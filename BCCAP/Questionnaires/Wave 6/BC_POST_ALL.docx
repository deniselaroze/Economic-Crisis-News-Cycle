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68C4" w:rsidRDefault="002A68C4">
      <w:pPr>
        <w:sectPr w:rsidR="002A68C4">
          <w:headerReference w:type="default" r:id="rId6"/>
          <w:pgSz w:w="12240" w:h="15840"/>
          <w:pgMar w:top="1440" w:right="1440" w:bottom="1440" w:left="1440" w:header="720" w:footer="720" w:gutter="0"/>
          <w:cols w:space="720"/>
          <w:docGrid w:linePitch="360"/>
        </w:sectPr>
      </w:pPr>
      <w:r>
        <w:pict>
          <v:group id="_x0000_s2050" editas="canvas" style="width:6in;height:9in;mso-position-horizontal-relative:char;mso-position-vertical-relative:line" coordorigin="1800,1440" coordsize="8640,1296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4" type="#_x0000_t75" style="position:absolute;left:2800;top:1440;width:8640;height:12960" o:preferrelative="f">
              <v:fill o:detectmouseclick="t"/>
              <v:path o:extrusionok="t" o:connecttype="none"/>
              <o:lock v:ext="edit" text="t"/>
            </v:shape>
            <v:shapetype id="_x0000_t202" coordsize="21600,21600" o:spt="202" path="m,l,21600r21600,l21600,xe">
              <v:stroke joinstyle="miter"/>
              <v:path gradientshapeok="t" o:connecttype="rect"/>
            </v:shapetype>
            <v:shape id="_x0000_s2053" type="#_x0000_t202" style="position:absolute;left:7840;top:3780;width:3420;height:7560" stroked="f">
              <v:textbox style="layout-flow:vertical;mso-layout-flow-alt:bottom-to-top">
                <w:txbxContent>
                  <w:p w:rsidR="002A68C4" w:rsidRDefault="001C3859">
                    <w:pPr>
                      <w:rPr>
                        <w:rFonts w:hAnsi="Calibri"/>
                        <w:b/>
                        <w:color w:val="333399"/>
                        <w:sz w:val="72"/>
                        <w:szCs w:val="72"/>
                      </w:rPr>
                    </w:pPr>
                    <w:r>
                      <w:rPr>
                        <w:rFonts w:hAnsi="Calibri"/>
                        <w:b/>
                        <w:color w:val="333399"/>
                        <w:sz w:val="72"/>
                        <w:szCs w:val="72"/>
                      </w:rPr>
                      <w:t>Questionnaire</w:t>
                    </w:r>
                  </w:p>
                  <w:p w:rsidR="002A68C4" w:rsidRDefault="001C3859">
                    <w:pPr>
                      <w:rPr>
                        <w:rFonts w:hAnsi="Calibri"/>
                        <w:b/>
                        <w:color w:val="333399"/>
                        <w:sz w:val="72"/>
                        <w:szCs w:val="72"/>
                      </w:rPr>
                    </w:pPr>
                    <w:r>
                      <w:rPr>
                        <w:rFonts w:hAnsi="Calibri"/>
                        <w:b/>
                        <w:color w:val="333399"/>
                        <w:sz w:val="72"/>
                        <w:szCs w:val="72"/>
                      </w:rPr>
                      <w:t>BC_POST_ALL</w:t>
                    </w:r>
                  </w:p>
                  <w:p w:rsidR="002A68C4" w:rsidRDefault="001C3859">
                    <w:pPr>
                      <w:rPr>
                        <w:rFonts w:ascii="Trebuchet MS" w:hAnsi="Trebuchet MS" w:cs="Tahoma"/>
                        <w:caps/>
                        <w:spacing w:val="40"/>
                        <w:sz w:val="48"/>
                        <w:szCs w:val="56"/>
                      </w:rPr>
                    </w:pPr>
                    <w:r>
                      <w:rPr>
                        <w:rFonts w:ascii="Trebuchet MS" w:hAnsi="Trebuchet MS" w:cs="Tahoma"/>
                        <w:caps/>
                        <w:spacing w:val="40"/>
                        <w:sz w:val="48"/>
                        <w:szCs w:val="56"/>
                      </w:rPr>
                      <w:t>BC_POST_ALL</w:t>
                    </w:r>
                  </w:p>
                </w:txbxContent>
              </v:textbox>
            </v:shape>
            <v:shape id="_x0000_s2052" type="#_x0000_t202" style="position:absolute;left:7215;top:11340;width:1080;height:2515" stroked="f">
              <v:textbox>
                <w:txbxContent>
                  <w:p w:rsidR="002A68C4" w:rsidRDefault="001C3859">
                    <w:pPr>
                      <w:rPr>
                        <w:rFonts w:ascii="Arial Narrow" w:hAnsi="Arial Narrow"/>
                        <w:color w:val="C0C0C0"/>
                        <w:sz w:val="192"/>
                        <w:szCs w:val="192"/>
                      </w:rPr>
                    </w:pPr>
                    <w:r>
                      <w:rPr>
                        <w:rFonts w:ascii="Arial Narrow" w:hAnsi="Arial Narrow"/>
                        <w:color w:val="C0C0C0"/>
                        <w:sz w:val="192"/>
                        <w:szCs w:val="192"/>
                      </w:rPr>
                      <w:t>{</w:t>
                    </w:r>
                  </w:p>
                </w:txbxContent>
              </v:textbox>
            </v:shape>
            <v:shape id="_x0000_s2051" type="#_x0000_t202" style="position:absolute;left:7840;top:11526;width:3240;height:2333" filled="f" stroked="f">
              <v:textbox>
                <w:txbxContent>
                  <w:tbl>
                    <w:tblPr>
                      <w:tblW w:w="0" w:type="auto"/>
                      <w:tblCellMar>
                        <w:left w:w="10" w:type="dxa"/>
                        <w:right w:w="10" w:type="dxa"/>
                      </w:tblCellMar>
                      <w:tblLook w:val="0000"/>
                    </w:tblPr>
                    <w:tblGrid>
                      <w:gridCol w:w="2490"/>
                    </w:tblGrid>
                    <w:tr w:rsidR="002A68C4">
                      <w:tblPrEx>
                        <w:tblCellMar>
                          <w:top w:w="0" w:type="dxa"/>
                          <w:bottom w:w="0" w:type="dxa"/>
                        </w:tblCellMar>
                      </w:tblPrEx>
                      <w:trPr>
                        <w:trHeight w:hRule="exact" w:val="2333"/>
                      </w:trPr>
                      <w:tc>
                        <w:tcPr>
                          <w:tcW w:w="0" w:type="auto"/>
                          <w:vAlign w:val="center"/>
                        </w:tcPr>
                        <w:p w:rsidR="002A68C4" w:rsidRDefault="002A68C4">
                          <w:pPr>
                            <w:rPr>
                              <w:rFonts w:ascii="Trebuchet MS" w:hAnsi="Trebuchet MS"/>
                              <w:sz w:val="36"/>
                              <w:szCs w:val="36"/>
                            </w:rPr>
                          </w:pPr>
                        </w:p>
                        <w:p w:rsidR="002A68C4" w:rsidRDefault="001C3859">
                          <w:pPr>
                            <w:rPr>
                              <w:rFonts w:ascii="Trebuchet MS" w:hAnsi="Trebuchet MS"/>
                            </w:rPr>
                          </w:pPr>
                          <w:r>
                            <w:rPr>
                              <w:rFonts w:ascii="Trebuchet MS" w:hAnsi="Trebuchet MS"/>
                            </w:rPr>
                            <w:t>Version 12</w:t>
                          </w:r>
                        </w:p>
                        <w:p w:rsidR="002A68C4" w:rsidRDefault="001C3859">
                          <w:pPr>
                            <w:rPr>
                              <w:rFonts w:ascii="Trebuchet MS" w:hAnsi="Trebuchet MS"/>
                            </w:rPr>
                          </w:pPr>
                          <w:r>
                            <w:rPr>
                              <w:rFonts w:ascii="Trebuchet MS" w:hAnsi="Trebuchet MS"/>
                            </w:rPr>
                            <w:t>Thu Jul 15 16:26:52 2010</w:t>
                          </w:r>
                        </w:p>
                      </w:tc>
                    </w:tr>
                  </w:tbl>
                  <w:p w:rsidR="002A68C4" w:rsidRDefault="002A68C4"/>
                </w:txbxContent>
              </v:textbox>
            </v:shape>
            <w10:wrap type="none"/>
            <w10:anchorlock/>
          </v:group>
        </w:pict>
      </w:r>
    </w:p>
    <w:p w:rsidR="001C3859" w:rsidRDefault="002A68C4">
      <w:pPr>
        <w:pStyle w:val="TOC1"/>
        <w:tabs>
          <w:tab w:val="right" w:leader="dot" w:pos="9350"/>
        </w:tabs>
        <w:rPr>
          <w:ins w:id="0" w:author="LaurenceJL" w:date="2010-07-15T15:43:00Z"/>
          <w:noProof/>
        </w:rPr>
      </w:pPr>
      <w:r>
        <w:lastRenderedPageBreak/>
        <w:fldChar w:fldCharType="begin"/>
      </w:r>
      <w:r>
        <w:instrText>TOC \o "1-3" \h \t "G:Page,1" \f "a"</w:instrText>
      </w:r>
      <w:r>
        <w:fldChar w:fldCharType="separate"/>
      </w:r>
      <w:ins w:id="1" w:author="LaurenceJL" w:date="2010-07-15T15:43:00Z">
        <w:r w:rsidR="001C3859" w:rsidRPr="00135DC9">
          <w:rPr>
            <w:rStyle w:val="Hyperlink"/>
            <w:noProof/>
          </w:rPr>
          <w:fldChar w:fldCharType="begin"/>
        </w:r>
        <w:r w:rsidR="001C3859" w:rsidRPr="00135DC9">
          <w:rPr>
            <w:rStyle w:val="Hyperlink"/>
            <w:noProof/>
          </w:rPr>
          <w:instrText xml:space="preserve"> </w:instrText>
        </w:r>
        <w:r w:rsidR="001C3859">
          <w:rPr>
            <w:noProof/>
          </w:rPr>
          <w:instrText>HYPERLINK \l "_Toc266971920"</w:instrText>
        </w:r>
        <w:r w:rsidR="001C3859" w:rsidRPr="00135DC9">
          <w:rPr>
            <w:rStyle w:val="Hyperlink"/>
            <w:noProof/>
          </w:rPr>
          <w:instrText xml:space="preserve"> </w:instrText>
        </w:r>
        <w:r w:rsidR="001C3859" w:rsidRPr="00135DC9">
          <w:rPr>
            <w:rStyle w:val="Hyperlink"/>
            <w:noProof/>
          </w:rPr>
        </w:r>
        <w:r w:rsidR="001C3859" w:rsidRPr="00135DC9">
          <w:rPr>
            <w:rStyle w:val="Hyperlink"/>
            <w:noProof/>
          </w:rPr>
          <w:fldChar w:fldCharType="separate"/>
        </w:r>
        <w:r w:rsidR="001C3859" w:rsidRPr="00135DC9">
          <w:rPr>
            <w:rStyle w:val="Hyperlink"/>
            <w:noProof/>
          </w:rPr>
          <w:t>Page: scripts</w:t>
        </w:r>
        <w:r w:rsidR="001C3859">
          <w:rPr>
            <w:noProof/>
          </w:rPr>
          <w:tab/>
        </w:r>
        <w:r w:rsidR="001C3859">
          <w:rPr>
            <w:noProof/>
          </w:rPr>
          <w:fldChar w:fldCharType="begin"/>
        </w:r>
        <w:r w:rsidR="001C3859">
          <w:rPr>
            <w:noProof/>
          </w:rPr>
          <w:instrText xml:space="preserve"> PAGEREF _Toc266971920 \h </w:instrText>
        </w:r>
        <w:r w:rsidR="001C3859">
          <w:rPr>
            <w:noProof/>
          </w:rPr>
        </w:r>
      </w:ins>
      <w:r w:rsidR="001C3859">
        <w:rPr>
          <w:noProof/>
        </w:rPr>
        <w:fldChar w:fldCharType="separate"/>
      </w:r>
      <w:ins w:id="2" w:author="LaurenceJL" w:date="2010-07-15T15:43:00Z">
        <w:r w:rsidR="001C3859">
          <w:rPr>
            <w:noProof/>
          </w:rPr>
          <w:t>1</w:t>
        </w:r>
        <w:r w:rsidR="001C3859">
          <w:rPr>
            <w:noProof/>
          </w:rPr>
          <w:fldChar w:fldCharType="end"/>
        </w:r>
        <w:r w:rsidR="001C3859" w:rsidRPr="00135DC9">
          <w:rPr>
            <w:rStyle w:val="Hyperlink"/>
            <w:noProof/>
          </w:rPr>
          <w:fldChar w:fldCharType="end"/>
        </w:r>
      </w:ins>
    </w:p>
    <w:p w:rsidR="001C3859" w:rsidRDefault="001C3859">
      <w:pPr>
        <w:pStyle w:val="TOC1"/>
        <w:tabs>
          <w:tab w:val="right" w:leader="dot" w:pos="9350"/>
        </w:tabs>
        <w:rPr>
          <w:ins w:id="3" w:author="LaurenceJL" w:date="2010-07-15T15:43:00Z"/>
          <w:noProof/>
        </w:rPr>
      </w:pPr>
      <w:ins w:id="4"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"_Toc266971921"</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gor</w:t>
        </w:r>
        <w:r>
          <w:rPr>
            <w:noProof/>
          </w:rPr>
          <w:tab/>
        </w:r>
        <w:r>
          <w:rPr>
            <w:noProof/>
          </w:rPr>
          <w:fldChar w:fldCharType="begin"/>
        </w:r>
        <w:r>
          <w:rPr>
            <w:noProof/>
          </w:rPr>
          <w:instrText xml:space="preserve"> PAGEREF _Toc266971921 \h </w:instrText>
        </w:r>
        <w:r>
          <w:rPr>
            <w:noProof/>
          </w:rPr>
        </w:r>
      </w:ins>
      <w:r>
        <w:rPr>
          <w:noProof/>
        </w:rPr>
        <w:fldChar w:fldCharType="separate"/>
      </w:r>
      <w:ins w:id="5" w:author="LaurenceJL" w:date="2010-07-15T15:43:00Z">
        <w:r>
          <w:rPr>
            <w:noProof/>
          </w:rPr>
          <w:t>1</w:t>
        </w:r>
        <w:r>
          <w:rPr>
            <w:noProof/>
          </w:rPr>
          <w:fldChar w:fldCharType="end"/>
        </w:r>
        <w:r w:rsidRPr="00135DC9">
          <w:rPr>
            <w:rStyle w:val="Hyperlink"/>
            <w:noProof/>
          </w:rPr>
          <w:fldChar w:fldCharType="end"/>
        </w:r>
      </w:ins>
    </w:p>
    <w:p w:rsidR="001C3859" w:rsidRDefault="001C3859">
      <w:pPr>
        <w:pStyle w:val="TOC2"/>
        <w:tabs>
          <w:tab w:val="right" w:leader="dot" w:pos="9350"/>
        </w:tabs>
        <w:rPr>
          <w:ins w:id="6" w:author="LaurenceJL" w:date="2010-07-15T15:43:00Z"/>
          <w:noProof/>
        </w:rPr>
      </w:pPr>
      <w:ins w:id="7"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"_Toc266971922"</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gor</w:t>
        </w:r>
        <w:r>
          <w:rPr>
            <w:noProof/>
          </w:rPr>
          <w:tab/>
        </w:r>
        <w:r>
          <w:rPr>
            <w:noProof/>
          </w:rPr>
          <w:fldChar w:fldCharType="begin"/>
        </w:r>
        <w:r>
          <w:rPr>
            <w:noProof/>
          </w:rPr>
          <w:instrText xml:space="preserve"> PAGEREF _Toc266971922 \h </w:instrText>
        </w:r>
        <w:r>
          <w:rPr>
            <w:noProof/>
          </w:rPr>
        </w:r>
      </w:ins>
      <w:r>
        <w:rPr>
          <w:noProof/>
        </w:rPr>
        <w:fldChar w:fldCharType="separate"/>
      </w:r>
      <w:ins w:id="8" w:author="LaurenceJL" w:date="2010-07-15T15:43:00Z">
        <w:r>
          <w:rPr>
            <w:noProof/>
          </w:rPr>
          <w:t>1</w:t>
        </w:r>
        <w:r>
          <w:rPr>
            <w:noProof/>
          </w:rPr>
          <w:fldChar w:fldCharType="end"/>
        </w:r>
        <w:r w:rsidRPr="00135DC9">
          <w:rPr>
            <w:rStyle w:val="Hyperlink"/>
            <w:noProof/>
          </w:rPr>
          <w:fldChar w:fldCharType="end"/>
        </w:r>
      </w:ins>
    </w:p>
    <w:p w:rsidR="001C3859" w:rsidRDefault="001C3859">
      <w:pPr>
        <w:pStyle w:val="TOC1"/>
        <w:tabs>
          <w:tab w:val="right" w:leader="dot" w:pos="9350"/>
        </w:tabs>
        <w:rPr>
          <w:ins w:id="9" w:author="LaurenceJL" w:date="2010-07-15T15:43:00Z"/>
          <w:noProof/>
        </w:rPr>
      </w:pPr>
      <w:ins w:id="10"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"_Toc266971923"</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bccap_group</w:t>
        </w:r>
        <w:r>
          <w:rPr>
            <w:noProof/>
          </w:rPr>
          <w:tab/>
        </w:r>
        <w:r>
          <w:rPr>
            <w:noProof/>
          </w:rPr>
          <w:fldChar w:fldCharType="begin"/>
        </w:r>
        <w:r>
          <w:rPr>
            <w:noProof/>
          </w:rPr>
          <w:instrText xml:space="preserve"> PAGEREF _Toc266971923 \h </w:instrText>
        </w:r>
        <w:r>
          <w:rPr>
            <w:noProof/>
          </w:rPr>
        </w:r>
      </w:ins>
      <w:r>
        <w:rPr>
          <w:noProof/>
        </w:rPr>
        <w:fldChar w:fldCharType="separate"/>
      </w:r>
      <w:ins w:id="11" w:author="LaurenceJL" w:date="2010-07-15T15:43:00Z">
        <w:r>
          <w:rPr>
            <w:noProof/>
          </w:rPr>
          <w:t>1</w:t>
        </w:r>
        <w:r>
          <w:rPr>
            <w:noProof/>
          </w:rPr>
          <w:fldChar w:fldCharType="end"/>
        </w:r>
        <w:r w:rsidRPr="00135DC9">
          <w:rPr>
            <w:rStyle w:val="Hyperlink"/>
            <w:noProof/>
          </w:rPr>
          <w:fldChar w:fldCharType="end"/>
        </w:r>
      </w:ins>
    </w:p>
    <w:p w:rsidR="001C3859" w:rsidRDefault="001C3859">
      <w:pPr>
        <w:pStyle w:val="TOC2"/>
        <w:tabs>
          <w:tab w:val="right" w:leader="dot" w:pos="9350"/>
        </w:tabs>
        <w:rPr>
          <w:ins w:id="12" w:author="LaurenceJL" w:date="2010-07-15T15:43:00Z"/>
          <w:noProof/>
        </w:rPr>
      </w:pPr>
      <w:ins w:id="13"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"_Toc266971924"</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bccap_group</w:t>
        </w:r>
        <w:r>
          <w:rPr>
            <w:noProof/>
          </w:rPr>
          <w:tab/>
        </w:r>
        <w:r>
          <w:rPr>
            <w:noProof/>
          </w:rPr>
          <w:fldChar w:fldCharType="begin"/>
        </w:r>
        <w:r>
          <w:rPr>
            <w:noProof/>
          </w:rPr>
          <w:instrText xml:space="preserve"> PAGEREF _Toc266971924 \h </w:instrText>
        </w:r>
        <w:r>
          <w:rPr>
            <w:noProof/>
          </w:rPr>
        </w:r>
      </w:ins>
      <w:r>
        <w:rPr>
          <w:noProof/>
        </w:rPr>
        <w:fldChar w:fldCharType="separate"/>
      </w:r>
      <w:ins w:id="14" w:author="LaurenceJL" w:date="2010-07-15T15:43:00Z">
        <w:r>
          <w:rPr>
            <w:noProof/>
          </w:rPr>
          <w:t>1</w:t>
        </w:r>
        <w:r>
          <w:rPr>
            <w:noProof/>
          </w:rPr>
          <w:fldChar w:fldCharType="end"/>
        </w:r>
        <w:r w:rsidRPr="00135DC9">
          <w:rPr>
            <w:rStyle w:val="Hyperlink"/>
            <w:noProof/>
          </w:rPr>
          <w:fldChar w:fldCharType="end"/>
        </w:r>
      </w:ins>
    </w:p>
    <w:p w:rsidR="001C3859" w:rsidRDefault="001C3859">
      <w:pPr>
        <w:pStyle w:val="TOC1"/>
        <w:tabs>
          <w:tab w:val="right" w:leader="dot" w:pos="9350"/>
        </w:tabs>
        <w:rPr>
          <w:ins w:id="15" w:author="LaurenceJL" w:date="2010-07-15T15:43:00Z"/>
          <w:noProof/>
        </w:rPr>
      </w:pPr>
      <w:ins w:id="16"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"_Toc266971925"</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p10q1</w:t>
        </w:r>
        <w:r>
          <w:rPr>
            <w:noProof/>
          </w:rPr>
          <w:tab/>
        </w:r>
        <w:r>
          <w:rPr>
            <w:noProof/>
          </w:rPr>
          <w:fldChar w:fldCharType="begin"/>
        </w:r>
        <w:r>
          <w:rPr>
            <w:noProof/>
          </w:rPr>
          <w:instrText xml:space="preserve"> PAGEREF _Toc266971925 \h </w:instrText>
        </w:r>
        <w:r>
          <w:rPr>
            <w:noProof/>
          </w:rPr>
        </w:r>
      </w:ins>
      <w:r>
        <w:rPr>
          <w:noProof/>
        </w:rPr>
        <w:fldChar w:fldCharType="separate"/>
      </w:r>
      <w:ins w:id="17" w:author="LaurenceJL" w:date="2010-07-15T15:43:00Z">
        <w:r>
          <w:rPr>
            <w:noProof/>
          </w:rPr>
          <w:t>1</w:t>
        </w:r>
        <w:r>
          <w:rPr>
            <w:noProof/>
          </w:rPr>
          <w:fldChar w:fldCharType="end"/>
        </w:r>
        <w:r w:rsidRPr="00135DC9">
          <w:rPr>
            <w:rStyle w:val="Hyperlink"/>
            <w:noProof/>
          </w:rPr>
          <w:fldChar w:fldCharType="end"/>
        </w:r>
      </w:ins>
    </w:p>
    <w:p w:rsidR="001C3859" w:rsidRDefault="001C3859">
      <w:pPr>
        <w:pStyle w:val="TOC2"/>
        <w:tabs>
          <w:tab w:val="right" w:leader="dot" w:pos="9350"/>
        </w:tabs>
        <w:rPr>
          <w:ins w:id="18" w:author="LaurenceJL" w:date="2010-07-15T15:43:00Z"/>
          <w:noProof/>
        </w:rPr>
      </w:pPr>
      <w:ins w:id="19"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"_Toc266971926"</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p10q1</w:t>
        </w:r>
        <w:r>
          <w:rPr>
            <w:noProof/>
          </w:rPr>
          <w:tab/>
        </w:r>
        <w:r>
          <w:rPr>
            <w:noProof/>
          </w:rPr>
          <w:fldChar w:fldCharType="begin"/>
        </w:r>
        <w:r>
          <w:rPr>
            <w:noProof/>
          </w:rPr>
          <w:instrText xml:space="preserve"> PAGEREF _Toc266971926 \h </w:instrText>
        </w:r>
        <w:r>
          <w:rPr>
            <w:noProof/>
          </w:rPr>
        </w:r>
      </w:ins>
      <w:r>
        <w:rPr>
          <w:noProof/>
        </w:rPr>
        <w:fldChar w:fldCharType="separate"/>
      </w:r>
      <w:ins w:id="20" w:author="LaurenceJL" w:date="2010-07-15T15:43:00Z">
        <w:r>
          <w:rPr>
            <w:noProof/>
          </w:rPr>
          <w:t>1</w:t>
        </w:r>
        <w:r>
          <w:rPr>
            <w:noProof/>
          </w:rPr>
          <w:fldChar w:fldCharType="end"/>
        </w:r>
        <w:r w:rsidRPr="00135DC9">
          <w:rPr>
            <w:rStyle w:val="Hyperlink"/>
            <w:noProof/>
          </w:rPr>
          <w:fldChar w:fldCharType="end"/>
        </w:r>
      </w:ins>
    </w:p>
    <w:p w:rsidR="001C3859" w:rsidRDefault="001C3859">
      <w:pPr>
        <w:pStyle w:val="TOC1"/>
        <w:tabs>
          <w:tab w:val="right" w:leader="dot" w:pos="9350"/>
        </w:tabs>
        <w:rPr>
          <w:ins w:id="21" w:author="LaurenceJL" w:date="2010-07-15T15:43:00Z"/>
          <w:noProof/>
        </w:rPr>
      </w:pPr>
      <w:ins w:id="22"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"_Toc266971927"</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countryset</w:t>
        </w:r>
        <w:r>
          <w:rPr>
            <w:noProof/>
          </w:rPr>
          <w:tab/>
        </w:r>
        <w:r>
          <w:rPr>
            <w:noProof/>
          </w:rPr>
          <w:fldChar w:fldCharType="begin"/>
        </w:r>
        <w:r>
          <w:rPr>
            <w:noProof/>
          </w:rPr>
          <w:instrText xml:space="preserve"> PAGEREF _Toc266971927 \h </w:instrText>
        </w:r>
        <w:r>
          <w:rPr>
            <w:noProof/>
          </w:rPr>
        </w:r>
      </w:ins>
      <w:r>
        <w:rPr>
          <w:noProof/>
        </w:rPr>
        <w:fldChar w:fldCharType="separate"/>
      </w:r>
      <w:ins w:id="23" w:author="LaurenceJL" w:date="2010-07-15T15:43:00Z">
        <w:r>
          <w:rPr>
            <w:noProof/>
          </w:rPr>
          <w:t>2</w:t>
        </w:r>
        <w:r>
          <w:rPr>
            <w:noProof/>
          </w:rPr>
          <w:fldChar w:fldCharType="end"/>
        </w:r>
        <w:r w:rsidRPr="00135DC9">
          <w:rPr>
            <w:rStyle w:val="Hyperlink"/>
            <w:noProof/>
          </w:rPr>
          <w:fldChar w:fldCharType="end"/>
        </w:r>
      </w:ins>
    </w:p>
    <w:p w:rsidR="001C3859" w:rsidRDefault="001C3859">
      <w:pPr>
        <w:pStyle w:val="TOC1"/>
        <w:tabs>
          <w:tab w:val="right" w:leader="dot" w:pos="9350"/>
        </w:tabs>
        <w:rPr>
          <w:ins w:id="24" w:author="LaurenceJL" w:date="2010-07-15T15:43:00Z"/>
          <w:noProof/>
        </w:rPr>
      </w:pPr>
      <w:ins w:id="25"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"_Toc266971928"</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intro</w:t>
        </w:r>
        <w:r>
          <w:rPr>
            <w:noProof/>
          </w:rPr>
          <w:tab/>
        </w:r>
        <w:r>
          <w:rPr>
            <w:noProof/>
          </w:rPr>
          <w:fldChar w:fldCharType="begin"/>
        </w:r>
        <w:r>
          <w:rPr>
            <w:noProof/>
          </w:rPr>
          <w:instrText xml:space="preserve"> PAGEREF _Toc266971928 \h </w:instrText>
        </w:r>
        <w:r>
          <w:rPr>
            <w:noProof/>
          </w:rPr>
        </w:r>
      </w:ins>
      <w:r>
        <w:rPr>
          <w:noProof/>
        </w:rPr>
        <w:fldChar w:fldCharType="separate"/>
      </w:r>
      <w:ins w:id="26" w:author="LaurenceJL" w:date="2010-07-15T15:43:00Z">
        <w:r>
          <w:rPr>
            <w:noProof/>
          </w:rPr>
          <w:t>2</w:t>
        </w:r>
        <w:r>
          <w:rPr>
            <w:noProof/>
          </w:rPr>
          <w:fldChar w:fldCharType="end"/>
        </w:r>
        <w:r w:rsidRPr="00135DC9">
          <w:rPr>
            <w:rStyle w:val="Hyperlink"/>
            <w:noProof/>
          </w:rPr>
          <w:fldChar w:fldCharType="end"/>
        </w:r>
      </w:ins>
    </w:p>
    <w:p w:rsidR="001C3859" w:rsidRDefault="001C3859">
      <w:pPr>
        <w:pStyle w:val="TOC1"/>
        <w:tabs>
          <w:tab w:val="right" w:leader="dot" w:pos="9350"/>
        </w:tabs>
        <w:rPr>
          <w:ins w:id="27" w:author="LaurenceJL" w:date="2010-07-15T15:43:00Z"/>
          <w:noProof/>
        </w:rPr>
      </w:pPr>
      <w:ins w:id="28"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"_Toc266971929"</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scaleintro</w:t>
        </w:r>
        <w:r>
          <w:rPr>
            <w:noProof/>
          </w:rPr>
          <w:tab/>
        </w:r>
        <w:r>
          <w:rPr>
            <w:noProof/>
          </w:rPr>
          <w:fldChar w:fldCharType="begin"/>
        </w:r>
        <w:r>
          <w:rPr>
            <w:noProof/>
          </w:rPr>
          <w:instrText xml:space="preserve"> PAGEREF _Toc266971929 \h </w:instrText>
        </w:r>
        <w:r>
          <w:rPr>
            <w:noProof/>
          </w:rPr>
        </w:r>
      </w:ins>
      <w:r>
        <w:rPr>
          <w:noProof/>
        </w:rPr>
        <w:fldChar w:fldCharType="separate"/>
      </w:r>
      <w:ins w:id="29" w:author="LaurenceJL" w:date="2010-07-15T15:43:00Z">
        <w:r>
          <w:rPr>
            <w:noProof/>
          </w:rPr>
          <w:t>2</w:t>
        </w:r>
        <w:r>
          <w:rPr>
            <w:noProof/>
          </w:rPr>
          <w:fldChar w:fldCharType="end"/>
        </w:r>
        <w:r w:rsidRPr="00135DC9">
          <w:rPr>
            <w:rStyle w:val="Hyperlink"/>
            <w:noProof/>
          </w:rPr>
          <w:fldChar w:fldCharType="end"/>
        </w:r>
      </w:ins>
    </w:p>
    <w:p w:rsidR="001C3859" w:rsidRDefault="001C3859">
      <w:pPr>
        <w:pStyle w:val="TOC1"/>
        <w:tabs>
          <w:tab w:val="right" w:leader="dot" w:pos="9350"/>
        </w:tabs>
        <w:rPr>
          <w:ins w:id="30" w:author="LaurenceJL" w:date="2010-07-15T15:43:00Z"/>
          <w:noProof/>
        </w:rPr>
      </w:pPr>
      <w:ins w:id="31"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"_Toc266971930"</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p110_p150</w:t>
        </w:r>
        <w:r>
          <w:rPr>
            <w:noProof/>
          </w:rPr>
          <w:tab/>
        </w:r>
        <w:r>
          <w:rPr>
            <w:noProof/>
          </w:rPr>
          <w:fldChar w:fldCharType="begin"/>
        </w:r>
        <w:r>
          <w:rPr>
            <w:noProof/>
          </w:rPr>
          <w:instrText xml:space="preserve"> PAGEREF _Toc266971930 \h </w:instrText>
        </w:r>
        <w:r>
          <w:rPr>
            <w:noProof/>
          </w:rPr>
        </w:r>
      </w:ins>
      <w:r>
        <w:rPr>
          <w:noProof/>
        </w:rPr>
        <w:fldChar w:fldCharType="separate"/>
      </w:r>
      <w:ins w:id="32" w:author="LaurenceJL" w:date="2010-07-15T15:43:00Z">
        <w:r>
          <w:rPr>
            <w:noProof/>
          </w:rPr>
          <w:t>2</w:t>
        </w:r>
        <w:r>
          <w:rPr>
            <w:noProof/>
          </w:rPr>
          <w:fldChar w:fldCharType="end"/>
        </w:r>
        <w:r w:rsidRPr="00135DC9">
          <w:rPr>
            <w:rStyle w:val="Hyperlink"/>
            <w:noProof/>
          </w:rPr>
          <w:fldChar w:fldCharType="end"/>
        </w:r>
      </w:ins>
    </w:p>
    <w:p w:rsidR="001C3859" w:rsidRDefault="001C3859">
      <w:pPr>
        <w:pStyle w:val="TOC2"/>
        <w:tabs>
          <w:tab w:val="right" w:leader="dot" w:pos="9350"/>
        </w:tabs>
        <w:rPr>
          <w:ins w:id="33" w:author="LaurenceJL" w:date="2010-07-15T15:43:00Z"/>
          <w:noProof/>
        </w:rPr>
      </w:pPr>
      <w:ins w:id="34"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"_Toc266971931"</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p110q1</w:t>
        </w:r>
        <w:r>
          <w:rPr>
            <w:noProof/>
          </w:rPr>
          <w:tab/>
        </w:r>
        <w:r>
          <w:rPr>
            <w:noProof/>
          </w:rPr>
          <w:fldChar w:fldCharType="begin"/>
        </w:r>
        <w:r>
          <w:rPr>
            <w:noProof/>
          </w:rPr>
          <w:instrText xml:space="preserve"> PAGEREF _Toc266971931 \h </w:instrText>
        </w:r>
        <w:r>
          <w:rPr>
            <w:noProof/>
          </w:rPr>
        </w:r>
      </w:ins>
      <w:r>
        <w:rPr>
          <w:noProof/>
        </w:rPr>
        <w:fldChar w:fldCharType="separate"/>
      </w:r>
      <w:ins w:id="35" w:author="LaurenceJL" w:date="2010-07-15T15:43:00Z">
        <w:r>
          <w:rPr>
            <w:noProof/>
          </w:rPr>
          <w:t>2</w:t>
        </w:r>
        <w:r>
          <w:rPr>
            <w:noProof/>
          </w:rPr>
          <w:fldChar w:fldCharType="end"/>
        </w:r>
        <w:r w:rsidRPr="00135DC9">
          <w:rPr>
            <w:rStyle w:val="Hyperlink"/>
            <w:noProof/>
          </w:rPr>
          <w:fldChar w:fldCharType="end"/>
        </w:r>
      </w:ins>
    </w:p>
    <w:p w:rsidR="001C3859" w:rsidRDefault="001C3859">
      <w:pPr>
        <w:pStyle w:val="TOC2"/>
        <w:tabs>
          <w:tab w:val="right" w:leader="dot" w:pos="9350"/>
        </w:tabs>
        <w:rPr>
          <w:ins w:id="36" w:author="LaurenceJL" w:date="2010-07-15T15:43:00Z"/>
          <w:noProof/>
        </w:rPr>
      </w:pPr>
      <w:ins w:id="37"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"_Toc266971932"</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p120q1</w:t>
        </w:r>
        <w:r>
          <w:rPr>
            <w:noProof/>
          </w:rPr>
          <w:tab/>
        </w:r>
        <w:r>
          <w:rPr>
            <w:noProof/>
          </w:rPr>
          <w:fldChar w:fldCharType="begin"/>
        </w:r>
        <w:r>
          <w:rPr>
            <w:noProof/>
          </w:rPr>
          <w:instrText xml:space="preserve"> PAGEREF _Toc266971932 \h </w:instrText>
        </w:r>
        <w:r>
          <w:rPr>
            <w:noProof/>
          </w:rPr>
        </w:r>
      </w:ins>
      <w:r>
        <w:rPr>
          <w:noProof/>
        </w:rPr>
        <w:fldChar w:fldCharType="separate"/>
      </w:r>
      <w:ins w:id="38" w:author="LaurenceJL" w:date="2010-07-15T15:43:00Z">
        <w:r>
          <w:rPr>
            <w:noProof/>
          </w:rPr>
          <w:t>2</w:t>
        </w:r>
        <w:r>
          <w:rPr>
            <w:noProof/>
          </w:rPr>
          <w:fldChar w:fldCharType="end"/>
        </w:r>
        <w:r w:rsidRPr="00135DC9">
          <w:rPr>
            <w:rStyle w:val="Hyperlink"/>
            <w:noProof/>
          </w:rPr>
          <w:fldChar w:fldCharType="end"/>
        </w:r>
      </w:ins>
    </w:p>
    <w:p w:rsidR="001C3859" w:rsidRDefault="001C3859">
      <w:pPr>
        <w:pStyle w:val="TOC2"/>
        <w:tabs>
          <w:tab w:val="right" w:leader="dot" w:pos="9350"/>
        </w:tabs>
        <w:rPr>
          <w:ins w:id="39" w:author="LaurenceJL" w:date="2010-07-15T15:43:00Z"/>
          <w:noProof/>
        </w:rPr>
      </w:pPr>
      <w:ins w:id="40"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"_Toc266971933"</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p130q1</w:t>
        </w:r>
        <w:r>
          <w:rPr>
            <w:noProof/>
          </w:rPr>
          <w:tab/>
        </w:r>
        <w:r>
          <w:rPr>
            <w:noProof/>
          </w:rPr>
          <w:fldChar w:fldCharType="begin"/>
        </w:r>
        <w:r>
          <w:rPr>
            <w:noProof/>
          </w:rPr>
          <w:instrText xml:space="preserve"> PAGEREF _Toc266971933 \h </w:instrText>
        </w:r>
        <w:r>
          <w:rPr>
            <w:noProof/>
          </w:rPr>
        </w:r>
      </w:ins>
      <w:r>
        <w:rPr>
          <w:noProof/>
        </w:rPr>
        <w:fldChar w:fldCharType="separate"/>
      </w:r>
      <w:ins w:id="41" w:author="LaurenceJL" w:date="2010-07-15T15:43:00Z">
        <w:r>
          <w:rPr>
            <w:noProof/>
          </w:rPr>
          <w:t>3</w:t>
        </w:r>
        <w:r>
          <w:rPr>
            <w:noProof/>
          </w:rPr>
          <w:fldChar w:fldCharType="end"/>
        </w:r>
        <w:r w:rsidRPr="00135DC9">
          <w:rPr>
            <w:rStyle w:val="Hyperlink"/>
            <w:noProof/>
          </w:rPr>
          <w:fldChar w:fldCharType="end"/>
        </w:r>
      </w:ins>
    </w:p>
    <w:p w:rsidR="001C3859" w:rsidRDefault="001C3859">
      <w:pPr>
        <w:pStyle w:val="TOC2"/>
        <w:tabs>
          <w:tab w:val="right" w:leader="dot" w:pos="9350"/>
        </w:tabs>
        <w:rPr>
          <w:ins w:id="42" w:author="LaurenceJL" w:date="2010-07-15T15:43:00Z"/>
          <w:noProof/>
        </w:rPr>
      </w:pPr>
      <w:ins w:id="43"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"_Toc266971934"</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p130q2</w:t>
        </w:r>
        <w:r>
          <w:rPr>
            <w:noProof/>
          </w:rPr>
          <w:tab/>
        </w:r>
        <w:r>
          <w:rPr>
            <w:noProof/>
          </w:rPr>
          <w:fldChar w:fldCharType="begin"/>
        </w:r>
        <w:r>
          <w:rPr>
            <w:noProof/>
          </w:rPr>
          <w:instrText xml:space="preserve"> PAGEREF _Toc266971934 \h </w:instrText>
        </w:r>
        <w:r>
          <w:rPr>
            <w:noProof/>
          </w:rPr>
        </w:r>
      </w:ins>
      <w:r>
        <w:rPr>
          <w:noProof/>
        </w:rPr>
        <w:fldChar w:fldCharType="separate"/>
      </w:r>
      <w:ins w:id="44" w:author="LaurenceJL" w:date="2010-07-15T15:43:00Z">
        <w:r>
          <w:rPr>
            <w:noProof/>
          </w:rPr>
          <w:t>3</w:t>
        </w:r>
        <w:r>
          <w:rPr>
            <w:noProof/>
          </w:rPr>
          <w:fldChar w:fldCharType="end"/>
        </w:r>
        <w:r w:rsidRPr="00135DC9">
          <w:rPr>
            <w:rStyle w:val="Hyperlink"/>
            <w:noProof/>
          </w:rPr>
          <w:fldChar w:fldCharType="end"/>
        </w:r>
      </w:ins>
    </w:p>
    <w:p w:rsidR="001C3859" w:rsidRDefault="001C3859">
      <w:pPr>
        <w:pStyle w:val="TOC2"/>
        <w:tabs>
          <w:tab w:val="right" w:leader="dot" w:pos="9350"/>
        </w:tabs>
        <w:rPr>
          <w:ins w:id="45" w:author="LaurenceJL" w:date="2010-07-15T15:43:00Z"/>
          <w:noProof/>
        </w:rPr>
      </w:pPr>
      <w:ins w:id="46"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"_Toc266971935"</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p130q3</w:t>
        </w:r>
        <w:r>
          <w:rPr>
            <w:noProof/>
          </w:rPr>
          <w:tab/>
        </w:r>
        <w:r>
          <w:rPr>
            <w:noProof/>
          </w:rPr>
          <w:fldChar w:fldCharType="begin"/>
        </w:r>
        <w:r>
          <w:rPr>
            <w:noProof/>
          </w:rPr>
          <w:instrText xml:space="preserve"> PAGEREF _Toc266971935 \h </w:instrText>
        </w:r>
        <w:r>
          <w:rPr>
            <w:noProof/>
          </w:rPr>
        </w:r>
      </w:ins>
      <w:r>
        <w:rPr>
          <w:noProof/>
        </w:rPr>
        <w:fldChar w:fldCharType="separate"/>
      </w:r>
      <w:ins w:id="47" w:author="LaurenceJL" w:date="2010-07-15T15:43:00Z">
        <w:r>
          <w:rPr>
            <w:noProof/>
          </w:rPr>
          <w:t>3</w:t>
        </w:r>
        <w:r>
          <w:rPr>
            <w:noProof/>
          </w:rPr>
          <w:fldChar w:fldCharType="end"/>
        </w:r>
        <w:r w:rsidRPr="00135DC9">
          <w:rPr>
            <w:rStyle w:val="Hyperlink"/>
            <w:noProof/>
          </w:rPr>
          <w:fldChar w:fldCharType="end"/>
        </w:r>
      </w:ins>
    </w:p>
    <w:p w:rsidR="001C3859" w:rsidRDefault="001C3859">
      <w:pPr>
        <w:pStyle w:val="TOC2"/>
        <w:tabs>
          <w:tab w:val="right" w:leader="dot" w:pos="9350"/>
        </w:tabs>
        <w:rPr>
          <w:ins w:id="48" w:author="LaurenceJL" w:date="2010-07-15T15:43:00Z"/>
          <w:noProof/>
        </w:rPr>
      </w:pPr>
      <w:ins w:id="49"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"_Toc266971936"</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p130q4</w:t>
        </w:r>
        <w:r>
          <w:rPr>
            <w:noProof/>
          </w:rPr>
          <w:tab/>
        </w:r>
        <w:r>
          <w:rPr>
            <w:noProof/>
          </w:rPr>
          <w:fldChar w:fldCharType="begin"/>
        </w:r>
        <w:r>
          <w:rPr>
            <w:noProof/>
          </w:rPr>
          <w:instrText xml:space="preserve"> PAGEREF _Toc266971936 \h </w:instrText>
        </w:r>
        <w:r>
          <w:rPr>
            <w:noProof/>
          </w:rPr>
        </w:r>
      </w:ins>
      <w:r>
        <w:rPr>
          <w:noProof/>
        </w:rPr>
        <w:fldChar w:fldCharType="separate"/>
      </w:r>
      <w:ins w:id="50" w:author="LaurenceJL" w:date="2010-07-15T15:43:00Z">
        <w:r>
          <w:rPr>
            <w:noProof/>
          </w:rPr>
          <w:t>3</w:t>
        </w:r>
        <w:r>
          <w:rPr>
            <w:noProof/>
          </w:rPr>
          <w:fldChar w:fldCharType="end"/>
        </w:r>
        <w:r w:rsidRPr="00135DC9">
          <w:rPr>
            <w:rStyle w:val="Hyperlink"/>
            <w:noProof/>
          </w:rPr>
          <w:fldChar w:fldCharType="end"/>
        </w:r>
      </w:ins>
    </w:p>
    <w:p w:rsidR="001C3859" w:rsidRDefault="001C3859">
      <w:pPr>
        <w:pStyle w:val="TOC2"/>
        <w:tabs>
          <w:tab w:val="right" w:leader="dot" w:pos="9350"/>
        </w:tabs>
        <w:rPr>
          <w:ins w:id="51" w:author="LaurenceJL" w:date="2010-07-15T15:43:00Z"/>
          <w:noProof/>
        </w:rPr>
      </w:pPr>
      <w:ins w:id="52"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"_Toc266971937"</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p130q5</w:t>
        </w:r>
        <w:r>
          <w:rPr>
            <w:noProof/>
          </w:rPr>
          <w:tab/>
        </w:r>
        <w:r>
          <w:rPr>
            <w:noProof/>
          </w:rPr>
          <w:fldChar w:fldCharType="begin"/>
        </w:r>
        <w:r>
          <w:rPr>
            <w:noProof/>
          </w:rPr>
          <w:instrText xml:space="preserve"> PAGEREF _Toc266971937 \h </w:instrText>
        </w:r>
        <w:r>
          <w:rPr>
            <w:noProof/>
          </w:rPr>
        </w:r>
      </w:ins>
      <w:r>
        <w:rPr>
          <w:noProof/>
        </w:rPr>
        <w:fldChar w:fldCharType="separate"/>
      </w:r>
      <w:ins w:id="53" w:author="LaurenceJL" w:date="2010-07-15T15:43:00Z">
        <w:r>
          <w:rPr>
            <w:noProof/>
          </w:rPr>
          <w:t>3</w:t>
        </w:r>
        <w:r>
          <w:rPr>
            <w:noProof/>
          </w:rPr>
          <w:fldChar w:fldCharType="end"/>
        </w:r>
        <w:r w:rsidRPr="00135DC9">
          <w:rPr>
            <w:rStyle w:val="Hyperlink"/>
            <w:noProof/>
          </w:rPr>
          <w:fldChar w:fldCharType="end"/>
        </w:r>
      </w:ins>
    </w:p>
    <w:p w:rsidR="001C3859" w:rsidRDefault="001C3859">
      <w:pPr>
        <w:pStyle w:val="TOC2"/>
        <w:tabs>
          <w:tab w:val="right" w:leader="dot" w:pos="9350"/>
        </w:tabs>
        <w:rPr>
          <w:ins w:id="54" w:author="LaurenceJL" w:date="2010-07-15T15:43:00Z"/>
          <w:noProof/>
        </w:rPr>
      </w:pPr>
      <w:ins w:id="55"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"_Toc266971938"</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p130q6</w:t>
        </w:r>
        <w:r>
          <w:rPr>
            <w:noProof/>
          </w:rPr>
          <w:tab/>
        </w:r>
        <w:r>
          <w:rPr>
            <w:noProof/>
          </w:rPr>
          <w:fldChar w:fldCharType="begin"/>
        </w:r>
        <w:r>
          <w:rPr>
            <w:noProof/>
          </w:rPr>
          <w:instrText xml:space="preserve"> PAGEREF _Toc266971938 \h </w:instrText>
        </w:r>
        <w:r>
          <w:rPr>
            <w:noProof/>
          </w:rPr>
        </w:r>
      </w:ins>
      <w:r>
        <w:rPr>
          <w:noProof/>
        </w:rPr>
        <w:fldChar w:fldCharType="separate"/>
      </w:r>
      <w:ins w:id="56" w:author="LaurenceJL" w:date="2010-07-15T15:43:00Z">
        <w:r>
          <w:rPr>
            <w:noProof/>
          </w:rPr>
          <w:t>4</w:t>
        </w:r>
        <w:r>
          <w:rPr>
            <w:noProof/>
          </w:rPr>
          <w:fldChar w:fldCharType="end"/>
        </w:r>
        <w:r w:rsidRPr="00135DC9">
          <w:rPr>
            <w:rStyle w:val="Hyperlink"/>
            <w:noProof/>
          </w:rPr>
          <w:fldChar w:fldCharType="end"/>
        </w:r>
      </w:ins>
    </w:p>
    <w:p w:rsidR="001C3859" w:rsidRDefault="001C3859">
      <w:pPr>
        <w:pStyle w:val="TOC2"/>
        <w:tabs>
          <w:tab w:val="right" w:leader="dot" w:pos="9350"/>
        </w:tabs>
        <w:rPr>
          <w:ins w:id="57" w:author="LaurenceJL" w:date="2010-07-15T15:43:00Z"/>
          <w:noProof/>
        </w:rPr>
      </w:pPr>
      <w:ins w:id="58"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"_Toc266971939"</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p140q1</w:t>
        </w:r>
        <w:r>
          <w:rPr>
            <w:noProof/>
          </w:rPr>
          <w:tab/>
        </w:r>
        <w:r>
          <w:rPr>
            <w:noProof/>
          </w:rPr>
          <w:fldChar w:fldCharType="begin"/>
        </w:r>
        <w:r>
          <w:rPr>
            <w:noProof/>
          </w:rPr>
          <w:instrText xml:space="preserve"> PAGEREF _Toc266971939 \h </w:instrText>
        </w:r>
        <w:r>
          <w:rPr>
            <w:noProof/>
          </w:rPr>
        </w:r>
      </w:ins>
      <w:r>
        <w:rPr>
          <w:noProof/>
        </w:rPr>
        <w:fldChar w:fldCharType="separate"/>
      </w:r>
      <w:ins w:id="59" w:author="LaurenceJL" w:date="2010-07-15T15:43:00Z">
        <w:r>
          <w:rPr>
            <w:noProof/>
          </w:rPr>
          <w:t>4</w:t>
        </w:r>
        <w:r>
          <w:rPr>
            <w:noProof/>
          </w:rPr>
          <w:fldChar w:fldCharType="end"/>
        </w:r>
        <w:r w:rsidRPr="00135DC9">
          <w:rPr>
            <w:rStyle w:val="Hyperlink"/>
            <w:noProof/>
          </w:rPr>
          <w:fldChar w:fldCharType="end"/>
        </w:r>
      </w:ins>
    </w:p>
    <w:p w:rsidR="001C3859" w:rsidRDefault="001C3859">
      <w:pPr>
        <w:pStyle w:val="TOC2"/>
        <w:tabs>
          <w:tab w:val="right" w:leader="dot" w:pos="9350"/>
        </w:tabs>
        <w:rPr>
          <w:ins w:id="60" w:author="LaurenceJL" w:date="2010-07-15T15:43:00Z"/>
          <w:noProof/>
        </w:rPr>
      </w:pPr>
      <w:ins w:id="61"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"_Toc266971940"</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p150q1</w:t>
        </w:r>
        <w:r>
          <w:rPr>
            <w:noProof/>
          </w:rPr>
          <w:tab/>
        </w:r>
        <w:r>
          <w:rPr>
            <w:noProof/>
          </w:rPr>
          <w:fldChar w:fldCharType="begin"/>
        </w:r>
        <w:r>
          <w:rPr>
            <w:noProof/>
          </w:rPr>
          <w:instrText xml:space="preserve"> PAGEREF _Toc266971940 \h </w:instrText>
        </w:r>
        <w:r>
          <w:rPr>
            <w:noProof/>
          </w:rPr>
        </w:r>
      </w:ins>
      <w:r>
        <w:rPr>
          <w:noProof/>
        </w:rPr>
        <w:fldChar w:fldCharType="separate"/>
      </w:r>
      <w:ins w:id="62" w:author="LaurenceJL" w:date="2010-07-15T15:43:00Z">
        <w:r>
          <w:rPr>
            <w:noProof/>
          </w:rPr>
          <w:t>4</w:t>
        </w:r>
        <w:r>
          <w:rPr>
            <w:noProof/>
          </w:rPr>
          <w:fldChar w:fldCharType="end"/>
        </w:r>
        <w:r w:rsidRPr="00135DC9">
          <w:rPr>
            <w:rStyle w:val="Hyperlink"/>
            <w:noProof/>
          </w:rPr>
          <w:fldChar w:fldCharType="end"/>
        </w:r>
      </w:ins>
    </w:p>
    <w:p w:rsidR="001C3859" w:rsidRDefault="001C3859">
      <w:pPr>
        <w:pStyle w:val="TOC1"/>
        <w:tabs>
          <w:tab w:val="right" w:leader="dot" w:pos="9350"/>
        </w:tabs>
        <w:rPr>
          <w:ins w:id="63" w:author="LaurenceJL" w:date="2010-07-15T15:43:00Z"/>
          <w:noProof/>
        </w:rPr>
      </w:pPr>
      <w:ins w:id="64"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"_Toc266971941"</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p160_p200</w:t>
        </w:r>
        <w:r>
          <w:rPr>
            <w:noProof/>
          </w:rPr>
          <w:tab/>
        </w:r>
        <w:r>
          <w:rPr>
            <w:noProof/>
          </w:rPr>
          <w:fldChar w:fldCharType="begin"/>
        </w:r>
        <w:r>
          <w:rPr>
            <w:noProof/>
          </w:rPr>
          <w:instrText xml:space="preserve"> PAGEREF _Toc266971941 \h </w:instrText>
        </w:r>
        <w:r>
          <w:rPr>
            <w:noProof/>
          </w:rPr>
        </w:r>
      </w:ins>
      <w:r>
        <w:rPr>
          <w:noProof/>
        </w:rPr>
        <w:fldChar w:fldCharType="separate"/>
      </w:r>
      <w:ins w:id="65" w:author="LaurenceJL" w:date="2010-07-15T15:43:00Z">
        <w:r>
          <w:rPr>
            <w:noProof/>
          </w:rPr>
          <w:t>4</w:t>
        </w:r>
        <w:r>
          <w:rPr>
            <w:noProof/>
          </w:rPr>
          <w:fldChar w:fldCharType="end"/>
        </w:r>
        <w:r w:rsidRPr="00135DC9">
          <w:rPr>
            <w:rStyle w:val="Hyperlink"/>
            <w:noProof/>
          </w:rPr>
          <w:fldChar w:fldCharType="end"/>
        </w:r>
      </w:ins>
    </w:p>
    <w:p w:rsidR="001C3859" w:rsidRDefault="001C3859">
      <w:pPr>
        <w:pStyle w:val="TOC2"/>
        <w:tabs>
          <w:tab w:val="right" w:leader="dot" w:pos="9350"/>
        </w:tabs>
        <w:rPr>
          <w:ins w:id="66" w:author="LaurenceJL" w:date="2010-07-15T15:43:00Z"/>
          <w:noProof/>
        </w:rPr>
      </w:pPr>
      <w:ins w:id="67"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"_Toc266971942"</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p160q1</w:t>
        </w:r>
        <w:r>
          <w:rPr>
            <w:noProof/>
          </w:rPr>
          <w:tab/>
        </w:r>
        <w:r>
          <w:rPr>
            <w:noProof/>
          </w:rPr>
          <w:fldChar w:fldCharType="begin"/>
        </w:r>
        <w:r>
          <w:rPr>
            <w:noProof/>
          </w:rPr>
          <w:instrText xml:space="preserve"> PAGEREF _Toc266971942 \h </w:instrText>
        </w:r>
        <w:r>
          <w:rPr>
            <w:noProof/>
          </w:rPr>
        </w:r>
      </w:ins>
      <w:r>
        <w:rPr>
          <w:noProof/>
        </w:rPr>
        <w:fldChar w:fldCharType="separate"/>
      </w:r>
      <w:ins w:id="68" w:author="LaurenceJL" w:date="2010-07-15T15:43:00Z">
        <w:r>
          <w:rPr>
            <w:noProof/>
          </w:rPr>
          <w:t>4</w:t>
        </w:r>
        <w:r>
          <w:rPr>
            <w:noProof/>
          </w:rPr>
          <w:fldChar w:fldCharType="end"/>
        </w:r>
        <w:r w:rsidRPr="00135DC9">
          <w:rPr>
            <w:rStyle w:val="Hyperlink"/>
            <w:noProof/>
          </w:rPr>
          <w:fldChar w:fldCharType="end"/>
        </w:r>
      </w:ins>
    </w:p>
    <w:p w:rsidR="001C3859" w:rsidRDefault="001C3859">
      <w:pPr>
        <w:pStyle w:val="TOC2"/>
        <w:tabs>
          <w:tab w:val="right" w:leader="dot" w:pos="9350"/>
        </w:tabs>
        <w:rPr>
          <w:ins w:id="69" w:author="LaurenceJL" w:date="2010-07-15T15:43:00Z"/>
          <w:noProof/>
        </w:rPr>
      </w:pPr>
      <w:ins w:id="70"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"_Toc266971943"</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p170q1</w:t>
        </w:r>
        <w:r>
          <w:rPr>
            <w:noProof/>
          </w:rPr>
          <w:tab/>
        </w:r>
        <w:r>
          <w:rPr>
            <w:noProof/>
          </w:rPr>
          <w:fldChar w:fldCharType="begin"/>
        </w:r>
        <w:r>
          <w:rPr>
            <w:noProof/>
          </w:rPr>
          <w:instrText xml:space="preserve"> PAGEREF _Toc266971943 \h </w:instrText>
        </w:r>
        <w:r>
          <w:rPr>
            <w:noProof/>
          </w:rPr>
        </w:r>
      </w:ins>
      <w:r>
        <w:rPr>
          <w:noProof/>
        </w:rPr>
        <w:fldChar w:fldCharType="separate"/>
      </w:r>
      <w:ins w:id="71" w:author="LaurenceJL" w:date="2010-07-15T15:43:00Z">
        <w:r>
          <w:rPr>
            <w:noProof/>
          </w:rPr>
          <w:t>4</w:t>
        </w:r>
        <w:r>
          <w:rPr>
            <w:noProof/>
          </w:rPr>
          <w:fldChar w:fldCharType="end"/>
        </w:r>
        <w:r w:rsidRPr="00135DC9">
          <w:rPr>
            <w:rStyle w:val="Hyperlink"/>
            <w:noProof/>
          </w:rPr>
          <w:fldChar w:fldCharType="end"/>
        </w:r>
      </w:ins>
    </w:p>
    <w:p w:rsidR="001C3859" w:rsidRDefault="001C3859">
      <w:pPr>
        <w:pStyle w:val="TOC2"/>
        <w:tabs>
          <w:tab w:val="right" w:leader="dot" w:pos="9350"/>
        </w:tabs>
        <w:rPr>
          <w:ins w:id="72" w:author="LaurenceJL" w:date="2010-07-15T15:43:00Z"/>
          <w:noProof/>
        </w:rPr>
      </w:pPr>
      <w:ins w:id="73"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"_Toc266971944"</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p180q1</w:t>
        </w:r>
        <w:r>
          <w:rPr>
            <w:noProof/>
          </w:rPr>
          <w:tab/>
        </w:r>
        <w:r>
          <w:rPr>
            <w:noProof/>
          </w:rPr>
          <w:fldChar w:fldCharType="begin"/>
        </w:r>
        <w:r>
          <w:rPr>
            <w:noProof/>
          </w:rPr>
          <w:instrText xml:space="preserve"> PAGEREF _Toc266971944 \h </w:instrText>
        </w:r>
        <w:r>
          <w:rPr>
            <w:noProof/>
          </w:rPr>
        </w:r>
      </w:ins>
      <w:r>
        <w:rPr>
          <w:noProof/>
        </w:rPr>
        <w:fldChar w:fldCharType="separate"/>
      </w:r>
      <w:ins w:id="74" w:author="LaurenceJL" w:date="2010-07-15T15:43:00Z">
        <w:r>
          <w:rPr>
            <w:noProof/>
          </w:rPr>
          <w:t>5</w:t>
        </w:r>
        <w:r>
          <w:rPr>
            <w:noProof/>
          </w:rPr>
          <w:fldChar w:fldCharType="end"/>
        </w:r>
        <w:r w:rsidRPr="00135DC9">
          <w:rPr>
            <w:rStyle w:val="Hyperlink"/>
            <w:noProof/>
          </w:rPr>
          <w:fldChar w:fldCharType="end"/>
        </w:r>
      </w:ins>
    </w:p>
    <w:p w:rsidR="001C3859" w:rsidRDefault="001C3859">
      <w:pPr>
        <w:pStyle w:val="TOC2"/>
        <w:tabs>
          <w:tab w:val="right" w:leader="dot" w:pos="9350"/>
        </w:tabs>
        <w:rPr>
          <w:ins w:id="75" w:author="LaurenceJL" w:date="2010-07-15T15:43:00Z"/>
          <w:noProof/>
        </w:rPr>
      </w:pPr>
      <w:ins w:id="76"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"_Toc266971945"</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p190q1</w:t>
        </w:r>
        <w:r>
          <w:rPr>
            <w:noProof/>
          </w:rPr>
          <w:tab/>
        </w:r>
        <w:r>
          <w:rPr>
            <w:noProof/>
          </w:rPr>
          <w:fldChar w:fldCharType="begin"/>
        </w:r>
        <w:r>
          <w:rPr>
            <w:noProof/>
          </w:rPr>
          <w:instrText xml:space="preserve"> PAGEREF _Toc266971945 \h </w:instrText>
        </w:r>
        <w:r>
          <w:rPr>
            <w:noProof/>
          </w:rPr>
        </w:r>
      </w:ins>
      <w:r>
        <w:rPr>
          <w:noProof/>
        </w:rPr>
        <w:fldChar w:fldCharType="separate"/>
      </w:r>
      <w:ins w:id="77" w:author="LaurenceJL" w:date="2010-07-15T15:43:00Z">
        <w:r>
          <w:rPr>
            <w:noProof/>
          </w:rPr>
          <w:t>5</w:t>
        </w:r>
        <w:r>
          <w:rPr>
            <w:noProof/>
          </w:rPr>
          <w:fldChar w:fldCharType="end"/>
        </w:r>
        <w:r w:rsidRPr="00135DC9">
          <w:rPr>
            <w:rStyle w:val="Hyperlink"/>
            <w:noProof/>
          </w:rPr>
          <w:fldChar w:fldCharType="end"/>
        </w:r>
      </w:ins>
    </w:p>
    <w:p w:rsidR="001C3859" w:rsidRDefault="001C3859">
      <w:pPr>
        <w:pStyle w:val="TOC2"/>
        <w:tabs>
          <w:tab w:val="right" w:leader="dot" w:pos="9350"/>
        </w:tabs>
        <w:rPr>
          <w:ins w:id="78" w:author="LaurenceJL" w:date="2010-07-15T15:43:00Z"/>
          <w:noProof/>
        </w:rPr>
      </w:pPr>
      <w:ins w:id="79"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"_Toc266971946"</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p200q1</w:t>
        </w:r>
        <w:r>
          <w:rPr>
            <w:noProof/>
          </w:rPr>
          <w:tab/>
        </w:r>
        <w:r>
          <w:rPr>
            <w:noProof/>
          </w:rPr>
          <w:fldChar w:fldCharType="begin"/>
        </w:r>
        <w:r>
          <w:rPr>
            <w:noProof/>
          </w:rPr>
          <w:instrText xml:space="preserve"> PAGEREF _Toc266971946 \h </w:instrText>
        </w:r>
        <w:r>
          <w:rPr>
            <w:noProof/>
          </w:rPr>
        </w:r>
      </w:ins>
      <w:r>
        <w:rPr>
          <w:noProof/>
        </w:rPr>
        <w:fldChar w:fldCharType="separate"/>
      </w:r>
      <w:ins w:id="80" w:author="LaurenceJL" w:date="2010-07-15T15:43:00Z">
        <w:r>
          <w:rPr>
            <w:noProof/>
          </w:rPr>
          <w:t>5</w:t>
        </w:r>
        <w:r>
          <w:rPr>
            <w:noProof/>
          </w:rPr>
          <w:fldChar w:fldCharType="end"/>
        </w:r>
        <w:r w:rsidRPr="00135DC9">
          <w:rPr>
            <w:rStyle w:val="Hyperlink"/>
            <w:noProof/>
          </w:rPr>
          <w:fldChar w:fldCharType="end"/>
        </w:r>
      </w:ins>
    </w:p>
    <w:p w:rsidR="001C3859" w:rsidRDefault="001C3859">
      <w:pPr>
        <w:pStyle w:val="TOC1"/>
        <w:tabs>
          <w:tab w:val="right" w:leader="dot" w:pos="9350"/>
        </w:tabs>
        <w:rPr>
          <w:ins w:id="81" w:author="LaurenceJL" w:date="2010-07-15T15:43:00Z"/>
          <w:noProof/>
        </w:rPr>
      </w:pPr>
      <w:ins w:id="82"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"_Toc266971947"</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p310q1</w:t>
        </w:r>
        <w:r>
          <w:rPr>
            <w:noProof/>
          </w:rPr>
          <w:tab/>
        </w:r>
        <w:r>
          <w:rPr>
            <w:noProof/>
          </w:rPr>
          <w:fldChar w:fldCharType="begin"/>
        </w:r>
        <w:r>
          <w:rPr>
            <w:noProof/>
          </w:rPr>
          <w:instrText xml:space="preserve"> PAGEREF _Toc266971947 \h </w:instrText>
        </w:r>
        <w:r>
          <w:rPr>
            <w:noProof/>
          </w:rPr>
        </w:r>
      </w:ins>
      <w:r>
        <w:rPr>
          <w:noProof/>
        </w:rPr>
        <w:fldChar w:fldCharType="separate"/>
      </w:r>
      <w:ins w:id="83" w:author="LaurenceJL" w:date="2010-07-15T15:43:00Z">
        <w:r>
          <w:rPr>
            <w:noProof/>
          </w:rPr>
          <w:t>5</w:t>
        </w:r>
        <w:r>
          <w:rPr>
            <w:noProof/>
          </w:rPr>
          <w:fldChar w:fldCharType="end"/>
        </w:r>
        <w:r w:rsidRPr="00135DC9">
          <w:rPr>
            <w:rStyle w:val="Hyperlink"/>
            <w:noProof/>
          </w:rPr>
          <w:fldChar w:fldCharType="end"/>
        </w:r>
      </w:ins>
    </w:p>
    <w:p w:rsidR="001C3859" w:rsidRDefault="001C3859">
      <w:pPr>
        <w:pStyle w:val="TOC2"/>
        <w:tabs>
          <w:tab w:val="right" w:leader="dot" w:pos="9350"/>
        </w:tabs>
        <w:rPr>
          <w:ins w:id="84" w:author="LaurenceJL" w:date="2010-07-15T15:43:00Z"/>
          <w:noProof/>
        </w:rPr>
      </w:pPr>
      <w:ins w:id="85"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"_Toc266971948"</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p310q1</w:t>
        </w:r>
        <w:r>
          <w:rPr>
            <w:noProof/>
          </w:rPr>
          <w:tab/>
        </w:r>
        <w:r>
          <w:rPr>
            <w:noProof/>
          </w:rPr>
          <w:fldChar w:fldCharType="begin"/>
        </w:r>
        <w:r>
          <w:rPr>
            <w:noProof/>
          </w:rPr>
          <w:instrText xml:space="preserve"> PAGEREF _Toc266971948 \h </w:instrText>
        </w:r>
        <w:r>
          <w:rPr>
            <w:noProof/>
          </w:rPr>
        </w:r>
      </w:ins>
      <w:r>
        <w:rPr>
          <w:noProof/>
        </w:rPr>
        <w:fldChar w:fldCharType="separate"/>
      </w:r>
      <w:ins w:id="86" w:author="LaurenceJL" w:date="2010-07-15T15:43:00Z">
        <w:r>
          <w:rPr>
            <w:noProof/>
          </w:rPr>
          <w:t>5</w:t>
        </w:r>
        <w:r>
          <w:rPr>
            <w:noProof/>
          </w:rPr>
          <w:fldChar w:fldCharType="end"/>
        </w:r>
        <w:r w:rsidRPr="00135DC9">
          <w:rPr>
            <w:rStyle w:val="Hyperlink"/>
            <w:noProof/>
          </w:rPr>
          <w:fldChar w:fldCharType="end"/>
        </w:r>
      </w:ins>
    </w:p>
    <w:p w:rsidR="001C3859" w:rsidRDefault="001C3859">
      <w:pPr>
        <w:pStyle w:val="TOC1"/>
        <w:tabs>
          <w:tab w:val="right" w:leader="dot" w:pos="9350"/>
        </w:tabs>
        <w:rPr>
          <w:ins w:id="87" w:author="LaurenceJL" w:date="2010-07-15T15:43:00Z"/>
          <w:noProof/>
        </w:rPr>
      </w:pPr>
      <w:ins w:id="88"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"_Toc266971949"</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p310q2</w:t>
        </w:r>
        <w:r>
          <w:rPr>
            <w:noProof/>
          </w:rPr>
          <w:tab/>
        </w:r>
        <w:r>
          <w:rPr>
            <w:noProof/>
          </w:rPr>
          <w:fldChar w:fldCharType="begin"/>
        </w:r>
        <w:r>
          <w:rPr>
            <w:noProof/>
          </w:rPr>
          <w:instrText xml:space="preserve"> PAGEREF _Toc266971949 \h </w:instrText>
        </w:r>
        <w:r>
          <w:rPr>
            <w:noProof/>
          </w:rPr>
        </w:r>
      </w:ins>
      <w:r>
        <w:rPr>
          <w:noProof/>
        </w:rPr>
        <w:fldChar w:fldCharType="separate"/>
      </w:r>
      <w:ins w:id="89" w:author="LaurenceJL" w:date="2010-07-15T15:43:00Z">
        <w:r>
          <w:rPr>
            <w:noProof/>
          </w:rPr>
          <w:t>5</w:t>
        </w:r>
        <w:r>
          <w:rPr>
            <w:noProof/>
          </w:rPr>
          <w:fldChar w:fldCharType="end"/>
        </w:r>
        <w:r w:rsidRPr="00135DC9">
          <w:rPr>
            <w:rStyle w:val="Hyperlink"/>
            <w:noProof/>
          </w:rPr>
          <w:fldChar w:fldCharType="end"/>
        </w:r>
      </w:ins>
    </w:p>
    <w:p w:rsidR="001C3859" w:rsidRDefault="001C3859">
      <w:pPr>
        <w:pStyle w:val="TOC2"/>
        <w:tabs>
          <w:tab w:val="right" w:leader="dot" w:pos="9350"/>
        </w:tabs>
        <w:rPr>
          <w:ins w:id="90" w:author="LaurenceJL" w:date="2010-07-15T15:43:00Z"/>
          <w:noProof/>
        </w:rPr>
      </w:pPr>
      <w:ins w:id="91"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"_Toc266971950"</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p310q2</w:t>
        </w:r>
        <w:r>
          <w:rPr>
            <w:noProof/>
          </w:rPr>
          <w:tab/>
        </w:r>
        <w:r>
          <w:rPr>
            <w:noProof/>
          </w:rPr>
          <w:fldChar w:fldCharType="begin"/>
        </w:r>
        <w:r>
          <w:rPr>
            <w:noProof/>
          </w:rPr>
          <w:instrText xml:space="preserve"> PAGEREF _Toc266971950 \h </w:instrText>
        </w:r>
        <w:r>
          <w:rPr>
            <w:noProof/>
          </w:rPr>
        </w:r>
      </w:ins>
      <w:r>
        <w:rPr>
          <w:noProof/>
        </w:rPr>
        <w:fldChar w:fldCharType="separate"/>
      </w:r>
      <w:ins w:id="92" w:author="LaurenceJL" w:date="2010-07-15T15:43:00Z">
        <w:r>
          <w:rPr>
            <w:noProof/>
          </w:rPr>
          <w:t>6</w:t>
        </w:r>
        <w:r>
          <w:rPr>
            <w:noProof/>
          </w:rPr>
          <w:fldChar w:fldCharType="end"/>
        </w:r>
        <w:r w:rsidRPr="00135DC9">
          <w:rPr>
            <w:rStyle w:val="Hyperlink"/>
            <w:noProof/>
          </w:rPr>
          <w:fldChar w:fldCharType="end"/>
        </w:r>
      </w:ins>
    </w:p>
    <w:p w:rsidR="001C3859" w:rsidRDefault="001C3859">
      <w:pPr>
        <w:pStyle w:val="TOC1"/>
        <w:tabs>
          <w:tab w:val="right" w:leader="dot" w:pos="9350"/>
        </w:tabs>
        <w:rPr>
          <w:ins w:id="93" w:author="LaurenceJL" w:date="2010-07-15T15:43:00Z"/>
          <w:noProof/>
        </w:rPr>
      </w:pPr>
      <w:ins w:id="94"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"_Toc266971951"</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p400q1</w:t>
        </w:r>
        <w:r>
          <w:rPr>
            <w:noProof/>
          </w:rPr>
          <w:tab/>
        </w:r>
        <w:r>
          <w:rPr>
            <w:noProof/>
          </w:rPr>
          <w:fldChar w:fldCharType="begin"/>
        </w:r>
        <w:r>
          <w:rPr>
            <w:noProof/>
          </w:rPr>
          <w:instrText xml:space="preserve"> PAGEREF _Toc266971951 \h </w:instrText>
        </w:r>
        <w:r>
          <w:rPr>
            <w:noProof/>
          </w:rPr>
        </w:r>
      </w:ins>
      <w:r>
        <w:rPr>
          <w:noProof/>
        </w:rPr>
        <w:fldChar w:fldCharType="separate"/>
      </w:r>
      <w:ins w:id="95" w:author="LaurenceJL" w:date="2010-07-15T15:43:00Z">
        <w:r>
          <w:rPr>
            <w:noProof/>
          </w:rPr>
          <w:t>6</w:t>
        </w:r>
        <w:r>
          <w:rPr>
            <w:noProof/>
          </w:rPr>
          <w:fldChar w:fldCharType="end"/>
        </w:r>
        <w:r w:rsidRPr="00135DC9">
          <w:rPr>
            <w:rStyle w:val="Hyperlink"/>
            <w:noProof/>
          </w:rPr>
          <w:fldChar w:fldCharType="end"/>
        </w:r>
      </w:ins>
    </w:p>
    <w:p w:rsidR="001C3859" w:rsidRDefault="001C3859">
      <w:pPr>
        <w:pStyle w:val="TOC2"/>
        <w:tabs>
          <w:tab w:val="right" w:leader="dot" w:pos="9350"/>
        </w:tabs>
        <w:rPr>
          <w:ins w:id="96" w:author="LaurenceJL" w:date="2010-07-15T15:43:00Z"/>
          <w:noProof/>
        </w:rPr>
      </w:pPr>
      <w:ins w:id="97"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"_Toc266971952"</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p400q1</w:t>
        </w:r>
        <w:r>
          <w:rPr>
            <w:noProof/>
          </w:rPr>
          <w:tab/>
        </w:r>
        <w:r>
          <w:rPr>
            <w:noProof/>
          </w:rPr>
          <w:fldChar w:fldCharType="begin"/>
        </w:r>
        <w:r>
          <w:rPr>
            <w:noProof/>
          </w:rPr>
          <w:instrText xml:space="preserve"> PAGEREF _Toc266971952 \h </w:instrText>
        </w:r>
        <w:r>
          <w:rPr>
            <w:noProof/>
          </w:rPr>
        </w:r>
      </w:ins>
      <w:r>
        <w:rPr>
          <w:noProof/>
        </w:rPr>
        <w:fldChar w:fldCharType="separate"/>
      </w:r>
      <w:ins w:id="98" w:author="LaurenceJL" w:date="2010-07-15T15:43:00Z">
        <w:r>
          <w:rPr>
            <w:noProof/>
          </w:rPr>
          <w:t>6</w:t>
        </w:r>
        <w:r>
          <w:rPr>
            <w:noProof/>
          </w:rPr>
          <w:fldChar w:fldCharType="end"/>
        </w:r>
        <w:r w:rsidRPr="00135DC9">
          <w:rPr>
            <w:rStyle w:val="Hyperlink"/>
            <w:noProof/>
          </w:rPr>
          <w:fldChar w:fldCharType="end"/>
        </w:r>
      </w:ins>
    </w:p>
    <w:p w:rsidR="001C3859" w:rsidRDefault="001C3859">
      <w:pPr>
        <w:pStyle w:val="TOC1"/>
        <w:tabs>
          <w:tab w:val="right" w:leader="dot" w:pos="9350"/>
        </w:tabs>
        <w:rPr>
          <w:ins w:id="99" w:author="LaurenceJL" w:date="2010-07-15T15:43:00Z"/>
          <w:noProof/>
        </w:rPr>
      </w:pPr>
      <w:ins w:id="100"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"_Toc266971953"</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p410q1</w:t>
        </w:r>
        <w:r>
          <w:rPr>
            <w:noProof/>
          </w:rPr>
          <w:tab/>
        </w:r>
        <w:r>
          <w:rPr>
            <w:noProof/>
          </w:rPr>
          <w:fldChar w:fldCharType="begin"/>
        </w:r>
        <w:r>
          <w:rPr>
            <w:noProof/>
          </w:rPr>
          <w:instrText xml:space="preserve"> PAGEREF _Toc266971953 \h </w:instrText>
        </w:r>
        <w:r>
          <w:rPr>
            <w:noProof/>
          </w:rPr>
        </w:r>
      </w:ins>
      <w:r>
        <w:rPr>
          <w:noProof/>
        </w:rPr>
        <w:fldChar w:fldCharType="separate"/>
      </w:r>
      <w:ins w:id="101" w:author="LaurenceJL" w:date="2010-07-15T15:43:00Z">
        <w:r>
          <w:rPr>
            <w:noProof/>
          </w:rPr>
          <w:t>6</w:t>
        </w:r>
        <w:r>
          <w:rPr>
            <w:noProof/>
          </w:rPr>
          <w:fldChar w:fldCharType="end"/>
        </w:r>
        <w:r w:rsidRPr="00135DC9">
          <w:rPr>
            <w:rStyle w:val="Hyperlink"/>
            <w:noProof/>
          </w:rPr>
          <w:fldChar w:fldCharType="end"/>
        </w:r>
      </w:ins>
    </w:p>
    <w:p w:rsidR="001C3859" w:rsidRDefault="001C3859">
      <w:pPr>
        <w:pStyle w:val="TOC2"/>
        <w:tabs>
          <w:tab w:val="right" w:leader="dot" w:pos="9350"/>
        </w:tabs>
        <w:rPr>
          <w:ins w:id="102" w:author="LaurenceJL" w:date="2010-07-15T15:43:00Z"/>
          <w:noProof/>
        </w:rPr>
      </w:pPr>
      <w:ins w:id="103"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"_Toc266971954"</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p410q1</w:t>
        </w:r>
        <w:r>
          <w:rPr>
            <w:noProof/>
          </w:rPr>
          <w:tab/>
        </w:r>
        <w:r>
          <w:rPr>
            <w:noProof/>
          </w:rPr>
          <w:fldChar w:fldCharType="begin"/>
        </w:r>
        <w:r>
          <w:rPr>
            <w:noProof/>
          </w:rPr>
          <w:instrText xml:space="preserve"> PAGEREF _Toc266971954 \h </w:instrText>
        </w:r>
        <w:r>
          <w:rPr>
            <w:noProof/>
          </w:rPr>
        </w:r>
      </w:ins>
      <w:r>
        <w:rPr>
          <w:noProof/>
        </w:rPr>
        <w:fldChar w:fldCharType="separate"/>
      </w:r>
      <w:ins w:id="104" w:author="LaurenceJL" w:date="2010-07-15T15:43:00Z">
        <w:r>
          <w:rPr>
            <w:noProof/>
          </w:rPr>
          <w:t>7</w:t>
        </w:r>
        <w:r>
          <w:rPr>
            <w:noProof/>
          </w:rPr>
          <w:fldChar w:fldCharType="end"/>
        </w:r>
        <w:r w:rsidRPr="00135DC9">
          <w:rPr>
            <w:rStyle w:val="Hyperlink"/>
            <w:noProof/>
          </w:rPr>
          <w:fldChar w:fldCharType="end"/>
        </w:r>
      </w:ins>
    </w:p>
    <w:p w:rsidR="001C3859" w:rsidRDefault="001C3859">
      <w:pPr>
        <w:pStyle w:val="TOC1"/>
        <w:tabs>
          <w:tab w:val="right" w:leader="dot" w:pos="9350"/>
        </w:tabs>
        <w:rPr>
          <w:ins w:id="105" w:author="LaurenceJL" w:date="2010-07-15T15:43:00Z"/>
          <w:noProof/>
        </w:rPr>
      </w:pPr>
      <w:ins w:id="106" w:author="LaurenceJL" w:date="2010-07-15T15:43:00Z">
        <w:r w:rsidRPr="00135DC9">
          <w:rPr>
            <w:rStyle w:val="Hyperlink"/>
            <w:noProof/>
          </w:rPr>
          <w:lastRenderedPageBreak/>
          <w:fldChar w:fldCharType="begin"/>
        </w:r>
        <w:r w:rsidRPr="00135DC9">
          <w:rPr>
            <w:rStyle w:val="Hyperlink"/>
            <w:noProof/>
          </w:rPr>
          <w:instrText xml:space="preserve"> </w:instrText>
        </w:r>
        <w:r>
          <w:rPr>
            <w:noProof/>
          </w:rPr>
          <w:instrText>HYPERLINK \l "_Toc266971955"</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p420q1</w:t>
        </w:r>
        <w:r>
          <w:rPr>
            <w:noProof/>
          </w:rPr>
          <w:tab/>
        </w:r>
        <w:r>
          <w:rPr>
            <w:noProof/>
          </w:rPr>
          <w:fldChar w:fldCharType="begin"/>
        </w:r>
        <w:r>
          <w:rPr>
            <w:noProof/>
          </w:rPr>
          <w:instrText xml:space="preserve"> PAGEREF _Toc266971955 \h </w:instrText>
        </w:r>
        <w:r>
          <w:rPr>
            <w:noProof/>
          </w:rPr>
        </w:r>
      </w:ins>
      <w:r>
        <w:rPr>
          <w:noProof/>
        </w:rPr>
        <w:fldChar w:fldCharType="separate"/>
      </w:r>
      <w:ins w:id="107" w:author="LaurenceJL" w:date="2010-07-15T15:43:00Z">
        <w:r>
          <w:rPr>
            <w:noProof/>
          </w:rPr>
          <w:t>7</w:t>
        </w:r>
        <w:r>
          <w:rPr>
            <w:noProof/>
          </w:rPr>
          <w:fldChar w:fldCharType="end"/>
        </w:r>
        <w:r w:rsidRPr="00135DC9">
          <w:rPr>
            <w:rStyle w:val="Hyperlink"/>
            <w:noProof/>
          </w:rPr>
          <w:fldChar w:fldCharType="end"/>
        </w:r>
      </w:ins>
    </w:p>
    <w:p w:rsidR="001C3859" w:rsidRDefault="001C3859">
      <w:pPr>
        <w:pStyle w:val="TOC2"/>
        <w:tabs>
          <w:tab w:val="right" w:leader="dot" w:pos="9350"/>
        </w:tabs>
        <w:rPr>
          <w:ins w:id="108" w:author="LaurenceJL" w:date="2010-07-15T15:43:00Z"/>
          <w:noProof/>
        </w:rPr>
      </w:pPr>
      <w:ins w:id="109"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"_Toc266971956"</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p420q1</w:t>
        </w:r>
        <w:r>
          <w:rPr>
            <w:noProof/>
          </w:rPr>
          <w:tab/>
        </w:r>
        <w:r>
          <w:rPr>
            <w:noProof/>
          </w:rPr>
          <w:fldChar w:fldCharType="begin"/>
        </w:r>
        <w:r>
          <w:rPr>
            <w:noProof/>
          </w:rPr>
          <w:instrText xml:space="preserve"> PAGEREF _Toc266971956 \h </w:instrText>
        </w:r>
        <w:r>
          <w:rPr>
            <w:noProof/>
          </w:rPr>
        </w:r>
      </w:ins>
      <w:r>
        <w:rPr>
          <w:noProof/>
        </w:rPr>
        <w:fldChar w:fldCharType="separate"/>
      </w:r>
      <w:ins w:id="110" w:author="LaurenceJL" w:date="2010-07-15T15:43:00Z">
        <w:r>
          <w:rPr>
            <w:noProof/>
          </w:rPr>
          <w:t>7</w:t>
        </w:r>
        <w:r>
          <w:rPr>
            <w:noProof/>
          </w:rPr>
          <w:fldChar w:fldCharType="end"/>
        </w:r>
        <w:r w:rsidRPr="00135DC9">
          <w:rPr>
            <w:rStyle w:val="Hyperlink"/>
            <w:noProof/>
          </w:rPr>
          <w:fldChar w:fldCharType="end"/>
        </w:r>
      </w:ins>
    </w:p>
    <w:p w:rsidR="001C3859" w:rsidRDefault="001C3859">
      <w:pPr>
        <w:pStyle w:val="TOC1"/>
        <w:tabs>
          <w:tab w:val="right" w:leader="dot" w:pos="9350"/>
        </w:tabs>
        <w:rPr>
          <w:ins w:id="111" w:author="LaurenceJL" w:date="2010-07-15T15:43:00Z"/>
          <w:noProof/>
        </w:rPr>
      </w:pPr>
      <w:ins w:id="112"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"_Toc266971957"</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p420q2</w:t>
        </w:r>
        <w:r>
          <w:rPr>
            <w:noProof/>
          </w:rPr>
          <w:tab/>
        </w:r>
        <w:r>
          <w:rPr>
            <w:noProof/>
          </w:rPr>
          <w:fldChar w:fldCharType="begin"/>
        </w:r>
        <w:r>
          <w:rPr>
            <w:noProof/>
          </w:rPr>
          <w:instrText xml:space="preserve"> PAGEREF _Toc266971957 \h </w:instrText>
        </w:r>
        <w:r>
          <w:rPr>
            <w:noProof/>
          </w:rPr>
        </w:r>
      </w:ins>
      <w:r>
        <w:rPr>
          <w:noProof/>
        </w:rPr>
        <w:fldChar w:fldCharType="separate"/>
      </w:r>
      <w:ins w:id="113" w:author="LaurenceJL" w:date="2010-07-15T15:43:00Z">
        <w:r>
          <w:rPr>
            <w:noProof/>
          </w:rPr>
          <w:t>7</w:t>
        </w:r>
        <w:r>
          <w:rPr>
            <w:noProof/>
          </w:rPr>
          <w:fldChar w:fldCharType="end"/>
        </w:r>
        <w:r w:rsidRPr="00135DC9">
          <w:rPr>
            <w:rStyle w:val="Hyperlink"/>
            <w:noProof/>
          </w:rPr>
          <w:fldChar w:fldCharType="end"/>
        </w:r>
      </w:ins>
    </w:p>
    <w:p w:rsidR="001C3859" w:rsidRDefault="001C3859">
      <w:pPr>
        <w:pStyle w:val="TOC2"/>
        <w:tabs>
          <w:tab w:val="right" w:leader="dot" w:pos="9350"/>
        </w:tabs>
        <w:rPr>
          <w:ins w:id="114" w:author="LaurenceJL" w:date="2010-07-15T15:43:00Z"/>
          <w:noProof/>
        </w:rPr>
      </w:pPr>
      <w:ins w:id="115"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"_Toc266971958"</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p420q2</w:t>
        </w:r>
        <w:r>
          <w:rPr>
            <w:noProof/>
          </w:rPr>
          <w:tab/>
        </w:r>
        <w:r>
          <w:rPr>
            <w:noProof/>
          </w:rPr>
          <w:fldChar w:fldCharType="begin"/>
        </w:r>
        <w:r>
          <w:rPr>
            <w:noProof/>
          </w:rPr>
          <w:instrText xml:space="preserve"> PAGEREF _Toc266971958 \h </w:instrText>
        </w:r>
        <w:r>
          <w:rPr>
            <w:noProof/>
          </w:rPr>
        </w:r>
      </w:ins>
      <w:r>
        <w:rPr>
          <w:noProof/>
        </w:rPr>
        <w:fldChar w:fldCharType="separate"/>
      </w:r>
      <w:ins w:id="116" w:author="LaurenceJL" w:date="2010-07-15T15:43:00Z">
        <w:r>
          <w:rPr>
            <w:noProof/>
          </w:rPr>
          <w:t>8</w:t>
        </w:r>
        <w:r>
          <w:rPr>
            <w:noProof/>
          </w:rPr>
          <w:fldChar w:fldCharType="end"/>
        </w:r>
        <w:r w:rsidRPr="00135DC9">
          <w:rPr>
            <w:rStyle w:val="Hyperlink"/>
            <w:noProof/>
          </w:rPr>
          <w:fldChar w:fldCharType="end"/>
        </w:r>
      </w:ins>
    </w:p>
    <w:p w:rsidR="001C3859" w:rsidRDefault="001C3859">
      <w:pPr>
        <w:pStyle w:val="TOC1"/>
        <w:tabs>
          <w:tab w:val="right" w:leader="dot" w:pos="9350"/>
        </w:tabs>
        <w:rPr>
          <w:ins w:id="117" w:author="LaurenceJL" w:date="2010-07-15T15:43:00Z"/>
          <w:noProof/>
        </w:rPr>
      </w:pPr>
      <w:ins w:id="118"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"_Toc266971959"</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p420q3</w:t>
        </w:r>
        <w:r>
          <w:rPr>
            <w:noProof/>
          </w:rPr>
          <w:tab/>
        </w:r>
        <w:r>
          <w:rPr>
            <w:noProof/>
          </w:rPr>
          <w:fldChar w:fldCharType="begin"/>
        </w:r>
        <w:r>
          <w:rPr>
            <w:noProof/>
          </w:rPr>
          <w:instrText xml:space="preserve"> PAGEREF _Toc266971959 \h </w:instrText>
        </w:r>
        <w:r>
          <w:rPr>
            <w:noProof/>
          </w:rPr>
        </w:r>
      </w:ins>
      <w:r>
        <w:rPr>
          <w:noProof/>
        </w:rPr>
        <w:fldChar w:fldCharType="separate"/>
      </w:r>
      <w:ins w:id="119" w:author="LaurenceJL" w:date="2010-07-15T15:43:00Z">
        <w:r>
          <w:rPr>
            <w:noProof/>
          </w:rPr>
          <w:t>8</w:t>
        </w:r>
        <w:r>
          <w:rPr>
            <w:noProof/>
          </w:rPr>
          <w:fldChar w:fldCharType="end"/>
        </w:r>
        <w:r w:rsidRPr="00135DC9">
          <w:rPr>
            <w:rStyle w:val="Hyperlink"/>
            <w:noProof/>
          </w:rPr>
          <w:fldChar w:fldCharType="end"/>
        </w:r>
      </w:ins>
    </w:p>
    <w:p w:rsidR="001C3859" w:rsidRDefault="001C3859">
      <w:pPr>
        <w:pStyle w:val="TOC2"/>
        <w:tabs>
          <w:tab w:val="right" w:leader="dot" w:pos="9350"/>
        </w:tabs>
        <w:rPr>
          <w:ins w:id="120" w:author="LaurenceJL" w:date="2010-07-15T15:43:00Z"/>
          <w:noProof/>
        </w:rPr>
      </w:pPr>
      <w:ins w:id="121"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"_Toc266971960"</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p420q3</w:t>
        </w:r>
        <w:r>
          <w:rPr>
            <w:noProof/>
          </w:rPr>
          <w:tab/>
        </w:r>
        <w:r>
          <w:rPr>
            <w:noProof/>
          </w:rPr>
          <w:fldChar w:fldCharType="begin"/>
        </w:r>
        <w:r>
          <w:rPr>
            <w:noProof/>
          </w:rPr>
          <w:instrText xml:space="preserve"> PAGEREF _Toc266971960 \h </w:instrText>
        </w:r>
        <w:r>
          <w:rPr>
            <w:noProof/>
          </w:rPr>
        </w:r>
      </w:ins>
      <w:r>
        <w:rPr>
          <w:noProof/>
        </w:rPr>
        <w:fldChar w:fldCharType="separate"/>
      </w:r>
      <w:ins w:id="122" w:author="LaurenceJL" w:date="2010-07-15T15:43:00Z">
        <w:r>
          <w:rPr>
            <w:noProof/>
          </w:rPr>
          <w:t>8</w:t>
        </w:r>
        <w:r>
          <w:rPr>
            <w:noProof/>
          </w:rPr>
          <w:fldChar w:fldCharType="end"/>
        </w:r>
        <w:r w:rsidRPr="00135DC9">
          <w:rPr>
            <w:rStyle w:val="Hyperlink"/>
            <w:noProof/>
          </w:rPr>
          <w:fldChar w:fldCharType="end"/>
        </w:r>
      </w:ins>
    </w:p>
    <w:p w:rsidR="001C3859" w:rsidRDefault="001C3859">
      <w:pPr>
        <w:pStyle w:val="TOC1"/>
        <w:tabs>
          <w:tab w:val="right" w:leader="dot" w:pos="9350"/>
        </w:tabs>
        <w:rPr>
          <w:ins w:id="123" w:author="LaurenceJL" w:date="2010-07-15T15:43:00Z"/>
          <w:noProof/>
        </w:rPr>
      </w:pPr>
      <w:ins w:id="124"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"_Toc266971961"</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p420q4</w:t>
        </w:r>
        <w:r>
          <w:rPr>
            <w:noProof/>
          </w:rPr>
          <w:tab/>
        </w:r>
        <w:r>
          <w:rPr>
            <w:noProof/>
          </w:rPr>
          <w:fldChar w:fldCharType="begin"/>
        </w:r>
        <w:r>
          <w:rPr>
            <w:noProof/>
          </w:rPr>
          <w:instrText xml:space="preserve"> PAGEREF _Toc266971961 \h </w:instrText>
        </w:r>
        <w:r>
          <w:rPr>
            <w:noProof/>
          </w:rPr>
        </w:r>
      </w:ins>
      <w:r>
        <w:rPr>
          <w:noProof/>
        </w:rPr>
        <w:fldChar w:fldCharType="separate"/>
      </w:r>
      <w:ins w:id="125" w:author="LaurenceJL" w:date="2010-07-15T15:43:00Z">
        <w:r>
          <w:rPr>
            <w:noProof/>
          </w:rPr>
          <w:t>8</w:t>
        </w:r>
        <w:r>
          <w:rPr>
            <w:noProof/>
          </w:rPr>
          <w:fldChar w:fldCharType="end"/>
        </w:r>
        <w:r w:rsidRPr="00135DC9">
          <w:rPr>
            <w:rStyle w:val="Hyperlink"/>
            <w:noProof/>
          </w:rPr>
          <w:fldChar w:fldCharType="end"/>
        </w:r>
      </w:ins>
    </w:p>
    <w:p w:rsidR="001C3859" w:rsidRDefault="001C3859">
      <w:pPr>
        <w:pStyle w:val="TOC2"/>
        <w:tabs>
          <w:tab w:val="right" w:leader="dot" w:pos="9350"/>
        </w:tabs>
        <w:rPr>
          <w:ins w:id="126" w:author="LaurenceJL" w:date="2010-07-15T15:43:00Z"/>
          <w:noProof/>
        </w:rPr>
      </w:pPr>
      <w:ins w:id="127"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"_Toc266971962"</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p420q4</w:t>
        </w:r>
        <w:r>
          <w:rPr>
            <w:noProof/>
          </w:rPr>
          <w:tab/>
        </w:r>
        <w:r>
          <w:rPr>
            <w:noProof/>
          </w:rPr>
          <w:fldChar w:fldCharType="begin"/>
        </w:r>
        <w:r>
          <w:rPr>
            <w:noProof/>
          </w:rPr>
          <w:instrText xml:space="preserve"> PAGEREF _Toc266971962 \h </w:instrText>
        </w:r>
        <w:r>
          <w:rPr>
            <w:noProof/>
          </w:rPr>
        </w:r>
      </w:ins>
      <w:r>
        <w:rPr>
          <w:noProof/>
        </w:rPr>
        <w:fldChar w:fldCharType="separate"/>
      </w:r>
      <w:ins w:id="128" w:author="LaurenceJL" w:date="2010-07-15T15:43:00Z">
        <w:r>
          <w:rPr>
            <w:noProof/>
          </w:rPr>
          <w:t>9</w:t>
        </w:r>
        <w:r>
          <w:rPr>
            <w:noProof/>
          </w:rPr>
          <w:fldChar w:fldCharType="end"/>
        </w:r>
        <w:r w:rsidRPr="00135DC9">
          <w:rPr>
            <w:rStyle w:val="Hyperlink"/>
            <w:noProof/>
          </w:rPr>
          <w:fldChar w:fldCharType="end"/>
        </w:r>
      </w:ins>
    </w:p>
    <w:p w:rsidR="001C3859" w:rsidRDefault="001C3859">
      <w:pPr>
        <w:pStyle w:val="TOC1"/>
        <w:tabs>
          <w:tab w:val="right" w:leader="dot" w:pos="9350"/>
        </w:tabs>
        <w:rPr>
          <w:ins w:id="129" w:author="LaurenceJL" w:date="2010-07-15T15:43:00Z"/>
          <w:noProof/>
        </w:rPr>
      </w:pPr>
      <w:ins w:id="130"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"_Toc266971963"</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p420q5</w:t>
        </w:r>
        <w:r>
          <w:rPr>
            <w:noProof/>
          </w:rPr>
          <w:tab/>
        </w:r>
        <w:r>
          <w:rPr>
            <w:noProof/>
          </w:rPr>
          <w:fldChar w:fldCharType="begin"/>
        </w:r>
        <w:r>
          <w:rPr>
            <w:noProof/>
          </w:rPr>
          <w:instrText xml:space="preserve"> PAGEREF _Toc266971963 \h </w:instrText>
        </w:r>
        <w:r>
          <w:rPr>
            <w:noProof/>
          </w:rPr>
        </w:r>
      </w:ins>
      <w:r>
        <w:rPr>
          <w:noProof/>
        </w:rPr>
        <w:fldChar w:fldCharType="separate"/>
      </w:r>
      <w:ins w:id="131" w:author="LaurenceJL" w:date="2010-07-15T15:43:00Z">
        <w:r>
          <w:rPr>
            <w:noProof/>
          </w:rPr>
          <w:t>9</w:t>
        </w:r>
        <w:r>
          <w:rPr>
            <w:noProof/>
          </w:rPr>
          <w:fldChar w:fldCharType="end"/>
        </w:r>
        <w:r w:rsidRPr="00135DC9">
          <w:rPr>
            <w:rStyle w:val="Hyperlink"/>
            <w:noProof/>
          </w:rPr>
          <w:fldChar w:fldCharType="end"/>
        </w:r>
      </w:ins>
    </w:p>
    <w:p w:rsidR="001C3859" w:rsidRDefault="001C3859">
      <w:pPr>
        <w:pStyle w:val="TOC2"/>
        <w:tabs>
          <w:tab w:val="right" w:leader="dot" w:pos="9350"/>
        </w:tabs>
        <w:rPr>
          <w:ins w:id="132" w:author="LaurenceJL" w:date="2010-07-15T15:43:00Z"/>
          <w:noProof/>
        </w:rPr>
      </w:pPr>
      <w:ins w:id="133"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"_Toc266971964"</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p420q5</w:t>
        </w:r>
        <w:r>
          <w:rPr>
            <w:noProof/>
          </w:rPr>
          <w:tab/>
        </w:r>
        <w:r>
          <w:rPr>
            <w:noProof/>
          </w:rPr>
          <w:fldChar w:fldCharType="begin"/>
        </w:r>
        <w:r>
          <w:rPr>
            <w:noProof/>
          </w:rPr>
          <w:instrText xml:space="preserve"> PAGEREF _Toc266971964 \h </w:instrText>
        </w:r>
        <w:r>
          <w:rPr>
            <w:noProof/>
          </w:rPr>
        </w:r>
      </w:ins>
      <w:r>
        <w:rPr>
          <w:noProof/>
        </w:rPr>
        <w:fldChar w:fldCharType="separate"/>
      </w:r>
      <w:ins w:id="134" w:author="LaurenceJL" w:date="2010-07-15T15:43:00Z">
        <w:r>
          <w:rPr>
            <w:noProof/>
          </w:rPr>
          <w:t>9</w:t>
        </w:r>
        <w:r>
          <w:rPr>
            <w:noProof/>
          </w:rPr>
          <w:fldChar w:fldCharType="end"/>
        </w:r>
        <w:r w:rsidRPr="00135DC9">
          <w:rPr>
            <w:rStyle w:val="Hyperlink"/>
            <w:noProof/>
          </w:rPr>
          <w:fldChar w:fldCharType="end"/>
        </w:r>
      </w:ins>
    </w:p>
    <w:p w:rsidR="001C3859" w:rsidRDefault="001C3859">
      <w:pPr>
        <w:pStyle w:val="TOC1"/>
        <w:tabs>
          <w:tab w:val="right" w:leader="dot" w:pos="9350"/>
        </w:tabs>
        <w:rPr>
          <w:ins w:id="135" w:author="LaurenceJL" w:date="2010-07-15T15:43:00Z"/>
          <w:noProof/>
        </w:rPr>
      </w:pPr>
      <w:ins w:id="136"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"_Toc266971965"</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p420q6</w:t>
        </w:r>
        <w:r>
          <w:rPr>
            <w:noProof/>
          </w:rPr>
          <w:tab/>
        </w:r>
        <w:r>
          <w:rPr>
            <w:noProof/>
          </w:rPr>
          <w:fldChar w:fldCharType="begin"/>
        </w:r>
        <w:r>
          <w:rPr>
            <w:noProof/>
          </w:rPr>
          <w:instrText xml:space="preserve"> PAGEREF _Toc266971965 \h </w:instrText>
        </w:r>
        <w:r>
          <w:rPr>
            <w:noProof/>
          </w:rPr>
        </w:r>
      </w:ins>
      <w:r>
        <w:rPr>
          <w:noProof/>
        </w:rPr>
        <w:fldChar w:fldCharType="separate"/>
      </w:r>
      <w:ins w:id="137" w:author="LaurenceJL" w:date="2010-07-15T15:43:00Z">
        <w:r>
          <w:rPr>
            <w:noProof/>
          </w:rPr>
          <w:t>9</w:t>
        </w:r>
        <w:r>
          <w:rPr>
            <w:noProof/>
          </w:rPr>
          <w:fldChar w:fldCharType="end"/>
        </w:r>
        <w:r w:rsidRPr="00135DC9">
          <w:rPr>
            <w:rStyle w:val="Hyperlink"/>
            <w:noProof/>
          </w:rPr>
          <w:fldChar w:fldCharType="end"/>
        </w:r>
      </w:ins>
    </w:p>
    <w:p w:rsidR="001C3859" w:rsidRDefault="001C3859">
      <w:pPr>
        <w:pStyle w:val="TOC2"/>
        <w:tabs>
          <w:tab w:val="right" w:leader="dot" w:pos="9350"/>
        </w:tabs>
        <w:rPr>
          <w:ins w:id="138" w:author="LaurenceJL" w:date="2010-07-15T15:43:00Z"/>
          <w:noProof/>
        </w:rPr>
      </w:pPr>
      <w:ins w:id="139"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"_Toc266971966"</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p420q6</w:t>
        </w:r>
        <w:r>
          <w:rPr>
            <w:noProof/>
          </w:rPr>
          <w:tab/>
        </w:r>
        <w:r>
          <w:rPr>
            <w:noProof/>
          </w:rPr>
          <w:fldChar w:fldCharType="begin"/>
        </w:r>
        <w:r>
          <w:rPr>
            <w:noProof/>
          </w:rPr>
          <w:instrText xml:space="preserve"> PAGEREF _Toc266971966 \h </w:instrText>
        </w:r>
        <w:r>
          <w:rPr>
            <w:noProof/>
          </w:rPr>
        </w:r>
      </w:ins>
      <w:r>
        <w:rPr>
          <w:noProof/>
        </w:rPr>
        <w:fldChar w:fldCharType="separate"/>
      </w:r>
      <w:ins w:id="140" w:author="LaurenceJL" w:date="2010-07-15T15:43:00Z">
        <w:r>
          <w:rPr>
            <w:noProof/>
          </w:rPr>
          <w:t>10</w:t>
        </w:r>
        <w:r>
          <w:rPr>
            <w:noProof/>
          </w:rPr>
          <w:fldChar w:fldCharType="end"/>
        </w:r>
        <w:r w:rsidRPr="00135DC9">
          <w:rPr>
            <w:rStyle w:val="Hyperlink"/>
            <w:noProof/>
          </w:rPr>
          <w:fldChar w:fldCharType="end"/>
        </w:r>
      </w:ins>
    </w:p>
    <w:p w:rsidR="001C3859" w:rsidRDefault="001C3859">
      <w:pPr>
        <w:pStyle w:val="TOC1"/>
        <w:tabs>
          <w:tab w:val="right" w:leader="dot" w:pos="9350"/>
        </w:tabs>
        <w:rPr>
          <w:ins w:id="141" w:author="LaurenceJL" w:date="2010-07-15T15:43:00Z"/>
          <w:noProof/>
        </w:rPr>
      </w:pPr>
      <w:ins w:id="142"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"_Toc266971967"</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p10100q1</w:t>
        </w:r>
        <w:r>
          <w:rPr>
            <w:noProof/>
          </w:rPr>
          <w:tab/>
        </w:r>
        <w:r>
          <w:rPr>
            <w:noProof/>
          </w:rPr>
          <w:fldChar w:fldCharType="begin"/>
        </w:r>
        <w:r>
          <w:rPr>
            <w:noProof/>
          </w:rPr>
          <w:instrText xml:space="preserve"> PAGEREF _Toc266971967 \h </w:instrText>
        </w:r>
        <w:r>
          <w:rPr>
            <w:noProof/>
          </w:rPr>
        </w:r>
      </w:ins>
      <w:r>
        <w:rPr>
          <w:noProof/>
        </w:rPr>
        <w:fldChar w:fldCharType="separate"/>
      </w:r>
      <w:ins w:id="143" w:author="LaurenceJL" w:date="2010-07-15T15:43:00Z">
        <w:r>
          <w:rPr>
            <w:noProof/>
          </w:rPr>
          <w:t>10</w:t>
        </w:r>
        <w:r>
          <w:rPr>
            <w:noProof/>
          </w:rPr>
          <w:fldChar w:fldCharType="end"/>
        </w:r>
        <w:r w:rsidRPr="00135DC9">
          <w:rPr>
            <w:rStyle w:val="Hyperlink"/>
            <w:noProof/>
          </w:rPr>
          <w:fldChar w:fldCharType="end"/>
        </w:r>
      </w:ins>
    </w:p>
    <w:p w:rsidR="001C3859" w:rsidRDefault="001C3859">
      <w:pPr>
        <w:pStyle w:val="TOC2"/>
        <w:tabs>
          <w:tab w:val="right" w:leader="dot" w:pos="9350"/>
        </w:tabs>
        <w:rPr>
          <w:ins w:id="144" w:author="LaurenceJL" w:date="2010-07-15T15:43:00Z"/>
          <w:noProof/>
        </w:rPr>
      </w:pPr>
      <w:ins w:id="145"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"_Toc266971968"</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p10100q1</w:t>
        </w:r>
        <w:r>
          <w:rPr>
            <w:noProof/>
          </w:rPr>
          <w:tab/>
        </w:r>
        <w:r>
          <w:rPr>
            <w:noProof/>
          </w:rPr>
          <w:fldChar w:fldCharType="begin"/>
        </w:r>
        <w:r>
          <w:rPr>
            <w:noProof/>
          </w:rPr>
          <w:instrText xml:space="preserve"> PAGEREF _Toc266971968 \h </w:instrText>
        </w:r>
        <w:r>
          <w:rPr>
            <w:noProof/>
          </w:rPr>
        </w:r>
      </w:ins>
      <w:r>
        <w:rPr>
          <w:noProof/>
        </w:rPr>
        <w:fldChar w:fldCharType="separate"/>
      </w:r>
      <w:ins w:id="146" w:author="LaurenceJL" w:date="2010-07-15T15:43:00Z">
        <w:r>
          <w:rPr>
            <w:noProof/>
          </w:rPr>
          <w:t>10</w:t>
        </w:r>
        <w:r>
          <w:rPr>
            <w:noProof/>
          </w:rPr>
          <w:fldChar w:fldCharType="end"/>
        </w:r>
        <w:r w:rsidRPr="00135DC9">
          <w:rPr>
            <w:rStyle w:val="Hyperlink"/>
            <w:noProof/>
          </w:rPr>
          <w:fldChar w:fldCharType="end"/>
        </w:r>
      </w:ins>
    </w:p>
    <w:p w:rsidR="001C3859" w:rsidRDefault="001C3859">
      <w:pPr>
        <w:pStyle w:val="TOC1"/>
        <w:tabs>
          <w:tab w:val="right" w:leader="dot" w:pos="9350"/>
        </w:tabs>
        <w:rPr>
          <w:ins w:id="147" w:author="LaurenceJL" w:date="2010-07-15T15:43:00Z"/>
          <w:noProof/>
        </w:rPr>
      </w:pPr>
      <w:ins w:id="148"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"_Toc266971969"</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p10100q2</w:t>
        </w:r>
        <w:r>
          <w:rPr>
            <w:noProof/>
          </w:rPr>
          <w:tab/>
        </w:r>
        <w:r>
          <w:rPr>
            <w:noProof/>
          </w:rPr>
          <w:fldChar w:fldCharType="begin"/>
        </w:r>
        <w:r>
          <w:rPr>
            <w:noProof/>
          </w:rPr>
          <w:instrText xml:space="preserve"> PAGEREF _Toc266971969 \h </w:instrText>
        </w:r>
        <w:r>
          <w:rPr>
            <w:noProof/>
          </w:rPr>
        </w:r>
      </w:ins>
      <w:r>
        <w:rPr>
          <w:noProof/>
        </w:rPr>
        <w:fldChar w:fldCharType="separate"/>
      </w:r>
      <w:ins w:id="149" w:author="LaurenceJL" w:date="2010-07-15T15:43:00Z">
        <w:r>
          <w:rPr>
            <w:noProof/>
          </w:rPr>
          <w:t>10</w:t>
        </w:r>
        <w:r>
          <w:rPr>
            <w:noProof/>
          </w:rPr>
          <w:fldChar w:fldCharType="end"/>
        </w:r>
        <w:r w:rsidRPr="00135DC9">
          <w:rPr>
            <w:rStyle w:val="Hyperlink"/>
            <w:noProof/>
          </w:rPr>
          <w:fldChar w:fldCharType="end"/>
        </w:r>
      </w:ins>
    </w:p>
    <w:p w:rsidR="001C3859" w:rsidRDefault="001C3859">
      <w:pPr>
        <w:pStyle w:val="TOC2"/>
        <w:tabs>
          <w:tab w:val="right" w:leader="dot" w:pos="9350"/>
        </w:tabs>
        <w:rPr>
          <w:ins w:id="150" w:author="LaurenceJL" w:date="2010-07-15T15:43:00Z"/>
          <w:noProof/>
        </w:rPr>
      </w:pPr>
      <w:ins w:id="151"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"_Toc266971970"</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p10100q2</w:t>
        </w:r>
        <w:r>
          <w:rPr>
            <w:noProof/>
          </w:rPr>
          <w:tab/>
        </w:r>
        <w:r>
          <w:rPr>
            <w:noProof/>
          </w:rPr>
          <w:fldChar w:fldCharType="begin"/>
        </w:r>
        <w:r>
          <w:rPr>
            <w:noProof/>
          </w:rPr>
          <w:instrText xml:space="preserve"> PAGEREF _Toc266971970 \h </w:instrText>
        </w:r>
        <w:r>
          <w:rPr>
            <w:noProof/>
          </w:rPr>
        </w:r>
      </w:ins>
      <w:r>
        <w:rPr>
          <w:noProof/>
        </w:rPr>
        <w:fldChar w:fldCharType="separate"/>
      </w:r>
      <w:ins w:id="152" w:author="LaurenceJL" w:date="2010-07-15T15:43:00Z">
        <w:r>
          <w:rPr>
            <w:noProof/>
          </w:rPr>
          <w:t>11</w:t>
        </w:r>
        <w:r>
          <w:rPr>
            <w:noProof/>
          </w:rPr>
          <w:fldChar w:fldCharType="end"/>
        </w:r>
        <w:r w:rsidRPr="00135DC9">
          <w:rPr>
            <w:rStyle w:val="Hyperlink"/>
            <w:noProof/>
          </w:rPr>
          <w:fldChar w:fldCharType="end"/>
        </w:r>
      </w:ins>
    </w:p>
    <w:p w:rsidR="001C3859" w:rsidRDefault="001C3859">
      <w:pPr>
        <w:pStyle w:val="TOC1"/>
        <w:tabs>
          <w:tab w:val="right" w:leader="dot" w:pos="9350"/>
        </w:tabs>
        <w:rPr>
          <w:ins w:id="153" w:author="LaurenceJL" w:date="2010-07-15T15:43:00Z"/>
          <w:noProof/>
        </w:rPr>
      </w:pPr>
      <w:ins w:id="154"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"_Toc266971971"</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p10100q3</w:t>
        </w:r>
        <w:r>
          <w:rPr>
            <w:noProof/>
          </w:rPr>
          <w:tab/>
        </w:r>
        <w:r>
          <w:rPr>
            <w:noProof/>
          </w:rPr>
          <w:fldChar w:fldCharType="begin"/>
        </w:r>
        <w:r>
          <w:rPr>
            <w:noProof/>
          </w:rPr>
          <w:instrText xml:space="preserve"> PAGEREF _Toc266971971 \h </w:instrText>
        </w:r>
        <w:r>
          <w:rPr>
            <w:noProof/>
          </w:rPr>
        </w:r>
      </w:ins>
      <w:r>
        <w:rPr>
          <w:noProof/>
        </w:rPr>
        <w:fldChar w:fldCharType="separate"/>
      </w:r>
      <w:ins w:id="155" w:author="LaurenceJL" w:date="2010-07-15T15:43:00Z">
        <w:r>
          <w:rPr>
            <w:noProof/>
          </w:rPr>
          <w:t>11</w:t>
        </w:r>
        <w:r>
          <w:rPr>
            <w:noProof/>
          </w:rPr>
          <w:fldChar w:fldCharType="end"/>
        </w:r>
        <w:r w:rsidRPr="00135DC9">
          <w:rPr>
            <w:rStyle w:val="Hyperlink"/>
            <w:noProof/>
          </w:rPr>
          <w:fldChar w:fldCharType="end"/>
        </w:r>
      </w:ins>
    </w:p>
    <w:p w:rsidR="001C3859" w:rsidRDefault="001C3859">
      <w:pPr>
        <w:pStyle w:val="TOC2"/>
        <w:tabs>
          <w:tab w:val="right" w:leader="dot" w:pos="9350"/>
        </w:tabs>
        <w:rPr>
          <w:ins w:id="156" w:author="LaurenceJL" w:date="2010-07-15T15:43:00Z"/>
          <w:noProof/>
        </w:rPr>
      </w:pPr>
      <w:ins w:id="157"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"_Toc266971972"</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p10100q3</w:t>
        </w:r>
        <w:r>
          <w:rPr>
            <w:noProof/>
          </w:rPr>
          <w:tab/>
        </w:r>
        <w:r>
          <w:rPr>
            <w:noProof/>
          </w:rPr>
          <w:fldChar w:fldCharType="begin"/>
        </w:r>
        <w:r>
          <w:rPr>
            <w:noProof/>
          </w:rPr>
          <w:instrText xml:space="preserve"> PAGEREF _Toc266971972 \h </w:instrText>
        </w:r>
        <w:r>
          <w:rPr>
            <w:noProof/>
          </w:rPr>
        </w:r>
      </w:ins>
      <w:r>
        <w:rPr>
          <w:noProof/>
        </w:rPr>
        <w:fldChar w:fldCharType="separate"/>
      </w:r>
      <w:ins w:id="158" w:author="LaurenceJL" w:date="2010-07-15T15:43:00Z">
        <w:r>
          <w:rPr>
            <w:noProof/>
          </w:rPr>
          <w:t>11</w:t>
        </w:r>
        <w:r>
          <w:rPr>
            <w:noProof/>
          </w:rPr>
          <w:fldChar w:fldCharType="end"/>
        </w:r>
        <w:r w:rsidRPr="00135DC9">
          <w:rPr>
            <w:rStyle w:val="Hyperlink"/>
            <w:noProof/>
          </w:rPr>
          <w:fldChar w:fldCharType="end"/>
        </w:r>
      </w:ins>
    </w:p>
    <w:p w:rsidR="001C3859" w:rsidRDefault="001C3859">
      <w:pPr>
        <w:pStyle w:val="TOC1"/>
        <w:tabs>
          <w:tab w:val="right" w:leader="dot" w:pos="9350"/>
        </w:tabs>
        <w:rPr>
          <w:ins w:id="159" w:author="LaurenceJL" w:date="2010-07-15T15:43:00Z"/>
          <w:noProof/>
        </w:rPr>
      </w:pPr>
      <w:ins w:id="160"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"_Toc266971973"</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p10100q4</w:t>
        </w:r>
        <w:r>
          <w:rPr>
            <w:noProof/>
          </w:rPr>
          <w:tab/>
        </w:r>
        <w:r>
          <w:rPr>
            <w:noProof/>
          </w:rPr>
          <w:fldChar w:fldCharType="begin"/>
        </w:r>
        <w:r>
          <w:rPr>
            <w:noProof/>
          </w:rPr>
          <w:instrText xml:space="preserve"> PAGEREF _Toc266971973 \h </w:instrText>
        </w:r>
        <w:r>
          <w:rPr>
            <w:noProof/>
          </w:rPr>
        </w:r>
      </w:ins>
      <w:r>
        <w:rPr>
          <w:noProof/>
        </w:rPr>
        <w:fldChar w:fldCharType="separate"/>
      </w:r>
      <w:ins w:id="161" w:author="LaurenceJL" w:date="2010-07-15T15:43:00Z">
        <w:r>
          <w:rPr>
            <w:noProof/>
          </w:rPr>
          <w:t>11</w:t>
        </w:r>
        <w:r>
          <w:rPr>
            <w:noProof/>
          </w:rPr>
          <w:fldChar w:fldCharType="end"/>
        </w:r>
        <w:r w:rsidRPr="00135DC9">
          <w:rPr>
            <w:rStyle w:val="Hyperlink"/>
            <w:noProof/>
          </w:rPr>
          <w:fldChar w:fldCharType="end"/>
        </w:r>
      </w:ins>
    </w:p>
    <w:p w:rsidR="001C3859" w:rsidRDefault="001C3859">
      <w:pPr>
        <w:pStyle w:val="TOC2"/>
        <w:tabs>
          <w:tab w:val="right" w:leader="dot" w:pos="9350"/>
        </w:tabs>
        <w:rPr>
          <w:ins w:id="162" w:author="LaurenceJL" w:date="2010-07-15T15:43:00Z"/>
          <w:noProof/>
        </w:rPr>
      </w:pPr>
      <w:ins w:id="163"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"_Toc266971974"</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p10100q4</w:t>
        </w:r>
        <w:r>
          <w:rPr>
            <w:noProof/>
          </w:rPr>
          <w:tab/>
        </w:r>
        <w:r>
          <w:rPr>
            <w:noProof/>
          </w:rPr>
          <w:fldChar w:fldCharType="begin"/>
        </w:r>
        <w:r>
          <w:rPr>
            <w:noProof/>
          </w:rPr>
          <w:instrText xml:space="preserve"> PAGEREF _Toc266971974 \h </w:instrText>
        </w:r>
        <w:r>
          <w:rPr>
            <w:noProof/>
          </w:rPr>
        </w:r>
      </w:ins>
      <w:r>
        <w:rPr>
          <w:noProof/>
        </w:rPr>
        <w:fldChar w:fldCharType="separate"/>
      </w:r>
      <w:ins w:id="164" w:author="LaurenceJL" w:date="2010-07-15T15:43:00Z">
        <w:r>
          <w:rPr>
            <w:noProof/>
          </w:rPr>
          <w:t>11</w:t>
        </w:r>
        <w:r>
          <w:rPr>
            <w:noProof/>
          </w:rPr>
          <w:fldChar w:fldCharType="end"/>
        </w:r>
        <w:r w:rsidRPr="00135DC9">
          <w:rPr>
            <w:rStyle w:val="Hyperlink"/>
            <w:noProof/>
          </w:rPr>
          <w:fldChar w:fldCharType="end"/>
        </w:r>
      </w:ins>
    </w:p>
    <w:p w:rsidR="001C3859" w:rsidRDefault="001C3859">
      <w:pPr>
        <w:pStyle w:val="TOC1"/>
        <w:tabs>
          <w:tab w:val="right" w:leader="dot" w:pos="9350"/>
        </w:tabs>
        <w:rPr>
          <w:ins w:id="165" w:author="LaurenceJL" w:date="2010-07-15T15:43:00Z"/>
          <w:noProof/>
        </w:rPr>
      </w:pPr>
      <w:ins w:id="166"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"_Toc266971975"</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p510</w:t>
        </w:r>
        <w:r>
          <w:rPr>
            <w:noProof/>
          </w:rPr>
          <w:tab/>
        </w:r>
        <w:r>
          <w:rPr>
            <w:noProof/>
          </w:rPr>
          <w:fldChar w:fldCharType="begin"/>
        </w:r>
        <w:r>
          <w:rPr>
            <w:noProof/>
          </w:rPr>
          <w:instrText xml:space="preserve"> PAGEREF _Toc266971975 \h </w:instrText>
        </w:r>
        <w:r>
          <w:rPr>
            <w:noProof/>
          </w:rPr>
        </w:r>
      </w:ins>
      <w:r>
        <w:rPr>
          <w:noProof/>
        </w:rPr>
        <w:fldChar w:fldCharType="separate"/>
      </w:r>
      <w:ins w:id="167" w:author="LaurenceJL" w:date="2010-07-15T15:43:00Z">
        <w:r>
          <w:rPr>
            <w:noProof/>
          </w:rPr>
          <w:t>11</w:t>
        </w:r>
        <w:r>
          <w:rPr>
            <w:noProof/>
          </w:rPr>
          <w:fldChar w:fldCharType="end"/>
        </w:r>
        <w:r w:rsidRPr="00135DC9">
          <w:rPr>
            <w:rStyle w:val="Hyperlink"/>
            <w:noProof/>
          </w:rPr>
          <w:fldChar w:fldCharType="end"/>
        </w:r>
      </w:ins>
    </w:p>
    <w:p w:rsidR="001C3859" w:rsidRDefault="001C3859">
      <w:pPr>
        <w:pStyle w:val="TOC2"/>
        <w:tabs>
          <w:tab w:val="right" w:leader="dot" w:pos="9350"/>
        </w:tabs>
        <w:rPr>
          <w:ins w:id="168" w:author="LaurenceJL" w:date="2010-07-15T15:43:00Z"/>
          <w:noProof/>
        </w:rPr>
      </w:pPr>
      <w:ins w:id="169"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"_Toc266971976"</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p510q2</w:t>
        </w:r>
        <w:r>
          <w:rPr>
            <w:noProof/>
          </w:rPr>
          <w:tab/>
        </w:r>
        <w:r>
          <w:rPr>
            <w:noProof/>
          </w:rPr>
          <w:fldChar w:fldCharType="begin"/>
        </w:r>
        <w:r>
          <w:rPr>
            <w:noProof/>
          </w:rPr>
          <w:instrText xml:space="preserve"> PAGEREF _Toc266971976 \h </w:instrText>
        </w:r>
        <w:r>
          <w:rPr>
            <w:noProof/>
          </w:rPr>
        </w:r>
      </w:ins>
      <w:r>
        <w:rPr>
          <w:noProof/>
        </w:rPr>
        <w:fldChar w:fldCharType="separate"/>
      </w:r>
      <w:ins w:id="170" w:author="LaurenceJL" w:date="2010-07-15T15:43:00Z">
        <w:r>
          <w:rPr>
            <w:noProof/>
          </w:rPr>
          <w:t>11</w:t>
        </w:r>
        <w:r>
          <w:rPr>
            <w:noProof/>
          </w:rPr>
          <w:fldChar w:fldCharType="end"/>
        </w:r>
        <w:r w:rsidRPr="00135DC9">
          <w:rPr>
            <w:rStyle w:val="Hyperlink"/>
            <w:noProof/>
          </w:rPr>
          <w:fldChar w:fldCharType="end"/>
        </w:r>
      </w:ins>
    </w:p>
    <w:p w:rsidR="001C3859" w:rsidRDefault="001C3859">
      <w:pPr>
        <w:pStyle w:val="TOC1"/>
        <w:tabs>
          <w:tab w:val="right" w:leader="dot" w:pos="9350"/>
        </w:tabs>
        <w:rPr>
          <w:ins w:id="171" w:author="LaurenceJL" w:date="2010-07-15T15:43:00Z"/>
          <w:noProof/>
        </w:rPr>
      </w:pPr>
      <w:ins w:id="172"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"_Toc266971977"</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p520</w:t>
        </w:r>
        <w:r>
          <w:rPr>
            <w:noProof/>
          </w:rPr>
          <w:tab/>
        </w:r>
        <w:r>
          <w:rPr>
            <w:noProof/>
          </w:rPr>
          <w:fldChar w:fldCharType="begin"/>
        </w:r>
        <w:r>
          <w:rPr>
            <w:noProof/>
          </w:rPr>
          <w:instrText xml:space="preserve"> PAGEREF _Toc266971977 \h </w:instrText>
        </w:r>
        <w:r>
          <w:rPr>
            <w:noProof/>
          </w:rPr>
        </w:r>
      </w:ins>
      <w:r>
        <w:rPr>
          <w:noProof/>
        </w:rPr>
        <w:fldChar w:fldCharType="separate"/>
      </w:r>
      <w:ins w:id="173" w:author="LaurenceJL" w:date="2010-07-15T15:43:00Z">
        <w:r>
          <w:rPr>
            <w:noProof/>
          </w:rPr>
          <w:t>11</w:t>
        </w:r>
        <w:r>
          <w:rPr>
            <w:noProof/>
          </w:rPr>
          <w:fldChar w:fldCharType="end"/>
        </w:r>
        <w:r w:rsidRPr="00135DC9">
          <w:rPr>
            <w:rStyle w:val="Hyperlink"/>
            <w:noProof/>
          </w:rPr>
          <w:fldChar w:fldCharType="end"/>
        </w:r>
      </w:ins>
    </w:p>
    <w:p w:rsidR="001C3859" w:rsidRDefault="001C3859">
      <w:pPr>
        <w:pStyle w:val="TOC2"/>
        <w:tabs>
          <w:tab w:val="right" w:leader="dot" w:pos="9350"/>
        </w:tabs>
        <w:rPr>
          <w:ins w:id="174" w:author="LaurenceJL" w:date="2010-07-15T15:43:00Z"/>
          <w:noProof/>
        </w:rPr>
      </w:pPr>
      <w:ins w:id="175"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"_Toc266971978"</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p520q2</w:t>
        </w:r>
        <w:r>
          <w:rPr>
            <w:noProof/>
          </w:rPr>
          <w:tab/>
        </w:r>
        <w:r>
          <w:rPr>
            <w:noProof/>
          </w:rPr>
          <w:fldChar w:fldCharType="begin"/>
        </w:r>
        <w:r>
          <w:rPr>
            <w:noProof/>
          </w:rPr>
          <w:instrText xml:space="preserve"> PAGEREF _Toc266971978 \h </w:instrText>
        </w:r>
        <w:r>
          <w:rPr>
            <w:noProof/>
          </w:rPr>
        </w:r>
      </w:ins>
      <w:r>
        <w:rPr>
          <w:noProof/>
        </w:rPr>
        <w:fldChar w:fldCharType="separate"/>
      </w:r>
      <w:ins w:id="176" w:author="LaurenceJL" w:date="2010-07-15T15:43:00Z">
        <w:r>
          <w:rPr>
            <w:noProof/>
          </w:rPr>
          <w:t>12</w:t>
        </w:r>
        <w:r>
          <w:rPr>
            <w:noProof/>
          </w:rPr>
          <w:fldChar w:fldCharType="end"/>
        </w:r>
        <w:r w:rsidRPr="00135DC9">
          <w:rPr>
            <w:rStyle w:val="Hyperlink"/>
            <w:noProof/>
          </w:rPr>
          <w:fldChar w:fldCharType="end"/>
        </w:r>
      </w:ins>
    </w:p>
    <w:p w:rsidR="001C3859" w:rsidRDefault="001C3859">
      <w:pPr>
        <w:pStyle w:val="TOC1"/>
        <w:tabs>
          <w:tab w:val="right" w:leader="dot" w:pos="9350"/>
        </w:tabs>
        <w:rPr>
          <w:ins w:id="177" w:author="LaurenceJL" w:date="2010-07-15T15:43:00Z"/>
          <w:noProof/>
        </w:rPr>
      </w:pPr>
      <w:ins w:id="178"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"_Toc266971979"</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p530q1</w:t>
        </w:r>
        <w:r>
          <w:rPr>
            <w:noProof/>
          </w:rPr>
          <w:tab/>
        </w:r>
        <w:r>
          <w:rPr>
            <w:noProof/>
          </w:rPr>
          <w:fldChar w:fldCharType="begin"/>
        </w:r>
        <w:r>
          <w:rPr>
            <w:noProof/>
          </w:rPr>
          <w:instrText xml:space="preserve"> PAGEREF _Toc266971979 \h </w:instrText>
        </w:r>
        <w:r>
          <w:rPr>
            <w:noProof/>
          </w:rPr>
        </w:r>
      </w:ins>
      <w:r>
        <w:rPr>
          <w:noProof/>
        </w:rPr>
        <w:fldChar w:fldCharType="separate"/>
      </w:r>
      <w:ins w:id="179" w:author="LaurenceJL" w:date="2010-07-15T15:43:00Z">
        <w:r>
          <w:rPr>
            <w:noProof/>
          </w:rPr>
          <w:t>12</w:t>
        </w:r>
        <w:r>
          <w:rPr>
            <w:noProof/>
          </w:rPr>
          <w:fldChar w:fldCharType="end"/>
        </w:r>
        <w:r w:rsidRPr="00135DC9">
          <w:rPr>
            <w:rStyle w:val="Hyperlink"/>
            <w:noProof/>
          </w:rPr>
          <w:fldChar w:fldCharType="end"/>
        </w:r>
      </w:ins>
    </w:p>
    <w:p w:rsidR="001C3859" w:rsidRDefault="001C3859">
      <w:pPr>
        <w:pStyle w:val="TOC2"/>
        <w:tabs>
          <w:tab w:val="right" w:leader="dot" w:pos="9350"/>
        </w:tabs>
        <w:rPr>
          <w:ins w:id="180" w:author="LaurenceJL" w:date="2010-07-15T15:43:00Z"/>
          <w:noProof/>
        </w:rPr>
      </w:pPr>
      <w:ins w:id="181"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"_Toc266971980"</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p530q1</w:t>
        </w:r>
        <w:r>
          <w:rPr>
            <w:noProof/>
          </w:rPr>
          <w:tab/>
        </w:r>
        <w:r>
          <w:rPr>
            <w:noProof/>
          </w:rPr>
          <w:fldChar w:fldCharType="begin"/>
        </w:r>
        <w:r>
          <w:rPr>
            <w:noProof/>
          </w:rPr>
          <w:instrText xml:space="preserve"> PAGEREF _Toc266971980 \h </w:instrText>
        </w:r>
        <w:r>
          <w:rPr>
            <w:noProof/>
          </w:rPr>
        </w:r>
      </w:ins>
      <w:r>
        <w:rPr>
          <w:noProof/>
        </w:rPr>
        <w:fldChar w:fldCharType="separate"/>
      </w:r>
      <w:ins w:id="182" w:author="LaurenceJL" w:date="2010-07-15T15:43:00Z">
        <w:r>
          <w:rPr>
            <w:noProof/>
          </w:rPr>
          <w:t>12</w:t>
        </w:r>
        <w:r>
          <w:rPr>
            <w:noProof/>
          </w:rPr>
          <w:fldChar w:fldCharType="end"/>
        </w:r>
        <w:r w:rsidRPr="00135DC9">
          <w:rPr>
            <w:rStyle w:val="Hyperlink"/>
            <w:noProof/>
          </w:rPr>
          <w:fldChar w:fldCharType="end"/>
        </w:r>
      </w:ins>
    </w:p>
    <w:p w:rsidR="001C3859" w:rsidRDefault="001C3859">
      <w:pPr>
        <w:pStyle w:val="TOC1"/>
        <w:tabs>
          <w:tab w:val="right" w:leader="dot" w:pos="9350"/>
        </w:tabs>
        <w:rPr>
          <w:ins w:id="183" w:author="LaurenceJL" w:date="2010-07-15T15:43:00Z"/>
          <w:noProof/>
        </w:rPr>
      </w:pPr>
      <w:ins w:id="184"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"_Toc266971981"</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p550q1</w:t>
        </w:r>
        <w:r>
          <w:rPr>
            <w:noProof/>
          </w:rPr>
          <w:tab/>
        </w:r>
        <w:r>
          <w:rPr>
            <w:noProof/>
          </w:rPr>
          <w:fldChar w:fldCharType="begin"/>
        </w:r>
        <w:r>
          <w:rPr>
            <w:noProof/>
          </w:rPr>
          <w:instrText xml:space="preserve"> PAGEREF _Toc266971981 \h </w:instrText>
        </w:r>
        <w:r>
          <w:rPr>
            <w:noProof/>
          </w:rPr>
        </w:r>
      </w:ins>
      <w:r>
        <w:rPr>
          <w:noProof/>
        </w:rPr>
        <w:fldChar w:fldCharType="separate"/>
      </w:r>
      <w:ins w:id="185" w:author="LaurenceJL" w:date="2010-07-15T15:43:00Z">
        <w:r>
          <w:rPr>
            <w:noProof/>
          </w:rPr>
          <w:t>12</w:t>
        </w:r>
        <w:r>
          <w:rPr>
            <w:noProof/>
          </w:rPr>
          <w:fldChar w:fldCharType="end"/>
        </w:r>
        <w:r w:rsidRPr="00135DC9">
          <w:rPr>
            <w:rStyle w:val="Hyperlink"/>
            <w:noProof/>
          </w:rPr>
          <w:fldChar w:fldCharType="end"/>
        </w:r>
      </w:ins>
    </w:p>
    <w:p w:rsidR="001C3859" w:rsidRDefault="001C3859">
      <w:pPr>
        <w:pStyle w:val="TOC2"/>
        <w:tabs>
          <w:tab w:val="right" w:leader="dot" w:pos="9350"/>
        </w:tabs>
        <w:rPr>
          <w:ins w:id="186" w:author="LaurenceJL" w:date="2010-07-15T15:43:00Z"/>
          <w:noProof/>
        </w:rPr>
      </w:pPr>
      <w:ins w:id="187"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"_Toc266971982"</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p550q1</w:t>
        </w:r>
        <w:r>
          <w:rPr>
            <w:noProof/>
          </w:rPr>
          <w:tab/>
        </w:r>
        <w:r>
          <w:rPr>
            <w:noProof/>
          </w:rPr>
          <w:fldChar w:fldCharType="begin"/>
        </w:r>
        <w:r>
          <w:rPr>
            <w:noProof/>
          </w:rPr>
          <w:instrText xml:space="preserve"> PAGEREF _Toc266971982 \h </w:instrText>
        </w:r>
        <w:r>
          <w:rPr>
            <w:noProof/>
          </w:rPr>
        </w:r>
      </w:ins>
      <w:r>
        <w:rPr>
          <w:noProof/>
        </w:rPr>
        <w:fldChar w:fldCharType="separate"/>
      </w:r>
      <w:ins w:id="188" w:author="LaurenceJL" w:date="2010-07-15T15:43:00Z">
        <w:r>
          <w:rPr>
            <w:noProof/>
          </w:rPr>
          <w:t>12</w:t>
        </w:r>
        <w:r>
          <w:rPr>
            <w:noProof/>
          </w:rPr>
          <w:fldChar w:fldCharType="end"/>
        </w:r>
        <w:r w:rsidRPr="00135DC9">
          <w:rPr>
            <w:rStyle w:val="Hyperlink"/>
            <w:noProof/>
          </w:rPr>
          <w:fldChar w:fldCharType="end"/>
        </w:r>
      </w:ins>
    </w:p>
    <w:p w:rsidR="001C3859" w:rsidRDefault="001C3859">
      <w:pPr>
        <w:pStyle w:val="TOC1"/>
        <w:tabs>
          <w:tab w:val="right" w:leader="dot" w:pos="9350"/>
        </w:tabs>
        <w:rPr>
          <w:ins w:id="189" w:author="LaurenceJL" w:date="2010-07-15T15:43:00Z"/>
          <w:noProof/>
        </w:rPr>
      </w:pPr>
      <w:ins w:id="190"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"_Toc266971983"</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p11010q1</w:t>
        </w:r>
        <w:r>
          <w:rPr>
            <w:noProof/>
          </w:rPr>
          <w:tab/>
        </w:r>
        <w:r>
          <w:rPr>
            <w:noProof/>
          </w:rPr>
          <w:fldChar w:fldCharType="begin"/>
        </w:r>
        <w:r>
          <w:rPr>
            <w:noProof/>
          </w:rPr>
          <w:instrText xml:space="preserve"> PAGEREF _Toc266971983 \h </w:instrText>
        </w:r>
        <w:r>
          <w:rPr>
            <w:noProof/>
          </w:rPr>
        </w:r>
      </w:ins>
      <w:r>
        <w:rPr>
          <w:noProof/>
        </w:rPr>
        <w:fldChar w:fldCharType="separate"/>
      </w:r>
      <w:ins w:id="191" w:author="LaurenceJL" w:date="2010-07-15T15:43:00Z">
        <w:r>
          <w:rPr>
            <w:noProof/>
          </w:rPr>
          <w:t>12</w:t>
        </w:r>
        <w:r>
          <w:rPr>
            <w:noProof/>
          </w:rPr>
          <w:fldChar w:fldCharType="end"/>
        </w:r>
        <w:r w:rsidRPr="00135DC9">
          <w:rPr>
            <w:rStyle w:val="Hyperlink"/>
            <w:noProof/>
          </w:rPr>
          <w:fldChar w:fldCharType="end"/>
        </w:r>
      </w:ins>
    </w:p>
    <w:p w:rsidR="001C3859" w:rsidRDefault="001C3859">
      <w:pPr>
        <w:pStyle w:val="TOC2"/>
        <w:tabs>
          <w:tab w:val="right" w:leader="dot" w:pos="9350"/>
        </w:tabs>
        <w:rPr>
          <w:ins w:id="192" w:author="LaurenceJL" w:date="2010-07-15T15:43:00Z"/>
          <w:noProof/>
        </w:rPr>
      </w:pPr>
      <w:ins w:id="193"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"_Toc266971984"</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p11010q1</w:t>
        </w:r>
        <w:r>
          <w:rPr>
            <w:noProof/>
          </w:rPr>
          <w:tab/>
        </w:r>
        <w:r>
          <w:rPr>
            <w:noProof/>
          </w:rPr>
          <w:fldChar w:fldCharType="begin"/>
        </w:r>
        <w:r>
          <w:rPr>
            <w:noProof/>
          </w:rPr>
          <w:instrText xml:space="preserve"> PAGEREF _Toc266971984 \h </w:instrText>
        </w:r>
        <w:r>
          <w:rPr>
            <w:noProof/>
          </w:rPr>
        </w:r>
      </w:ins>
      <w:r>
        <w:rPr>
          <w:noProof/>
        </w:rPr>
        <w:fldChar w:fldCharType="separate"/>
      </w:r>
      <w:ins w:id="194" w:author="LaurenceJL" w:date="2010-07-15T15:43:00Z">
        <w:r>
          <w:rPr>
            <w:noProof/>
          </w:rPr>
          <w:t>13</w:t>
        </w:r>
        <w:r>
          <w:rPr>
            <w:noProof/>
          </w:rPr>
          <w:fldChar w:fldCharType="end"/>
        </w:r>
        <w:r w:rsidRPr="00135DC9">
          <w:rPr>
            <w:rStyle w:val="Hyperlink"/>
            <w:noProof/>
          </w:rPr>
          <w:fldChar w:fldCharType="end"/>
        </w:r>
      </w:ins>
    </w:p>
    <w:p w:rsidR="001C3859" w:rsidRDefault="001C3859">
      <w:pPr>
        <w:pStyle w:val="TOC1"/>
        <w:tabs>
          <w:tab w:val="right" w:leader="dot" w:pos="9350"/>
        </w:tabs>
        <w:rPr>
          <w:ins w:id="195" w:author="LaurenceJL" w:date="2010-07-15T15:43:00Z"/>
          <w:noProof/>
        </w:rPr>
      </w:pPr>
      <w:ins w:id="196"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"_Toc266971985"</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p11010q2</w:t>
        </w:r>
        <w:r>
          <w:rPr>
            <w:noProof/>
          </w:rPr>
          <w:tab/>
        </w:r>
        <w:r>
          <w:rPr>
            <w:noProof/>
          </w:rPr>
          <w:fldChar w:fldCharType="begin"/>
        </w:r>
        <w:r>
          <w:rPr>
            <w:noProof/>
          </w:rPr>
          <w:instrText xml:space="preserve"> PAGEREF _Toc266971985 \h </w:instrText>
        </w:r>
        <w:r>
          <w:rPr>
            <w:noProof/>
          </w:rPr>
        </w:r>
      </w:ins>
      <w:r>
        <w:rPr>
          <w:noProof/>
        </w:rPr>
        <w:fldChar w:fldCharType="separate"/>
      </w:r>
      <w:ins w:id="197" w:author="LaurenceJL" w:date="2010-07-15T15:43:00Z">
        <w:r>
          <w:rPr>
            <w:noProof/>
          </w:rPr>
          <w:t>13</w:t>
        </w:r>
        <w:r>
          <w:rPr>
            <w:noProof/>
          </w:rPr>
          <w:fldChar w:fldCharType="end"/>
        </w:r>
        <w:r w:rsidRPr="00135DC9">
          <w:rPr>
            <w:rStyle w:val="Hyperlink"/>
            <w:noProof/>
          </w:rPr>
          <w:fldChar w:fldCharType="end"/>
        </w:r>
      </w:ins>
    </w:p>
    <w:p w:rsidR="001C3859" w:rsidRDefault="001C3859">
      <w:pPr>
        <w:pStyle w:val="TOC2"/>
        <w:tabs>
          <w:tab w:val="right" w:leader="dot" w:pos="9350"/>
        </w:tabs>
        <w:rPr>
          <w:ins w:id="198" w:author="LaurenceJL" w:date="2010-07-15T15:43:00Z"/>
          <w:noProof/>
        </w:rPr>
      </w:pPr>
      <w:ins w:id="199"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"_Toc266971986"</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p11010q2</w:t>
        </w:r>
        <w:r>
          <w:rPr>
            <w:noProof/>
          </w:rPr>
          <w:tab/>
        </w:r>
        <w:r>
          <w:rPr>
            <w:noProof/>
          </w:rPr>
          <w:fldChar w:fldCharType="begin"/>
        </w:r>
        <w:r>
          <w:rPr>
            <w:noProof/>
          </w:rPr>
          <w:instrText xml:space="preserve"> PAGEREF _Toc266971986 \h </w:instrText>
        </w:r>
        <w:r>
          <w:rPr>
            <w:noProof/>
          </w:rPr>
        </w:r>
      </w:ins>
      <w:r>
        <w:rPr>
          <w:noProof/>
        </w:rPr>
        <w:fldChar w:fldCharType="separate"/>
      </w:r>
      <w:ins w:id="200" w:author="LaurenceJL" w:date="2010-07-15T15:43:00Z">
        <w:r>
          <w:rPr>
            <w:noProof/>
          </w:rPr>
          <w:t>13</w:t>
        </w:r>
        <w:r>
          <w:rPr>
            <w:noProof/>
          </w:rPr>
          <w:fldChar w:fldCharType="end"/>
        </w:r>
        <w:r w:rsidRPr="00135DC9">
          <w:rPr>
            <w:rStyle w:val="Hyperlink"/>
            <w:noProof/>
          </w:rPr>
          <w:fldChar w:fldCharType="end"/>
        </w:r>
      </w:ins>
    </w:p>
    <w:p w:rsidR="001C3859" w:rsidRDefault="001C3859">
      <w:pPr>
        <w:pStyle w:val="TOC1"/>
        <w:tabs>
          <w:tab w:val="right" w:leader="dot" w:pos="9350"/>
        </w:tabs>
        <w:rPr>
          <w:ins w:id="201" w:author="LaurenceJL" w:date="2010-07-15T15:43:00Z"/>
          <w:noProof/>
        </w:rPr>
      </w:pPr>
      <w:ins w:id="202"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"_Toc266971987"</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p11010q3</w:t>
        </w:r>
        <w:r>
          <w:rPr>
            <w:noProof/>
          </w:rPr>
          <w:tab/>
        </w:r>
        <w:r>
          <w:rPr>
            <w:noProof/>
          </w:rPr>
          <w:fldChar w:fldCharType="begin"/>
        </w:r>
        <w:r>
          <w:rPr>
            <w:noProof/>
          </w:rPr>
          <w:instrText xml:space="preserve"> PAGEREF _Toc266971987 \h </w:instrText>
        </w:r>
        <w:r>
          <w:rPr>
            <w:noProof/>
          </w:rPr>
        </w:r>
      </w:ins>
      <w:r>
        <w:rPr>
          <w:noProof/>
        </w:rPr>
        <w:fldChar w:fldCharType="separate"/>
      </w:r>
      <w:ins w:id="203" w:author="LaurenceJL" w:date="2010-07-15T15:43:00Z">
        <w:r>
          <w:rPr>
            <w:noProof/>
          </w:rPr>
          <w:t>13</w:t>
        </w:r>
        <w:r>
          <w:rPr>
            <w:noProof/>
          </w:rPr>
          <w:fldChar w:fldCharType="end"/>
        </w:r>
        <w:r w:rsidRPr="00135DC9">
          <w:rPr>
            <w:rStyle w:val="Hyperlink"/>
            <w:noProof/>
          </w:rPr>
          <w:fldChar w:fldCharType="end"/>
        </w:r>
      </w:ins>
    </w:p>
    <w:p w:rsidR="001C3859" w:rsidRDefault="001C3859">
      <w:pPr>
        <w:pStyle w:val="TOC2"/>
        <w:tabs>
          <w:tab w:val="right" w:leader="dot" w:pos="9350"/>
        </w:tabs>
        <w:rPr>
          <w:ins w:id="204" w:author="LaurenceJL" w:date="2010-07-15T15:43:00Z"/>
          <w:noProof/>
        </w:rPr>
      </w:pPr>
      <w:ins w:id="205"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"_Toc266971988"</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p11010q3</w:t>
        </w:r>
        <w:r>
          <w:rPr>
            <w:noProof/>
          </w:rPr>
          <w:tab/>
        </w:r>
        <w:r>
          <w:rPr>
            <w:noProof/>
          </w:rPr>
          <w:fldChar w:fldCharType="begin"/>
        </w:r>
        <w:r>
          <w:rPr>
            <w:noProof/>
          </w:rPr>
          <w:instrText xml:space="preserve"> PAGEREF _Toc266971988 \h </w:instrText>
        </w:r>
        <w:r>
          <w:rPr>
            <w:noProof/>
          </w:rPr>
        </w:r>
      </w:ins>
      <w:r>
        <w:rPr>
          <w:noProof/>
        </w:rPr>
        <w:fldChar w:fldCharType="separate"/>
      </w:r>
      <w:ins w:id="206" w:author="LaurenceJL" w:date="2010-07-15T15:43:00Z">
        <w:r>
          <w:rPr>
            <w:noProof/>
          </w:rPr>
          <w:t>13</w:t>
        </w:r>
        <w:r>
          <w:rPr>
            <w:noProof/>
          </w:rPr>
          <w:fldChar w:fldCharType="end"/>
        </w:r>
        <w:r w:rsidRPr="00135DC9">
          <w:rPr>
            <w:rStyle w:val="Hyperlink"/>
            <w:noProof/>
          </w:rPr>
          <w:fldChar w:fldCharType="end"/>
        </w:r>
      </w:ins>
    </w:p>
    <w:p w:rsidR="001C3859" w:rsidRDefault="001C3859">
      <w:pPr>
        <w:pStyle w:val="TOC1"/>
        <w:tabs>
          <w:tab w:val="right" w:leader="dot" w:pos="9350"/>
        </w:tabs>
        <w:rPr>
          <w:ins w:id="207" w:author="LaurenceJL" w:date="2010-07-15T15:43:00Z"/>
          <w:noProof/>
        </w:rPr>
      </w:pPr>
      <w:ins w:id="208"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"_Toc266971989"</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p11010q4</w:t>
        </w:r>
        <w:r>
          <w:rPr>
            <w:noProof/>
          </w:rPr>
          <w:tab/>
        </w:r>
        <w:r>
          <w:rPr>
            <w:noProof/>
          </w:rPr>
          <w:fldChar w:fldCharType="begin"/>
        </w:r>
        <w:r>
          <w:rPr>
            <w:noProof/>
          </w:rPr>
          <w:instrText xml:space="preserve"> PAGEREF _Toc266971989 \h </w:instrText>
        </w:r>
        <w:r>
          <w:rPr>
            <w:noProof/>
          </w:rPr>
        </w:r>
      </w:ins>
      <w:r>
        <w:rPr>
          <w:noProof/>
        </w:rPr>
        <w:fldChar w:fldCharType="separate"/>
      </w:r>
      <w:ins w:id="209" w:author="LaurenceJL" w:date="2010-07-15T15:43:00Z">
        <w:r>
          <w:rPr>
            <w:noProof/>
          </w:rPr>
          <w:t>13</w:t>
        </w:r>
        <w:r>
          <w:rPr>
            <w:noProof/>
          </w:rPr>
          <w:fldChar w:fldCharType="end"/>
        </w:r>
        <w:r w:rsidRPr="00135DC9">
          <w:rPr>
            <w:rStyle w:val="Hyperlink"/>
            <w:noProof/>
          </w:rPr>
          <w:fldChar w:fldCharType="end"/>
        </w:r>
      </w:ins>
    </w:p>
    <w:p w:rsidR="001C3859" w:rsidRDefault="001C3859">
      <w:pPr>
        <w:pStyle w:val="TOC2"/>
        <w:tabs>
          <w:tab w:val="right" w:leader="dot" w:pos="9350"/>
        </w:tabs>
        <w:rPr>
          <w:ins w:id="210" w:author="LaurenceJL" w:date="2010-07-15T15:43:00Z"/>
          <w:noProof/>
        </w:rPr>
      </w:pPr>
      <w:ins w:id="211" w:author="LaurenceJL" w:date="2010-07-15T15:43:00Z">
        <w:r w:rsidRPr="00135DC9">
          <w:rPr>
            <w:rStyle w:val="Hyperlink"/>
            <w:noProof/>
          </w:rPr>
          <w:lastRenderedPageBreak/>
          <w:fldChar w:fldCharType="begin"/>
        </w:r>
        <w:r w:rsidRPr="00135DC9">
          <w:rPr>
            <w:rStyle w:val="Hyperlink"/>
            <w:noProof/>
          </w:rPr>
          <w:instrText xml:space="preserve"> </w:instrText>
        </w:r>
        <w:r>
          <w:rPr>
            <w:noProof/>
          </w:rPr>
          <w:instrText>HYPERLINK \l "_Toc266971990"</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p11010q4</w:t>
        </w:r>
        <w:r>
          <w:rPr>
            <w:noProof/>
          </w:rPr>
          <w:tab/>
        </w:r>
        <w:r>
          <w:rPr>
            <w:noProof/>
          </w:rPr>
          <w:fldChar w:fldCharType="begin"/>
        </w:r>
        <w:r>
          <w:rPr>
            <w:noProof/>
          </w:rPr>
          <w:instrText xml:space="preserve"> PAGEREF _Toc266971990 \h </w:instrText>
        </w:r>
        <w:r>
          <w:rPr>
            <w:noProof/>
          </w:rPr>
        </w:r>
      </w:ins>
      <w:r>
        <w:rPr>
          <w:noProof/>
        </w:rPr>
        <w:fldChar w:fldCharType="separate"/>
      </w:r>
      <w:ins w:id="212" w:author="LaurenceJL" w:date="2010-07-15T15:43:00Z">
        <w:r>
          <w:rPr>
            <w:noProof/>
          </w:rPr>
          <w:t>14</w:t>
        </w:r>
        <w:r>
          <w:rPr>
            <w:noProof/>
          </w:rPr>
          <w:fldChar w:fldCharType="end"/>
        </w:r>
        <w:r w:rsidRPr="00135DC9">
          <w:rPr>
            <w:rStyle w:val="Hyperlink"/>
            <w:noProof/>
          </w:rPr>
          <w:fldChar w:fldCharType="end"/>
        </w:r>
      </w:ins>
    </w:p>
    <w:p w:rsidR="001C3859" w:rsidRDefault="001C3859">
      <w:pPr>
        <w:pStyle w:val="TOC1"/>
        <w:tabs>
          <w:tab w:val="right" w:leader="dot" w:pos="9350"/>
        </w:tabs>
        <w:rPr>
          <w:ins w:id="213" w:author="LaurenceJL" w:date="2010-07-15T15:43:00Z"/>
          <w:noProof/>
        </w:rPr>
      </w:pPr>
      <w:ins w:id="214"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"_Toc266971991"</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p11010q5</w:t>
        </w:r>
        <w:r>
          <w:rPr>
            <w:noProof/>
          </w:rPr>
          <w:tab/>
        </w:r>
        <w:r>
          <w:rPr>
            <w:noProof/>
          </w:rPr>
          <w:fldChar w:fldCharType="begin"/>
        </w:r>
        <w:r>
          <w:rPr>
            <w:noProof/>
          </w:rPr>
          <w:instrText xml:space="preserve"> PAGEREF _Toc266971991 \h </w:instrText>
        </w:r>
        <w:r>
          <w:rPr>
            <w:noProof/>
          </w:rPr>
        </w:r>
      </w:ins>
      <w:r>
        <w:rPr>
          <w:noProof/>
        </w:rPr>
        <w:fldChar w:fldCharType="separate"/>
      </w:r>
      <w:ins w:id="215" w:author="LaurenceJL" w:date="2010-07-15T15:43:00Z">
        <w:r>
          <w:rPr>
            <w:noProof/>
          </w:rPr>
          <w:t>14</w:t>
        </w:r>
        <w:r>
          <w:rPr>
            <w:noProof/>
          </w:rPr>
          <w:fldChar w:fldCharType="end"/>
        </w:r>
        <w:r w:rsidRPr="00135DC9">
          <w:rPr>
            <w:rStyle w:val="Hyperlink"/>
            <w:noProof/>
          </w:rPr>
          <w:fldChar w:fldCharType="end"/>
        </w:r>
      </w:ins>
    </w:p>
    <w:p w:rsidR="001C3859" w:rsidRDefault="001C3859">
      <w:pPr>
        <w:pStyle w:val="TOC2"/>
        <w:tabs>
          <w:tab w:val="right" w:leader="dot" w:pos="9350"/>
        </w:tabs>
        <w:rPr>
          <w:ins w:id="216" w:author="LaurenceJL" w:date="2010-07-15T15:43:00Z"/>
          <w:noProof/>
        </w:rPr>
      </w:pPr>
      <w:ins w:id="217"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"_Toc266971992"</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p11010q5</w:t>
        </w:r>
        <w:r>
          <w:rPr>
            <w:noProof/>
          </w:rPr>
          <w:tab/>
        </w:r>
        <w:r>
          <w:rPr>
            <w:noProof/>
          </w:rPr>
          <w:fldChar w:fldCharType="begin"/>
        </w:r>
        <w:r>
          <w:rPr>
            <w:noProof/>
          </w:rPr>
          <w:instrText xml:space="preserve"> PAGEREF _Toc266971992 \h </w:instrText>
        </w:r>
        <w:r>
          <w:rPr>
            <w:noProof/>
          </w:rPr>
        </w:r>
      </w:ins>
      <w:r>
        <w:rPr>
          <w:noProof/>
        </w:rPr>
        <w:fldChar w:fldCharType="separate"/>
      </w:r>
      <w:ins w:id="218" w:author="LaurenceJL" w:date="2010-07-15T15:43:00Z">
        <w:r>
          <w:rPr>
            <w:noProof/>
          </w:rPr>
          <w:t>14</w:t>
        </w:r>
        <w:r>
          <w:rPr>
            <w:noProof/>
          </w:rPr>
          <w:fldChar w:fldCharType="end"/>
        </w:r>
        <w:r w:rsidRPr="00135DC9">
          <w:rPr>
            <w:rStyle w:val="Hyperlink"/>
            <w:noProof/>
          </w:rPr>
          <w:fldChar w:fldCharType="end"/>
        </w:r>
      </w:ins>
    </w:p>
    <w:p w:rsidR="001C3859" w:rsidRDefault="001C3859">
      <w:pPr>
        <w:pStyle w:val="TOC1"/>
        <w:tabs>
          <w:tab w:val="right" w:leader="dot" w:pos="9350"/>
        </w:tabs>
        <w:rPr>
          <w:ins w:id="219" w:author="LaurenceJL" w:date="2010-07-15T15:43:00Z"/>
          <w:noProof/>
        </w:rPr>
      </w:pPr>
      <w:ins w:id="220"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"_Toc266971993"</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p11010q6</w:t>
        </w:r>
        <w:r>
          <w:rPr>
            <w:noProof/>
          </w:rPr>
          <w:tab/>
        </w:r>
        <w:r>
          <w:rPr>
            <w:noProof/>
          </w:rPr>
          <w:fldChar w:fldCharType="begin"/>
        </w:r>
        <w:r>
          <w:rPr>
            <w:noProof/>
          </w:rPr>
          <w:instrText xml:space="preserve"> PAGEREF _Toc266971993 \h </w:instrText>
        </w:r>
        <w:r>
          <w:rPr>
            <w:noProof/>
          </w:rPr>
        </w:r>
      </w:ins>
      <w:r>
        <w:rPr>
          <w:noProof/>
        </w:rPr>
        <w:fldChar w:fldCharType="separate"/>
      </w:r>
      <w:ins w:id="221" w:author="LaurenceJL" w:date="2010-07-15T15:43:00Z">
        <w:r>
          <w:rPr>
            <w:noProof/>
          </w:rPr>
          <w:t>14</w:t>
        </w:r>
        <w:r>
          <w:rPr>
            <w:noProof/>
          </w:rPr>
          <w:fldChar w:fldCharType="end"/>
        </w:r>
        <w:r w:rsidRPr="00135DC9">
          <w:rPr>
            <w:rStyle w:val="Hyperlink"/>
            <w:noProof/>
          </w:rPr>
          <w:fldChar w:fldCharType="end"/>
        </w:r>
      </w:ins>
    </w:p>
    <w:p w:rsidR="001C3859" w:rsidRDefault="001C3859">
      <w:pPr>
        <w:pStyle w:val="TOC2"/>
        <w:tabs>
          <w:tab w:val="right" w:leader="dot" w:pos="9350"/>
        </w:tabs>
        <w:rPr>
          <w:ins w:id="222" w:author="LaurenceJL" w:date="2010-07-15T15:43:00Z"/>
          <w:noProof/>
        </w:rPr>
      </w:pPr>
      <w:ins w:id="223"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"_Toc266971994"</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p11010q6</w:t>
        </w:r>
        <w:r>
          <w:rPr>
            <w:noProof/>
          </w:rPr>
          <w:tab/>
        </w:r>
        <w:r>
          <w:rPr>
            <w:noProof/>
          </w:rPr>
          <w:fldChar w:fldCharType="begin"/>
        </w:r>
        <w:r>
          <w:rPr>
            <w:noProof/>
          </w:rPr>
          <w:instrText xml:space="preserve"> PAGEREF _Toc266971994 \h </w:instrText>
        </w:r>
        <w:r>
          <w:rPr>
            <w:noProof/>
          </w:rPr>
        </w:r>
      </w:ins>
      <w:r>
        <w:rPr>
          <w:noProof/>
        </w:rPr>
        <w:fldChar w:fldCharType="separate"/>
      </w:r>
      <w:ins w:id="224" w:author="LaurenceJL" w:date="2010-07-15T15:43:00Z">
        <w:r>
          <w:rPr>
            <w:noProof/>
          </w:rPr>
          <w:t>14</w:t>
        </w:r>
        <w:r>
          <w:rPr>
            <w:noProof/>
          </w:rPr>
          <w:fldChar w:fldCharType="end"/>
        </w:r>
        <w:r w:rsidRPr="00135DC9">
          <w:rPr>
            <w:rStyle w:val="Hyperlink"/>
            <w:noProof/>
          </w:rPr>
          <w:fldChar w:fldCharType="end"/>
        </w:r>
      </w:ins>
    </w:p>
    <w:p w:rsidR="001C3859" w:rsidRDefault="001C3859">
      <w:pPr>
        <w:pStyle w:val="TOC1"/>
        <w:tabs>
          <w:tab w:val="right" w:leader="dot" w:pos="9350"/>
        </w:tabs>
        <w:rPr>
          <w:ins w:id="225" w:author="LaurenceJL" w:date="2010-07-15T15:43:00Z"/>
          <w:noProof/>
        </w:rPr>
      </w:pPr>
      <w:ins w:id="226"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"_Toc266971995"</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p11010q8</w:t>
        </w:r>
        <w:r>
          <w:rPr>
            <w:noProof/>
          </w:rPr>
          <w:tab/>
        </w:r>
        <w:r>
          <w:rPr>
            <w:noProof/>
          </w:rPr>
          <w:fldChar w:fldCharType="begin"/>
        </w:r>
        <w:r>
          <w:rPr>
            <w:noProof/>
          </w:rPr>
          <w:instrText xml:space="preserve"> PAGEREF _Toc266971995 \h </w:instrText>
        </w:r>
        <w:r>
          <w:rPr>
            <w:noProof/>
          </w:rPr>
        </w:r>
      </w:ins>
      <w:r>
        <w:rPr>
          <w:noProof/>
        </w:rPr>
        <w:fldChar w:fldCharType="separate"/>
      </w:r>
      <w:ins w:id="227" w:author="LaurenceJL" w:date="2010-07-15T15:43:00Z">
        <w:r>
          <w:rPr>
            <w:noProof/>
          </w:rPr>
          <w:t>14</w:t>
        </w:r>
        <w:r>
          <w:rPr>
            <w:noProof/>
          </w:rPr>
          <w:fldChar w:fldCharType="end"/>
        </w:r>
        <w:r w:rsidRPr="00135DC9">
          <w:rPr>
            <w:rStyle w:val="Hyperlink"/>
            <w:noProof/>
          </w:rPr>
          <w:fldChar w:fldCharType="end"/>
        </w:r>
      </w:ins>
    </w:p>
    <w:p w:rsidR="001C3859" w:rsidRDefault="001C3859">
      <w:pPr>
        <w:pStyle w:val="TOC2"/>
        <w:tabs>
          <w:tab w:val="right" w:leader="dot" w:pos="9350"/>
        </w:tabs>
        <w:rPr>
          <w:ins w:id="228" w:author="LaurenceJL" w:date="2010-07-15T15:43:00Z"/>
          <w:noProof/>
        </w:rPr>
      </w:pPr>
      <w:ins w:id="229"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"_Toc266971996"</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p11010q8</w:t>
        </w:r>
        <w:r>
          <w:rPr>
            <w:noProof/>
          </w:rPr>
          <w:tab/>
        </w:r>
        <w:r>
          <w:rPr>
            <w:noProof/>
          </w:rPr>
          <w:fldChar w:fldCharType="begin"/>
        </w:r>
        <w:r>
          <w:rPr>
            <w:noProof/>
          </w:rPr>
          <w:instrText xml:space="preserve"> PAGEREF _Toc266971996 \h </w:instrText>
        </w:r>
        <w:r>
          <w:rPr>
            <w:noProof/>
          </w:rPr>
        </w:r>
      </w:ins>
      <w:r>
        <w:rPr>
          <w:noProof/>
        </w:rPr>
        <w:fldChar w:fldCharType="separate"/>
      </w:r>
      <w:ins w:id="230" w:author="LaurenceJL" w:date="2010-07-15T15:43:00Z">
        <w:r>
          <w:rPr>
            <w:noProof/>
          </w:rPr>
          <w:t>15</w:t>
        </w:r>
        <w:r>
          <w:rPr>
            <w:noProof/>
          </w:rPr>
          <w:fldChar w:fldCharType="end"/>
        </w:r>
        <w:r w:rsidRPr="00135DC9">
          <w:rPr>
            <w:rStyle w:val="Hyperlink"/>
            <w:noProof/>
          </w:rPr>
          <w:fldChar w:fldCharType="end"/>
        </w:r>
      </w:ins>
    </w:p>
    <w:p w:rsidR="001C3859" w:rsidRDefault="001C3859">
      <w:pPr>
        <w:pStyle w:val="TOC1"/>
        <w:tabs>
          <w:tab w:val="right" w:leader="dot" w:pos="9350"/>
        </w:tabs>
        <w:rPr>
          <w:ins w:id="231" w:author="LaurenceJL" w:date="2010-07-15T15:43:00Z"/>
          <w:noProof/>
        </w:rPr>
      </w:pPr>
      <w:ins w:id="232"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"_Toc266971997"</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p11010q9</w:t>
        </w:r>
        <w:r>
          <w:rPr>
            <w:noProof/>
          </w:rPr>
          <w:tab/>
        </w:r>
        <w:r>
          <w:rPr>
            <w:noProof/>
          </w:rPr>
          <w:fldChar w:fldCharType="begin"/>
        </w:r>
        <w:r>
          <w:rPr>
            <w:noProof/>
          </w:rPr>
          <w:instrText xml:space="preserve"> PAGEREF _Toc266971997 \h </w:instrText>
        </w:r>
        <w:r>
          <w:rPr>
            <w:noProof/>
          </w:rPr>
        </w:r>
      </w:ins>
      <w:r>
        <w:rPr>
          <w:noProof/>
        </w:rPr>
        <w:fldChar w:fldCharType="separate"/>
      </w:r>
      <w:ins w:id="233" w:author="LaurenceJL" w:date="2010-07-15T15:43:00Z">
        <w:r>
          <w:rPr>
            <w:noProof/>
          </w:rPr>
          <w:t>15</w:t>
        </w:r>
        <w:r>
          <w:rPr>
            <w:noProof/>
          </w:rPr>
          <w:fldChar w:fldCharType="end"/>
        </w:r>
        <w:r w:rsidRPr="00135DC9">
          <w:rPr>
            <w:rStyle w:val="Hyperlink"/>
            <w:noProof/>
          </w:rPr>
          <w:fldChar w:fldCharType="end"/>
        </w:r>
      </w:ins>
    </w:p>
    <w:p w:rsidR="001C3859" w:rsidRDefault="001C3859">
      <w:pPr>
        <w:pStyle w:val="TOC2"/>
        <w:tabs>
          <w:tab w:val="right" w:leader="dot" w:pos="9350"/>
        </w:tabs>
        <w:rPr>
          <w:ins w:id="234" w:author="LaurenceJL" w:date="2010-07-15T15:43:00Z"/>
          <w:noProof/>
        </w:rPr>
      </w:pPr>
      <w:ins w:id="235"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"_Toc266971998"</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p11010q9</w:t>
        </w:r>
        <w:r>
          <w:rPr>
            <w:noProof/>
          </w:rPr>
          <w:tab/>
        </w:r>
        <w:r>
          <w:rPr>
            <w:noProof/>
          </w:rPr>
          <w:fldChar w:fldCharType="begin"/>
        </w:r>
        <w:r>
          <w:rPr>
            <w:noProof/>
          </w:rPr>
          <w:instrText xml:space="preserve"> PAGEREF _Toc266971998 \h </w:instrText>
        </w:r>
        <w:r>
          <w:rPr>
            <w:noProof/>
          </w:rPr>
        </w:r>
      </w:ins>
      <w:r>
        <w:rPr>
          <w:noProof/>
        </w:rPr>
        <w:fldChar w:fldCharType="separate"/>
      </w:r>
      <w:ins w:id="236" w:author="LaurenceJL" w:date="2010-07-15T15:43:00Z">
        <w:r>
          <w:rPr>
            <w:noProof/>
          </w:rPr>
          <w:t>15</w:t>
        </w:r>
        <w:r>
          <w:rPr>
            <w:noProof/>
          </w:rPr>
          <w:fldChar w:fldCharType="end"/>
        </w:r>
        <w:r w:rsidRPr="00135DC9">
          <w:rPr>
            <w:rStyle w:val="Hyperlink"/>
            <w:noProof/>
          </w:rPr>
          <w:fldChar w:fldCharType="end"/>
        </w:r>
      </w:ins>
    </w:p>
    <w:p w:rsidR="001C3859" w:rsidRDefault="001C3859">
      <w:pPr>
        <w:pStyle w:val="TOC1"/>
        <w:tabs>
          <w:tab w:val="right" w:leader="dot" w:pos="9350"/>
        </w:tabs>
        <w:rPr>
          <w:ins w:id="237" w:author="LaurenceJL" w:date="2010-07-15T15:43:00Z"/>
          <w:noProof/>
        </w:rPr>
      </w:pPr>
      <w:ins w:id="238"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"_Toc266971999"</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p11010q10</w:t>
        </w:r>
        <w:r>
          <w:rPr>
            <w:noProof/>
          </w:rPr>
          <w:tab/>
        </w:r>
        <w:r>
          <w:rPr>
            <w:noProof/>
          </w:rPr>
          <w:fldChar w:fldCharType="begin"/>
        </w:r>
        <w:r>
          <w:rPr>
            <w:noProof/>
          </w:rPr>
          <w:instrText xml:space="preserve"> PAGEREF _Toc266971999 \h </w:instrText>
        </w:r>
        <w:r>
          <w:rPr>
            <w:noProof/>
          </w:rPr>
        </w:r>
      </w:ins>
      <w:r>
        <w:rPr>
          <w:noProof/>
        </w:rPr>
        <w:fldChar w:fldCharType="separate"/>
      </w:r>
      <w:ins w:id="239" w:author="LaurenceJL" w:date="2010-07-15T15:43:00Z">
        <w:r>
          <w:rPr>
            <w:noProof/>
          </w:rPr>
          <w:t>15</w:t>
        </w:r>
        <w:r>
          <w:rPr>
            <w:noProof/>
          </w:rPr>
          <w:fldChar w:fldCharType="end"/>
        </w:r>
        <w:r w:rsidRPr="00135DC9">
          <w:rPr>
            <w:rStyle w:val="Hyperlink"/>
            <w:noProof/>
          </w:rPr>
          <w:fldChar w:fldCharType="end"/>
        </w:r>
      </w:ins>
    </w:p>
    <w:p w:rsidR="001C3859" w:rsidRDefault="001C3859">
      <w:pPr>
        <w:pStyle w:val="TOC2"/>
        <w:tabs>
          <w:tab w:val="right" w:leader="dot" w:pos="9350"/>
        </w:tabs>
        <w:rPr>
          <w:ins w:id="240" w:author="LaurenceJL" w:date="2010-07-15T15:43:00Z"/>
          <w:noProof/>
        </w:rPr>
      </w:pPr>
      <w:ins w:id="241"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"_Toc266972000"</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p11010q10</w:t>
        </w:r>
        <w:r>
          <w:rPr>
            <w:noProof/>
          </w:rPr>
          <w:tab/>
        </w:r>
        <w:r>
          <w:rPr>
            <w:noProof/>
          </w:rPr>
          <w:fldChar w:fldCharType="begin"/>
        </w:r>
        <w:r>
          <w:rPr>
            <w:noProof/>
          </w:rPr>
          <w:instrText xml:space="preserve"> PAGEREF _Toc266972000 \h </w:instrText>
        </w:r>
        <w:r>
          <w:rPr>
            <w:noProof/>
          </w:rPr>
        </w:r>
      </w:ins>
      <w:r>
        <w:rPr>
          <w:noProof/>
        </w:rPr>
        <w:fldChar w:fldCharType="separate"/>
      </w:r>
      <w:ins w:id="242" w:author="LaurenceJL" w:date="2010-07-15T15:43:00Z">
        <w:r>
          <w:rPr>
            <w:noProof/>
          </w:rPr>
          <w:t>15</w:t>
        </w:r>
        <w:r>
          <w:rPr>
            <w:noProof/>
          </w:rPr>
          <w:fldChar w:fldCharType="end"/>
        </w:r>
        <w:r w:rsidRPr="00135DC9">
          <w:rPr>
            <w:rStyle w:val="Hyperlink"/>
            <w:noProof/>
          </w:rPr>
          <w:fldChar w:fldCharType="end"/>
        </w:r>
      </w:ins>
    </w:p>
    <w:p w:rsidR="001C3859" w:rsidRDefault="001C3859">
      <w:pPr>
        <w:pStyle w:val="TOC1"/>
        <w:tabs>
          <w:tab w:val="right" w:leader="dot" w:pos="9350"/>
        </w:tabs>
        <w:rPr>
          <w:ins w:id="243" w:author="LaurenceJL" w:date="2010-07-15T15:43:00Z"/>
          <w:noProof/>
        </w:rPr>
      </w:pPr>
      <w:ins w:id="244"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"_Toc266972001"</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p11010q11</w:t>
        </w:r>
        <w:r>
          <w:rPr>
            <w:noProof/>
          </w:rPr>
          <w:tab/>
        </w:r>
        <w:r>
          <w:rPr>
            <w:noProof/>
          </w:rPr>
          <w:fldChar w:fldCharType="begin"/>
        </w:r>
        <w:r>
          <w:rPr>
            <w:noProof/>
          </w:rPr>
          <w:instrText xml:space="preserve"> PAGEREF _Toc266972001 \h </w:instrText>
        </w:r>
        <w:r>
          <w:rPr>
            <w:noProof/>
          </w:rPr>
        </w:r>
      </w:ins>
      <w:r>
        <w:rPr>
          <w:noProof/>
        </w:rPr>
        <w:fldChar w:fldCharType="separate"/>
      </w:r>
      <w:ins w:id="245" w:author="LaurenceJL" w:date="2010-07-15T15:43:00Z">
        <w:r>
          <w:rPr>
            <w:noProof/>
          </w:rPr>
          <w:t>15</w:t>
        </w:r>
        <w:r>
          <w:rPr>
            <w:noProof/>
          </w:rPr>
          <w:fldChar w:fldCharType="end"/>
        </w:r>
        <w:r w:rsidRPr="00135DC9">
          <w:rPr>
            <w:rStyle w:val="Hyperlink"/>
            <w:noProof/>
          </w:rPr>
          <w:fldChar w:fldCharType="end"/>
        </w:r>
      </w:ins>
    </w:p>
    <w:p w:rsidR="001C3859" w:rsidRDefault="001C3859">
      <w:pPr>
        <w:pStyle w:val="TOC2"/>
        <w:tabs>
          <w:tab w:val="right" w:leader="dot" w:pos="9350"/>
        </w:tabs>
        <w:rPr>
          <w:ins w:id="246" w:author="LaurenceJL" w:date="2010-07-15T15:43:00Z"/>
          <w:noProof/>
        </w:rPr>
      </w:pPr>
      <w:ins w:id="247"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"_Toc266972002"</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p11010q11</w:t>
        </w:r>
        <w:r>
          <w:rPr>
            <w:noProof/>
          </w:rPr>
          <w:tab/>
        </w:r>
        <w:r>
          <w:rPr>
            <w:noProof/>
          </w:rPr>
          <w:fldChar w:fldCharType="begin"/>
        </w:r>
        <w:r>
          <w:rPr>
            <w:noProof/>
          </w:rPr>
          <w:instrText xml:space="preserve"> PAGEREF _Toc266972002 \h </w:instrText>
        </w:r>
        <w:r>
          <w:rPr>
            <w:noProof/>
          </w:rPr>
        </w:r>
      </w:ins>
      <w:r>
        <w:rPr>
          <w:noProof/>
        </w:rPr>
        <w:fldChar w:fldCharType="separate"/>
      </w:r>
      <w:ins w:id="248" w:author="LaurenceJL" w:date="2010-07-15T15:43:00Z">
        <w:r>
          <w:rPr>
            <w:noProof/>
          </w:rPr>
          <w:t>15</w:t>
        </w:r>
        <w:r>
          <w:rPr>
            <w:noProof/>
          </w:rPr>
          <w:fldChar w:fldCharType="end"/>
        </w:r>
        <w:r w:rsidRPr="00135DC9">
          <w:rPr>
            <w:rStyle w:val="Hyperlink"/>
            <w:noProof/>
          </w:rPr>
          <w:fldChar w:fldCharType="end"/>
        </w:r>
      </w:ins>
    </w:p>
    <w:p w:rsidR="001C3859" w:rsidRDefault="001C3859">
      <w:pPr>
        <w:pStyle w:val="TOC1"/>
        <w:tabs>
          <w:tab w:val="right" w:leader="dot" w:pos="9350"/>
        </w:tabs>
        <w:rPr>
          <w:ins w:id="249" w:author="LaurenceJL" w:date="2010-07-15T15:43:00Z"/>
          <w:noProof/>
        </w:rPr>
      </w:pPr>
      <w:ins w:id="250"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"_Toc266972003"</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p660q1</w:t>
        </w:r>
        <w:r>
          <w:rPr>
            <w:noProof/>
          </w:rPr>
          <w:tab/>
        </w:r>
        <w:r>
          <w:rPr>
            <w:noProof/>
          </w:rPr>
          <w:fldChar w:fldCharType="begin"/>
        </w:r>
        <w:r>
          <w:rPr>
            <w:noProof/>
          </w:rPr>
          <w:instrText xml:space="preserve"> PAGEREF _Toc266972003 \h </w:instrText>
        </w:r>
        <w:r>
          <w:rPr>
            <w:noProof/>
          </w:rPr>
        </w:r>
      </w:ins>
      <w:r>
        <w:rPr>
          <w:noProof/>
        </w:rPr>
        <w:fldChar w:fldCharType="separate"/>
      </w:r>
      <w:ins w:id="251" w:author="LaurenceJL" w:date="2010-07-15T15:43:00Z">
        <w:r>
          <w:rPr>
            <w:noProof/>
          </w:rPr>
          <w:t>16</w:t>
        </w:r>
        <w:r>
          <w:rPr>
            <w:noProof/>
          </w:rPr>
          <w:fldChar w:fldCharType="end"/>
        </w:r>
        <w:r w:rsidRPr="00135DC9">
          <w:rPr>
            <w:rStyle w:val="Hyperlink"/>
            <w:noProof/>
          </w:rPr>
          <w:fldChar w:fldCharType="end"/>
        </w:r>
      </w:ins>
    </w:p>
    <w:p w:rsidR="001C3859" w:rsidRDefault="001C3859">
      <w:pPr>
        <w:pStyle w:val="TOC2"/>
        <w:tabs>
          <w:tab w:val="right" w:leader="dot" w:pos="9350"/>
        </w:tabs>
        <w:rPr>
          <w:ins w:id="252" w:author="LaurenceJL" w:date="2010-07-15T15:43:00Z"/>
          <w:noProof/>
        </w:rPr>
      </w:pPr>
      <w:ins w:id="253"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"_Toc266972004"</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p660q1</w:t>
        </w:r>
        <w:r>
          <w:rPr>
            <w:noProof/>
          </w:rPr>
          <w:tab/>
        </w:r>
        <w:r>
          <w:rPr>
            <w:noProof/>
          </w:rPr>
          <w:fldChar w:fldCharType="begin"/>
        </w:r>
        <w:r>
          <w:rPr>
            <w:noProof/>
          </w:rPr>
          <w:instrText xml:space="preserve"> PAGEREF _Toc266972004 \h </w:instrText>
        </w:r>
        <w:r>
          <w:rPr>
            <w:noProof/>
          </w:rPr>
        </w:r>
      </w:ins>
      <w:r>
        <w:rPr>
          <w:noProof/>
        </w:rPr>
        <w:fldChar w:fldCharType="separate"/>
      </w:r>
      <w:ins w:id="254" w:author="LaurenceJL" w:date="2010-07-15T15:43:00Z">
        <w:r>
          <w:rPr>
            <w:noProof/>
          </w:rPr>
          <w:t>16</w:t>
        </w:r>
        <w:r>
          <w:rPr>
            <w:noProof/>
          </w:rPr>
          <w:fldChar w:fldCharType="end"/>
        </w:r>
        <w:r w:rsidRPr="00135DC9">
          <w:rPr>
            <w:rStyle w:val="Hyperlink"/>
            <w:noProof/>
          </w:rPr>
          <w:fldChar w:fldCharType="end"/>
        </w:r>
      </w:ins>
    </w:p>
    <w:p w:rsidR="001C3859" w:rsidRDefault="001C3859">
      <w:pPr>
        <w:pStyle w:val="TOC1"/>
        <w:tabs>
          <w:tab w:val="right" w:leader="dot" w:pos="9350"/>
        </w:tabs>
        <w:rPr>
          <w:ins w:id="255" w:author="LaurenceJL" w:date="2010-07-15T15:43:00Z"/>
          <w:noProof/>
        </w:rPr>
      </w:pPr>
      <w:ins w:id="256"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"_Toc266972005"</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p670q1</w:t>
        </w:r>
        <w:r>
          <w:rPr>
            <w:noProof/>
          </w:rPr>
          <w:tab/>
        </w:r>
        <w:r>
          <w:rPr>
            <w:noProof/>
          </w:rPr>
          <w:fldChar w:fldCharType="begin"/>
        </w:r>
        <w:r>
          <w:rPr>
            <w:noProof/>
          </w:rPr>
          <w:instrText xml:space="preserve"> PAGEREF _Toc266972005 \h </w:instrText>
        </w:r>
        <w:r>
          <w:rPr>
            <w:noProof/>
          </w:rPr>
        </w:r>
      </w:ins>
      <w:r>
        <w:rPr>
          <w:noProof/>
        </w:rPr>
        <w:fldChar w:fldCharType="separate"/>
      </w:r>
      <w:ins w:id="257" w:author="LaurenceJL" w:date="2010-07-15T15:43:00Z">
        <w:r>
          <w:rPr>
            <w:noProof/>
          </w:rPr>
          <w:t>16</w:t>
        </w:r>
        <w:r>
          <w:rPr>
            <w:noProof/>
          </w:rPr>
          <w:fldChar w:fldCharType="end"/>
        </w:r>
        <w:r w:rsidRPr="00135DC9">
          <w:rPr>
            <w:rStyle w:val="Hyperlink"/>
            <w:noProof/>
          </w:rPr>
          <w:fldChar w:fldCharType="end"/>
        </w:r>
      </w:ins>
    </w:p>
    <w:p w:rsidR="001C3859" w:rsidRDefault="001C3859">
      <w:pPr>
        <w:pStyle w:val="TOC2"/>
        <w:tabs>
          <w:tab w:val="right" w:leader="dot" w:pos="9350"/>
        </w:tabs>
        <w:rPr>
          <w:ins w:id="258" w:author="LaurenceJL" w:date="2010-07-15T15:43:00Z"/>
          <w:noProof/>
        </w:rPr>
      </w:pPr>
      <w:ins w:id="259"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"_Toc266972006"</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p670q1</w:t>
        </w:r>
        <w:r>
          <w:rPr>
            <w:noProof/>
          </w:rPr>
          <w:tab/>
        </w:r>
        <w:r>
          <w:rPr>
            <w:noProof/>
          </w:rPr>
          <w:fldChar w:fldCharType="begin"/>
        </w:r>
        <w:r>
          <w:rPr>
            <w:noProof/>
          </w:rPr>
          <w:instrText xml:space="preserve"> PAGEREF _Toc266972006 \h </w:instrText>
        </w:r>
        <w:r>
          <w:rPr>
            <w:noProof/>
          </w:rPr>
        </w:r>
      </w:ins>
      <w:r>
        <w:rPr>
          <w:noProof/>
        </w:rPr>
        <w:fldChar w:fldCharType="separate"/>
      </w:r>
      <w:ins w:id="260" w:author="LaurenceJL" w:date="2010-07-15T15:43:00Z">
        <w:r>
          <w:rPr>
            <w:noProof/>
          </w:rPr>
          <w:t>16</w:t>
        </w:r>
        <w:r>
          <w:rPr>
            <w:noProof/>
          </w:rPr>
          <w:fldChar w:fldCharType="end"/>
        </w:r>
        <w:r w:rsidRPr="00135DC9">
          <w:rPr>
            <w:rStyle w:val="Hyperlink"/>
            <w:noProof/>
          </w:rPr>
          <w:fldChar w:fldCharType="end"/>
        </w:r>
      </w:ins>
    </w:p>
    <w:p w:rsidR="001C3859" w:rsidRDefault="001C3859">
      <w:pPr>
        <w:pStyle w:val="TOC1"/>
        <w:tabs>
          <w:tab w:val="right" w:leader="dot" w:pos="9350"/>
        </w:tabs>
        <w:rPr>
          <w:ins w:id="261" w:author="LaurenceJL" w:date="2010-07-15T15:43:00Z"/>
          <w:noProof/>
        </w:rPr>
      </w:pPr>
      <w:ins w:id="262"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"_Toc266972007"</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p680q1</w:t>
        </w:r>
        <w:r>
          <w:rPr>
            <w:noProof/>
          </w:rPr>
          <w:tab/>
        </w:r>
        <w:r>
          <w:rPr>
            <w:noProof/>
          </w:rPr>
          <w:fldChar w:fldCharType="begin"/>
        </w:r>
        <w:r>
          <w:rPr>
            <w:noProof/>
          </w:rPr>
          <w:instrText xml:space="preserve"> PAGEREF _Toc266972007 \h </w:instrText>
        </w:r>
        <w:r>
          <w:rPr>
            <w:noProof/>
          </w:rPr>
        </w:r>
      </w:ins>
      <w:r>
        <w:rPr>
          <w:noProof/>
        </w:rPr>
        <w:fldChar w:fldCharType="separate"/>
      </w:r>
      <w:ins w:id="263" w:author="LaurenceJL" w:date="2010-07-15T15:43:00Z">
        <w:r>
          <w:rPr>
            <w:noProof/>
          </w:rPr>
          <w:t>16</w:t>
        </w:r>
        <w:r>
          <w:rPr>
            <w:noProof/>
          </w:rPr>
          <w:fldChar w:fldCharType="end"/>
        </w:r>
        <w:r w:rsidRPr="00135DC9">
          <w:rPr>
            <w:rStyle w:val="Hyperlink"/>
            <w:noProof/>
          </w:rPr>
          <w:fldChar w:fldCharType="end"/>
        </w:r>
      </w:ins>
    </w:p>
    <w:p w:rsidR="001C3859" w:rsidRDefault="001C3859">
      <w:pPr>
        <w:pStyle w:val="TOC2"/>
        <w:tabs>
          <w:tab w:val="right" w:leader="dot" w:pos="9350"/>
        </w:tabs>
        <w:rPr>
          <w:ins w:id="264" w:author="LaurenceJL" w:date="2010-07-15T15:43:00Z"/>
          <w:noProof/>
        </w:rPr>
      </w:pPr>
      <w:ins w:id="265"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"_Toc266972008"</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p680q1</w:t>
        </w:r>
        <w:r>
          <w:rPr>
            <w:noProof/>
          </w:rPr>
          <w:tab/>
        </w:r>
        <w:r>
          <w:rPr>
            <w:noProof/>
          </w:rPr>
          <w:fldChar w:fldCharType="begin"/>
        </w:r>
        <w:r>
          <w:rPr>
            <w:noProof/>
          </w:rPr>
          <w:instrText xml:space="preserve"> PAGEREF _Toc266972008 \h </w:instrText>
        </w:r>
        <w:r>
          <w:rPr>
            <w:noProof/>
          </w:rPr>
        </w:r>
      </w:ins>
      <w:r>
        <w:rPr>
          <w:noProof/>
        </w:rPr>
        <w:fldChar w:fldCharType="separate"/>
      </w:r>
      <w:ins w:id="266" w:author="LaurenceJL" w:date="2010-07-15T15:43:00Z">
        <w:r>
          <w:rPr>
            <w:noProof/>
          </w:rPr>
          <w:t>16</w:t>
        </w:r>
        <w:r>
          <w:rPr>
            <w:noProof/>
          </w:rPr>
          <w:fldChar w:fldCharType="end"/>
        </w:r>
        <w:r w:rsidRPr="00135DC9">
          <w:rPr>
            <w:rStyle w:val="Hyperlink"/>
            <w:noProof/>
          </w:rPr>
          <w:fldChar w:fldCharType="end"/>
        </w:r>
      </w:ins>
    </w:p>
    <w:p w:rsidR="001C3859" w:rsidRDefault="001C3859">
      <w:pPr>
        <w:pStyle w:val="TOC1"/>
        <w:tabs>
          <w:tab w:val="right" w:leader="dot" w:pos="9350"/>
        </w:tabs>
        <w:rPr>
          <w:ins w:id="267" w:author="LaurenceJL" w:date="2010-07-15T15:43:00Z"/>
          <w:noProof/>
        </w:rPr>
      </w:pPr>
      <w:ins w:id="268"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"_Toc266972009"</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p690q1</w:t>
        </w:r>
        <w:r>
          <w:rPr>
            <w:noProof/>
          </w:rPr>
          <w:tab/>
        </w:r>
        <w:r>
          <w:rPr>
            <w:noProof/>
          </w:rPr>
          <w:fldChar w:fldCharType="begin"/>
        </w:r>
        <w:r>
          <w:rPr>
            <w:noProof/>
          </w:rPr>
          <w:instrText xml:space="preserve"> PAGEREF _Toc266972009 \h </w:instrText>
        </w:r>
        <w:r>
          <w:rPr>
            <w:noProof/>
          </w:rPr>
        </w:r>
      </w:ins>
      <w:r>
        <w:rPr>
          <w:noProof/>
        </w:rPr>
        <w:fldChar w:fldCharType="separate"/>
      </w:r>
      <w:ins w:id="269" w:author="LaurenceJL" w:date="2010-07-15T15:43:00Z">
        <w:r>
          <w:rPr>
            <w:noProof/>
          </w:rPr>
          <w:t>16</w:t>
        </w:r>
        <w:r>
          <w:rPr>
            <w:noProof/>
          </w:rPr>
          <w:fldChar w:fldCharType="end"/>
        </w:r>
        <w:r w:rsidRPr="00135DC9">
          <w:rPr>
            <w:rStyle w:val="Hyperlink"/>
            <w:noProof/>
          </w:rPr>
          <w:fldChar w:fldCharType="end"/>
        </w:r>
      </w:ins>
    </w:p>
    <w:p w:rsidR="001C3859" w:rsidRDefault="001C3859">
      <w:pPr>
        <w:pStyle w:val="TOC2"/>
        <w:tabs>
          <w:tab w:val="right" w:leader="dot" w:pos="9350"/>
        </w:tabs>
        <w:rPr>
          <w:ins w:id="270" w:author="LaurenceJL" w:date="2010-07-15T15:43:00Z"/>
          <w:noProof/>
        </w:rPr>
      </w:pPr>
      <w:ins w:id="271"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"_Toc266972010"</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p690q1</w:t>
        </w:r>
        <w:r>
          <w:rPr>
            <w:noProof/>
          </w:rPr>
          <w:tab/>
        </w:r>
        <w:r>
          <w:rPr>
            <w:noProof/>
          </w:rPr>
          <w:fldChar w:fldCharType="begin"/>
        </w:r>
        <w:r>
          <w:rPr>
            <w:noProof/>
          </w:rPr>
          <w:instrText xml:space="preserve"> PAGEREF _Toc266972010 \h </w:instrText>
        </w:r>
        <w:r>
          <w:rPr>
            <w:noProof/>
          </w:rPr>
        </w:r>
      </w:ins>
      <w:r>
        <w:rPr>
          <w:noProof/>
        </w:rPr>
        <w:fldChar w:fldCharType="separate"/>
      </w:r>
      <w:ins w:id="272" w:author="LaurenceJL" w:date="2010-07-15T15:43:00Z">
        <w:r>
          <w:rPr>
            <w:noProof/>
          </w:rPr>
          <w:t>17</w:t>
        </w:r>
        <w:r>
          <w:rPr>
            <w:noProof/>
          </w:rPr>
          <w:fldChar w:fldCharType="end"/>
        </w:r>
        <w:r w:rsidRPr="00135DC9">
          <w:rPr>
            <w:rStyle w:val="Hyperlink"/>
            <w:noProof/>
          </w:rPr>
          <w:fldChar w:fldCharType="end"/>
        </w:r>
      </w:ins>
    </w:p>
    <w:p w:rsidR="001C3859" w:rsidRDefault="001C3859">
      <w:pPr>
        <w:pStyle w:val="TOC1"/>
        <w:tabs>
          <w:tab w:val="right" w:leader="dot" w:pos="9350"/>
        </w:tabs>
        <w:rPr>
          <w:ins w:id="273" w:author="LaurenceJL" w:date="2010-07-15T15:43:00Z"/>
          <w:noProof/>
        </w:rPr>
      </w:pPr>
      <w:ins w:id="274"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"_Toc266972011"</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p6901q1</w:t>
        </w:r>
        <w:r>
          <w:rPr>
            <w:noProof/>
          </w:rPr>
          <w:tab/>
        </w:r>
        <w:r>
          <w:rPr>
            <w:noProof/>
          </w:rPr>
          <w:fldChar w:fldCharType="begin"/>
        </w:r>
        <w:r>
          <w:rPr>
            <w:noProof/>
          </w:rPr>
          <w:instrText xml:space="preserve"> PAGEREF _Toc266972011 \h </w:instrText>
        </w:r>
        <w:r>
          <w:rPr>
            <w:noProof/>
          </w:rPr>
        </w:r>
      </w:ins>
      <w:r>
        <w:rPr>
          <w:noProof/>
        </w:rPr>
        <w:fldChar w:fldCharType="separate"/>
      </w:r>
      <w:ins w:id="275" w:author="LaurenceJL" w:date="2010-07-15T15:43:00Z">
        <w:r>
          <w:rPr>
            <w:noProof/>
          </w:rPr>
          <w:t>17</w:t>
        </w:r>
        <w:r>
          <w:rPr>
            <w:noProof/>
          </w:rPr>
          <w:fldChar w:fldCharType="end"/>
        </w:r>
        <w:r w:rsidRPr="00135DC9">
          <w:rPr>
            <w:rStyle w:val="Hyperlink"/>
            <w:noProof/>
          </w:rPr>
          <w:fldChar w:fldCharType="end"/>
        </w:r>
      </w:ins>
    </w:p>
    <w:p w:rsidR="001C3859" w:rsidRDefault="001C3859">
      <w:pPr>
        <w:pStyle w:val="TOC2"/>
        <w:tabs>
          <w:tab w:val="right" w:leader="dot" w:pos="9350"/>
        </w:tabs>
        <w:rPr>
          <w:ins w:id="276" w:author="LaurenceJL" w:date="2010-07-15T15:43:00Z"/>
          <w:noProof/>
        </w:rPr>
      </w:pPr>
      <w:ins w:id="277"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"_Toc266972012"</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p6901q1</w:t>
        </w:r>
        <w:r>
          <w:rPr>
            <w:noProof/>
          </w:rPr>
          <w:tab/>
        </w:r>
        <w:r>
          <w:rPr>
            <w:noProof/>
          </w:rPr>
          <w:fldChar w:fldCharType="begin"/>
        </w:r>
        <w:r>
          <w:rPr>
            <w:noProof/>
          </w:rPr>
          <w:instrText xml:space="preserve"> PAGEREF _Toc266972012 \h </w:instrText>
        </w:r>
        <w:r>
          <w:rPr>
            <w:noProof/>
          </w:rPr>
        </w:r>
      </w:ins>
      <w:r>
        <w:rPr>
          <w:noProof/>
        </w:rPr>
        <w:fldChar w:fldCharType="separate"/>
      </w:r>
      <w:ins w:id="278" w:author="LaurenceJL" w:date="2010-07-15T15:43:00Z">
        <w:r>
          <w:rPr>
            <w:noProof/>
          </w:rPr>
          <w:t>17</w:t>
        </w:r>
        <w:r>
          <w:rPr>
            <w:noProof/>
          </w:rPr>
          <w:fldChar w:fldCharType="end"/>
        </w:r>
        <w:r w:rsidRPr="00135DC9">
          <w:rPr>
            <w:rStyle w:val="Hyperlink"/>
            <w:noProof/>
          </w:rPr>
          <w:fldChar w:fldCharType="end"/>
        </w:r>
      </w:ins>
    </w:p>
    <w:p w:rsidR="001C3859" w:rsidRDefault="001C3859">
      <w:pPr>
        <w:pStyle w:val="TOC1"/>
        <w:tabs>
          <w:tab w:val="right" w:leader="dot" w:pos="9350"/>
        </w:tabs>
        <w:rPr>
          <w:ins w:id="279" w:author="LaurenceJL" w:date="2010-07-15T15:43:00Z"/>
          <w:noProof/>
        </w:rPr>
      </w:pPr>
      <w:ins w:id="280"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"_Toc266972013"</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p6902q1</w:t>
        </w:r>
        <w:r>
          <w:rPr>
            <w:noProof/>
          </w:rPr>
          <w:tab/>
        </w:r>
        <w:r>
          <w:rPr>
            <w:noProof/>
          </w:rPr>
          <w:fldChar w:fldCharType="begin"/>
        </w:r>
        <w:r>
          <w:rPr>
            <w:noProof/>
          </w:rPr>
          <w:instrText xml:space="preserve"> PAGEREF _Toc266972013 \h </w:instrText>
        </w:r>
        <w:r>
          <w:rPr>
            <w:noProof/>
          </w:rPr>
        </w:r>
      </w:ins>
      <w:r>
        <w:rPr>
          <w:noProof/>
        </w:rPr>
        <w:fldChar w:fldCharType="separate"/>
      </w:r>
      <w:ins w:id="281" w:author="LaurenceJL" w:date="2010-07-15T15:43:00Z">
        <w:r>
          <w:rPr>
            <w:noProof/>
          </w:rPr>
          <w:t>17</w:t>
        </w:r>
        <w:r>
          <w:rPr>
            <w:noProof/>
          </w:rPr>
          <w:fldChar w:fldCharType="end"/>
        </w:r>
        <w:r w:rsidRPr="00135DC9">
          <w:rPr>
            <w:rStyle w:val="Hyperlink"/>
            <w:noProof/>
          </w:rPr>
          <w:fldChar w:fldCharType="end"/>
        </w:r>
      </w:ins>
    </w:p>
    <w:p w:rsidR="001C3859" w:rsidRDefault="001C3859">
      <w:pPr>
        <w:pStyle w:val="TOC2"/>
        <w:tabs>
          <w:tab w:val="right" w:leader="dot" w:pos="9350"/>
        </w:tabs>
        <w:rPr>
          <w:ins w:id="282" w:author="LaurenceJL" w:date="2010-07-15T15:43:00Z"/>
          <w:noProof/>
        </w:rPr>
      </w:pPr>
      <w:ins w:id="283"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"_Toc266972014"</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p6902q1</w:t>
        </w:r>
        <w:r>
          <w:rPr>
            <w:noProof/>
          </w:rPr>
          <w:tab/>
        </w:r>
        <w:r>
          <w:rPr>
            <w:noProof/>
          </w:rPr>
          <w:fldChar w:fldCharType="begin"/>
        </w:r>
        <w:r>
          <w:rPr>
            <w:noProof/>
          </w:rPr>
          <w:instrText xml:space="preserve"> PAGEREF _Toc266972014 \h </w:instrText>
        </w:r>
        <w:r>
          <w:rPr>
            <w:noProof/>
          </w:rPr>
        </w:r>
      </w:ins>
      <w:r>
        <w:rPr>
          <w:noProof/>
        </w:rPr>
        <w:fldChar w:fldCharType="separate"/>
      </w:r>
      <w:ins w:id="284" w:author="LaurenceJL" w:date="2010-07-15T15:43:00Z">
        <w:r>
          <w:rPr>
            <w:noProof/>
          </w:rPr>
          <w:t>17</w:t>
        </w:r>
        <w:r>
          <w:rPr>
            <w:noProof/>
          </w:rPr>
          <w:fldChar w:fldCharType="end"/>
        </w:r>
        <w:r w:rsidRPr="00135DC9">
          <w:rPr>
            <w:rStyle w:val="Hyperlink"/>
            <w:noProof/>
          </w:rPr>
          <w:fldChar w:fldCharType="end"/>
        </w:r>
      </w:ins>
    </w:p>
    <w:p w:rsidR="001C3859" w:rsidRDefault="001C3859">
      <w:pPr>
        <w:pStyle w:val="TOC1"/>
        <w:tabs>
          <w:tab w:val="right" w:leader="dot" w:pos="9350"/>
        </w:tabs>
        <w:rPr>
          <w:ins w:id="285" w:author="LaurenceJL" w:date="2010-07-15T15:43:00Z"/>
          <w:noProof/>
        </w:rPr>
      </w:pPr>
      <w:ins w:id="286"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"_Toc266972015"</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p6903q1</w:t>
        </w:r>
        <w:r>
          <w:rPr>
            <w:noProof/>
          </w:rPr>
          <w:tab/>
        </w:r>
        <w:r>
          <w:rPr>
            <w:noProof/>
          </w:rPr>
          <w:fldChar w:fldCharType="begin"/>
        </w:r>
        <w:r>
          <w:rPr>
            <w:noProof/>
          </w:rPr>
          <w:instrText xml:space="preserve"> PAGEREF _Toc266972015 \h </w:instrText>
        </w:r>
        <w:r>
          <w:rPr>
            <w:noProof/>
          </w:rPr>
        </w:r>
      </w:ins>
      <w:r>
        <w:rPr>
          <w:noProof/>
        </w:rPr>
        <w:fldChar w:fldCharType="separate"/>
      </w:r>
      <w:ins w:id="287" w:author="LaurenceJL" w:date="2010-07-15T15:43:00Z">
        <w:r>
          <w:rPr>
            <w:noProof/>
          </w:rPr>
          <w:t>17</w:t>
        </w:r>
        <w:r>
          <w:rPr>
            <w:noProof/>
          </w:rPr>
          <w:fldChar w:fldCharType="end"/>
        </w:r>
        <w:r w:rsidRPr="00135DC9">
          <w:rPr>
            <w:rStyle w:val="Hyperlink"/>
            <w:noProof/>
          </w:rPr>
          <w:fldChar w:fldCharType="end"/>
        </w:r>
      </w:ins>
    </w:p>
    <w:p w:rsidR="001C3859" w:rsidRDefault="001C3859">
      <w:pPr>
        <w:pStyle w:val="TOC2"/>
        <w:tabs>
          <w:tab w:val="right" w:leader="dot" w:pos="9350"/>
        </w:tabs>
        <w:rPr>
          <w:ins w:id="288" w:author="LaurenceJL" w:date="2010-07-15T15:43:00Z"/>
          <w:noProof/>
        </w:rPr>
      </w:pPr>
      <w:ins w:id="289"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"_Toc266972016"</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p6903q1</w:t>
        </w:r>
        <w:r>
          <w:rPr>
            <w:noProof/>
          </w:rPr>
          <w:tab/>
        </w:r>
        <w:r>
          <w:rPr>
            <w:noProof/>
          </w:rPr>
          <w:fldChar w:fldCharType="begin"/>
        </w:r>
        <w:r>
          <w:rPr>
            <w:noProof/>
          </w:rPr>
          <w:instrText xml:space="preserve"> PAGEREF _Toc266972016 \h </w:instrText>
        </w:r>
        <w:r>
          <w:rPr>
            <w:noProof/>
          </w:rPr>
        </w:r>
      </w:ins>
      <w:r>
        <w:rPr>
          <w:noProof/>
        </w:rPr>
        <w:fldChar w:fldCharType="separate"/>
      </w:r>
      <w:ins w:id="290" w:author="LaurenceJL" w:date="2010-07-15T15:43:00Z">
        <w:r>
          <w:rPr>
            <w:noProof/>
          </w:rPr>
          <w:t>18</w:t>
        </w:r>
        <w:r>
          <w:rPr>
            <w:noProof/>
          </w:rPr>
          <w:fldChar w:fldCharType="end"/>
        </w:r>
        <w:r w:rsidRPr="00135DC9">
          <w:rPr>
            <w:rStyle w:val="Hyperlink"/>
            <w:noProof/>
          </w:rPr>
          <w:fldChar w:fldCharType="end"/>
        </w:r>
      </w:ins>
    </w:p>
    <w:p w:rsidR="001C3859" w:rsidRDefault="001C3859">
      <w:pPr>
        <w:pStyle w:val="TOC1"/>
        <w:tabs>
          <w:tab w:val="right" w:leader="dot" w:pos="9350"/>
        </w:tabs>
        <w:rPr>
          <w:ins w:id="291" w:author="LaurenceJL" w:date="2010-07-15T15:43:00Z"/>
          <w:noProof/>
        </w:rPr>
      </w:pPr>
      <w:ins w:id="292"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"_Toc266972017"</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p6904q1</w:t>
        </w:r>
        <w:r>
          <w:rPr>
            <w:noProof/>
          </w:rPr>
          <w:tab/>
        </w:r>
        <w:r>
          <w:rPr>
            <w:noProof/>
          </w:rPr>
          <w:fldChar w:fldCharType="begin"/>
        </w:r>
        <w:r>
          <w:rPr>
            <w:noProof/>
          </w:rPr>
          <w:instrText xml:space="preserve"> PAGEREF _Toc266972017 \h </w:instrText>
        </w:r>
        <w:r>
          <w:rPr>
            <w:noProof/>
          </w:rPr>
        </w:r>
      </w:ins>
      <w:r>
        <w:rPr>
          <w:noProof/>
        </w:rPr>
        <w:fldChar w:fldCharType="separate"/>
      </w:r>
      <w:ins w:id="293" w:author="LaurenceJL" w:date="2010-07-15T15:43:00Z">
        <w:r>
          <w:rPr>
            <w:noProof/>
          </w:rPr>
          <w:t>18</w:t>
        </w:r>
        <w:r>
          <w:rPr>
            <w:noProof/>
          </w:rPr>
          <w:fldChar w:fldCharType="end"/>
        </w:r>
        <w:r w:rsidRPr="00135DC9">
          <w:rPr>
            <w:rStyle w:val="Hyperlink"/>
            <w:noProof/>
          </w:rPr>
          <w:fldChar w:fldCharType="end"/>
        </w:r>
      </w:ins>
    </w:p>
    <w:p w:rsidR="001C3859" w:rsidRDefault="001C3859">
      <w:pPr>
        <w:pStyle w:val="TOC2"/>
        <w:tabs>
          <w:tab w:val="right" w:leader="dot" w:pos="9350"/>
        </w:tabs>
        <w:rPr>
          <w:ins w:id="294" w:author="LaurenceJL" w:date="2010-07-15T15:43:00Z"/>
          <w:noProof/>
        </w:rPr>
      </w:pPr>
      <w:ins w:id="295"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"_Toc266972018"</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p6904q1</w:t>
        </w:r>
        <w:r>
          <w:rPr>
            <w:noProof/>
          </w:rPr>
          <w:tab/>
        </w:r>
        <w:r>
          <w:rPr>
            <w:noProof/>
          </w:rPr>
          <w:fldChar w:fldCharType="begin"/>
        </w:r>
        <w:r>
          <w:rPr>
            <w:noProof/>
          </w:rPr>
          <w:instrText xml:space="preserve"> PAGEREF _Toc266972018 \h </w:instrText>
        </w:r>
        <w:r>
          <w:rPr>
            <w:noProof/>
          </w:rPr>
        </w:r>
      </w:ins>
      <w:r>
        <w:rPr>
          <w:noProof/>
        </w:rPr>
        <w:fldChar w:fldCharType="separate"/>
      </w:r>
      <w:ins w:id="296" w:author="LaurenceJL" w:date="2010-07-15T15:43:00Z">
        <w:r>
          <w:rPr>
            <w:noProof/>
          </w:rPr>
          <w:t>18</w:t>
        </w:r>
        <w:r>
          <w:rPr>
            <w:noProof/>
          </w:rPr>
          <w:fldChar w:fldCharType="end"/>
        </w:r>
        <w:r w:rsidRPr="00135DC9">
          <w:rPr>
            <w:rStyle w:val="Hyperlink"/>
            <w:noProof/>
          </w:rPr>
          <w:fldChar w:fldCharType="end"/>
        </w:r>
      </w:ins>
    </w:p>
    <w:p w:rsidR="001C3859" w:rsidRDefault="001C3859">
      <w:pPr>
        <w:pStyle w:val="TOC1"/>
        <w:tabs>
          <w:tab w:val="right" w:leader="dot" w:pos="9350"/>
        </w:tabs>
        <w:rPr>
          <w:ins w:id="297" w:author="LaurenceJL" w:date="2010-07-15T15:43:00Z"/>
          <w:noProof/>
        </w:rPr>
      </w:pPr>
      <w:ins w:id="298"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"_Toc266972019"</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p6905q1</w:t>
        </w:r>
        <w:r>
          <w:rPr>
            <w:noProof/>
          </w:rPr>
          <w:tab/>
        </w:r>
        <w:r>
          <w:rPr>
            <w:noProof/>
          </w:rPr>
          <w:fldChar w:fldCharType="begin"/>
        </w:r>
        <w:r>
          <w:rPr>
            <w:noProof/>
          </w:rPr>
          <w:instrText xml:space="preserve"> PAGEREF _Toc266972019 \h </w:instrText>
        </w:r>
        <w:r>
          <w:rPr>
            <w:noProof/>
          </w:rPr>
        </w:r>
      </w:ins>
      <w:r>
        <w:rPr>
          <w:noProof/>
        </w:rPr>
        <w:fldChar w:fldCharType="separate"/>
      </w:r>
      <w:ins w:id="299" w:author="LaurenceJL" w:date="2010-07-15T15:43:00Z">
        <w:r>
          <w:rPr>
            <w:noProof/>
          </w:rPr>
          <w:t>18</w:t>
        </w:r>
        <w:r>
          <w:rPr>
            <w:noProof/>
          </w:rPr>
          <w:fldChar w:fldCharType="end"/>
        </w:r>
        <w:r w:rsidRPr="00135DC9">
          <w:rPr>
            <w:rStyle w:val="Hyperlink"/>
            <w:noProof/>
          </w:rPr>
          <w:fldChar w:fldCharType="end"/>
        </w:r>
      </w:ins>
    </w:p>
    <w:p w:rsidR="001C3859" w:rsidRDefault="001C3859">
      <w:pPr>
        <w:pStyle w:val="TOC2"/>
        <w:tabs>
          <w:tab w:val="right" w:leader="dot" w:pos="9350"/>
        </w:tabs>
        <w:rPr>
          <w:ins w:id="300" w:author="LaurenceJL" w:date="2010-07-15T15:43:00Z"/>
          <w:noProof/>
        </w:rPr>
      </w:pPr>
      <w:ins w:id="301"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"_Toc266972020"</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p6905q1</w:t>
        </w:r>
        <w:r>
          <w:rPr>
            <w:noProof/>
          </w:rPr>
          <w:tab/>
        </w:r>
        <w:r>
          <w:rPr>
            <w:noProof/>
          </w:rPr>
          <w:fldChar w:fldCharType="begin"/>
        </w:r>
        <w:r>
          <w:rPr>
            <w:noProof/>
          </w:rPr>
          <w:instrText xml:space="preserve"> PAGEREF _Toc266972020 \h </w:instrText>
        </w:r>
        <w:r>
          <w:rPr>
            <w:noProof/>
          </w:rPr>
        </w:r>
      </w:ins>
      <w:r>
        <w:rPr>
          <w:noProof/>
        </w:rPr>
        <w:fldChar w:fldCharType="separate"/>
      </w:r>
      <w:ins w:id="302" w:author="LaurenceJL" w:date="2010-07-15T15:43:00Z">
        <w:r>
          <w:rPr>
            <w:noProof/>
          </w:rPr>
          <w:t>18</w:t>
        </w:r>
        <w:r>
          <w:rPr>
            <w:noProof/>
          </w:rPr>
          <w:fldChar w:fldCharType="end"/>
        </w:r>
        <w:r w:rsidRPr="00135DC9">
          <w:rPr>
            <w:rStyle w:val="Hyperlink"/>
            <w:noProof/>
          </w:rPr>
          <w:fldChar w:fldCharType="end"/>
        </w:r>
      </w:ins>
    </w:p>
    <w:p w:rsidR="001C3859" w:rsidRDefault="001C3859">
      <w:pPr>
        <w:pStyle w:val="TOC1"/>
        <w:tabs>
          <w:tab w:val="right" w:leader="dot" w:pos="9350"/>
        </w:tabs>
        <w:rPr>
          <w:ins w:id="303" w:author="LaurenceJL" w:date="2010-07-15T15:43:00Z"/>
          <w:noProof/>
        </w:rPr>
      </w:pPr>
      <w:ins w:id="304"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"_Toc266972021"</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p6906q1</w:t>
        </w:r>
        <w:r>
          <w:rPr>
            <w:noProof/>
          </w:rPr>
          <w:tab/>
        </w:r>
        <w:r>
          <w:rPr>
            <w:noProof/>
          </w:rPr>
          <w:fldChar w:fldCharType="begin"/>
        </w:r>
        <w:r>
          <w:rPr>
            <w:noProof/>
          </w:rPr>
          <w:instrText xml:space="preserve"> PAGEREF _Toc266972021 \h </w:instrText>
        </w:r>
        <w:r>
          <w:rPr>
            <w:noProof/>
          </w:rPr>
        </w:r>
      </w:ins>
      <w:r>
        <w:rPr>
          <w:noProof/>
        </w:rPr>
        <w:fldChar w:fldCharType="separate"/>
      </w:r>
      <w:ins w:id="305" w:author="LaurenceJL" w:date="2010-07-15T15:43:00Z">
        <w:r>
          <w:rPr>
            <w:noProof/>
          </w:rPr>
          <w:t>18</w:t>
        </w:r>
        <w:r>
          <w:rPr>
            <w:noProof/>
          </w:rPr>
          <w:fldChar w:fldCharType="end"/>
        </w:r>
        <w:r w:rsidRPr="00135DC9">
          <w:rPr>
            <w:rStyle w:val="Hyperlink"/>
            <w:noProof/>
          </w:rPr>
          <w:fldChar w:fldCharType="end"/>
        </w:r>
      </w:ins>
    </w:p>
    <w:p w:rsidR="001C3859" w:rsidRDefault="001C3859">
      <w:pPr>
        <w:pStyle w:val="TOC2"/>
        <w:tabs>
          <w:tab w:val="right" w:leader="dot" w:pos="9350"/>
        </w:tabs>
        <w:rPr>
          <w:ins w:id="306" w:author="LaurenceJL" w:date="2010-07-15T15:43:00Z"/>
          <w:noProof/>
        </w:rPr>
      </w:pPr>
      <w:ins w:id="307"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"_Toc266972022"</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p6906q1</w:t>
        </w:r>
        <w:r>
          <w:rPr>
            <w:noProof/>
          </w:rPr>
          <w:tab/>
        </w:r>
        <w:r>
          <w:rPr>
            <w:noProof/>
          </w:rPr>
          <w:fldChar w:fldCharType="begin"/>
        </w:r>
        <w:r>
          <w:rPr>
            <w:noProof/>
          </w:rPr>
          <w:instrText xml:space="preserve"> PAGEREF _Toc266972022 \h </w:instrText>
        </w:r>
        <w:r>
          <w:rPr>
            <w:noProof/>
          </w:rPr>
        </w:r>
      </w:ins>
      <w:r>
        <w:rPr>
          <w:noProof/>
        </w:rPr>
        <w:fldChar w:fldCharType="separate"/>
      </w:r>
      <w:ins w:id="308" w:author="LaurenceJL" w:date="2010-07-15T15:43:00Z">
        <w:r>
          <w:rPr>
            <w:noProof/>
          </w:rPr>
          <w:t>19</w:t>
        </w:r>
        <w:r>
          <w:rPr>
            <w:noProof/>
          </w:rPr>
          <w:fldChar w:fldCharType="end"/>
        </w:r>
        <w:r w:rsidRPr="00135DC9">
          <w:rPr>
            <w:rStyle w:val="Hyperlink"/>
            <w:noProof/>
          </w:rPr>
          <w:fldChar w:fldCharType="end"/>
        </w:r>
      </w:ins>
    </w:p>
    <w:p w:rsidR="001C3859" w:rsidRDefault="001C3859">
      <w:pPr>
        <w:pStyle w:val="TOC1"/>
        <w:tabs>
          <w:tab w:val="right" w:leader="dot" w:pos="9350"/>
        </w:tabs>
        <w:rPr>
          <w:ins w:id="309" w:author="LaurenceJL" w:date="2010-07-15T15:43:00Z"/>
          <w:noProof/>
        </w:rPr>
      </w:pPr>
      <w:ins w:id="310"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"_Toc266972023"</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p6907q1</w:t>
        </w:r>
        <w:r>
          <w:rPr>
            <w:noProof/>
          </w:rPr>
          <w:tab/>
        </w:r>
        <w:r>
          <w:rPr>
            <w:noProof/>
          </w:rPr>
          <w:fldChar w:fldCharType="begin"/>
        </w:r>
        <w:r>
          <w:rPr>
            <w:noProof/>
          </w:rPr>
          <w:instrText xml:space="preserve"> PAGEREF _Toc266972023 \h </w:instrText>
        </w:r>
        <w:r>
          <w:rPr>
            <w:noProof/>
          </w:rPr>
        </w:r>
      </w:ins>
      <w:r>
        <w:rPr>
          <w:noProof/>
        </w:rPr>
        <w:fldChar w:fldCharType="separate"/>
      </w:r>
      <w:ins w:id="311" w:author="LaurenceJL" w:date="2010-07-15T15:43:00Z">
        <w:r>
          <w:rPr>
            <w:noProof/>
          </w:rPr>
          <w:t>19</w:t>
        </w:r>
        <w:r>
          <w:rPr>
            <w:noProof/>
          </w:rPr>
          <w:fldChar w:fldCharType="end"/>
        </w:r>
        <w:r w:rsidRPr="00135DC9">
          <w:rPr>
            <w:rStyle w:val="Hyperlink"/>
            <w:noProof/>
          </w:rPr>
          <w:fldChar w:fldCharType="end"/>
        </w:r>
      </w:ins>
    </w:p>
    <w:p w:rsidR="001C3859" w:rsidRDefault="001C3859">
      <w:pPr>
        <w:pStyle w:val="TOC2"/>
        <w:tabs>
          <w:tab w:val="right" w:leader="dot" w:pos="9350"/>
        </w:tabs>
        <w:rPr>
          <w:ins w:id="312" w:author="LaurenceJL" w:date="2010-07-15T15:43:00Z"/>
          <w:noProof/>
        </w:rPr>
      </w:pPr>
      <w:ins w:id="313"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"_Toc266972024"</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p6907q1</w:t>
        </w:r>
        <w:r>
          <w:rPr>
            <w:noProof/>
          </w:rPr>
          <w:tab/>
        </w:r>
        <w:r>
          <w:rPr>
            <w:noProof/>
          </w:rPr>
          <w:fldChar w:fldCharType="begin"/>
        </w:r>
        <w:r>
          <w:rPr>
            <w:noProof/>
          </w:rPr>
          <w:instrText xml:space="preserve"> PAGEREF _Toc266972024 \h </w:instrText>
        </w:r>
        <w:r>
          <w:rPr>
            <w:noProof/>
          </w:rPr>
        </w:r>
      </w:ins>
      <w:r>
        <w:rPr>
          <w:noProof/>
        </w:rPr>
        <w:fldChar w:fldCharType="separate"/>
      </w:r>
      <w:ins w:id="314" w:author="LaurenceJL" w:date="2010-07-15T15:43:00Z">
        <w:r>
          <w:rPr>
            <w:noProof/>
          </w:rPr>
          <w:t>19</w:t>
        </w:r>
        <w:r>
          <w:rPr>
            <w:noProof/>
          </w:rPr>
          <w:fldChar w:fldCharType="end"/>
        </w:r>
        <w:r w:rsidRPr="00135DC9">
          <w:rPr>
            <w:rStyle w:val="Hyperlink"/>
            <w:noProof/>
          </w:rPr>
          <w:fldChar w:fldCharType="end"/>
        </w:r>
      </w:ins>
    </w:p>
    <w:p w:rsidR="001C3859" w:rsidRDefault="001C3859">
      <w:pPr>
        <w:pStyle w:val="TOC1"/>
        <w:tabs>
          <w:tab w:val="right" w:leader="dot" w:pos="9350"/>
        </w:tabs>
        <w:rPr>
          <w:ins w:id="315" w:author="LaurenceJL" w:date="2010-07-15T15:43:00Z"/>
          <w:noProof/>
        </w:rPr>
      </w:pPr>
      <w:ins w:id="316" w:author="LaurenceJL" w:date="2010-07-15T15:43:00Z">
        <w:r w:rsidRPr="00135DC9">
          <w:rPr>
            <w:rStyle w:val="Hyperlink"/>
            <w:noProof/>
          </w:rPr>
          <w:lastRenderedPageBreak/>
          <w:fldChar w:fldCharType="begin"/>
        </w:r>
        <w:r w:rsidRPr="00135DC9">
          <w:rPr>
            <w:rStyle w:val="Hyperlink"/>
            <w:noProof/>
          </w:rPr>
          <w:instrText xml:space="preserve"> </w:instrText>
        </w:r>
        <w:r>
          <w:rPr>
            <w:noProof/>
          </w:rPr>
          <w:instrText>HYPERLINK \l "_Toc266972025"</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p6908q1</w:t>
        </w:r>
        <w:r>
          <w:rPr>
            <w:noProof/>
          </w:rPr>
          <w:tab/>
        </w:r>
        <w:r>
          <w:rPr>
            <w:noProof/>
          </w:rPr>
          <w:fldChar w:fldCharType="begin"/>
        </w:r>
        <w:r>
          <w:rPr>
            <w:noProof/>
          </w:rPr>
          <w:instrText xml:space="preserve"> PAGEREF _Toc266972025 \h </w:instrText>
        </w:r>
        <w:r>
          <w:rPr>
            <w:noProof/>
          </w:rPr>
        </w:r>
      </w:ins>
      <w:r>
        <w:rPr>
          <w:noProof/>
        </w:rPr>
        <w:fldChar w:fldCharType="separate"/>
      </w:r>
      <w:ins w:id="317" w:author="LaurenceJL" w:date="2010-07-15T15:43:00Z">
        <w:r>
          <w:rPr>
            <w:noProof/>
          </w:rPr>
          <w:t>19</w:t>
        </w:r>
        <w:r>
          <w:rPr>
            <w:noProof/>
          </w:rPr>
          <w:fldChar w:fldCharType="end"/>
        </w:r>
        <w:r w:rsidRPr="00135DC9">
          <w:rPr>
            <w:rStyle w:val="Hyperlink"/>
            <w:noProof/>
          </w:rPr>
          <w:fldChar w:fldCharType="end"/>
        </w:r>
      </w:ins>
    </w:p>
    <w:p w:rsidR="001C3859" w:rsidRDefault="001C3859">
      <w:pPr>
        <w:pStyle w:val="TOC2"/>
        <w:tabs>
          <w:tab w:val="right" w:leader="dot" w:pos="9350"/>
        </w:tabs>
        <w:rPr>
          <w:ins w:id="318" w:author="LaurenceJL" w:date="2010-07-15T15:43:00Z"/>
          <w:noProof/>
        </w:rPr>
      </w:pPr>
      <w:ins w:id="319"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"_Toc266972026"</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p6908q1</w:t>
        </w:r>
        <w:r>
          <w:rPr>
            <w:noProof/>
          </w:rPr>
          <w:tab/>
        </w:r>
        <w:r>
          <w:rPr>
            <w:noProof/>
          </w:rPr>
          <w:fldChar w:fldCharType="begin"/>
        </w:r>
        <w:r>
          <w:rPr>
            <w:noProof/>
          </w:rPr>
          <w:instrText xml:space="preserve"> PAGEREF _Toc266972026 \h </w:instrText>
        </w:r>
        <w:r>
          <w:rPr>
            <w:noProof/>
          </w:rPr>
        </w:r>
      </w:ins>
      <w:r>
        <w:rPr>
          <w:noProof/>
        </w:rPr>
        <w:fldChar w:fldCharType="separate"/>
      </w:r>
      <w:ins w:id="320" w:author="LaurenceJL" w:date="2010-07-15T15:43:00Z">
        <w:r>
          <w:rPr>
            <w:noProof/>
          </w:rPr>
          <w:t>19</w:t>
        </w:r>
        <w:r>
          <w:rPr>
            <w:noProof/>
          </w:rPr>
          <w:fldChar w:fldCharType="end"/>
        </w:r>
        <w:r w:rsidRPr="00135DC9">
          <w:rPr>
            <w:rStyle w:val="Hyperlink"/>
            <w:noProof/>
          </w:rPr>
          <w:fldChar w:fldCharType="end"/>
        </w:r>
      </w:ins>
    </w:p>
    <w:p w:rsidR="001C3859" w:rsidRDefault="001C3859">
      <w:pPr>
        <w:pStyle w:val="TOC1"/>
        <w:tabs>
          <w:tab w:val="right" w:leader="dot" w:pos="9350"/>
        </w:tabs>
        <w:rPr>
          <w:ins w:id="321" w:author="LaurenceJL" w:date="2010-07-15T15:43:00Z"/>
          <w:noProof/>
        </w:rPr>
      </w:pPr>
      <w:ins w:id="322"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"_Toc266972027"</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p770q1</w:t>
        </w:r>
        <w:r>
          <w:rPr>
            <w:noProof/>
          </w:rPr>
          <w:tab/>
        </w:r>
        <w:r>
          <w:rPr>
            <w:noProof/>
          </w:rPr>
          <w:fldChar w:fldCharType="begin"/>
        </w:r>
        <w:r>
          <w:rPr>
            <w:noProof/>
          </w:rPr>
          <w:instrText xml:space="preserve"> PAGEREF _Toc266972027 \h </w:instrText>
        </w:r>
        <w:r>
          <w:rPr>
            <w:noProof/>
          </w:rPr>
        </w:r>
      </w:ins>
      <w:r>
        <w:rPr>
          <w:noProof/>
        </w:rPr>
        <w:fldChar w:fldCharType="separate"/>
      </w:r>
      <w:ins w:id="323" w:author="LaurenceJL" w:date="2010-07-15T15:43:00Z">
        <w:r>
          <w:rPr>
            <w:noProof/>
          </w:rPr>
          <w:t>19</w:t>
        </w:r>
        <w:r>
          <w:rPr>
            <w:noProof/>
          </w:rPr>
          <w:fldChar w:fldCharType="end"/>
        </w:r>
        <w:r w:rsidRPr="00135DC9">
          <w:rPr>
            <w:rStyle w:val="Hyperlink"/>
            <w:noProof/>
          </w:rPr>
          <w:fldChar w:fldCharType="end"/>
        </w:r>
      </w:ins>
    </w:p>
    <w:p w:rsidR="001C3859" w:rsidRDefault="001C3859">
      <w:pPr>
        <w:pStyle w:val="TOC2"/>
        <w:tabs>
          <w:tab w:val="right" w:leader="dot" w:pos="9350"/>
        </w:tabs>
        <w:rPr>
          <w:ins w:id="324" w:author="LaurenceJL" w:date="2010-07-15T15:43:00Z"/>
          <w:noProof/>
        </w:rPr>
      </w:pPr>
      <w:ins w:id="325"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"_Toc266972028"</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p770q1</w:t>
        </w:r>
        <w:r>
          <w:rPr>
            <w:noProof/>
          </w:rPr>
          <w:tab/>
        </w:r>
        <w:r>
          <w:rPr>
            <w:noProof/>
          </w:rPr>
          <w:fldChar w:fldCharType="begin"/>
        </w:r>
        <w:r>
          <w:rPr>
            <w:noProof/>
          </w:rPr>
          <w:instrText xml:space="preserve"> PAGEREF _Toc266972028 \h </w:instrText>
        </w:r>
        <w:r>
          <w:rPr>
            <w:noProof/>
          </w:rPr>
        </w:r>
      </w:ins>
      <w:r>
        <w:rPr>
          <w:noProof/>
        </w:rPr>
        <w:fldChar w:fldCharType="separate"/>
      </w:r>
      <w:ins w:id="326" w:author="LaurenceJL" w:date="2010-07-15T15:43:00Z">
        <w:r>
          <w:rPr>
            <w:noProof/>
          </w:rPr>
          <w:t>20</w:t>
        </w:r>
        <w:r>
          <w:rPr>
            <w:noProof/>
          </w:rPr>
          <w:fldChar w:fldCharType="end"/>
        </w:r>
        <w:r w:rsidRPr="00135DC9">
          <w:rPr>
            <w:rStyle w:val="Hyperlink"/>
            <w:noProof/>
          </w:rPr>
          <w:fldChar w:fldCharType="end"/>
        </w:r>
      </w:ins>
    </w:p>
    <w:p w:rsidR="001C3859" w:rsidRDefault="001C3859">
      <w:pPr>
        <w:pStyle w:val="TOC1"/>
        <w:tabs>
          <w:tab w:val="right" w:leader="dot" w:pos="9350"/>
        </w:tabs>
        <w:rPr>
          <w:ins w:id="327" w:author="LaurenceJL" w:date="2010-07-15T15:43:00Z"/>
          <w:noProof/>
        </w:rPr>
      </w:pPr>
      <w:ins w:id="328"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"_Toc266972029"</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p775q1</w:t>
        </w:r>
        <w:r>
          <w:rPr>
            <w:noProof/>
          </w:rPr>
          <w:tab/>
        </w:r>
        <w:r>
          <w:rPr>
            <w:noProof/>
          </w:rPr>
          <w:fldChar w:fldCharType="begin"/>
        </w:r>
        <w:r>
          <w:rPr>
            <w:noProof/>
          </w:rPr>
          <w:instrText xml:space="preserve"> PAGEREF _Toc266972029 \h </w:instrText>
        </w:r>
        <w:r>
          <w:rPr>
            <w:noProof/>
          </w:rPr>
        </w:r>
      </w:ins>
      <w:r>
        <w:rPr>
          <w:noProof/>
        </w:rPr>
        <w:fldChar w:fldCharType="separate"/>
      </w:r>
      <w:ins w:id="329" w:author="LaurenceJL" w:date="2010-07-15T15:43:00Z">
        <w:r>
          <w:rPr>
            <w:noProof/>
          </w:rPr>
          <w:t>20</w:t>
        </w:r>
        <w:r>
          <w:rPr>
            <w:noProof/>
          </w:rPr>
          <w:fldChar w:fldCharType="end"/>
        </w:r>
        <w:r w:rsidRPr="00135DC9">
          <w:rPr>
            <w:rStyle w:val="Hyperlink"/>
            <w:noProof/>
          </w:rPr>
          <w:fldChar w:fldCharType="end"/>
        </w:r>
      </w:ins>
    </w:p>
    <w:p w:rsidR="001C3859" w:rsidRDefault="001C3859">
      <w:pPr>
        <w:pStyle w:val="TOC2"/>
        <w:tabs>
          <w:tab w:val="right" w:leader="dot" w:pos="9350"/>
        </w:tabs>
        <w:rPr>
          <w:ins w:id="330" w:author="LaurenceJL" w:date="2010-07-15T15:43:00Z"/>
          <w:noProof/>
        </w:rPr>
      </w:pPr>
      <w:ins w:id="331"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"_Toc266972030"</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p775q1</w:t>
        </w:r>
        <w:r>
          <w:rPr>
            <w:noProof/>
          </w:rPr>
          <w:tab/>
        </w:r>
        <w:r>
          <w:rPr>
            <w:noProof/>
          </w:rPr>
          <w:fldChar w:fldCharType="begin"/>
        </w:r>
        <w:r>
          <w:rPr>
            <w:noProof/>
          </w:rPr>
          <w:instrText xml:space="preserve"> PAGEREF _Toc266972030 \h </w:instrText>
        </w:r>
        <w:r>
          <w:rPr>
            <w:noProof/>
          </w:rPr>
        </w:r>
      </w:ins>
      <w:r>
        <w:rPr>
          <w:noProof/>
        </w:rPr>
        <w:fldChar w:fldCharType="separate"/>
      </w:r>
      <w:ins w:id="332" w:author="LaurenceJL" w:date="2010-07-15T15:43:00Z">
        <w:r>
          <w:rPr>
            <w:noProof/>
          </w:rPr>
          <w:t>20</w:t>
        </w:r>
        <w:r>
          <w:rPr>
            <w:noProof/>
          </w:rPr>
          <w:fldChar w:fldCharType="end"/>
        </w:r>
        <w:r w:rsidRPr="00135DC9">
          <w:rPr>
            <w:rStyle w:val="Hyperlink"/>
            <w:noProof/>
          </w:rPr>
          <w:fldChar w:fldCharType="end"/>
        </w:r>
      </w:ins>
    </w:p>
    <w:p w:rsidR="001C3859" w:rsidRDefault="001C3859">
      <w:pPr>
        <w:pStyle w:val="TOC1"/>
        <w:tabs>
          <w:tab w:val="right" w:leader="dot" w:pos="9350"/>
        </w:tabs>
        <w:rPr>
          <w:ins w:id="333" w:author="LaurenceJL" w:date="2010-07-15T15:43:00Z"/>
          <w:noProof/>
        </w:rPr>
      </w:pPr>
      <w:ins w:id="334"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"_Toc266972031"</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p780q1</w:t>
        </w:r>
        <w:r>
          <w:rPr>
            <w:noProof/>
          </w:rPr>
          <w:tab/>
        </w:r>
        <w:r>
          <w:rPr>
            <w:noProof/>
          </w:rPr>
          <w:fldChar w:fldCharType="begin"/>
        </w:r>
        <w:r>
          <w:rPr>
            <w:noProof/>
          </w:rPr>
          <w:instrText xml:space="preserve"> PAGEREF _Toc266972031 \h </w:instrText>
        </w:r>
        <w:r>
          <w:rPr>
            <w:noProof/>
          </w:rPr>
        </w:r>
      </w:ins>
      <w:r>
        <w:rPr>
          <w:noProof/>
        </w:rPr>
        <w:fldChar w:fldCharType="separate"/>
      </w:r>
      <w:ins w:id="335" w:author="LaurenceJL" w:date="2010-07-15T15:43:00Z">
        <w:r>
          <w:rPr>
            <w:noProof/>
          </w:rPr>
          <w:t>20</w:t>
        </w:r>
        <w:r>
          <w:rPr>
            <w:noProof/>
          </w:rPr>
          <w:fldChar w:fldCharType="end"/>
        </w:r>
        <w:r w:rsidRPr="00135DC9">
          <w:rPr>
            <w:rStyle w:val="Hyperlink"/>
            <w:noProof/>
          </w:rPr>
          <w:fldChar w:fldCharType="end"/>
        </w:r>
      </w:ins>
    </w:p>
    <w:p w:rsidR="001C3859" w:rsidRDefault="001C3859">
      <w:pPr>
        <w:pStyle w:val="TOC2"/>
        <w:tabs>
          <w:tab w:val="right" w:leader="dot" w:pos="9350"/>
        </w:tabs>
        <w:rPr>
          <w:ins w:id="336" w:author="LaurenceJL" w:date="2010-07-15T15:43:00Z"/>
          <w:noProof/>
        </w:rPr>
      </w:pPr>
      <w:ins w:id="337"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"_Toc266972032"</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p780q1</w:t>
        </w:r>
        <w:r>
          <w:rPr>
            <w:noProof/>
          </w:rPr>
          <w:tab/>
        </w:r>
        <w:r>
          <w:rPr>
            <w:noProof/>
          </w:rPr>
          <w:fldChar w:fldCharType="begin"/>
        </w:r>
        <w:r>
          <w:rPr>
            <w:noProof/>
          </w:rPr>
          <w:instrText xml:space="preserve"> PAGEREF _Toc266972032 \h </w:instrText>
        </w:r>
        <w:r>
          <w:rPr>
            <w:noProof/>
          </w:rPr>
        </w:r>
      </w:ins>
      <w:r>
        <w:rPr>
          <w:noProof/>
        </w:rPr>
        <w:fldChar w:fldCharType="separate"/>
      </w:r>
      <w:ins w:id="338" w:author="LaurenceJL" w:date="2010-07-15T15:43:00Z">
        <w:r>
          <w:rPr>
            <w:noProof/>
          </w:rPr>
          <w:t>20</w:t>
        </w:r>
        <w:r>
          <w:rPr>
            <w:noProof/>
          </w:rPr>
          <w:fldChar w:fldCharType="end"/>
        </w:r>
        <w:r w:rsidRPr="00135DC9">
          <w:rPr>
            <w:rStyle w:val="Hyperlink"/>
            <w:noProof/>
          </w:rPr>
          <w:fldChar w:fldCharType="end"/>
        </w:r>
      </w:ins>
    </w:p>
    <w:p w:rsidR="001C3859" w:rsidRDefault="001C3859">
      <w:pPr>
        <w:pStyle w:val="TOC1"/>
        <w:tabs>
          <w:tab w:val="right" w:leader="dot" w:pos="9350"/>
        </w:tabs>
        <w:rPr>
          <w:ins w:id="339" w:author="LaurenceJL" w:date="2010-07-15T15:43:00Z"/>
          <w:noProof/>
        </w:rPr>
      </w:pPr>
      <w:ins w:id="340"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"_Toc266972033"</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p790q1</w:t>
        </w:r>
        <w:r>
          <w:rPr>
            <w:noProof/>
          </w:rPr>
          <w:tab/>
        </w:r>
        <w:r>
          <w:rPr>
            <w:noProof/>
          </w:rPr>
          <w:fldChar w:fldCharType="begin"/>
        </w:r>
        <w:r>
          <w:rPr>
            <w:noProof/>
          </w:rPr>
          <w:instrText xml:space="preserve"> PAGEREF _Toc266972033 \h </w:instrText>
        </w:r>
        <w:r>
          <w:rPr>
            <w:noProof/>
          </w:rPr>
        </w:r>
      </w:ins>
      <w:r>
        <w:rPr>
          <w:noProof/>
        </w:rPr>
        <w:fldChar w:fldCharType="separate"/>
      </w:r>
      <w:ins w:id="341" w:author="LaurenceJL" w:date="2010-07-15T15:43:00Z">
        <w:r>
          <w:rPr>
            <w:noProof/>
          </w:rPr>
          <w:t>20</w:t>
        </w:r>
        <w:r>
          <w:rPr>
            <w:noProof/>
          </w:rPr>
          <w:fldChar w:fldCharType="end"/>
        </w:r>
        <w:r w:rsidRPr="00135DC9">
          <w:rPr>
            <w:rStyle w:val="Hyperlink"/>
            <w:noProof/>
          </w:rPr>
          <w:fldChar w:fldCharType="end"/>
        </w:r>
      </w:ins>
    </w:p>
    <w:p w:rsidR="001C3859" w:rsidRDefault="001C3859">
      <w:pPr>
        <w:pStyle w:val="TOC2"/>
        <w:tabs>
          <w:tab w:val="right" w:leader="dot" w:pos="9350"/>
        </w:tabs>
        <w:rPr>
          <w:ins w:id="342" w:author="LaurenceJL" w:date="2010-07-15T15:43:00Z"/>
          <w:noProof/>
        </w:rPr>
      </w:pPr>
      <w:ins w:id="343"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"_Toc266972034"</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p790q1</w:t>
        </w:r>
        <w:r>
          <w:rPr>
            <w:noProof/>
          </w:rPr>
          <w:tab/>
        </w:r>
        <w:r>
          <w:rPr>
            <w:noProof/>
          </w:rPr>
          <w:fldChar w:fldCharType="begin"/>
        </w:r>
        <w:r>
          <w:rPr>
            <w:noProof/>
          </w:rPr>
          <w:instrText xml:space="preserve"> PAGEREF _Toc266972034 \h </w:instrText>
        </w:r>
        <w:r>
          <w:rPr>
            <w:noProof/>
          </w:rPr>
        </w:r>
      </w:ins>
      <w:r>
        <w:rPr>
          <w:noProof/>
        </w:rPr>
        <w:fldChar w:fldCharType="separate"/>
      </w:r>
      <w:ins w:id="344" w:author="LaurenceJL" w:date="2010-07-15T15:43:00Z">
        <w:r>
          <w:rPr>
            <w:noProof/>
          </w:rPr>
          <w:t>21</w:t>
        </w:r>
        <w:r>
          <w:rPr>
            <w:noProof/>
          </w:rPr>
          <w:fldChar w:fldCharType="end"/>
        </w:r>
        <w:r w:rsidRPr="00135DC9">
          <w:rPr>
            <w:rStyle w:val="Hyperlink"/>
            <w:noProof/>
          </w:rPr>
          <w:fldChar w:fldCharType="end"/>
        </w:r>
      </w:ins>
    </w:p>
    <w:p w:rsidR="001C3859" w:rsidRDefault="001C3859">
      <w:pPr>
        <w:pStyle w:val="TOC1"/>
        <w:tabs>
          <w:tab w:val="right" w:leader="dot" w:pos="9350"/>
        </w:tabs>
        <w:rPr>
          <w:ins w:id="345" w:author="LaurenceJL" w:date="2010-07-15T15:43:00Z"/>
          <w:noProof/>
        </w:rPr>
      </w:pPr>
      <w:ins w:id="346"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"_Toc266972035"</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p800q1</w:t>
        </w:r>
        <w:r>
          <w:rPr>
            <w:noProof/>
          </w:rPr>
          <w:tab/>
        </w:r>
        <w:r>
          <w:rPr>
            <w:noProof/>
          </w:rPr>
          <w:fldChar w:fldCharType="begin"/>
        </w:r>
        <w:r>
          <w:rPr>
            <w:noProof/>
          </w:rPr>
          <w:instrText xml:space="preserve"> PAGEREF _Toc266972035 \h </w:instrText>
        </w:r>
        <w:r>
          <w:rPr>
            <w:noProof/>
          </w:rPr>
        </w:r>
      </w:ins>
      <w:r>
        <w:rPr>
          <w:noProof/>
        </w:rPr>
        <w:fldChar w:fldCharType="separate"/>
      </w:r>
      <w:ins w:id="347" w:author="LaurenceJL" w:date="2010-07-15T15:43:00Z">
        <w:r>
          <w:rPr>
            <w:noProof/>
          </w:rPr>
          <w:t>21</w:t>
        </w:r>
        <w:r>
          <w:rPr>
            <w:noProof/>
          </w:rPr>
          <w:fldChar w:fldCharType="end"/>
        </w:r>
        <w:r w:rsidRPr="00135DC9">
          <w:rPr>
            <w:rStyle w:val="Hyperlink"/>
            <w:noProof/>
          </w:rPr>
          <w:fldChar w:fldCharType="end"/>
        </w:r>
      </w:ins>
    </w:p>
    <w:p w:rsidR="001C3859" w:rsidRDefault="001C3859">
      <w:pPr>
        <w:pStyle w:val="TOC2"/>
        <w:tabs>
          <w:tab w:val="right" w:leader="dot" w:pos="9350"/>
        </w:tabs>
        <w:rPr>
          <w:ins w:id="348" w:author="LaurenceJL" w:date="2010-07-15T15:43:00Z"/>
          <w:noProof/>
        </w:rPr>
      </w:pPr>
      <w:ins w:id="349"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"_Toc266972036"</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p800q1</w:t>
        </w:r>
        <w:r>
          <w:rPr>
            <w:noProof/>
          </w:rPr>
          <w:tab/>
        </w:r>
        <w:r>
          <w:rPr>
            <w:noProof/>
          </w:rPr>
          <w:fldChar w:fldCharType="begin"/>
        </w:r>
        <w:r>
          <w:rPr>
            <w:noProof/>
          </w:rPr>
          <w:instrText xml:space="preserve"> PAGEREF _Toc266972036 \h </w:instrText>
        </w:r>
        <w:r>
          <w:rPr>
            <w:noProof/>
          </w:rPr>
        </w:r>
      </w:ins>
      <w:r>
        <w:rPr>
          <w:noProof/>
        </w:rPr>
        <w:fldChar w:fldCharType="separate"/>
      </w:r>
      <w:ins w:id="350" w:author="LaurenceJL" w:date="2010-07-15T15:43:00Z">
        <w:r>
          <w:rPr>
            <w:noProof/>
          </w:rPr>
          <w:t>21</w:t>
        </w:r>
        <w:r>
          <w:rPr>
            <w:noProof/>
          </w:rPr>
          <w:fldChar w:fldCharType="end"/>
        </w:r>
        <w:r w:rsidRPr="00135DC9">
          <w:rPr>
            <w:rStyle w:val="Hyperlink"/>
            <w:noProof/>
          </w:rPr>
          <w:fldChar w:fldCharType="end"/>
        </w:r>
      </w:ins>
    </w:p>
    <w:p w:rsidR="001C3859" w:rsidRDefault="001C3859">
      <w:pPr>
        <w:pStyle w:val="TOC1"/>
        <w:tabs>
          <w:tab w:val="right" w:leader="dot" w:pos="9350"/>
        </w:tabs>
        <w:rPr>
          <w:ins w:id="351" w:author="LaurenceJL" w:date="2010-07-15T15:43:00Z"/>
          <w:noProof/>
        </w:rPr>
      </w:pPr>
      <w:ins w:id="352"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"_Toc266972037"</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p10050q1</w:t>
        </w:r>
        <w:r>
          <w:rPr>
            <w:noProof/>
          </w:rPr>
          <w:tab/>
        </w:r>
        <w:r>
          <w:rPr>
            <w:noProof/>
          </w:rPr>
          <w:fldChar w:fldCharType="begin"/>
        </w:r>
        <w:r>
          <w:rPr>
            <w:noProof/>
          </w:rPr>
          <w:instrText xml:space="preserve"> PAGEREF _Toc266972037 \h </w:instrText>
        </w:r>
        <w:r>
          <w:rPr>
            <w:noProof/>
          </w:rPr>
        </w:r>
      </w:ins>
      <w:r>
        <w:rPr>
          <w:noProof/>
        </w:rPr>
        <w:fldChar w:fldCharType="separate"/>
      </w:r>
      <w:ins w:id="353" w:author="LaurenceJL" w:date="2010-07-15T15:43:00Z">
        <w:r>
          <w:rPr>
            <w:noProof/>
          </w:rPr>
          <w:t>21</w:t>
        </w:r>
        <w:r>
          <w:rPr>
            <w:noProof/>
          </w:rPr>
          <w:fldChar w:fldCharType="end"/>
        </w:r>
        <w:r w:rsidRPr="00135DC9">
          <w:rPr>
            <w:rStyle w:val="Hyperlink"/>
            <w:noProof/>
          </w:rPr>
          <w:fldChar w:fldCharType="end"/>
        </w:r>
      </w:ins>
    </w:p>
    <w:p w:rsidR="001C3859" w:rsidRDefault="001C3859">
      <w:pPr>
        <w:pStyle w:val="TOC2"/>
        <w:tabs>
          <w:tab w:val="right" w:leader="dot" w:pos="9350"/>
        </w:tabs>
        <w:rPr>
          <w:ins w:id="354" w:author="LaurenceJL" w:date="2010-07-15T15:43:00Z"/>
          <w:noProof/>
        </w:rPr>
      </w:pPr>
      <w:ins w:id="355"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"_Toc266972038"</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p10050q1</w:t>
        </w:r>
        <w:r>
          <w:rPr>
            <w:noProof/>
          </w:rPr>
          <w:tab/>
        </w:r>
        <w:r>
          <w:rPr>
            <w:noProof/>
          </w:rPr>
          <w:fldChar w:fldCharType="begin"/>
        </w:r>
        <w:r>
          <w:rPr>
            <w:noProof/>
          </w:rPr>
          <w:instrText xml:space="preserve"> PAGEREF _Toc266972038 \h </w:instrText>
        </w:r>
        <w:r>
          <w:rPr>
            <w:noProof/>
          </w:rPr>
        </w:r>
      </w:ins>
      <w:r>
        <w:rPr>
          <w:noProof/>
        </w:rPr>
        <w:fldChar w:fldCharType="separate"/>
      </w:r>
      <w:ins w:id="356" w:author="LaurenceJL" w:date="2010-07-15T15:43:00Z">
        <w:r>
          <w:rPr>
            <w:noProof/>
          </w:rPr>
          <w:t>21</w:t>
        </w:r>
        <w:r>
          <w:rPr>
            <w:noProof/>
          </w:rPr>
          <w:fldChar w:fldCharType="end"/>
        </w:r>
        <w:r w:rsidRPr="00135DC9">
          <w:rPr>
            <w:rStyle w:val="Hyperlink"/>
            <w:noProof/>
          </w:rPr>
          <w:fldChar w:fldCharType="end"/>
        </w:r>
      </w:ins>
    </w:p>
    <w:p w:rsidR="001C3859" w:rsidRDefault="001C3859">
      <w:pPr>
        <w:pStyle w:val="TOC1"/>
        <w:tabs>
          <w:tab w:val="right" w:leader="dot" w:pos="9350"/>
        </w:tabs>
        <w:rPr>
          <w:ins w:id="357" w:author="LaurenceJL" w:date="2010-07-15T15:43:00Z"/>
          <w:noProof/>
        </w:rPr>
      </w:pPr>
      <w:ins w:id="358"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"_Toc266972039"</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p10050q2</w:t>
        </w:r>
        <w:r>
          <w:rPr>
            <w:noProof/>
          </w:rPr>
          <w:tab/>
        </w:r>
        <w:r>
          <w:rPr>
            <w:noProof/>
          </w:rPr>
          <w:fldChar w:fldCharType="begin"/>
        </w:r>
        <w:r>
          <w:rPr>
            <w:noProof/>
          </w:rPr>
          <w:instrText xml:space="preserve"> PAGEREF _Toc266972039 \h </w:instrText>
        </w:r>
        <w:r>
          <w:rPr>
            <w:noProof/>
          </w:rPr>
        </w:r>
      </w:ins>
      <w:r>
        <w:rPr>
          <w:noProof/>
        </w:rPr>
        <w:fldChar w:fldCharType="separate"/>
      </w:r>
      <w:ins w:id="359" w:author="LaurenceJL" w:date="2010-07-15T15:43:00Z">
        <w:r>
          <w:rPr>
            <w:noProof/>
          </w:rPr>
          <w:t>21</w:t>
        </w:r>
        <w:r>
          <w:rPr>
            <w:noProof/>
          </w:rPr>
          <w:fldChar w:fldCharType="end"/>
        </w:r>
        <w:r w:rsidRPr="00135DC9">
          <w:rPr>
            <w:rStyle w:val="Hyperlink"/>
            <w:noProof/>
          </w:rPr>
          <w:fldChar w:fldCharType="end"/>
        </w:r>
      </w:ins>
    </w:p>
    <w:p w:rsidR="001C3859" w:rsidRDefault="001C3859">
      <w:pPr>
        <w:pStyle w:val="TOC2"/>
        <w:tabs>
          <w:tab w:val="right" w:leader="dot" w:pos="9350"/>
        </w:tabs>
        <w:rPr>
          <w:ins w:id="360" w:author="LaurenceJL" w:date="2010-07-15T15:43:00Z"/>
          <w:noProof/>
        </w:rPr>
      </w:pPr>
      <w:ins w:id="361"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"_Toc266972040"</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p10050q2</w:t>
        </w:r>
        <w:r>
          <w:rPr>
            <w:noProof/>
          </w:rPr>
          <w:tab/>
        </w:r>
        <w:r>
          <w:rPr>
            <w:noProof/>
          </w:rPr>
          <w:fldChar w:fldCharType="begin"/>
        </w:r>
        <w:r>
          <w:rPr>
            <w:noProof/>
          </w:rPr>
          <w:instrText xml:space="preserve"> PAGEREF _Toc266972040 \h </w:instrText>
        </w:r>
        <w:r>
          <w:rPr>
            <w:noProof/>
          </w:rPr>
        </w:r>
      </w:ins>
      <w:r>
        <w:rPr>
          <w:noProof/>
        </w:rPr>
        <w:fldChar w:fldCharType="separate"/>
      </w:r>
      <w:ins w:id="362" w:author="LaurenceJL" w:date="2010-07-15T15:43:00Z">
        <w:r>
          <w:rPr>
            <w:noProof/>
          </w:rPr>
          <w:t>21</w:t>
        </w:r>
        <w:r>
          <w:rPr>
            <w:noProof/>
          </w:rPr>
          <w:fldChar w:fldCharType="end"/>
        </w:r>
        <w:r w:rsidRPr="00135DC9">
          <w:rPr>
            <w:rStyle w:val="Hyperlink"/>
            <w:noProof/>
          </w:rPr>
          <w:fldChar w:fldCharType="end"/>
        </w:r>
      </w:ins>
    </w:p>
    <w:p w:rsidR="001C3859" w:rsidRDefault="001C3859">
      <w:pPr>
        <w:pStyle w:val="TOC1"/>
        <w:tabs>
          <w:tab w:val="right" w:leader="dot" w:pos="9350"/>
        </w:tabs>
        <w:rPr>
          <w:ins w:id="363" w:author="LaurenceJL" w:date="2010-07-15T15:43:00Z"/>
          <w:noProof/>
        </w:rPr>
      </w:pPr>
      <w:ins w:id="364"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"_Toc266972041"</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p10050q3</w:t>
        </w:r>
        <w:r>
          <w:rPr>
            <w:noProof/>
          </w:rPr>
          <w:tab/>
        </w:r>
        <w:r>
          <w:rPr>
            <w:noProof/>
          </w:rPr>
          <w:fldChar w:fldCharType="begin"/>
        </w:r>
        <w:r>
          <w:rPr>
            <w:noProof/>
          </w:rPr>
          <w:instrText xml:space="preserve"> PAGEREF _Toc266972041 \h </w:instrText>
        </w:r>
        <w:r>
          <w:rPr>
            <w:noProof/>
          </w:rPr>
        </w:r>
      </w:ins>
      <w:r>
        <w:rPr>
          <w:noProof/>
        </w:rPr>
        <w:fldChar w:fldCharType="separate"/>
      </w:r>
      <w:ins w:id="365" w:author="LaurenceJL" w:date="2010-07-15T15:43:00Z">
        <w:r>
          <w:rPr>
            <w:noProof/>
          </w:rPr>
          <w:t>21</w:t>
        </w:r>
        <w:r>
          <w:rPr>
            <w:noProof/>
          </w:rPr>
          <w:fldChar w:fldCharType="end"/>
        </w:r>
        <w:r w:rsidRPr="00135DC9">
          <w:rPr>
            <w:rStyle w:val="Hyperlink"/>
            <w:noProof/>
          </w:rPr>
          <w:fldChar w:fldCharType="end"/>
        </w:r>
      </w:ins>
    </w:p>
    <w:p w:rsidR="001C3859" w:rsidRDefault="001C3859">
      <w:pPr>
        <w:pStyle w:val="TOC2"/>
        <w:tabs>
          <w:tab w:val="right" w:leader="dot" w:pos="9350"/>
        </w:tabs>
        <w:rPr>
          <w:ins w:id="366" w:author="LaurenceJL" w:date="2010-07-15T15:43:00Z"/>
          <w:noProof/>
        </w:rPr>
      </w:pPr>
      <w:ins w:id="367"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"_Toc266972042"</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p10050q3</w:t>
        </w:r>
        <w:r>
          <w:rPr>
            <w:noProof/>
          </w:rPr>
          <w:tab/>
        </w:r>
        <w:r>
          <w:rPr>
            <w:noProof/>
          </w:rPr>
          <w:fldChar w:fldCharType="begin"/>
        </w:r>
        <w:r>
          <w:rPr>
            <w:noProof/>
          </w:rPr>
          <w:instrText xml:space="preserve"> PAGEREF _Toc266972042 \h </w:instrText>
        </w:r>
        <w:r>
          <w:rPr>
            <w:noProof/>
          </w:rPr>
        </w:r>
      </w:ins>
      <w:r>
        <w:rPr>
          <w:noProof/>
        </w:rPr>
        <w:fldChar w:fldCharType="separate"/>
      </w:r>
      <w:ins w:id="368" w:author="LaurenceJL" w:date="2010-07-15T15:43:00Z">
        <w:r>
          <w:rPr>
            <w:noProof/>
          </w:rPr>
          <w:t>22</w:t>
        </w:r>
        <w:r>
          <w:rPr>
            <w:noProof/>
          </w:rPr>
          <w:fldChar w:fldCharType="end"/>
        </w:r>
        <w:r w:rsidRPr="00135DC9">
          <w:rPr>
            <w:rStyle w:val="Hyperlink"/>
            <w:noProof/>
          </w:rPr>
          <w:fldChar w:fldCharType="end"/>
        </w:r>
      </w:ins>
    </w:p>
    <w:p w:rsidR="001C3859" w:rsidRDefault="001C3859">
      <w:pPr>
        <w:pStyle w:val="TOC1"/>
        <w:tabs>
          <w:tab w:val="right" w:leader="dot" w:pos="9350"/>
        </w:tabs>
        <w:rPr>
          <w:ins w:id="369" w:author="LaurenceJL" w:date="2010-07-15T15:43:00Z"/>
          <w:noProof/>
        </w:rPr>
      </w:pPr>
      <w:ins w:id="370"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"_Toc266972043"</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p10050q4</w:t>
        </w:r>
        <w:r>
          <w:rPr>
            <w:noProof/>
          </w:rPr>
          <w:tab/>
        </w:r>
        <w:r>
          <w:rPr>
            <w:noProof/>
          </w:rPr>
          <w:fldChar w:fldCharType="begin"/>
        </w:r>
        <w:r>
          <w:rPr>
            <w:noProof/>
          </w:rPr>
          <w:instrText xml:space="preserve"> PAGEREF _Toc266972043 \h </w:instrText>
        </w:r>
        <w:r>
          <w:rPr>
            <w:noProof/>
          </w:rPr>
        </w:r>
      </w:ins>
      <w:r>
        <w:rPr>
          <w:noProof/>
        </w:rPr>
        <w:fldChar w:fldCharType="separate"/>
      </w:r>
      <w:ins w:id="371" w:author="LaurenceJL" w:date="2010-07-15T15:43:00Z">
        <w:r>
          <w:rPr>
            <w:noProof/>
          </w:rPr>
          <w:t>22</w:t>
        </w:r>
        <w:r>
          <w:rPr>
            <w:noProof/>
          </w:rPr>
          <w:fldChar w:fldCharType="end"/>
        </w:r>
        <w:r w:rsidRPr="00135DC9">
          <w:rPr>
            <w:rStyle w:val="Hyperlink"/>
            <w:noProof/>
          </w:rPr>
          <w:fldChar w:fldCharType="end"/>
        </w:r>
      </w:ins>
    </w:p>
    <w:p w:rsidR="001C3859" w:rsidRDefault="001C3859">
      <w:pPr>
        <w:pStyle w:val="TOC2"/>
        <w:tabs>
          <w:tab w:val="right" w:leader="dot" w:pos="9350"/>
        </w:tabs>
        <w:rPr>
          <w:ins w:id="372" w:author="LaurenceJL" w:date="2010-07-15T15:43:00Z"/>
          <w:noProof/>
        </w:rPr>
      </w:pPr>
      <w:ins w:id="373"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"_Toc266972044"</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p10050q4</w:t>
        </w:r>
        <w:r>
          <w:rPr>
            <w:noProof/>
          </w:rPr>
          <w:tab/>
        </w:r>
        <w:r>
          <w:rPr>
            <w:noProof/>
          </w:rPr>
          <w:fldChar w:fldCharType="begin"/>
        </w:r>
        <w:r>
          <w:rPr>
            <w:noProof/>
          </w:rPr>
          <w:instrText xml:space="preserve"> PAGEREF _Toc266972044 \h </w:instrText>
        </w:r>
        <w:r>
          <w:rPr>
            <w:noProof/>
          </w:rPr>
        </w:r>
      </w:ins>
      <w:r>
        <w:rPr>
          <w:noProof/>
        </w:rPr>
        <w:fldChar w:fldCharType="separate"/>
      </w:r>
      <w:ins w:id="374" w:author="LaurenceJL" w:date="2010-07-15T15:43:00Z">
        <w:r>
          <w:rPr>
            <w:noProof/>
          </w:rPr>
          <w:t>22</w:t>
        </w:r>
        <w:r>
          <w:rPr>
            <w:noProof/>
          </w:rPr>
          <w:fldChar w:fldCharType="end"/>
        </w:r>
        <w:r w:rsidRPr="00135DC9">
          <w:rPr>
            <w:rStyle w:val="Hyperlink"/>
            <w:noProof/>
          </w:rPr>
          <w:fldChar w:fldCharType="end"/>
        </w:r>
      </w:ins>
    </w:p>
    <w:p w:rsidR="001C3859" w:rsidRDefault="001C3859">
      <w:pPr>
        <w:pStyle w:val="TOC1"/>
        <w:tabs>
          <w:tab w:val="right" w:leader="dot" w:pos="9350"/>
        </w:tabs>
        <w:rPr>
          <w:ins w:id="375" w:author="LaurenceJL" w:date="2010-07-15T15:43:00Z"/>
          <w:noProof/>
        </w:rPr>
      </w:pPr>
      <w:ins w:id="376"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"_Toc266972045"</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p10050q5</w:t>
        </w:r>
        <w:r>
          <w:rPr>
            <w:noProof/>
          </w:rPr>
          <w:tab/>
        </w:r>
        <w:r>
          <w:rPr>
            <w:noProof/>
          </w:rPr>
          <w:fldChar w:fldCharType="begin"/>
        </w:r>
        <w:r>
          <w:rPr>
            <w:noProof/>
          </w:rPr>
          <w:instrText xml:space="preserve"> PAGEREF _Toc266972045 \h </w:instrText>
        </w:r>
        <w:r>
          <w:rPr>
            <w:noProof/>
          </w:rPr>
        </w:r>
      </w:ins>
      <w:r>
        <w:rPr>
          <w:noProof/>
        </w:rPr>
        <w:fldChar w:fldCharType="separate"/>
      </w:r>
      <w:ins w:id="377" w:author="LaurenceJL" w:date="2010-07-15T15:43:00Z">
        <w:r>
          <w:rPr>
            <w:noProof/>
          </w:rPr>
          <w:t>22</w:t>
        </w:r>
        <w:r>
          <w:rPr>
            <w:noProof/>
          </w:rPr>
          <w:fldChar w:fldCharType="end"/>
        </w:r>
        <w:r w:rsidRPr="00135DC9">
          <w:rPr>
            <w:rStyle w:val="Hyperlink"/>
            <w:noProof/>
          </w:rPr>
          <w:fldChar w:fldCharType="end"/>
        </w:r>
      </w:ins>
    </w:p>
    <w:p w:rsidR="001C3859" w:rsidRDefault="001C3859">
      <w:pPr>
        <w:pStyle w:val="TOC2"/>
        <w:tabs>
          <w:tab w:val="right" w:leader="dot" w:pos="9350"/>
        </w:tabs>
        <w:rPr>
          <w:ins w:id="378" w:author="LaurenceJL" w:date="2010-07-15T15:43:00Z"/>
          <w:noProof/>
        </w:rPr>
      </w:pPr>
      <w:ins w:id="379"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"_Toc266972046"</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p10050q5</w:t>
        </w:r>
        <w:r>
          <w:rPr>
            <w:noProof/>
          </w:rPr>
          <w:tab/>
        </w:r>
        <w:r>
          <w:rPr>
            <w:noProof/>
          </w:rPr>
          <w:fldChar w:fldCharType="begin"/>
        </w:r>
        <w:r>
          <w:rPr>
            <w:noProof/>
          </w:rPr>
          <w:instrText xml:space="preserve"> PAGEREF _Toc266972046 \h </w:instrText>
        </w:r>
        <w:r>
          <w:rPr>
            <w:noProof/>
          </w:rPr>
        </w:r>
      </w:ins>
      <w:r>
        <w:rPr>
          <w:noProof/>
        </w:rPr>
        <w:fldChar w:fldCharType="separate"/>
      </w:r>
      <w:ins w:id="380" w:author="LaurenceJL" w:date="2010-07-15T15:43:00Z">
        <w:r>
          <w:rPr>
            <w:noProof/>
          </w:rPr>
          <w:t>22</w:t>
        </w:r>
        <w:r>
          <w:rPr>
            <w:noProof/>
          </w:rPr>
          <w:fldChar w:fldCharType="end"/>
        </w:r>
        <w:r w:rsidRPr="00135DC9">
          <w:rPr>
            <w:rStyle w:val="Hyperlink"/>
            <w:noProof/>
          </w:rPr>
          <w:fldChar w:fldCharType="end"/>
        </w:r>
      </w:ins>
    </w:p>
    <w:p w:rsidR="001C3859" w:rsidRDefault="001C3859">
      <w:pPr>
        <w:pStyle w:val="TOC1"/>
        <w:tabs>
          <w:tab w:val="right" w:leader="dot" w:pos="9350"/>
        </w:tabs>
        <w:rPr>
          <w:ins w:id="381" w:author="LaurenceJL" w:date="2010-07-15T15:43:00Z"/>
          <w:noProof/>
        </w:rPr>
      </w:pPr>
      <w:ins w:id="382"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"_Toc266972047"</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p10050q6</w:t>
        </w:r>
        <w:r>
          <w:rPr>
            <w:noProof/>
          </w:rPr>
          <w:tab/>
        </w:r>
        <w:r>
          <w:rPr>
            <w:noProof/>
          </w:rPr>
          <w:fldChar w:fldCharType="begin"/>
        </w:r>
        <w:r>
          <w:rPr>
            <w:noProof/>
          </w:rPr>
          <w:instrText xml:space="preserve"> PAGEREF _Toc266972047 \h </w:instrText>
        </w:r>
        <w:r>
          <w:rPr>
            <w:noProof/>
          </w:rPr>
        </w:r>
      </w:ins>
      <w:r>
        <w:rPr>
          <w:noProof/>
        </w:rPr>
        <w:fldChar w:fldCharType="separate"/>
      </w:r>
      <w:ins w:id="383" w:author="LaurenceJL" w:date="2010-07-15T15:43:00Z">
        <w:r>
          <w:rPr>
            <w:noProof/>
          </w:rPr>
          <w:t>22</w:t>
        </w:r>
        <w:r>
          <w:rPr>
            <w:noProof/>
          </w:rPr>
          <w:fldChar w:fldCharType="end"/>
        </w:r>
        <w:r w:rsidRPr="00135DC9">
          <w:rPr>
            <w:rStyle w:val="Hyperlink"/>
            <w:noProof/>
          </w:rPr>
          <w:fldChar w:fldCharType="end"/>
        </w:r>
      </w:ins>
    </w:p>
    <w:p w:rsidR="001C3859" w:rsidRDefault="001C3859">
      <w:pPr>
        <w:pStyle w:val="TOC2"/>
        <w:tabs>
          <w:tab w:val="right" w:leader="dot" w:pos="9350"/>
        </w:tabs>
        <w:rPr>
          <w:ins w:id="384" w:author="LaurenceJL" w:date="2010-07-15T15:43:00Z"/>
          <w:noProof/>
        </w:rPr>
      </w:pPr>
      <w:ins w:id="385"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"_Toc266972048"</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p10050q6</w:t>
        </w:r>
        <w:r>
          <w:rPr>
            <w:noProof/>
          </w:rPr>
          <w:tab/>
        </w:r>
        <w:r>
          <w:rPr>
            <w:noProof/>
          </w:rPr>
          <w:fldChar w:fldCharType="begin"/>
        </w:r>
        <w:r>
          <w:rPr>
            <w:noProof/>
          </w:rPr>
          <w:instrText xml:space="preserve"> PAGEREF _Toc266972048 \h </w:instrText>
        </w:r>
        <w:r>
          <w:rPr>
            <w:noProof/>
          </w:rPr>
        </w:r>
      </w:ins>
      <w:r>
        <w:rPr>
          <w:noProof/>
        </w:rPr>
        <w:fldChar w:fldCharType="separate"/>
      </w:r>
      <w:ins w:id="386" w:author="LaurenceJL" w:date="2010-07-15T15:43:00Z">
        <w:r>
          <w:rPr>
            <w:noProof/>
          </w:rPr>
          <w:t>23</w:t>
        </w:r>
        <w:r>
          <w:rPr>
            <w:noProof/>
          </w:rPr>
          <w:fldChar w:fldCharType="end"/>
        </w:r>
        <w:r w:rsidRPr="00135DC9">
          <w:rPr>
            <w:rStyle w:val="Hyperlink"/>
            <w:noProof/>
          </w:rPr>
          <w:fldChar w:fldCharType="end"/>
        </w:r>
      </w:ins>
    </w:p>
    <w:p w:rsidR="001C3859" w:rsidRDefault="001C3859">
      <w:pPr>
        <w:pStyle w:val="TOC1"/>
        <w:tabs>
          <w:tab w:val="right" w:leader="dot" w:pos="9350"/>
        </w:tabs>
        <w:rPr>
          <w:ins w:id="387" w:author="LaurenceJL" w:date="2010-07-15T15:43:00Z"/>
          <w:noProof/>
        </w:rPr>
      </w:pPr>
      <w:ins w:id="388"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"_Toc266972049"</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p10050q7</w:t>
        </w:r>
        <w:r>
          <w:rPr>
            <w:noProof/>
          </w:rPr>
          <w:tab/>
        </w:r>
        <w:r>
          <w:rPr>
            <w:noProof/>
          </w:rPr>
          <w:fldChar w:fldCharType="begin"/>
        </w:r>
        <w:r>
          <w:rPr>
            <w:noProof/>
          </w:rPr>
          <w:instrText xml:space="preserve"> PAGEREF _Toc266972049 \h </w:instrText>
        </w:r>
        <w:r>
          <w:rPr>
            <w:noProof/>
          </w:rPr>
        </w:r>
      </w:ins>
      <w:r>
        <w:rPr>
          <w:noProof/>
        </w:rPr>
        <w:fldChar w:fldCharType="separate"/>
      </w:r>
      <w:ins w:id="389" w:author="LaurenceJL" w:date="2010-07-15T15:43:00Z">
        <w:r>
          <w:rPr>
            <w:noProof/>
          </w:rPr>
          <w:t>23</w:t>
        </w:r>
        <w:r>
          <w:rPr>
            <w:noProof/>
          </w:rPr>
          <w:fldChar w:fldCharType="end"/>
        </w:r>
        <w:r w:rsidRPr="00135DC9">
          <w:rPr>
            <w:rStyle w:val="Hyperlink"/>
            <w:noProof/>
          </w:rPr>
          <w:fldChar w:fldCharType="end"/>
        </w:r>
      </w:ins>
    </w:p>
    <w:p w:rsidR="001C3859" w:rsidRDefault="001C3859">
      <w:pPr>
        <w:pStyle w:val="TOC2"/>
        <w:tabs>
          <w:tab w:val="right" w:leader="dot" w:pos="9350"/>
        </w:tabs>
        <w:rPr>
          <w:ins w:id="390" w:author="LaurenceJL" w:date="2010-07-15T15:43:00Z"/>
          <w:noProof/>
        </w:rPr>
      </w:pPr>
      <w:ins w:id="391"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"_Toc266972050"</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p10050q7</w:t>
        </w:r>
        <w:r>
          <w:rPr>
            <w:noProof/>
          </w:rPr>
          <w:tab/>
        </w:r>
        <w:r>
          <w:rPr>
            <w:noProof/>
          </w:rPr>
          <w:fldChar w:fldCharType="begin"/>
        </w:r>
        <w:r>
          <w:rPr>
            <w:noProof/>
          </w:rPr>
          <w:instrText xml:space="preserve"> PAGEREF _Toc266972050 \h </w:instrText>
        </w:r>
        <w:r>
          <w:rPr>
            <w:noProof/>
          </w:rPr>
        </w:r>
      </w:ins>
      <w:r>
        <w:rPr>
          <w:noProof/>
        </w:rPr>
        <w:fldChar w:fldCharType="separate"/>
      </w:r>
      <w:ins w:id="392" w:author="LaurenceJL" w:date="2010-07-15T15:43:00Z">
        <w:r>
          <w:rPr>
            <w:noProof/>
          </w:rPr>
          <w:t>23</w:t>
        </w:r>
        <w:r>
          <w:rPr>
            <w:noProof/>
          </w:rPr>
          <w:fldChar w:fldCharType="end"/>
        </w:r>
        <w:r w:rsidRPr="00135DC9">
          <w:rPr>
            <w:rStyle w:val="Hyperlink"/>
            <w:noProof/>
          </w:rPr>
          <w:fldChar w:fldCharType="end"/>
        </w:r>
      </w:ins>
    </w:p>
    <w:p w:rsidR="001C3859" w:rsidRDefault="001C3859">
      <w:pPr>
        <w:pStyle w:val="TOC1"/>
        <w:tabs>
          <w:tab w:val="right" w:leader="dot" w:pos="9350"/>
        </w:tabs>
        <w:rPr>
          <w:ins w:id="393" w:author="LaurenceJL" w:date="2010-07-15T15:43:00Z"/>
          <w:noProof/>
        </w:rPr>
      </w:pPr>
      <w:ins w:id="394"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"_Toc266972051"</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p10050q8</w:t>
        </w:r>
        <w:r>
          <w:rPr>
            <w:noProof/>
          </w:rPr>
          <w:tab/>
        </w:r>
        <w:r>
          <w:rPr>
            <w:noProof/>
          </w:rPr>
          <w:fldChar w:fldCharType="begin"/>
        </w:r>
        <w:r>
          <w:rPr>
            <w:noProof/>
          </w:rPr>
          <w:instrText xml:space="preserve"> PAGEREF _Toc266972051 \h </w:instrText>
        </w:r>
        <w:r>
          <w:rPr>
            <w:noProof/>
          </w:rPr>
        </w:r>
      </w:ins>
      <w:r>
        <w:rPr>
          <w:noProof/>
        </w:rPr>
        <w:fldChar w:fldCharType="separate"/>
      </w:r>
      <w:ins w:id="395" w:author="LaurenceJL" w:date="2010-07-15T15:43:00Z">
        <w:r>
          <w:rPr>
            <w:noProof/>
          </w:rPr>
          <w:t>23</w:t>
        </w:r>
        <w:r>
          <w:rPr>
            <w:noProof/>
          </w:rPr>
          <w:fldChar w:fldCharType="end"/>
        </w:r>
        <w:r w:rsidRPr="00135DC9">
          <w:rPr>
            <w:rStyle w:val="Hyperlink"/>
            <w:noProof/>
          </w:rPr>
          <w:fldChar w:fldCharType="end"/>
        </w:r>
      </w:ins>
    </w:p>
    <w:p w:rsidR="001C3859" w:rsidRDefault="001C3859">
      <w:pPr>
        <w:pStyle w:val="TOC2"/>
        <w:tabs>
          <w:tab w:val="right" w:leader="dot" w:pos="9350"/>
        </w:tabs>
        <w:rPr>
          <w:ins w:id="396" w:author="LaurenceJL" w:date="2010-07-15T15:43:00Z"/>
          <w:noProof/>
        </w:rPr>
      </w:pPr>
      <w:ins w:id="397"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"_Toc266972052"</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p10050q8</w:t>
        </w:r>
        <w:r>
          <w:rPr>
            <w:noProof/>
          </w:rPr>
          <w:tab/>
        </w:r>
        <w:r>
          <w:rPr>
            <w:noProof/>
          </w:rPr>
          <w:fldChar w:fldCharType="begin"/>
        </w:r>
        <w:r>
          <w:rPr>
            <w:noProof/>
          </w:rPr>
          <w:instrText xml:space="preserve"> PAGEREF _Toc266972052 \h </w:instrText>
        </w:r>
        <w:r>
          <w:rPr>
            <w:noProof/>
          </w:rPr>
        </w:r>
      </w:ins>
      <w:r>
        <w:rPr>
          <w:noProof/>
        </w:rPr>
        <w:fldChar w:fldCharType="separate"/>
      </w:r>
      <w:ins w:id="398" w:author="LaurenceJL" w:date="2010-07-15T15:43:00Z">
        <w:r>
          <w:rPr>
            <w:noProof/>
          </w:rPr>
          <w:t>23</w:t>
        </w:r>
        <w:r>
          <w:rPr>
            <w:noProof/>
          </w:rPr>
          <w:fldChar w:fldCharType="end"/>
        </w:r>
        <w:r w:rsidRPr="00135DC9">
          <w:rPr>
            <w:rStyle w:val="Hyperlink"/>
            <w:noProof/>
          </w:rPr>
          <w:fldChar w:fldCharType="end"/>
        </w:r>
      </w:ins>
    </w:p>
    <w:p w:rsidR="001C3859" w:rsidRDefault="001C3859">
      <w:pPr>
        <w:pStyle w:val="TOC1"/>
        <w:tabs>
          <w:tab w:val="right" w:leader="dot" w:pos="9350"/>
        </w:tabs>
        <w:rPr>
          <w:ins w:id="399" w:author="LaurenceJL" w:date="2010-07-15T15:43:00Z"/>
          <w:noProof/>
        </w:rPr>
      </w:pPr>
      <w:ins w:id="400"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"_Toc266972053"</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p10050q9</w:t>
        </w:r>
        <w:r>
          <w:rPr>
            <w:noProof/>
          </w:rPr>
          <w:tab/>
        </w:r>
        <w:r>
          <w:rPr>
            <w:noProof/>
          </w:rPr>
          <w:fldChar w:fldCharType="begin"/>
        </w:r>
        <w:r>
          <w:rPr>
            <w:noProof/>
          </w:rPr>
          <w:instrText xml:space="preserve"> PAGEREF _Toc266972053 \h </w:instrText>
        </w:r>
        <w:r>
          <w:rPr>
            <w:noProof/>
          </w:rPr>
        </w:r>
      </w:ins>
      <w:r>
        <w:rPr>
          <w:noProof/>
        </w:rPr>
        <w:fldChar w:fldCharType="separate"/>
      </w:r>
      <w:ins w:id="401" w:author="LaurenceJL" w:date="2010-07-15T15:43:00Z">
        <w:r>
          <w:rPr>
            <w:noProof/>
          </w:rPr>
          <w:t>23</w:t>
        </w:r>
        <w:r>
          <w:rPr>
            <w:noProof/>
          </w:rPr>
          <w:fldChar w:fldCharType="end"/>
        </w:r>
        <w:r w:rsidRPr="00135DC9">
          <w:rPr>
            <w:rStyle w:val="Hyperlink"/>
            <w:noProof/>
          </w:rPr>
          <w:fldChar w:fldCharType="end"/>
        </w:r>
      </w:ins>
    </w:p>
    <w:p w:rsidR="001C3859" w:rsidRDefault="001C3859">
      <w:pPr>
        <w:pStyle w:val="TOC2"/>
        <w:tabs>
          <w:tab w:val="right" w:leader="dot" w:pos="9350"/>
        </w:tabs>
        <w:rPr>
          <w:ins w:id="402" w:author="LaurenceJL" w:date="2010-07-15T15:43:00Z"/>
          <w:noProof/>
        </w:rPr>
      </w:pPr>
      <w:ins w:id="403"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"_Toc266972054"</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p10050q9</w:t>
        </w:r>
        <w:r>
          <w:rPr>
            <w:noProof/>
          </w:rPr>
          <w:tab/>
        </w:r>
        <w:r>
          <w:rPr>
            <w:noProof/>
          </w:rPr>
          <w:fldChar w:fldCharType="begin"/>
        </w:r>
        <w:r>
          <w:rPr>
            <w:noProof/>
          </w:rPr>
          <w:instrText xml:space="preserve"> PAGEREF _Toc266972054 \h </w:instrText>
        </w:r>
        <w:r>
          <w:rPr>
            <w:noProof/>
          </w:rPr>
        </w:r>
      </w:ins>
      <w:r>
        <w:rPr>
          <w:noProof/>
        </w:rPr>
        <w:fldChar w:fldCharType="separate"/>
      </w:r>
      <w:ins w:id="404" w:author="LaurenceJL" w:date="2010-07-15T15:43:00Z">
        <w:r>
          <w:rPr>
            <w:noProof/>
          </w:rPr>
          <w:t>24</w:t>
        </w:r>
        <w:r>
          <w:rPr>
            <w:noProof/>
          </w:rPr>
          <w:fldChar w:fldCharType="end"/>
        </w:r>
        <w:r w:rsidRPr="00135DC9">
          <w:rPr>
            <w:rStyle w:val="Hyperlink"/>
            <w:noProof/>
          </w:rPr>
          <w:fldChar w:fldCharType="end"/>
        </w:r>
      </w:ins>
    </w:p>
    <w:p w:rsidR="001C3859" w:rsidRDefault="001C3859">
      <w:pPr>
        <w:pStyle w:val="TOC1"/>
        <w:tabs>
          <w:tab w:val="right" w:leader="dot" w:pos="9350"/>
        </w:tabs>
        <w:rPr>
          <w:ins w:id="405" w:author="LaurenceJL" w:date="2010-07-15T15:43:00Z"/>
          <w:noProof/>
        </w:rPr>
      </w:pPr>
      <w:ins w:id="406"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"_Toc266972055"</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p815q1</w:t>
        </w:r>
        <w:r>
          <w:rPr>
            <w:noProof/>
          </w:rPr>
          <w:tab/>
        </w:r>
        <w:r>
          <w:rPr>
            <w:noProof/>
          </w:rPr>
          <w:fldChar w:fldCharType="begin"/>
        </w:r>
        <w:r>
          <w:rPr>
            <w:noProof/>
          </w:rPr>
          <w:instrText xml:space="preserve"> PAGEREF _Toc266972055 \h </w:instrText>
        </w:r>
        <w:r>
          <w:rPr>
            <w:noProof/>
          </w:rPr>
        </w:r>
      </w:ins>
      <w:r>
        <w:rPr>
          <w:noProof/>
        </w:rPr>
        <w:fldChar w:fldCharType="separate"/>
      </w:r>
      <w:ins w:id="407" w:author="LaurenceJL" w:date="2010-07-15T15:43:00Z">
        <w:r>
          <w:rPr>
            <w:noProof/>
          </w:rPr>
          <w:t>24</w:t>
        </w:r>
        <w:r>
          <w:rPr>
            <w:noProof/>
          </w:rPr>
          <w:fldChar w:fldCharType="end"/>
        </w:r>
        <w:r w:rsidRPr="00135DC9">
          <w:rPr>
            <w:rStyle w:val="Hyperlink"/>
            <w:noProof/>
          </w:rPr>
          <w:fldChar w:fldCharType="end"/>
        </w:r>
      </w:ins>
    </w:p>
    <w:p w:rsidR="001C3859" w:rsidRDefault="001C3859">
      <w:pPr>
        <w:pStyle w:val="TOC2"/>
        <w:tabs>
          <w:tab w:val="right" w:leader="dot" w:pos="9350"/>
        </w:tabs>
        <w:rPr>
          <w:ins w:id="408" w:author="LaurenceJL" w:date="2010-07-15T15:43:00Z"/>
          <w:noProof/>
        </w:rPr>
      </w:pPr>
      <w:ins w:id="409"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"_Toc266972056"</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p815q1</w:t>
        </w:r>
        <w:r>
          <w:rPr>
            <w:noProof/>
          </w:rPr>
          <w:tab/>
        </w:r>
        <w:r>
          <w:rPr>
            <w:noProof/>
          </w:rPr>
          <w:fldChar w:fldCharType="begin"/>
        </w:r>
        <w:r>
          <w:rPr>
            <w:noProof/>
          </w:rPr>
          <w:instrText xml:space="preserve"> PAGEREF _Toc266972056 \h </w:instrText>
        </w:r>
        <w:r>
          <w:rPr>
            <w:noProof/>
          </w:rPr>
        </w:r>
      </w:ins>
      <w:r>
        <w:rPr>
          <w:noProof/>
        </w:rPr>
        <w:fldChar w:fldCharType="separate"/>
      </w:r>
      <w:ins w:id="410" w:author="LaurenceJL" w:date="2010-07-15T15:43:00Z">
        <w:r>
          <w:rPr>
            <w:noProof/>
          </w:rPr>
          <w:t>24</w:t>
        </w:r>
        <w:r>
          <w:rPr>
            <w:noProof/>
          </w:rPr>
          <w:fldChar w:fldCharType="end"/>
        </w:r>
        <w:r w:rsidRPr="00135DC9">
          <w:rPr>
            <w:rStyle w:val="Hyperlink"/>
            <w:noProof/>
          </w:rPr>
          <w:fldChar w:fldCharType="end"/>
        </w:r>
      </w:ins>
    </w:p>
    <w:p w:rsidR="001C3859" w:rsidRDefault="001C3859">
      <w:pPr>
        <w:pStyle w:val="TOC1"/>
        <w:tabs>
          <w:tab w:val="right" w:leader="dot" w:pos="9350"/>
        </w:tabs>
        <w:rPr>
          <w:ins w:id="411" w:author="LaurenceJL" w:date="2010-07-15T15:43:00Z"/>
          <w:noProof/>
        </w:rPr>
      </w:pPr>
      <w:ins w:id="412"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"_Toc266972057"</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p815q2</w:t>
        </w:r>
        <w:r>
          <w:rPr>
            <w:noProof/>
          </w:rPr>
          <w:tab/>
        </w:r>
        <w:r>
          <w:rPr>
            <w:noProof/>
          </w:rPr>
          <w:fldChar w:fldCharType="begin"/>
        </w:r>
        <w:r>
          <w:rPr>
            <w:noProof/>
          </w:rPr>
          <w:instrText xml:space="preserve"> PAGEREF _Toc266972057 \h </w:instrText>
        </w:r>
        <w:r>
          <w:rPr>
            <w:noProof/>
          </w:rPr>
        </w:r>
      </w:ins>
      <w:r>
        <w:rPr>
          <w:noProof/>
        </w:rPr>
        <w:fldChar w:fldCharType="separate"/>
      </w:r>
      <w:ins w:id="413" w:author="LaurenceJL" w:date="2010-07-15T15:43:00Z">
        <w:r>
          <w:rPr>
            <w:noProof/>
          </w:rPr>
          <w:t>24</w:t>
        </w:r>
        <w:r>
          <w:rPr>
            <w:noProof/>
          </w:rPr>
          <w:fldChar w:fldCharType="end"/>
        </w:r>
        <w:r w:rsidRPr="00135DC9">
          <w:rPr>
            <w:rStyle w:val="Hyperlink"/>
            <w:noProof/>
          </w:rPr>
          <w:fldChar w:fldCharType="end"/>
        </w:r>
      </w:ins>
    </w:p>
    <w:p w:rsidR="001C3859" w:rsidRDefault="001C3859">
      <w:pPr>
        <w:pStyle w:val="TOC2"/>
        <w:tabs>
          <w:tab w:val="right" w:leader="dot" w:pos="9350"/>
        </w:tabs>
        <w:rPr>
          <w:ins w:id="414" w:author="LaurenceJL" w:date="2010-07-15T15:43:00Z"/>
          <w:noProof/>
        </w:rPr>
      </w:pPr>
      <w:ins w:id="415"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"_Toc266972058"</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p815q2</w:t>
        </w:r>
        <w:r>
          <w:rPr>
            <w:noProof/>
          </w:rPr>
          <w:tab/>
        </w:r>
        <w:r>
          <w:rPr>
            <w:noProof/>
          </w:rPr>
          <w:fldChar w:fldCharType="begin"/>
        </w:r>
        <w:r>
          <w:rPr>
            <w:noProof/>
          </w:rPr>
          <w:instrText xml:space="preserve"> PAGEREF _Toc266972058 \h </w:instrText>
        </w:r>
        <w:r>
          <w:rPr>
            <w:noProof/>
          </w:rPr>
        </w:r>
      </w:ins>
      <w:r>
        <w:rPr>
          <w:noProof/>
        </w:rPr>
        <w:fldChar w:fldCharType="separate"/>
      </w:r>
      <w:ins w:id="416" w:author="LaurenceJL" w:date="2010-07-15T15:43:00Z">
        <w:r>
          <w:rPr>
            <w:noProof/>
          </w:rPr>
          <w:t>24</w:t>
        </w:r>
        <w:r>
          <w:rPr>
            <w:noProof/>
          </w:rPr>
          <w:fldChar w:fldCharType="end"/>
        </w:r>
        <w:r w:rsidRPr="00135DC9">
          <w:rPr>
            <w:rStyle w:val="Hyperlink"/>
            <w:noProof/>
          </w:rPr>
          <w:fldChar w:fldCharType="end"/>
        </w:r>
      </w:ins>
    </w:p>
    <w:p w:rsidR="001C3859" w:rsidRDefault="001C3859">
      <w:pPr>
        <w:pStyle w:val="TOC1"/>
        <w:tabs>
          <w:tab w:val="right" w:leader="dot" w:pos="9350"/>
        </w:tabs>
        <w:rPr>
          <w:ins w:id="417" w:author="LaurenceJL" w:date="2010-07-15T15:43:00Z"/>
          <w:noProof/>
        </w:rPr>
      </w:pPr>
      <w:ins w:id="418"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"_Toc266972059"</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x1vi</w:t>
        </w:r>
        <w:r>
          <w:rPr>
            <w:noProof/>
          </w:rPr>
          <w:tab/>
        </w:r>
        <w:r>
          <w:rPr>
            <w:noProof/>
          </w:rPr>
          <w:fldChar w:fldCharType="begin"/>
        </w:r>
        <w:r>
          <w:rPr>
            <w:noProof/>
          </w:rPr>
          <w:instrText xml:space="preserve"> PAGEREF _Toc266972059 \h </w:instrText>
        </w:r>
        <w:r>
          <w:rPr>
            <w:noProof/>
          </w:rPr>
        </w:r>
      </w:ins>
      <w:r>
        <w:rPr>
          <w:noProof/>
        </w:rPr>
        <w:fldChar w:fldCharType="separate"/>
      </w:r>
      <w:ins w:id="419" w:author="LaurenceJL" w:date="2010-07-15T15:43:00Z">
        <w:r>
          <w:rPr>
            <w:noProof/>
          </w:rPr>
          <w:t>24</w:t>
        </w:r>
        <w:r>
          <w:rPr>
            <w:noProof/>
          </w:rPr>
          <w:fldChar w:fldCharType="end"/>
        </w:r>
        <w:r w:rsidRPr="00135DC9">
          <w:rPr>
            <w:rStyle w:val="Hyperlink"/>
            <w:noProof/>
          </w:rPr>
          <w:fldChar w:fldCharType="end"/>
        </w:r>
      </w:ins>
    </w:p>
    <w:p w:rsidR="001C3859" w:rsidRDefault="001C3859">
      <w:pPr>
        <w:pStyle w:val="TOC2"/>
        <w:tabs>
          <w:tab w:val="right" w:leader="dot" w:pos="9350"/>
        </w:tabs>
        <w:rPr>
          <w:ins w:id="420" w:author="LaurenceJL" w:date="2010-07-15T15:43:00Z"/>
          <w:noProof/>
        </w:rPr>
      </w:pPr>
      <w:ins w:id="421" w:author="LaurenceJL" w:date="2010-07-15T15:43:00Z">
        <w:r w:rsidRPr="00135DC9">
          <w:rPr>
            <w:rStyle w:val="Hyperlink"/>
            <w:noProof/>
          </w:rPr>
          <w:lastRenderedPageBreak/>
          <w:fldChar w:fldCharType="begin"/>
        </w:r>
        <w:r w:rsidRPr="00135DC9">
          <w:rPr>
            <w:rStyle w:val="Hyperlink"/>
            <w:noProof/>
          </w:rPr>
          <w:instrText xml:space="preserve"> </w:instrText>
        </w:r>
        <w:r>
          <w:rPr>
            <w:noProof/>
          </w:rPr>
          <w:instrText>HYPERLINK \l "_Toc266972060"</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x1vi</w:t>
        </w:r>
        <w:r>
          <w:rPr>
            <w:noProof/>
          </w:rPr>
          <w:tab/>
        </w:r>
        <w:r>
          <w:rPr>
            <w:noProof/>
          </w:rPr>
          <w:fldChar w:fldCharType="begin"/>
        </w:r>
        <w:r>
          <w:rPr>
            <w:noProof/>
          </w:rPr>
          <w:instrText xml:space="preserve"> PAGEREF _Toc266972060 \h </w:instrText>
        </w:r>
        <w:r>
          <w:rPr>
            <w:noProof/>
          </w:rPr>
        </w:r>
      </w:ins>
      <w:r>
        <w:rPr>
          <w:noProof/>
        </w:rPr>
        <w:fldChar w:fldCharType="separate"/>
      </w:r>
      <w:ins w:id="422" w:author="LaurenceJL" w:date="2010-07-15T15:43:00Z">
        <w:r>
          <w:rPr>
            <w:noProof/>
          </w:rPr>
          <w:t>25</w:t>
        </w:r>
        <w:r>
          <w:rPr>
            <w:noProof/>
          </w:rPr>
          <w:fldChar w:fldCharType="end"/>
        </w:r>
        <w:r w:rsidRPr="00135DC9">
          <w:rPr>
            <w:rStyle w:val="Hyperlink"/>
            <w:noProof/>
          </w:rPr>
          <w:fldChar w:fldCharType="end"/>
        </w:r>
      </w:ins>
    </w:p>
    <w:p w:rsidR="001C3859" w:rsidRDefault="001C3859">
      <w:pPr>
        <w:pStyle w:val="TOC1"/>
        <w:tabs>
          <w:tab w:val="right" w:leader="dot" w:pos="9350"/>
        </w:tabs>
        <w:rPr>
          <w:ins w:id="423" w:author="LaurenceJL" w:date="2010-07-15T15:43:00Z"/>
          <w:noProof/>
        </w:rPr>
      </w:pPr>
      <w:ins w:id="424"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"_Toc266972061"</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x2vi</w:t>
        </w:r>
        <w:r>
          <w:rPr>
            <w:noProof/>
          </w:rPr>
          <w:tab/>
        </w:r>
        <w:r>
          <w:rPr>
            <w:noProof/>
          </w:rPr>
          <w:fldChar w:fldCharType="begin"/>
        </w:r>
        <w:r>
          <w:rPr>
            <w:noProof/>
          </w:rPr>
          <w:instrText xml:space="preserve"> PAGEREF _Toc266972061 \h </w:instrText>
        </w:r>
        <w:r>
          <w:rPr>
            <w:noProof/>
          </w:rPr>
        </w:r>
      </w:ins>
      <w:r>
        <w:rPr>
          <w:noProof/>
        </w:rPr>
        <w:fldChar w:fldCharType="separate"/>
      </w:r>
      <w:ins w:id="425" w:author="LaurenceJL" w:date="2010-07-15T15:43:00Z">
        <w:r>
          <w:rPr>
            <w:noProof/>
          </w:rPr>
          <w:t>25</w:t>
        </w:r>
        <w:r>
          <w:rPr>
            <w:noProof/>
          </w:rPr>
          <w:fldChar w:fldCharType="end"/>
        </w:r>
        <w:r w:rsidRPr="00135DC9">
          <w:rPr>
            <w:rStyle w:val="Hyperlink"/>
            <w:noProof/>
          </w:rPr>
          <w:fldChar w:fldCharType="end"/>
        </w:r>
      </w:ins>
    </w:p>
    <w:p w:rsidR="001C3859" w:rsidRDefault="001C3859">
      <w:pPr>
        <w:pStyle w:val="TOC2"/>
        <w:tabs>
          <w:tab w:val="right" w:leader="dot" w:pos="9350"/>
        </w:tabs>
        <w:rPr>
          <w:ins w:id="426" w:author="LaurenceJL" w:date="2010-07-15T15:43:00Z"/>
          <w:noProof/>
        </w:rPr>
      </w:pPr>
      <w:ins w:id="427"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"_Toc266972062"</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x2vi</w:t>
        </w:r>
        <w:r>
          <w:rPr>
            <w:noProof/>
          </w:rPr>
          <w:tab/>
        </w:r>
        <w:r>
          <w:rPr>
            <w:noProof/>
          </w:rPr>
          <w:fldChar w:fldCharType="begin"/>
        </w:r>
        <w:r>
          <w:rPr>
            <w:noProof/>
          </w:rPr>
          <w:instrText xml:space="preserve"> PAGEREF _Toc266972062 \h </w:instrText>
        </w:r>
        <w:r>
          <w:rPr>
            <w:noProof/>
          </w:rPr>
        </w:r>
      </w:ins>
      <w:r>
        <w:rPr>
          <w:noProof/>
        </w:rPr>
        <w:fldChar w:fldCharType="separate"/>
      </w:r>
      <w:ins w:id="428" w:author="LaurenceJL" w:date="2010-07-15T15:43:00Z">
        <w:r>
          <w:rPr>
            <w:noProof/>
          </w:rPr>
          <w:t>25</w:t>
        </w:r>
        <w:r>
          <w:rPr>
            <w:noProof/>
          </w:rPr>
          <w:fldChar w:fldCharType="end"/>
        </w:r>
        <w:r w:rsidRPr="00135DC9">
          <w:rPr>
            <w:rStyle w:val="Hyperlink"/>
            <w:noProof/>
          </w:rPr>
          <w:fldChar w:fldCharType="end"/>
        </w:r>
      </w:ins>
    </w:p>
    <w:p w:rsidR="001C3859" w:rsidRDefault="001C3859">
      <w:pPr>
        <w:pStyle w:val="TOC1"/>
        <w:tabs>
          <w:tab w:val="right" w:leader="dot" w:pos="9350"/>
        </w:tabs>
        <w:rPr>
          <w:ins w:id="429" w:author="LaurenceJL" w:date="2010-07-15T15:43:00Z"/>
          <w:noProof/>
        </w:rPr>
      </w:pPr>
      <w:ins w:id="430"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"_Toc266972063"</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x3vi</w:t>
        </w:r>
        <w:r>
          <w:rPr>
            <w:noProof/>
          </w:rPr>
          <w:tab/>
        </w:r>
        <w:r>
          <w:rPr>
            <w:noProof/>
          </w:rPr>
          <w:fldChar w:fldCharType="begin"/>
        </w:r>
        <w:r>
          <w:rPr>
            <w:noProof/>
          </w:rPr>
          <w:instrText xml:space="preserve"> PAGEREF _Toc266972063 \h </w:instrText>
        </w:r>
        <w:r>
          <w:rPr>
            <w:noProof/>
          </w:rPr>
        </w:r>
      </w:ins>
      <w:r>
        <w:rPr>
          <w:noProof/>
        </w:rPr>
        <w:fldChar w:fldCharType="separate"/>
      </w:r>
      <w:ins w:id="431" w:author="LaurenceJL" w:date="2010-07-15T15:43:00Z">
        <w:r>
          <w:rPr>
            <w:noProof/>
          </w:rPr>
          <w:t>25</w:t>
        </w:r>
        <w:r>
          <w:rPr>
            <w:noProof/>
          </w:rPr>
          <w:fldChar w:fldCharType="end"/>
        </w:r>
        <w:r w:rsidRPr="00135DC9">
          <w:rPr>
            <w:rStyle w:val="Hyperlink"/>
            <w:noProof/>
          </w:rPr>
          <w:fldChar w:fldCharType="end"/>
        </w:r>
      </w:ins>
    </w:p>
    <w:p w:rsidR="001C3859" w:rsidRDefault="001C3859">
      <w:pPr>
        <w:pStyle w:val="TOC2"/>
        <w:tabs>
          <w:tab w:val="right" w:leader="dot" w:pos="9350"/>
        </w:tabs>
        <w:rPr>
          <w:ins w:id="432" w:author="LaurenceJL" w:date="2010-07-15T15:43:00Z"/>
          <w:noProof/>
        </w:rPr>
      </w:pPr>
      <w:ins w:id="433"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"_Toc266972064"</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x3vi</w:t>
        </w:r>
        <w:r>
          <w:rPr>
            <w:noProof/>
          </w:rPr>
          <w:tab/>
        </w:r>
        <w:r>
          <w:rPr>
            <w:noProof/>
          </w:rPr>
          <w:fldChar w:fldCharType="begin"/>
        </w:r>
        <w:r>
          <w:rPr>
            <w:noProof/>
          </w:rPr>
          <w:instrText xml:space="preserve"> PAGEREF _Toc266972064 \h </w:instrText>
        </w:r>
        <w:r>
          <w:rPr>
            <w:noProof/>
          </w:rPr>
        </w:r>
      </w:ins>
      <w:r>
        <w:rPr>
          <w:noProof/>
        </w:rPr>
        <w:fldChar w:fldCharType="separate"/>
      </w:r>
      <w:ins w:id="434" w:author="LaurenceJL" w:date="2010-07-15T15:43:00Z">
        <w:r>
          <w:rPr>
            <w:noProof/>
          </w:rPr>
          <w:t>25</w:t>
        </w:r>
        <w:r>
          <w:rPr>
            <w:noProof/>
          </w:rPr>
          <w:fldChar w:fldCharType="end"/>
        </w:r>
        <w:r w:rsidRPr="00135DC9">
          <w:rPr>
            <w:rStyle w:val="Hyperlink"/>
            <w:noProof/>
          </w:rPr>
          <w:fldChar w:fldCharType="end"/>
        </w:r>
      </w:ins>
    </w:p>
    <w:p w:rsidR="001C3859" w:rsidRDefault="001C3859">
      <w:pPr>
        <w:pStyle w:val="TOC1"/>
        <w:tabs>
          <w:tab w:val="right" w:leader="dot" w:pos="9350"/>
        </w:tabs>
        <w:rPr>
          <w:ins w:id="435" w:author="LaurenceJL" w:date="2010-07-15T15:43:00Z"/>
          <w:noProof/>
        </w:rPr>
      </w:pPr>
      <w:ins w:id="436"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"_Toc266972065"</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x4vi</w:t>
        </w:r>
        <w:r>
          <w:rPr>
            <w:noProof/>
          </w:rPr>
          <w:tab/>
        </w:r>
        <w:r>
          <w:rPr>
            <w:noProof/>
          </w:rPr>
          <w:fldChar w:fldCharType="begin"/>
        </w:r>
        <w:r>
          <w:rPr>
            <w:noProof/>
          </w:rPr>
          <w:instrText xml:space="preserve"> PAGEREF _Toc266972065 \h </w:instrText>
        </w:r>
        <w:r>
          <w:rPr>
            <w:noProof/>
          </w:rPr>
        </w:r>
      </w:ins>
      <w:r>
        <w:rPr>
          <w:noProof/>
        </w:rPr>
        <w:fldChar w:fldCharType="separate"/>
      </w:r>
      <w:ins w:id="437" w:author="LaurenceJL" w:date="2010-07-15T15:43:00Z">
        <w:r>
          <w:rPr>
            <w:noProof/>
          </w:rPr>
          <w:t>25</w:t>
        </w:r>
        <w:r>
          <w:rPr>
            <w:noProof/>
          </w:rPr>
          <w:fldChar w:fldCharType="end"/>
        </w:r>
        <w:r w:rsidRPr="00135DC9">
          <w:rPr>
            <w:rStyle w:val="Hyperlink"/>
            <w:noProof/>
          </w:rPr>
          <w:fldChar w:fldCharType="end"/>
        </w:r>
      </w:ins>
    </w:p>
    <w:p w:rsidR="001C3859" w:rsidRDefault="001C3859">
      <w:pPr>
        <w:pStyle w:val="TOC2"/>
        <w:tabs>
          <w:tab w:val="right" w:leader="dot" w:pos="9350"/>
        </w:tabs>
        <w:rPr>
          <w:ins w:id="438" w:author="LaurenceJL" w:date="2010-07-15T15:43:00Z"/>
          <w:noProof/>
        </w:rPr>
      </w:pPr>
      <w:ins w:id="439"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"_Toc266972066"</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x4vi</w:t>
        </w:r>
        <w:r>
          <w:rPr>
            <w:noProof/>
          </w:rPr>
          <w:tab/>
        </w:r>
        <w:r>
          <w:rPr>
            <w:noProof/>
          </w:rPr>
          <w:fldChar w:fldCharType="begin"/>
        </w:r>
        <w:r>
          <w:rPr>
            <w:noProof/>
          </w:rPr>
          <w:instrText xml:space="preserve"> PAGEREF _Toc266972066 \h </w:instrText>
        </w:r>
        <w:r>
          <w:rPr>
            <w:noProof/>
          </w:rPr>
        </w:r>
      </w:ins>
      <w:r>
        <w:rPr>
          <w:noProof/>
        </w:rPr>
        <w:fldChar w:fldCharType="separate"/>
      </w:r>
      <w:ins w:id="440" w:author="LaurenceJL" w:date="2010-07-15T15:43:00Z">
        <w:r>
          <w:rPr>
            <w:noProof/>
          </w:rPr>
          <w:t>26</w:t>
        </w:r>
        <w:r>
          <w:rPr>
            <w:noProof/>
          </w:rPr>
          <w:fldChar w:fldCharType="end"/>
        </w:r>
        <w:r w:rsidRPr="00135DC9">
          <w:rPr>
            <w:rStyle w:val="Hyperlink"/>
            <w:noProof/>
          </w:rPr>
          <w:fldChar w:fldCharType="end"/>
        </w:r>
      </w:ins>
    </w:p>
    <w:p w:rsidR="001C3859" w:rsidRDefault="001C3859">
      <w:pPr>
        <w:pStyle w:val="TOC1"/>
        <w:tabs>
          <w:tab w:val="right" w:leader="dot" w:pos="9350"/>
        </w:tabs>
        <w:rPr>
          <w:ins w:id="441" w:author="LaurenceJL" w:date="2010-07-15T15:43:00Z"/>
          <w:noProof/>
        </w:rPr>
      </w:pPr>
      <w:ins w:id="442"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"_Toc266972067"</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p11010q13</w:t>
        </w:r>
        <w:r>
          <w:rPr>
            <w:noProof/>
          </w:rPr>
          <w:tab/>
        </w:r>
        <w:r>
          <w:rPr>
            <w:noProof/>
          </w:rPr>
          <w:fldChar w:fldCharType="begin"/>
        </w:r>
        <w:r>
          <w:rPr>
            <w:noProof/>
          </w:rPr>
          <w:instrText xml:space="preserve"> PAGEREF _Toc266972067 \h </w:instrText>
        </w:r>
        <w:r>
          <w:rPr>
            <w:noProof/>
          </w:rPr>
        </w:r>
      </w:ins>
      <w:r>
        <w:rPr>
          <w:noProof/>
        </w:rPr>
        <w:fldChar w:fldCharType="separate"/>
      </w:r>
      <w:ins w:id="443" w:author="LaurenceJL" w:date="2010-07-15T15:43:00Z">
        <w:r>
          <w:rPr>
            <w:noProof/>
          </w:rPr>
          <w:t>26</w:t>
        </w:r>
        <w:r>
          <w:rPr>
            <w:noProof/>
          </w:rPr>
          <w:fldChar w:fldCharType="end"/>
        </w:r>
        <w:r w:rsidRPr="00135DC9">
          <w:rPr>
            <w:rStyle w:val="Hyperlink"/>
            <w:noProof/>
          </w:rPr>
          <w:fldChar w:fldCharType="end"/>
        </w:r>
      </w:ins>
    </w:p>
    <w:p w:rsidR="001C3859" w:rsidRDefault="001C3859">
      <w:pPr>
        <w:pStyle w:val="TOC2"/>
        <w:tabs>
          <w:tab w:val="right" w:leader="dot" w:pos="9350"/>
        </w:tabs>
        <w:rPr>
          <w:ins w:id="444" w:author="LaurenceJL" w:date="2010-07-15T15:43:00Z"/>
          <w:noProof/>
        </w:rPr>
      </w:pPr>
      <w:ins w:id="445"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"_Toc266972068"</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p11010q13</w:t>
        </w:r>
        <w:r>
          <w:rPr>
            <w:noProof/>
          </w:rPr>
          <w:tab/>
        </w:r>
        <w:r>
          <w:rPr>
            <w:noProof/>
          </w:rPr>
          <w:fldChar w:fldCharType="begin"/>
        </w:r>
        <w:r>
          <w:rPr>
            <w:noProof/>
          </w:rPr>
          <w:instrText xml:space="preserve"> PAGEREF _Toc266972068 \h </w:instrText>
        </w:r>
        <w:r>
          <w:rPr>
            <w:noProof/>
          </w:rPr>
        </w:r>
      </w:ins>
      <w:r>
        <w:rPr>
          <w:noProof/>
        </w:rPr>
        <w:fldChar w:fldCharType="separate"/>
      </w:r>
      <w:ins w:id="446" w:author="LaurenceJL" w:date="2010-07-15T15:43:00Z">
        <w:r>
          <w:rPr>
            <w:noProof/>
          </w:rPr>
          <w:t>26</w:t>
        </w:r>
        <w:r>
          <w:rPr>
            <w:noProof/>
          </w:rPr>
          <w:fldChar w:fldCharType="end"/>
        </w:r>
        <w:r w:rsidRPr="00135DC9">
          <w:rPr>
            <w:rStyle w:val="Hyperlink"/>
            <w:noProof/>
          </w:rPr>
          <w:fldChar w:fldCharType="end"/>
        </w:r>
      </w:ins>
    </w:p>
    <w:p w:rsidR="001C3859" w:rsidRDefault="001C3859">
      <w:pPr>
        <w:pStyle w:val="TOC1"/>
        <w:tabs>
          <w:tab w:val="right" w:leader="dot" w:pos="9350"/>
        </w:tabs>
        <w:rPr>
          <w:ins w:id="447" w:author="LaurenceJL" w:date="2010-07-15T15:43:00Z"/>
          <w:noProof/>
        </w:rPr>
      </w:pPr>
      <w:ins w:id="448"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"_Toc266972069"</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p820q1</w:t>
        </w:r>
        <w:r>
          <w:rPr>
            <w:noProof/>
          </w:rPr>
          <w:tab/>
        </w:r>
        <w:r>
          <w:rPr>
            <w:noProof/>
          </w:rPr>
          <w:fldChar w:fldCharType="begin"/>
        </w:r>
        <w:r>
          <w:rPr>
            <w:noProof/>
          </w:rPr>
          <w:instrText xml:space="preserve"> PAGEREF _Toc266972069 \h </w:instrText>
        </w:r>
        <w:r>
          <w:rPr>
            <w:noProof/>
          </w:rPr>
        </w:r>
      </w:ins>
      <w:r>
        <w:rPr>
          <w:noProof/>
        </w:rPr>
        <w:fldChar w:fldCharType="separate"/>
      </w:r>
      <w:ins w:id="449" w:author="LaurenceJL" w:date="2010-07-15T15:43:00Z">
        <w:r>
          <w:rPr>
            <w:noProof/>
          </w:rPr>
          <w:t>26</w:t>
        </w:r>
        <w:r>
          <w:rPr>
            <w:noProof/>
          </w:rPr>
          <w:fldChar w:fldCharType="end"/>
        </w:r>
        <w:r w:rsidRPr="00135DC9">
          <w:rPr>
            <w:rStyle w:val="Hyperlink"/>
            <w:noProof/>
          </w:rPr>
          <w:fldChar w:fldCharType="end"/>
        </w:r>
      </w:ins>
    </w:p>
    <w:p w:rsidR="001C3859" w:rsidRDefault="001C3859">
      <w:pPr>
        <w:pStyle w:val="TOC2"/>
        <w:tabs>
          <w:tab w:val="right" w:leader="dot" w:pos="9350"/>
        </w:tabs>
        <w:rPr>
          <w:ins w:id="450" w:author="LaurenceJL" w:date="2010-07-15T15:43:00Z"/>
          <w:noProof/>
        </w:rPr>
      </w:pPr>
      <w:ins w:id="451"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"_Toc266972070"</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p820q1</w:t>
        </w:r>
        <w:r>
          <w:rPr>
            <w:noProof/>
          </w:rPr>
          <w:tab/>
        </w:r>
        <w:r>
          <w:rPr>
            <w:noProof/>
          </w:rPr>
          <w:fldChar w:fldCharType="begin"/>
        </w:r>
        <w:r>
          <w:rPr>
            <w:noProof/>
          </w:rPr>
          <w:instrText xml:space="preserve"> PAGEREF _Toc266972070 \h </w:instrText>
        </w:r>
        <w:r>
          <w:rPr>
            <w:noProof/>
          </w:rPr>
        </w:r>
      </w:ins>
      <w:r>
        <w:rPr>
          <w:noProof/>
        </w:rPr>
        <w:fldChar w:fldCharType="separate"/>
      </w:r>
      <w:ins w:id="452" w:author="LaurenceJL" w:date="2010-07-15T15:43:00Z">
        <w:r>
          <w:rPr>
            <w:noProof/>
          </w:rPr>
          <w:t>26</w:t>
        </w:r>
        <w:r>
          <w:rPr>
            <w:noProof/>
          </w:rPr>
          <w:fldChar w:fldCharType="end"/>
        </w:r>
        <w:r w:rsidRPr="00135DC9">
          <w:rPr>
            <w:rStyle w:val="Hyperlink"/>
            <w:noProof/>
          </w:rPr>
          <w:fldChar w:fldCharType="end"/>
        </w:r>
      </w:ins>
    </w:p>
    <w:p w:rsidR="001C3859" w:rsidRDefault="001C3859">
      <w:pPr>
        <w:pStyle w:val="TOC1"/>
        <w:tabs>
          <w:tab w:val="right" w:leader="dot" w:pos="9350"/>
        </w:tabs>
        <w:rPr>
          <w:ins w:id="453" w:author="LaurenceJL" w:date="2010-07-15T15:43:00Z"/>
          <w:noProof/>
        </w:rPr>
      </w:pPr>
      <w:ins w:id="454"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"_Toc266972071"</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p830q1</w:t>
        </w:r>
        <w:r>
          <w:rPr>
            <w:noProof/>
          </w:rPr>
          <w:tab/>
        </w:r>
        <w:r>
          <w:rPr>
            <w:noProof/>
          </w:rPr>
          <w:fldChar w:fldCharType="begin"/>
        </w:r>
        <w:r>
          <w:rPr>
            <w:noProof/>
          </w:rPr>
          <w:instrText xml:space="preserve"> PAGEREF _Toc266972071 \h </w:instrText>
        </w:r>
        <w:r>
          <w:rPr>
            <w:noProof/>
          </w:rPr>
        </w:r>
      </w:ins>
      <w:r>
        <w:rPr>
          <w:noProof/>
        </w:rPr>
        <w:fldChar w:fldCharType="separate"/>
      </w:r>
      <w:ins w:id="455" w:author="LaurenceJL" w:date="2010-07-15T15:43:00Z">
        <w:r>
          <w:rPr>
            <w:noProof/>
          </w:rPr>
          <w:t>26</w:t>
        </w:r>
        <w:r>
          <w:rPr>
            <w:noProof/>
          </w:rPr>
          <w:fldChar w:fldCharType="end"/>
        </w:r>
        <w:r w:rsidRPr="00135DC9">
          <w:rPr>
            <w:rStyle w:val="Hyperlink"/>
            <w:noProof/>
          </w:rPr>
          <w:fldChar w:fldCharType="end"/>
        </w:r>
      </w:ins>
    </w:p>
    <w:p w:rsidR="001C3859" w:rsidRDefault="001C3859">
      <w:pPr>
        <w:pStyle w:val="TOC2"/>
        <w:tabs>
          <w:tab w:val="right" w:leader="dot" w:pos="9350"/>
        </w:tabs>
        <w:rPr>
          <w:ins w:id="456" w:author="LaurenceJL" w:date="2010-07-15T15:43:00Z"/>
          <w:noProof/>
        </w:rPr>
      </w:pPr>
      <w:ins w:id="457"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"_Toc266972072"</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p830q1</w:t>
        </w:r>
        <w:r>
          <w:rPr>
            <w:noProof/>
          </w:rPr>
          <w:tab/>
        </w:r>
        <w:r>
          <w:rPr>
            <w:noProof/>
          </w:rPr>
          <w:fldChar w:fldCharType="begin"/>
        </w:r>
        <w:r>
          <w:rPr>
            <w:noProof/>
          </w:rPr>
          <w:instrText xml:space="preserve"> PAGEREF _Toc266972072 \h </w:instrText>
        </w:r>
        <w:r>
          <w:rPr>
            <w:noProof/>
          </w:rPr>
        </w:r>
      </w:ins>
      <w:r>
        <w:rPr>
          <w:noProof/>
        </w:rPr>
        <w:fldChar w:fldCharType="separate"/>
      </w:r>
      <w:ins w:id="458" w:author="LaurenceJL" w:date="2010-07-15T15:43:00Z">
        <w:r>
          <w:rPr>
            <w:noProof/>
          </w:rPr>
          <w:t>27</w:t>
        </w:r>
        <w:r>
          <w:rPr>
            <w:noProof/>
          </w:rPr>
          <w:fldChar w:fldCharType="end"/>
        </w:r>
        <w:r w:rsidRPr="00135DC9">
          <w:rPr>
            <w:rStyle w:val="Hyperlink"/>
            <w:noProof/>
          </w:rPr>
          <w:fldChar w:fldCharType="end"/>
        </w:r>
      </w:ins>
    </w:p>
    <w:p w:rsidR="001C3859" w:rsidRDefault="001C3859">
      <w:pPr>
        <w:pStyle w:val="TOC1"/>
        <w:tabs>
          <w:tab w:val="right" w:leader="dot" w:pos="9350"/>
        </w:tabs>
        <w:rPr>
          <w:ins w:id="459" w:author="LaurenceJL" w:date="2010-07-15T15:43:00Z"/>
          <w:noProof/>
        </w:rPr>
      </w:pPr>
      <w:ins w:id="460"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"_Toc266972073"</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p831q1</w:t>
        </w:r>
        <w:r>
          <w:rPr>
            <w:noProof/>
          </w:rPr>
          <w:tab/>
        </w:r>
        <w:r>
          <w:rPr>
            <w:noProof/>
          </w:rPr>
          <w:fldChar w:fldCharType="begin"/>
        </w:r>
        <w:r>
          <w:rPr>
            <w:noProof/>
          </w:rPr>
          <w:instrText xml:space="preserve"> PAGEREF _Toc266972073 \h </w:instrText>
        </w:r>
        <w:r>
          <w:rPr>
            <w:noProof/>
          </w:rPr>
        </w:r>
      </w:ins>
      <w:r>
        <w:rPr>
          <w:noProof/>
        </w:rPr>
        <w:fldChar w:fldCharType="separate"/>
      </w:r>
      <w:ins w:id="461" w:author="LaurenceJL" w:date="2010-07-15T15:43:00Z">
        <w:r>
          <w:rPr>
            <w:noProof/>
          </w:rPr>
          <w:t>27</w:t>
        </w:r>
        <w:r>
          <w:rPr>
            <w:noProof/>
          </w:rPr>
          <w:fldChar w:fldCharType="end"/>
        </w:r>
        <w:r w:rsidRPr="00135DC9">
          <w:rPr>
            <w:rStyle w:val="Hyperlink"/>
            <w:noProof/>
          </w:rPr>
          <w:fldChar w:fldCharType="end"/>
        </w:r>
      </w:ins>
    </w:p>
    <w:p w:rsidR="001C3859" w:rsidRDefault="001C3859">
      <w:pPr>
        <w:pStyle w:val="TOC2"/>
        <w:tabs>
          <w:tab w:val="right" w:leader="dot" w:pos="9350"/>
        </w:tabs>
        <w:rPr>
          <w:ins w:id="462" w:author="LaurenceJL" w:date="2010-07-15T15:43:00Z"/>
          <w:noProof/>
        </w:rPr>
      </w:pPr>
      <w:ins w:id="463"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"_Toc266972074"</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p831q1</w:t>
        </w:r>
        <w:r>
          <w:rPr>
            <w:noProof/>
          </w:rPr>
          <w:tab/>
        </w:r>
        <w:r>
          <w:rPr>
            <w:noProof/>
          </w:rPr>
          <w:fldChar w:fldCharType="begin"/>
        </w:r>
        <w:r>
          <w:rPr>
            <w:noProof/>
          </w:rPr>
          <w:instrText xml:space="preserve"> PAGEREF _Toc266972074 \h </w:instrText>
        </w:r>
        <w:r>
          <w:rPr>
            <w:noProof/>
          </w:rPr>
        </w:r>
      </w:ins>
      <w:r>
        <w:rPr>
          <w:noProof/>
        </w:rPr>
        <w:fldChar w:fldCharType="separate"/>
      </w:r>
      <w:ins w:id="464" w:author="LaurenceJL" w:date="2010-07-15T15:43:00Z">
        <w:r>
          <w:rPr>
            <w:noProof/>
          </w:rPr>
          <w:t>27</w:t>
        </w:r>
        <w:r>
          <w:rPr>
            <w:noProof/>
          </w:rPr>
          <w:fldChar w:fldCharType="end"/>
        </w:r>
        <w:r w:rsidRPr="00135DC9">
          <w:rPr>
            <w:rStyle w:val="Hyperlink"/>
            <w:noProof/>
          </w:rPr>
          <w:fldChar w:fldCharType="end"/>
        </w:r>
      </w:ins>
    </w:p>
    <w:p w:rsidR="001C3859" w:rsidRDefault="001C3859">
      <w:pPr>
        <w:pStyle w:val="TOC1"/>
        <w:tabs>
          <w:tab w:val="right" w:leader="dot" w:pos="9350"/>
        </w:tabs>
        <w:rPr>
          <w:ins w:id="465" w:author="LaurenceJL" w:date="2010-07-15T15:43:00Z"/>
          <w:noProof/>
        </w:rPr>
      </w:pPr>
      <w:ins w:id="466"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"_Toc266972075"</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p831q2</w:t>
        </w:r>
        <w:r>
          <w:rPr>
            <w:noProof/>
          </w:rPr>
          <w:tab/>
        </w:r>
        <w:r>
          <w:rPr>
            <w:noProof/>
          </w:rPr>
          <w:fldChar w:fldCharType="begin"/>
        </w:r>
        <w:r>
          <w:rPr>
            <w:noProof/>
          </w:rPr>
          <w:instrText xml:space="preserve"> PAGEREF _Toc266972075 \h </w:instrText>
        </w:r>
        <w:r>
          <w:rPr>
            <w:noProof/>
          </w:rPr>
        </w:r>
      </w:ins>
      <w:r>
        <w:rPr>
          <w:noProof/>
        </w:rPr>
        <w:fldChar w:fldCharType="separate"/>
      </w:r>
      <w:ins w:id="467" w:author="LaurenceJL" w:date="2010-07-15T15:43:00Z">
        <w:r>
          <w:rPr>
            <w:noProof/>
          </w:rPr>
          <w:t>27</w:t>
        </w:r>
        <w:r>
          <w:rPr>
            <w:noProof/>
          </w:rPr>
          <w:fldChar w:fldCharType="end"/>
        </w:r>
        <w:r w:rsidRPr="00135DC9">
          <w:rPr>
            <w:rStyle w:val="Hyperlink"/>
            <w:noProof/>
          </w:rPr>
          <w:fldChar w:fldCharType="end"/>
        </w:r>
      </w:ins>
    </w:p>
    <w:p w:rsidR="001C3859" w:rsidRDefault="001C3859">
      <w:pPr>
        <w:pStyle w:val="TOC2"/>
        <w:tabs>
          <w:tab w:val="right" w:leader="dot" w:pos="9350"/>
        </w:tabs>
        <w:rPr>
          <w:ins w:id="468" w:author="LaurenceJL" w:date="2010-07-15T15:43:00Z"/>
          <w:noProof/>
        </w:rPr>
      </w:pPr>
      <w:ins w:id="469"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"_Toc266972076"</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p831q2</w:t>
        </w:r>
        <w:r>
          <w:rPr>
            <w:noProof/>
          </w:rPr>
          <w:tab/>
        </w:r>
        <w:r>
          <w:rPr>
            <w:noProof/>
          </w:rPr>
          <w:fldChar w:fldCharType="begin"/>
        </w:r>
        <w:r>
          <w:rPr>
            <w:noProof/>
          </w:rPr>
          <w:instrText xml:space="preserve"> PAGEREF _Toc266972076 \h </w:instrText>
        </w:r>
        <w:r>
          <w:rPr>
            <w:noProof/>
          </w:rPr>
        </w:r>
      </w:ins>
      <w:r>
        <w:rPr>
          <w:noProof/>
        </w:rPr>
        <w:fldChar w:fldCharType="separate"/>
      </w:r>
      <w:ins w:id="470" w:author="LaurenceJL" w:date="2010-07-15T15:43:00Z">
        <w:r>
          <w:rPr>
            <w:noProof/>
          </w:rPr>
          <w:t>27</w:t>
        </w:r>
        <w:r>
          <w:rPr>
            <w:noProof/>
          </w:rPr>
          <w:fldChar w:fldCharType="end"/>
        </w:r>
        <w:r w:rsidRPr="00135DC9">
          <w:rPr>
            <w:rStyle w:val="Hyperlink"/>
            <w:noProof/>
          </w:rPr>
          <w:fldChar w:fldCharType="end"/>
        </w:r>
      </w:ins>
    </w:p>
    <w:p w:rsidR="001C3859" w:rsidRDefault="001C3859">
      <w:pPr>
        <w:pStyle w:val="TOC1"/>
        <w:tabs>
          <w:tab w:val="right" w:leader="dot" w:pos="9350"/>
        </w:tabs>
        <w:rPr>
          <w:ins w:id="471" w:author="LaurenceJL" w:date="2010-07-15T15:43:00Z"/>
          <w:noProof/>
        </w:rPr>
      </w:pPr>
      <w:ins w:id="472"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"_Toc266972077"</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p832q1</w:t>
        </w:r>
        <w:r>
          <w:rPr>
            <w:noProof/>
          </w:rPr>
          <w:tab/>
        </w:r>
        <w:r>
          <w:rPr>
            <w:noProof/>
          </w:rPr>
          <w:fldChar w:fldCharType="begin"/>
        </w:r>
        <w:r>
          <w:rPr>
            <w:noProof/>
          </w:rPr>
          <w:instrText xml:space="preserve"> PAGEREF _Toc266972077 \h </w:instrText>
        </w:r>
        <w:r>
          <w:rPr>
            <w:noProof/>
          </w:rPr>
        </w:r>
      </w:ins>
      <w:r>
        <w:rPr>
          <w:noProof/>
        </w:rPr>
        <w:fldChar w:fldCharType="separate"/>
      </w:r>
      <w:ins w:id="473" w:author="LaurenceJL" w:date="2010-07-15T15:43:00Z">
        <w:r>
          <w:rPr>
            <w:noProof/>
          </w:rPr>
          <w:t>27</w:t>
        </w:r>
        <w:r>
          <w:rPr>
            <w:noProof/>
          </w:rPr>
          <w:fldChar w:fldCharType="end"/>
        </w:r>
        <w:r w:rsidRPr="00135DC9">
          <w:rPr>
            <w:rStyle w:val="Hyperlink"/>
            <w:noProof/>
          </w:rPr>
          <w:fldChar w:fldCharType="end"/>
        </w:r>
      </w:ins>
    </w:p>
    <w:p w:rsidR="001C3859" w:rsidRDefault="001C3859">
      <w:pPr>
        <w:pStyle w:val="TOC2"/>
        <w:tabs>
          <w:tab w:val="right" w:leader="dot" w:pos="9350"/>
        </w:tabs>
        <w:rPr>
          <w:ins w:id="474" w:author="LaurenceJL" w:date="2010-07-15T15:43:00Z"/>
          <w:noProof/>
        </w:rPr>
      </w:pPr>
      <w:ins w:id="475"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"_Toc266972078"</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p832q1</w:t>
        </w:r>
        <w:r>
          <w:rPr>
            <w:noProof/>
          </w:rPr>
          <w:tab/>
        </w:r>
        <w:r>
          <w:rPr>
            <w:noProof/>
          </w:rPr>
          <w:fldChar w:fldCharType="begin"/>
        </w:r>
        <w:r>
          <w:rPr>
            <w:noProof/>
          </w:rPr>
          <w:instrText xml:space="preserve"> PAGEREF _Toc266972078 \h </w:instrText>
        </w:r>
        <w:r>
          <w:rPr>
            <w:noProof/>
          </w:rPr>
        </w:r>
      </w:ins>
      <w:r>
        <w:rPr>
          <w:noProof/>
        </w:rPr>
        <w:fldChar w:fldCharType="separate"/>
      </w:r>
      <w:ins w:id="476" w:author="LaurenceJL" w:date="2010-07-15T15:43:00Z">
        <w:r>
          <w:rPr>
            <w:noProof/>
          </w:rPr>
          <w:t>27</w:t>
        </w:r>
        <w:r>
          <w:rPr>
            <w:noProof/>
          </w:rPr>
          <w:fldChar w:fldCharType="end"/>
        </w:r>
        <w:r w:rsidRPr="00135DC9">
          <w:rPr>
            <w:rStyle w:val="Hyperlink"/>
            <w:noProof/>
          </w:rPr>
          <w:fldChar w:fldCharType="end"/>
        </w:r>
      </w:ins>
    </w:p>
    <w:p w:rsidR="001C3859" w:rsidRDefault="001C3859">
      <w:pPr>
        <w:pStyle w:val="TOC1"/>
        <w:tabs>
          <w:tab w:val="right" w:leader="dot" w:pos="9350"/>
        </w:tabs>
        <w:rPr>
          <w:ins w:id="477" w:author="LaurenceJL" w:date="2010-07-15T15:43:00Z"/>
          <w:noProof/>
        </w:rPr>
      </w:pPr>
      <w:ins w:id="478"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"_Toc266972079"</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p832q2</w:t>
        </w:r>
        <w:r>
          <w:rPr>
            <w:noProof/>
          </w:rPr>
          <w:tab/>
        </w:r>
        <w:r>
          <w:rPr>
            <w:noProof/>
          </w:rPr>
          <w:fldChar w:fldCharType="begin"/>
        </w:r>
        <w:r>
          <w:rPr>
            <w:noProof/>
          </w:rPr>
          <w:instrText xml:space="preserve"> PAGEREF _Toc266972079 \h </w:instrText>
        </w:r>
        <w:r>
          <w:rPr>
            <w:noProof/>
          </w:rPr>
        </w:r>
      </w:ins>
      <w:r>
        <w:rPr>
          <w:noProof/>
        </w:rPr>
        <w:fldChar w:fldCharType="separate"/>
      </w:r>
      <w:ins w:id="479" w:author="LaurenceJL" w:date="2010-07-15T15:43:00Z">
        <w:r>
          <w:rPr>
            <w:noProof/>
          </w:rPr>
          <w:t>27</w:t>
        </w:r>
        <w:r>
          <w:rPr>
            <w:noProof/>
          </w:rPr>
          <w:fldChar w:fldCharType="end"/>
        </w:r>
        <w:r w:rsidRPr="00135DC9">
          <w:rPr>
            <w:rStyle w:val="Hyperlink"/>
            <w:noProof/>
          </w:rPr>
          <w:fldChar w:fldCharType="end"/>
        </w:r>
      </w:ins>
    </w:p>
    <w:p w:rsidR="001C3859" w:rsidRDefault="001C3859">
      <w:pPr>
        <w:pStyle w:val="TOC2"/>
        <w:tabs>
          <w:tab w:val="right" w:leader="dot" w:pos="9350"/>
        </w:tabs>
        <w:rPr>
          <w:ins w:id="480" w:author="LaurenceJL" w:date="2010-07-15T15:43:00Z"/>
          <w:noProof/>
        </w:rPr>
      </w:pPr>
      <w:ins w:id="481"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"_Toc266972080"</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p832q2</w:t>
        </w:r>
        <w:r>
          <w:rPr>
            <w:noProof/>
          </w:rPr>
          <w:tab/>
        </w:r>
        <w:r>
          <w:rPr>
            <w:noProof/>
          </w:rPr>
          <w:fldChar w:fldCharType="begin"/>
        </w:r>
        <w:r>
          <w:rPr>
            <w:noProof/>
          </w:rPr>
          <w:instrText xml:space="preserve"> PAGEREF _Toc266972080 \h </w:instrText>
        </w:r>
        <w:r>
          <w:rPr>
            <w:noProof/>
          </w:rPr>
        </w:r>
      </w:ins>
      <w:r>
        <w:rPr>
          <w:noProof/>
        </w:rPr>
        <w:fldChar w:fldCharType="separate"/>
      </w:r>
      <w:ins w:id="482" w:author="LaurenceJL" w:date="2010-07-15T15:43:00Z">
        <w:r>
          <w:rPr>
            <w:noProof/>
          </w:rPr>
          <w:t>28</w:t>
        </w:r>
        <w:r>
          <w:rPr>
            <w:noProof/>
          </w:rPr>
          <w:fldChar w:fldCharType="end"/>
        </w:r>
        <w:r w:rsidRPr="00135DC9">
          <w:rPr>
            <w:rStyle w:val="Hyperlink"/>
            <w:noProof/>
          </w:rPr>
          <w:fldChar w:fldCharType="end"/>
        </w:r>
      </w:ins>
    </w:p>
    <w:p w:rsidR="001C3859" w:rsidRDefault="001C3859">
      <w:pPr>
        <w:pStyle w:val="TOC1"/>
        <w:tabs>
          <w:tab w:val="right" w:leader="dot" w:pos="9350"/>
        </w:tabs>
        <w:rPr>
          <w:ins w:id="483" w:author="LaurenceJL" w:date="2010-07-15T15:43:00Z"/>
          <w:noProof/>
        </w:rPr>
      </w:pPr>
      <w:ins w:id="484"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"_Toc266972081"</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p8904q1</w:t>
        </w:r>
        <w:r>
          <w:rPr>
            <w:noProof/>
          </w:rPr>
          <w:tab/>
        </w:r>
        <w:r>
          <w:rPr>
            <w:noProof/>
          </w:rPr>
          <w:fldChar w:fldCharType="begin"/>
        </w:r>
        <w:r>
          <w:rPr>
            <w:noProof/>
          </w:rPr>
          <w:instrText xml:space="preserve"> PAGEREF _Toc266972081 \h </w:instrText>
        </w:r>
        <w:r>
          <w:rPr>
            <w:noProof/>
          </w:rPr>
        </w:r>
      </w:ins>
      <w:r>
        <w:rPr>
          <w:noProof/>
        </w:rPr>
        <w:fldChar w:fldCharType="separate"/>
      </w:r>
      <w:ins w:id="485" w:author="LaurenceJL" w:date="2010-07-15T15:43:00Z">
        <w:r>
          <w:rPr>
            <w:noProof/>
          </w:rPr>
          <w:t>28</w:t>
        </w:r>
        <w:r>
          <w:rPr>
            <w:noProof/>
          </w:rPr>
          <w:fldChar w:fldCharType="end"/>
        </w:r>
        <w:r w:rsidRPr="00135DC9">
          <w:rPr>
            <w:rStyle w:val="Hyperlink"/>
            <w:noProof/>
          </w:rPr>
          <w:fldChar w:fldCharType="end"/>
        </w:r>
      </w:ins>
    </w:p>
    <w:p w:rsidR="001C3859" w:rsidRDefault="001C3859">
      <w:pPr>
        <w:pStyle w:val="TOC2"/>
        <w:tabs>
          <w:tab w:val="right" w:leader="dot" w:pos="9350"/>
        </w:tabs>
        <w:rPr>
          <w:ins w:id="486" w:author="LaurenceJL" w:date="2010-07-15T15:43:00Z"/>
          <w:noProof/>
        </w:rPr>
      </w:pPr>
      <w:ins w:id="487"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"_Toc266972082"</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p8904q1</w:t>
        </w:r>
        <w:r>
          <w:rPr>
            <w:noProof/>
          </w:rPr>
          <w:tab/>
        </w:r>
        <w:r>
          <w:rPr>
            <w:noProof/>
          </w:rPr>
          <w:fldChar w:fldCharType="begin"/>
        </w:r>
        <w:r>
          <w:rPr>
            <w:noProof/>
          </w:rPr>
          <w:instrText xml:space="preserve"> PAGEREF _Toc266972082 \h </w:instrText>
        </w:r>
        <w:r>
          <w:rPr>
            <w:noProof/>
          </w:rPr>
        </w:r>
      </w:ins>
      <w:r>
        <w:rPr>
          <w:noProof/>
        </w:rPr>
        <w:fldChar w:fldCharType="separate"/>
      </w:r>
      <w:ins w:id="488" w:author="LaurenceJL" w:date="2010-07-15T15:43:00Z">
        <w:r>
          <w:rPr>
            <w:noProof/>
          </w:rPr>
          <w:t>28</w:t>
        </w:r>
        <w:r>
          <w:rPr>
            <w:noProof/>
          </w:rPr>
          <w:fldChar w:fldCharType="end"/>
        </w:r>
        <w:r w:rsidRPr="00135DC9">
          <w:rPr>
            <w:rStyle w:val="Hyperlink"/>
            <w:noProof/>
          </w:rPr>
          <w:fldChar w:fldCharType="end"/>
        </w:r>
      </w:ins>
    </w:p>
    <w:p w:rsidR="001C3859" w:rsidRDefault="001C3859">
      <w:pPr>
        <w:pStyle w:val="TOC1"/>
        <w:tabs>
          <w:tab w:val="right" w:leader="dot" w:pos="9350"/>
        </w:tabs>
        <w:rPr>
          <w:ins w:id="489" w:author="LaurenceJL" w:date="2010-07-15T15:43:00Z"/>
          <w:noProof/>
        </w:rPr>
      </w:pPr>
      <w:ins w:id="490"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"_Toc266972083"</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p8905q1</w:t>
        </w:r>
        <w:r>
          <w:rPr>
            <w:noProof/>
          </w:rPr>
          <w:tab/>
        </w:r>
        <w:r>
          <w:rPr>
            <w:noProof/>
          </w:rPr>
          <w:fldChar w:fldCharType="begin"/>
        </w:r>
        <w:r>
          <w:rPr>
            <w:noProof/>
          </w:rPr>
          <w:instrText xml:space="preserve"> PAGEREF _Toc266972083 \h </w:instrText>
        </w:r>
        <w:r>
          <w:rPr>
            <w:noProof/>
          </w:rPr>
        </w:r>
      </w:ins>
      <w:r>
        <w:rPr>
          <w:noProof/>
        </w:rPr>
        <w:fldChar w:fldCharType="separate"/>
      </w:r>
      <w:ins w:id="491" w:author="LaurenceJL" w:date="2010-07-15T15:43:00Z">
        <w:r>
          <w:rPr>
            <w:noProof/>
          </w:rPr>
          <w:t>28</w:t>
        </w:r>
        <w:r>
          <w:rPr>
            <w:noProof/>
          </w:rPr>
          <w:fldChar w:fldCharType="end"/>
        </w:r>
        <w:r w:rsidRPr="00135DC9">
          <w:rPr>
            <w:rStyle w:val="Hyperlink"/>
            <w:noProof/>
          </w:rPr>
          <w:fldChar w:fldCharType="end"/>
        </w:r>
      </w:ins>
    </w:p>
    <w:p w:rsidR="001C3859" w:rsidRDefault="001C3859">
      <w:pPr>
        <w:pStyle w:val="TOC2"/>
        <w:tabs>
          <w:tab w:val="right" w:leader="dot" w:pos="9350"/>
        </w:tabs>
        <w:rPr>
          <w:ins w:id="492" w:author="LaurenceJL" w:date="2010-07-15T15:43:00Z"/>
          <w:noProof/>
        </w:rPr>
      </w:pPr>
      <w:ins w:id="493"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"_Toc266972084"</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p8905q1</w:t>
        </w:r>
        <w:r>
          <w:rPr>
            <w:noProof/>
          </w:rPr>
          <w:tab/>
        </w:r>
        <w:r>
          <w:rPr>
            <w:noProof/>
          </w:rPr>
          <w:fldChar w:fldCharType="begin"/>
        </w:r>
        <w:r>
          <w:rPr>
            <w:noProof/>
          </w:rPr>
          <w:instrText xml:space="preserve"> PAGEREF _Toc266972084 \h </w:instrText>
        </w:r>
        <w:r>
          <w:rPr>
            <w:noProof/>
          </w:rPr>
        </w:r>
      </w:ins>
      <w:r>
        <w:rPr>
          <w:noProof/>
        </w:rPr>
        <w:fldChar w:fldCharType="separate"/>
      </w:r>
      <w:ins w:id="494" w:author="LaurenceJL" w:date="2010-07-15T15:43:00Z">
        <w:r>
          <w:rPr>
            <w:noProof/>
          </w:rPr>
          <w:t>28</w:t>
        </w:r>
        <w:r>
          <w:rPr>
            <w:noProof/>
          </w:rPr>
          <w:fldChar w:fldCharType="end"/>
        </w:r>
        <w:r w:rsidRPr="00135DC9">
          <w:rPr>
            <w:rStyle w:val="Hyperlink"/>
            <w:noProof/>
          </w:rPr>
          <w:fldChar w:fldCharType="end"/>
        </w:r>
      </w:ins>
    </w:p>
    <w:p w:rsidR="001C3859" w:rsidRDefault="001C3859">
      <w:pPr>
        <w:pStyle w:val="TOC1"/>
        <w:tabs>
          <w:tab w:val="right" w:leader="dot" w:pos="9350"/>
        </w:tabs>
        <w:rPr>
          <w:ins w:id="495" w:author="LaurenceJL" w:date="2010-07-15T15:43:00Z"/>
          <w:noProof/>
        </w:rPr>
      </w:pPr>
      <w:ins w:id="496"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"_Toc266972085"</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p8906q2</w:t>
        </w:r>
        <w:r>
          <w:rPr>
            <w:noProof/>
          </w:rPr>
          <w:tab/>
        </w:r>
        <w:r>
          <w:rPr>
            <w:noProof/>
          </w:rPr>
          <w:fldChar w:fldCharType="begin"/>
        </w:r>
        <w:r>
          <w:rPr>
            <w:noProof/>
          </w:rPr>
          <w:instrText xml:space="preserve"> PAGEREF _Toc266972085 \h </w:instrText>
        </w:r>
        <w:r>
          <w:rPr>
            <w:noProof/>
          </w:rPr>
        </w:r>
      </w:ins>
      <w:r>
        <w:rPr>
          <w:noProof/>
        </w:rPr>
        <w:fldChar w:fldCharType="separate"/>
      </w:r>
      <w:ins w:id="497" w:author="LaurenceJL" w:date="2010-07-15T15:43:00Z">
        <w:r>
          <w:rPr>
            <w:noProof/>
          </w:rPr>
          <w:t>28</w:t>
        </w:r>
        <w:r>
          <w:rPr>
            <w:noProof/>
          </w:rPr>
          <w:fldChar w:fldCharType="end"/>
        </w:r>
        <w:r w:rsidRPr="00135DC9">
          <w:rPr>
            <w:rStyle w:val="Hyperlink"/>
            <w:noProof/>
          </w:rPr>
          <w:fldChar w:fldCharType="end"/>
        </w:r>
      </w:ins>
    </w:p>
    <w:p w:rsidR="001C3859" w:rsidRDefault="001C3859">
      <w:pPr>
        <w:pStyle w:val="TOC2"/>
        <w:tabs>
          <w:tab w:val="right" w:leader="dot" w:pos="9350"/>
        </w:tabs>
        <w:rPr>
          <w:ins w:id="498" w:author="LaurenceJL" w:date="2010-07-15T15:43:00Z"/>
          <w:noProof/>
        </w:rPr>
      </w:pPr>
      <w:ins w:id="499"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"_Toc266972086"</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p8906q2</w:t>
        </w:r>
        <w:r>
          <w:rPr>
            <w:noProof/>
          </w:rPr>
          <w:tab/>
        </w:r>
        <w:r>
          <w:rPr>
            <w:noProof/>
          </w:rPr>
          <w:fldChar w:fldCharType="begin"/>
        </w:r>
        <w:r>
          <w:rPr>
            <w:noProof/>
          </w:rPr>
          <w:instrText xml:space="preserve"> PAGEREF _Toc266972086 \h </w:instrText>
        </w:r>
        <w:r>
          <w:rPr>
            <w:noProof/>
          </w:rPr>
        </w:r>
      </w:ins>
      <w:r>
        <w:rPr>
          <w:noProof/>
        </w:rPr>
        <w:fldChar w:fldCharType="separate"/>
      </w:r>
      <w:ins w:id="500" w:author="LaurenceJL" w:date="2010-07-15T15:43:00Z">
        <w:r>
          <w:rPr>
            <w:noProof/>
          </w:rPr>
          <w:t>29</w:t>
        </w:r>
        <w:r>
          <w:rPr>
            <w:noProof/>
          </w:rPr>
          <w:fldChar w:fldCharType="end"/>
        </w:r>
        <w:r w:rsidRPr="00135DC9">
          <w:rPr>
            <w:rStyle w:val="Hyperlink"/>
            <w:noProof/>
          </w:rPr>
          <w:fldChar w:fldCharType="end"/>
        </w:r>
      </w:ins>
    </w:p>
    <w:p w:rsidR="001C3859" w:rsidRDefault="001C3859">
      <w:pPr>
        <w:pStyle w:val="TOC1"/>
        <w:tabs>
          <w:tab w:val="right" w:leader="dot" w:pos="9350"/>
        </w:tabs>
        <w:rPr>
          <w:ins w:id="501" w:author="LaurenceJL" w:date="2010-07-15T15:43:00Z"/>
          <w:noProof/>
        </w:rPr>
      </w:pPr>
      <w:ins w:id="502"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"_Toc266972087"</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p8907q1</w:t>
        </w:r>
        <w:r>
          <w:rPr>
            <w:noProof/>
          </w:rPr>
          <w:tab/>
        </w:r>
        <w:r>
          <w:rPr>
            <w:noProof/>
          </w:rPr>
          <w:fldChar w:fldCharType="begin"/>
        </w:r>
        <w:r>
          <w:rPr>
            <w:noProof/>
          </w:rPr>
          <w:instrText xml:space="preserve"> PAGEREF _Toc266972087 \h </w:instrText>
        </w:r>
        <w:r>
          <w:rPr>
            <w:noProof/>
          </w:rPr>
        </w:r>
      </w:ins>
      <w:r>
        <w:rPr>
          <w:noProof/>
        </w:rPr>
        <w:fldChar w:fldCharType="separate"/>
      </w:r>
      <w:ins w:id="503" w:author="LaurenceJL" w:date="2010-07-15T15:43:00Z">
        <w:r>
          <w:rPr>
            <w:noProof/>
          </w:rPr>
          <w:t>29</w:t>
        </w:r>
        <w:r>
          <w:rPr>
            <w:noProof/>
          </w:rPr>
          <w:fldChar w:fldCharType="end"/>
        </w:r>
        <w:r w:rsidRPr="00135DC9">
          <w:rPr>
            <w:rStyle w:val="Hyperlink"/>
            <w:noProof/>
          </w:rPr>
          <w:fldChar w:fldCharType="end"/>
        </w:r>
      </w:ins>
    </w:p>
    <w:p w:rsidR="001C3859" w:rsidRDefault="001C3859">
      <w:pPr>
        <w:pStyle w:val="TOC2"/>
        <w:tabs>
          <w:tab w:val="right" w:leader="dot" w:pos="9350"/>
        </w:tabs>
        <w:rPr>
          <w:ins w:id="504" w:author="LaurenceJL" w:date="2010-07-15T15:43:00Z"/>
          <w:noProof/>
        </w:rPr>
      </w:pPr>
      <w:ins w:id="505"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"_Toc266972088"</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p8907q1</w:t>
        </w:r>
        <w:r>
          <w:rPr>
            <w:noProof/>
          </w:rPr>
          <w:tab/>
        </w:r>
        <w:r>
          <w:rPr>
            <w:noProof/>
          </w:rPr>
          <w:fldChar w:fldCharType="begin"/>
        </w:r>
        <w:r>
          <w:rPr>
            <w:noProof/>
          </w:rPr>
          <w:instrText xml:space="preserve"> PAGEREF _Toc266972088 \h </w:instrText>
        </w:r>
        <w:r>
          <w:rPr>
            <w:noProof/>
          </w:rPr>
        </w:r>
      </w:ins>
      <w:r>
        <w:rPr>
          <w:noProof/>
        </w:rPr>
        <w:fldChar w:fldCharType="separate"/>
      </w:r>
      <w:ins w:id="506" w:author="LaurenceJL" w:date="2010-07-15T15:43:00Z">
        <w:r>
          <w:rPr>
            <w:noProof/>
          </w:rPr>
          <w:t>29</w:t>
        </w:r>
        <w:r>
          <w:rPr>
            <w:noProof/>
          </w:rPr>
          <w:fldChar w:fldCharType="end"/>
        </w:r>
        <w:r w:rsidRPr="00135DC9">
          <w:rPr>
            <w:rStyle w:val="Hyperlink"/>
            <w:noProof/>
          </w:rPr>
          <w:fldChar w:fldCharType="end"/>
        </w:r>
      </w:ins>
    </w:p>
    <w:p w:rsidR="001C3859" w:rsidRDefault="001C3859">
      <w:pPr>
        <w:pStyle w:val="TOC1"/>
        <w:tabs>
          <w:tab w:val="right" w:leader="dot" w:pos="9350"/>
        </w:tabs>
        <w:rPr>
          <w:ins w:id="507" w:author="LaurenceJL" w:date="2010-07-15T15:43:00Z"/>
          <w:noProof/>
        </w:rPr>
      </w:pPr>
      <w:ins w:id="508"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"_Toc266972089"</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p8908q1</w:t>
        </w:r>
        <w:r>
          <w:rPr>
            <w:noProof/>
          </w:rPr>
          <w:tab/>
        </w:r>
        <w:r>
          <w:rPr>
            <w:noProof/>
          </w:rPr>
          <w:fldChar w:fldCharType="begin"/>
        </w:r>
        <w:r>
          <w:rPr>
            <w:noProof/>
          </w:rPr>
          <w:instrText xml:space="preserve"> PAGEREF _Toc266972089 \h </w:instrText>
        </w:r>
        <w:r>
          <w:rPr>
            <w:noProof/>
          </w:rPr>
        </w:r>
      </w:ins>
      <w:r>
        <w:rPr>
          <w:noProof/>
        </w:rPr>
        <w:fldChar w:fldCharType="separate"/>
      </w:r>
      <w:ins w:id="509" w:author="LaurenceJL" w:date="2010-07-15T15:43:00Z">
        <w:r>
          <w:rPr>
            <w:noProof/>
          </w:rPr>
          <w:t>29</w:t>
        </w:r>
        <w:r>
          <w:rPr>
            <w:noProof/>
          </w:rPr>
          <w:fldChar w:fldCharType="end"/>
        </w:r>
        <w:r w:rsidRPr="00135DC9">
          <w:rPr>
            <w:rStyle w:val="Hyperlink"/>
            <w:noProof/>
          </w:rPr>
          <w:fldChar w:fldCharType="end"/>
        </w:r>
      </w:ins>
    </w:p>
    <w:p w:rsidR="001C3859" w:rsidRDefault="001C3859">
      <w:pPr>
        <w:pStyle w:val="TOC2"/>
        <w:tabs>
          <w:tab w:val="right" w:leader="dot" w:pos="9350"/>
        </w:tabs>
        <w:rPr>
          <w:ins w:id="510" w:author="LaurenceJL" w:date="2010-07-15T15:43:00Z"/>
          <w:noProof/>
        </w:rPr>
      </w:pPr>
      <w:ins w:id="511"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"_Toc266972090"</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p8908q1</w:t>
        </w:r>
        <w:r>
          <w:rPr>
            <w:noProof/>
          </w:rPr>
          <w:tab/>
        </w:r>
        <w:r>
          <w:rPr>
            <w:noProof/>
          </w:rPr>
          <w:fldChar w:fldCharType="begin"/>
        </w:r>
        <w:r>
          <w:rPr>
            <w:noProof/>
          </w:rPr>
          <w:instrText xml:space="preserve"> PAGEREF _Toc266972090 \h </w:instrText>
        </w:r>
        <w:r>
          <w:rPr>
            <w:noProof/>
          </w:rPr>
        </w:r>
      </w:ins>
      <w:r>
        <w:rPr>
          <w:noProof/>
        </w:rPr>
        <w:fldChar w:fldCharType="separate"/>
      </w:r>
      <w:ins w:id="512" w:author="LaurenceJL" w:date="2010-07-15T15:43:00Z">
        <w:r>
          <w:rPr>
            <w:noProof/>
          </w:rPr>
          <w:t>29</w:t>
        </w:r>
        <w:r>
          <w:rPr>
            <w:noProof/>
          </w:rPr>
          <w:fldChar w:fldCharType="end"/>
        </w:r>
        <w:r w:rsidRPr="00135DC9">
          <w:rPr>
            <w:rStyle w:val="Hyperlink"/>
            <w:noProof/>
          </w:rPr>
          <w:fldChar w:fldCharType="end"/>
        </w:r>
      </w:ins>
    </w:p>
    <w:p w:rsidR="001C3859" w:rsidRDefault="001C3859">
      <w:pPr>
        <w:pStyle w:val="TOC1"/>
        <w:tabs>
          <w:tab w:val="right" w:leader="dot" w:pos="9350"/>
        </w:tabs>
        <w:rPr>
          <w:ins w:id="513" w:author="LaurenceJL" w:date="2010-07-15T15:43:00Z"/>
          <w:noProof/>
        </w:rPr>
      </w:pPr>
      <w:ins w:id="514"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"_Toc266972091"</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p8909q1</w:t>
        </w:r>
        <w:r>
          <w:rPr>
            <w:noProof/>
          </w:rPr>
          <w:tab/>
        </w:r>
        <w:r>
          <w:rPr>
            <w:noProof/>
          </w:rPr>
          <w:fldChar w:fldCharType="begin"/>
        </w:r>
        <w:r>
          <w:rPr>
            <w:noProof/>
          </w:rPr>
          <w:instrText xml:space="preserve"> PAGEREF _Toc266972091 \h </w:instrText>
        </w:r>
        <w:r>
          <w:rPr>
            <w:noProof/>
          </w:rPr>
        </w:r>
      </w:ins>
      <w:r>
        <w:rPr>
          <w:noProof/>
        </w:rPr>
        <w:fldChar w:fldCharType="separate"/>
      </w:r>
      <w:ins w:id="515" w:author="LaurenceJL" w:date="2010-07-15T15:43:00Z">
        <w:r>
          <w:rPr>
            <w:noProof/>
          </w:rPr>
          <w:t>30</w:t>
        </w:r>
        <w:r>
          <w:rPr>
            <w:noProof/>
          </w:rPr>
          <w:fldChar w:fldCharType="end"/>
        </w:r>
        <w:r w:rsidRPr="00135DC9">
          <w:rPr>
            <w:rStyle w:val="Hyperlink"/>
            <w:noProof/>
          </w:rPr>
          <w:fldChar w:fldCharType="end"/>
        </w:r>
      </w:ins>
    </w:p>
    <w:p w:rsidR="001C3859" w:rsidRDefault="001C3859">
      <w:pPr>
        <w:pStyle w:val="TOC2"/>
        <w:tabs>
          <w:tab w:val="right" w:leader="dot" w:pos="9350"/>
        </w:tabs>
        <w:rPr>
          <w:ins w:id="516" w:author="LaurenceJL" w:date="2010-07-15T15:43:00Z"/>
          <w:noProof/>
        </w:rPr>
      </w:pPr>
      <w:ins w:id="517"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"_Toc266972092"</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p8909q1</w:t>
        </w:r>
        <w:r>
          <w:rPr>
            <w:noProof/>
          </w:rPr>
          <w:tab/>
        </w:r>
        <w:r>
          <w:rPr>
            <w:noProof/>
          </w:rPr>
          <w:fldChar w:fldCharType="begin"/>
        </w:r>
        <w:r>
          <w:rPr>
            <w:noProof/>
          </w:rPr>
          <w:instrText xml:space="preserve"> PAGEREF _Toc266972092 \h </w:instrText>
        </w:r>
        <w:r>
          <w:rPr>
            <w:noProof/>
          </w:rPr>
        </w:r>
      </w:ins>
      <w:r>
        <w:rPr>
          <w:noProof/>
        </w:rPr>
        <w:fldChar w:fldCharType="separate"/>
      </w:r>
      <w:ins w:id="518" w:author="LaurenceJL" w:date="2010-07-15T15:43:00Z">
        <w:r>
          <w:rPr>
            <w:noProof/>
          </w:rPr>
          <w:t>30</w:t>
        </w:r>
        <w:r>
          <w:rPr>
            <w:noProof/>
          </w:rPr>
          <w:fldChar w:fldCharType="end"/>
        </w:r>
        <w:r w:rsidRPr="00135DC9">
          <w:rPr>
            <w:rStyle w:val="Hyperlink"/>
            <w:noProof/>
          </w:rPr>
          <w:fldChar w:fldCharType="end"/>
        </w:r>
      </w:ins>
    </w:p>
    <w:p w:rsidR="001C3859" w:rsidRDefault="001C3859">
      <w:pPr>
        <w:pStyle w:val="TOC1"/>
        <w:tabs>
          <w:tab w:val="right" w:leader="dot" w:pos="9350"/>
        </w:tabs>
        <w:rPr>
          <w:ins w:id="519" w:author="LaurenceJL" w:date="2010-07-15T15:43:00Z"/>
          <w:noProof/>
        </w:rPr>
      </w:pPr>
      <w:ins w:id="520"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"_Toc266972093"</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p8910q1</w:t>
        </w:r>
        <w:r>
          <w:rPr>
            <w:noProof/>
          </w:rPr>
          <w:tab/>
        </w:r>
        <w:r>
          <w:rPr>
            <w:noProof/>
          </w:rPr>
          <w:fldChar w:fldCharType="begin"/>
        </w:r>
        <w:r>
          <w:rPr>
            <w:noProof/>
          </w:rPr>
          <w:instrText xml:space="preserve"> PAGEREF _Toc266972093 \h </w:instrText>
        </w:r>
        <w:r>
          <w:rPr>
            <w:noProof/>
          </w:rPr>
        </w:r>
      </w:ins>
      <w:r>
        <w:rPr>
          <w:noProof/>
        </w:rPr>
        <w:fldChar w:fldCharType="separate"/>
      </w:r>
      <w:ins w:id="521" w:author="LaurenceJL" w:date="2010-07-15T15:43:00Z">
        <w:r>
          <w:rPr>
            <w:noProof/>
          </w:rPr>
          <w:t>30</w:t>
        </w:r>
        <w:r>
          <w:rPr>
            <w:noProof/>
          </w:rPr>
          <w:fldChar w:fldCharType="end"/>
        </w:r>
        <w:r w:rsidRPr="00135DC9">
          <w:rPr>
            <w:rStyle w:val="Hyperlink"/>
            <w:noProof/>
          </w:rPr>
          <w:fldChar w:fldCharType="end"/>
        </w:r>
      </w:ins>
    </w:p>
    <w:p w:rsidR="001C3859" w:rsidRDefault="001C3859">
      <w:pPr>
        <w:pStyle w:val="TOC2"/>
        <w:tabs>
          <w:tab w:val="right" w:leader="dot" w:pos="9350"/>
        </w:tabs>
        <w:rPr>
          <w:ins w:id="522" w:author="LaurenceJL" w:date="2010-07-15T15:43:00Z"/>
          <w:noProof/>
        </w:rPr>
      </w:pPr>
      <w:ins w:id="523"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"_Toc266972094"</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p8910q1</w:t>
        </w:r>
        <w:r>
          <w:rPr>
            <w:noProof/>
          </w:rPr>
          <w:tab/>
        </w:r>
        <w:r>
          <w:rPr>
            <w:noProof/>
          </w:rPr>
          <w:fldChar w:fldCharType="begin"/>
        </w:r>
        <w:r>
          <w:rPr>
            <w:noProof/>
          </w:rPr>
          <w:instrText xml:space="preserve"> PAGEREF _Toc266972094 \h </w:instrText>
        </w:r>
        <w:r>
          <w:rPr>
            <w:noProof/>
          </w:rPr>
        </w:r>
      </w:ins>
      <w:r>
        <w:rPr>
          <w:noProof/>
        </w:rPr>
        <w:fldChar w:fldCharType="separate"/>
      </w:r>
      <w:ins w:id="524" w:author="LaurenceJL" w:date="2010-07-15T15:43:00Z">
        <w:r>
          <w:rPr>
            <w:noProof/>
          </w:rPr>
          <w:t>30</w:t>
        </w:r>
        <w:r>
          <w:rPr>
            <w:noProof/>
          </w:rPr>
          <w:fldChar w:fldCharType="end"/>
        </w:r>
        <w:r w:rsidRPr="00135DC9">
          <w:rPr>
            <w:rStyle w:val="Hyperlink"/>
            <w:noProof/>
          </w:rPr>
          <w:fldChar w:fldCharType="end"/>
        </w:r>
      </w:ins>
    </w:p>
    <w:p w:rsidR="001C3859" w:rsidRDefault="001C3859">
      <w:pPr>
        <w:pStyle w:val="TOC1"/>
        <w:tabs>
          <w:tab w:val="right" w:leader="dot" w:pos="9350"/>
        </w:tabs>
        <w:rPr>
          <w:ins w:id="525" w:author="LaurenceJL" w:date="2010-07-15T15:43:00Z"/>
          <w:noProof/>
        </w:rPr>
      </w:pPr>
      <w:ins w:id="526" w:author="LaurenceJL" w:date="2010-07-15T15:43:00Z">
        <w:r w:rsidRPr="00135DC9">
          <w:rPr>
            <w:rStyle w:val="Hyperlink"/>
            <w:noProof/>
          </w:rPr>
          <w:lastRenderedPageBreak/>
          <w:fldChar w:fldCharType="begin"/>
        </w:r>
        <w:r w:rsidRPr="00135DC9">
          <w:rPr>
            <w:rStyle w:val="Hyperlink"/>
            <w:noProof/>
          </w:rPr>
          <w:instrText xml:space="preserve"> </w:instrText>
        </w:r>
        <w:r>
          <w:rPr>
            <w:noProof/>
          </w:rPr>
          <w:instrText>HYPERLINK \l "_Toc266972095"</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p8911q1</w:t>
        </w:r>
        <w:r>
          <w:rPr>
            <w:noProof/>
          </w:rPr>
          <w:tab/>
        </w:r>
        <w:r>
          <w:rPr>
            <w:noProof/>
          </w:rPr>
          <w:fldChar w:fldCharType="begin"/>
        </w:r>
        <w:r>
          <w:rPr>
            <w:noProof/>
          </w:rPr>
          <w:instrText xml:space="preserve"> PAGEREF _Toc266972095 \h </w:instrText>
        </w:r>
        <w:r>
          <w:rPr>
            <w:noProof/>
          </w:rPr>
        </w:r>
      </w:ins>
      <w:r>
        <w:rPr>
          <w:noProof/>
        </w:rPr>
        <w:fldChar w:fldCharType="separate"/>
      </w:r>
      <w:ins w:id="527" w:author="LaurenceJL" w:date="2010-07-15T15:43:00Z">
        <w:r>
          <w:rPr>
            <w:noProof/>
          </w:rPr>
          <w:t>30</w:t>
        </w:r>
        <w:r>
          <w:rPr>
            <w:noProof/>
          </w:rPr>
          <w:fldChar w:fldCharType="end"/>
        </w:r>
        <w:r w:rsidRPr="00135DC9">
          <w:rPr>
            <w:rStyle w:val="Hyperlink"/>
            <w:noProof/>
          </w:rPr>
          <w:fldChar w:fldCharType="end"/>
        </w:r>
      </w:ins>
    </w:p>
    <w:p w:rsidR="001C3859" w:rsidRDefault="001C3859">
      <w:pPr>
        <w:pStyle w:val="TOC2"/>
        <w:tabs>
          <w:tab w:val="right" w:leader="dot" w:pos="9350"/>
        </w:tabs>
        <w:rPr>
          <w:ins w:id="528" w:author="LaurenceJL" w:date="2010-07-15T15:43:00Z"/>
          <w:noProof/>
        </w:rPr>
      </w:pPr>
      <w:ins w:id="529"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"_Toc266972096"</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p8911q1</w:t>
        </w:r>
        <w:r>
          <w:rPr>
            <w:noProof/>
          </w:rPr>
          <w:tab/>
        </w:r>
        <w:r>
          <w:rPr>
            <w:noProof/>
          </w:rPr>
          <w:fldChar w:fldCharType="begin"/>
        </w:r>
        <w:r>
          <w:rPr>
            <w:noProof/>
          </w:rPr>
          <w:instrText xml:space="preserve"> PAGEREF _Toc266972096 \h </w:instrText>
        </w:r>
        <w:r>
          <w:rPr>
            <w:noProof/>
          </w:rPr>
        </w:r>
      </w:ins>
      <w:r>
        <w:rPr>
          <w:noProof/>
        </w:rPr>
        <w:fldChar w:fldCharType="separate"/>
      </w:r>
      <w:ins w:id="530" w:author="LaurenceJL" w:date="2010-07-15T15:43:00Z">
        <w:r>
          <w:rPr>
            <w:noProof/>
          </w:rPr>
          <w:t>31</w:t>
        </w:r>
        <w:r>
          <w:rPr>
            <w:noProof/>
          </w:rPr>
          <w:fldChar w:fldCharType="end"/>
        </w:r>
        <w:r w:rsidRPr="00135DC9">
          <w:rPr>
            <w:rStyle w:val="Hyperlink"/>
            <w:noProof/>
          </w:rPr>
          <w:fldChar w:fldCharType="end"/>
        </w:r>
      </w:ins>
    </w:p>
    <w:p w:rsidR="001C3859" w:rsidRDefault="001C3859">
      <w:pPr>
        <w:pStyle w:val="TOC1"/>
        <w:tabs>
          <w:tab w:val="right" w:leader="dot" w:pos="9350"/>
        </w:tabs>
        <w:rPr>
          <w:ins w:id="531" w:author="LaurenceJL" w:date="2010-07-15T15:43:00Z"/>
          <w:noProof/>
        </w:rPr>
      </w:pPr>
      <w:ins w:id="532"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"_Toc266972097"</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p8912q1</w:t>
        </w:r>
        <w:r>
          <w:rPr>
            <w:noProof/>
          </w:rPr>
          <w:tab/>
        </w:r>
        <w:r>
          <w:rPr>
            <w:noProof/>
          </w:rPr>
          <w:fldChar w:fldCharType="begin"/>
        </w:r>
        <w:r>
          <w:rPr>
            <w:noProof/>
          </w:rPr>
          <w:instrText xml:space="preserve"> PAGEREF _Toc266972097 \h </w:instrText>
        </w:r>
        <w:r>
          <w:rPr>
            <w:noProof/>
          </w:rPr>
        </w:r>
      </w:ins>
      <w:r>
        <w:rPr>
          <w:noProof/>
        </w:rPr>
        <w:fldChar w:fldCharType="separate"/>
      </w:r>
      <w:ins w:id="533" w:author="LaurenceJL" w:date="2010-07-15T15:43:00Z">
        <w:r>
          <w:rPr>
            <w:noProof/>
          </w:rPr>
          <w:t>31</w:t>
        </w:r>
        <w:r>
          <w:rPr>
            <w:noProof/>
          </w:rPr>
          <w:fldChar w:fldCharType="end"/>
        </w:r>
        <w:r w:rsidRPr="00135DC9">
          <w:rPr>
            <w:rStyle w:val="Hyperlink"/>
            <w:noProof/>
          </w:rPr>
          <w:fldChar w:fldCharType="end"/>
        </w:r>
      </w:ins>
    </w:p>
    <w:p w:rsidR="001C3859" w:rsidRDefault="001C3859">
      <w:pPr>
        <w:pStyle w:val="TOC2"/>
        <w:tabs>
          <w:tab w:val="right" w:leader="dot" w:pos="9350"/>
        </w:tabs>
        <w:rPr>
          <w:ins w:id="534" w:author="LaurenceJL" w:date="2010-07-15T15:43:00Z"/>
          <w:noProof/>
        </w:rPr>
      </w:pPr>
      <w:ins w:id="535"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"_Toc266972098"</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p8912q1</w:t>
        </w:r>
        <w:r>
          <w:rPr>
            <w:noProof/>
          </w:rPr>
          <w:tab/>
        </w:r>
        <w:r>
          <w:rPr>
            <w:noProof/>
          </w:rPr>
          <w:fldChar w:fldCharType="begin"/>
        </w:r>
        <w:r>
          <w:rPr>
            <w:noProof/>
          </w:rPr>
          <w:instrText xml:space="preserve"> PAGEREF _Toc266972098 \h </w:instrText>
        </w:r>
        <w:r>
          <w:rPr>
            <w:noProof/>
          </w:rPr>
        </w:r>
      </w:ins>
      <w:r>
        <w:rPr>
          <w:noProof/>
        </w:rPr>
        <w:fldChar w:fldCharType="separate"/>
      </w:r>
      <w:ins w:id="536" w:author="LaurenceJL" w:date="2010-07-15T15:43:00Z">
        <w:r>
          <w:rPr>
            <w:noProof/>
          </w:rPr>
          <w:t>31</w:t>
        </w:r>
        <w:r>
          <w:rPr>
            <w:noProof/>
          </w:rPr>
          <w:fldChar w:fldCharType="end"/>
        </w:r>
        <w:r w:rsidRPr="00135DC9">
          <w:rPr>
            <w:rStyle w:val="Hyperlink"/>
            <w:noProof/>
          </w:rPr>
          <w:fldChar w:fldCharType="end"/>
        </w:r>
      </w:ins>
    </w:p>
    <w:p w:rsidR="001C3859" w:rsidRDefault="001C3859">
      <w:pPr>
        <w:pStyle w:val="TOC1"/>
        <w:tabs>
          <w:tab w:val="right" w:leader="dot" w:pos="9350"/>
        </w:tabs>
        <w:rPr>
          <w:ins w:id="537" w:author="LaurenceJL" w:date="2010-07-15T15:43:00Z"/>
          <w:noProof/>
        </w:rPr>
      </w:pPr>
      <w:ins w:id="538"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"_Toc266972099"</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p8904q2</w:t>
        </w:r>
        <w:r>
          <w:rPr>
            <w:noProof/>
          </w:rPr>
          <w:tab/>
        </w:r>
        <w:r>
          <w:rPr>
            <w:noProof/>
          </w:rPr>
          <w:fldChar w:fldCharType="begin"/>
        </w:r>
        <w:r>
          <w:rPr>
            <w:noProof/>
          </w:rPr>
          <w:instrText xml:space="preserve"> PAGEREF _Toc266972099 \h </w:instrText>
        </w:r>
        <w:r>
          <w:rPr>
            <w:noProof/>
          </w:rPr>
        </w:r>
      </w:ins>
      <w:r>
        <w:rPr>
          <w:noProof/>
        </w:rPr>
        <w:fldChar w:fldCharType="separate"/>
      </w:r>
      <w:ins w:id="539" w:author="LaurenceJL" w:date="2010-07-15T15:43:00Z">
        <w:r>
          <w:rPr>
            <w:noProof/>
          </w:rPr>
          <w:t>31</w:t>
        </w:r>
        <w:r>
          <w:rPr>
            <w:noProof/>
          </w:rPr>
          <w:fldChar w:fldCharType="end"/>
        </w:r>
        <w:r w:rsidRPr="00135DC9">
          <w:rPr>
            <w:rStyle w:val="Hyperlink"/>
            <w:noProof/>
          </w:rPr>
          <w:fldChar w:fldCharType="end"/>
        </w:r>
      </w:ins>
    </w:p>
    <w:p w:rsidR="001C3859" w:rsidRDefault="001C3859">
      <w:pPr>
        <w:pStyle w:val="TOC2"/>
        <w:tabs>
          <w:tab w:val="right" w:leader="dot" w:pos="9350"/>
        </w:tabs>
        <w:rPr>
          <w:ins w:id="540" w:author="LaurenceJL" w:date="2010-07-15T15:43:00Z"/>
          <w:noProof/>
        </w:rPr>
      </w:pPr>
      <w:ins w:id="541"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"_Toc266972100"</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p8904q2</w:t>
        </w:r>
        <w:r>
          <w:rPr>
            <w:noProof/>
          </w:rPr>
          <w:tab/>
        </w:r>
        <w:r>
          <w:rPr>
            <w:noProof/>
          </w:rPr>
          <w:fldChar w:fldCharType="begin"/>
        </w:r>
        <w:r>
          <w:rPr>
            <w:noProof/>
          </w:rPr>
          <w:instrText xml:space="preserve"> PAGEREF _Toc266972100 \h </w:instrText>
        </w:r>
        <w:r>
          <w:rPr>
            <w:noProof/>
          </w:rPr>
        </w:r>
      </w:ins>
      <w:r>
        <w:rPr>
          <w:noProof/>
        </w:rPr>
        <w:fldChar w:fldCharType="separate"/>
      </w:r>
      <w:ins w:id="542" w:author="LaurenceJL" w:date="2010-07-15T15:43:00Z">
        <w:r>
          <w:rPr>
            <w:noProof/>
          </w:rPr>
          <w:t>31</w:t>
        </w:r>
        <w:r>
          <w:rPr>
            <w:noProof/>
          </w:rPr>
          <w:fldChar w:fldCharType="end"/>
        </w:r>
        <w:r w:rsidRPr="00135DC9">
          <w:rPr>
            <w:rStyle w:val="Hyperlink"/>
            <w:noProof/>
          </w:rPr>
          <w:fldChar w:fldCharType="end"/>
        </w:r>
      </w:ins>
    </w:p>
    <w:p w:rsidR="001C3859" w:rsidRDefault="001C3859">
      <w:pPr>
        <w:pStyle w:val="TOC1"/>
        <w:tabs>
          <w:tab w:val="right" w:leader="dot" w:pos="9350"/>
        </w:tabs>
        <w:rPr>
          <w:ins w:id="543" w:author="LaurenceJL" w:date="2010-07-15T15:43:00Z"/>
          <w:noProof/>
        </w:rPr>
      </w:pPr>
      <w:ins w:id="544"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"_Toc266972101"</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p10060q1</w:t>
        </w:r>
        <w:r>
          <w:rPr>
            <w:noProof/>
          </w:rPr>
          <w:tab/>
        </w:r>
        <w:r>
          <w:rPr>
            <w:noProof/>
          </w:rPr>
          <w:fldChar w:fldCharType="begin"/>
        </w:r>
        <w:r>
          <w:rPr>
            <w:noProof/>
          </w:rPr>
          <w:instrText xml:space="preserve"> PAGEREF _Toc266972101 \h </w:instrText>
        </w:r>
        <w:r>
          <w:rPr>
            <w:noProof/>
          </w:rPr>
        </w:r>
      </w:ins>
      <w:r>
        <w:rPr>
          <w:noProof/>
        </w:rPr>
        <w:fldChar w:fldCharType="separate"/>
      </w:r>
      <w:ins w:id="545" w:author="LaurenceJL" w:date="2010-07-15T15:43:00Z">
        <w:r>
          <w:rPr>
            <w:noProof/>
          </w:rPr>
          <w:t>32</w:t>
        </w:r>
        <w:r>
          <w:rPr>
            <w:noProof/>
          </w:rPr>
          <w:fldChar w:fldCharType="end"/>
        </w:r>
        <w:r w:rsidRPr="00135DC9">
          <w:rPr>
            <w:rStyle w:val="Hyperlink"/>
            <w:noProof/>
          </w:rPr>
          <w:fldChar w:fldCharType="end"/>
        </w:r>
      </w:ins>
    </w:p>
    <w:p w:rsidR="001C3859" w:rsidRDefault="001C3859">
      <w:pPr>
        <w:pStyle w:val="TOC2"/>
        <w:tabs>
          <w:tab w:val="right" w:leader="dot" w:pos="9350"/>
        </w:tabs>
        <w:rPr>
          <w:ins w:id="546" w:author="LaurenceJL" w:date="2010-07-15T15:43:00Z"/>
          <w:noProof/>
        </w:rPr>
      </w:pPr>
      <w:ins w:id="547"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"_Toc266972102"</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p10060q1</w:t>
        </w:r>
        <w:r>
          <w:rPr>
            <w:noProof/>
          </w:rPr>
          <w:tab/>
        </w:r>
        <w:r>
          <w:rPr>
            <w:noProof/>
          </w:rPr>
          <w:fldChar w:fldCharType="begin"/>
        </w:r>
        <w:r>
          <w:rPr>
            <w:noProof/>
          </w:rPr>
          <w:instrText xml:space="preserve"> PAGEREF _Toc266972102 \h </w:instrText>
        </w:r>
        <w:r>
          <w:rPr>
            <w:noProof/>
          </w:rPr>
        </w:r>
      </w:ins>
      <w:r>
        <w:rPr>
          <w:noProof/>
        </w:rPr>
        <w:fldChar w:fldCharType="separate"/>
      </w:r>
      <w:ins w:id="548" w:author="LaurenceJL" w:date="2010-07-15T15:43:00Z">
        <w:r>
          <w:rPr>
            <w:noProof/>
          </w:rPr>
          <w:t>32</w:t>
        </w:r>
        <w:r>
          <w:rPr>
            <w:noProof/>
          </w:rPr>
          <w:fldChar w:fldCharType="end"/>
        </w:r>
        <w:r w:rsidRPr="00135DC9">
          <w:rPr>
            <w:rStyle w:val="Hyperlink"/>
            <w:noProof/>
          </w:rPr>
          <w:fldChar w:fldCharType="end"/>
        </w:r>
      </w:ins>
    </w:p>
    <w:p w:rsidR="001C3859" w:rsidRDefault="001C3859">
      <w:pPr>
        <w:pStyle w:val="TOC1"/>
        <w:tabs>
          <w:tab w:val="right" w:leader="dot" w:pos="9350"/>
        </w:tabs>
        <w:rPr>
          <w:ins w:id="549" w:author="LaurenceJL" w:date="2010-07-15T15:43:00Z"/>
          <w:noProof/>
        </w:rPr>
      </w:pPr>
      <w:ins w:id="550"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"_Toc266972103"</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p8906q1</w:t>
        </w:r>
        <w:r>
          <w:rPr>
            <w:noProof/>
          </w:rPr>
          <w:tab/>
        </w:r>
        <w:r>
          <w:rPr>
            <w:noProof/>
          </w:rPr>
          <w:fldChar w:fldCharType="begin"/>
        </w:r>
        <w:r>
          <w:rPr>
            <w:noProof/>
          </w:rPr>
          <w:instrText xml:space="preserve"> PAGEREF _Toc266972103 \h </w:instrText>
        </w:r>
        <w:r>
          <w:rPr>
            <w:noProof/>
          </w:rPr>
        </w:r>
      </w:ins>
      <w:r>
        <w:rPr>
          <w:noProof/>
        </w:rPr>
        <w:fldChar w:fldCharType="separate"/>
      </w:r>
      <w:ins w:id="551" w:author="LaurenceJL" w:date="2010-07-15T15:43:00Z">
        <w:r>
          <w:rPr>
            <w:noProof/>
          </w:rPr>
          <w:t>32</w:t>
        </w:r>
        <w:r>
          <w:rPr>
            <w:noProof/>
          </w:rPr>
          <w:fldChar w:fldCharType="end"/>
        </w:r>
        <w:r w:rsidRPr="00135DC9">
          <w:rPr>
            <w:rStyle w:val="Hyperlink"/>
            <w:noProof/>
          </w:rPr>
          <w:fldChar w:fldCharType="end"/>
        </w:r>
      </w:ins>
    </w:p>
    <w:p w:rsidR="001C3859" w:rsidRDefault="001C3859">
      <w:pPr>
        <w:pStyle w:val="TOC2"/>
        <w:tabs>
          <w:tab w:val="right" w:leader="dot" w:pos="9350"/>
        </w:tabs>
        <w:rPr>
          <w:ins w:id="552" w:author="LaurenceJL" w:date="2010-07-15T15:43:00Z"/>
          <w:noProof/>
        </w:rPr>
      </w:pPr>
      <w:ins w:id="553"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"_Toc266972104"</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p8906q1</w:t>
        </w:r>
        <w:r>
          <w:rPr>
            <w:noProof/>
          </w:rPr>
          <w:tab/>
        </w:r>
        <w:r>
          <w:rPr>
            <w:noProof/>
          </w:rPr>
          <w:fldChar w:fldCharType="begin"/>
        </w:r>
        <w:r>
          <w:rPr>
            <w:noProof/>
          </w:rPr>
          <w:instrText xml:space="preserve"> PAGEREF _Toc266972104 \h </w:instrText>
        </w:r>
        <w:r>
          <w:rPr>
            <w:noProof/>
          </w:rPr>
        </w:r>
      </w:ins>
      <w:r>
        <w:rPr>
          <w:noProof/>
        </w:rPr>
        <w:fldChar w:fldCharType="separate"/>
      </w:r>
      <w:ins w:id="554" w:author="LaurenceJL" w:date="2010-07-15T15:43:00Z">
        <w:r>
          <w:rPr>
            <w:noProof/>
          </w:rPr>
          <w:t>32</w:t>
        </w:r>
        <w:r>
          <w:rPr>
            <w:noProof/>
          </w:rPr>
          <w:fldChar w:fldCharType="end"/>
        </w:r>
        <w:r w:rsidRPr="00135DC9">
          <w:rPr>
            <w:rStyle w:val="Hyperlink"/>
            <w:noProof/>
          </w:rPr>
          <w:fldChar w:fldCharType="end"/>
        </w:r>
      </w:ins>
    </w:p>
    <w:p w:rsidR="001C3859" w:rsidRDefault="001C3859">
      <w:pPr>
        <w:pStyle w:val="TOC1"/>
        <w:tabs>
          <w:tab w:val="right" w:leader="dot" w:pos="9350"/>
        </w:tabs>
        <w:rPr>
          <w:ins w:id="555" w:author="LaurenceJL" w:date="2010-07-15T15:43:00Z"/>
          <w:noProof/>
        </w:rPr>
      </w:pPr>
      <w:ins w:id="556"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"_Toc266972105"</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p8913q1</w:t>
        </w:r>
        <w:r>
          <w:rPr>
            <w:noProof/>
          </w:rPr>
          <w:tab/>
        </w:r>
        <w:r>
          <w:rPr>
            <w:noProof/>
          </w:rPr>
          <w:fldChar w:fldCharType="begin"/>
        </w:r>
        <w:r>
          <w:rPr>
            <w:noProof/>
          </w:rPr>
          <w:instrText xml:space="preserve"> PAGEREF _Toc266972105 \h </w:instrText>
        </w:r>
        <w:r>
          <w:rPr>
            <w:noProof/>
          </w:rPr>
        </w:r>
      </w:ins>
      <w:r>
        <w:rPr>
          <w:noProof/>
        </w:rPr>
        <w:fldChar w:fldCharType="separate"/>
      </w:r>
      <w:ins w:id="557" w:author="LaurenceJL" w:date="2010-07-15T15:43:00Z">
        <w:r>
          <w:rPr>
            <w:noProof/>
          </w:rPr>
          <w:t>32</w:t>
        </w:r>
        <w:r>
          <w:rPr>
            <w:noProof/>
          </w:rPr>
          <w:fldChar w:fldCharType="end"/>
        </w:r>
        <w:r w:rsidRPr="00135DC9">
          <w:rPr>
            <w:rStyle w:val="Hyperlink"/>
            <w:noProof/>
          </w:rPr>
          <w:fldChar w:fldCharType="end"/>
        </w:r>
      </w:ins>
    </w:p>
    <w:p w:rsidR="001C3859" w:rsidRDefault="001C3859">
      <w:pPr>
        <w:pStyle w:val="TOC2"/>
        <w:tabs>
          <w:tab w:val="right" w:leader="dot" w:pos="9350"/>
        </w:tabs>
        <w:rPr>
          <w:ins w:id="558" w:author="LaurenceJL" w:date="2010-07-15T15:43:00Z"/>
          <w:noProof/>
        </w:rPr>
      </w:pPr>
      <w:ins w:id="559"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"_Toc266972106"</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p8913q1</w:t>
        </w:r>
        <w:r>
          <w:rPr>
            <w:noProof/>
          </w:rPr>
          <w:tab/>
        </w:r>
        <w:r>
          <w:rPr>
            <w:noProof/>
          </w:rPr>
          <w:fldChar w:fldCharType="begin"/>
        </w:r>
        <w:r>
          <w:rPr>
            <w:noProof/>
          </w:rPr>
          <w:instrText xml:space="preserve"> PAGEREF _Toc266972106 \h </w:instrText>
        </w:r>
        <w:r>
          <w:rPr>
            <w:noProof/>
          </w:rPr>
        </w:r>
      </w:ins>
      <w:r>
        <w:rPr>
          <w:noProof/>
        </w:rPr>
        <w:fldChar w:fldCharType="separate"/>
      </w:r>
      <w:ins w:id="560" w:author="LaurenceJL" w:date="2010-07-15T15:43:00Z">
        <w:r>
          <w:rPr>
            <w:noProof/>
          </w:rPr>
          <w:t>33</w:t>
        </w:r>
        <w:r>
          <w:rPr>
            <w:noProof/>
          </w:rPr>
          <w:fldChar w:fldCharType="end"/>
        </w:r>
        <w:r w:rsidRPr="00135DC9">
          <w:rPr>
            <w:rStyle w:val="Hyperlink"/>
            <w:noProof/>
          </w:rPr>
          <w:fldChar w:fldCharType="end"/>
        </w:r>
      </w:ins>
    </w:p>
    <w:p w:rsidR="001C3859" w:rsidRDefault="001C3859">
      <w:pPr>
        <w:pStyle w:val="TOC1"/>
        <w:tabs>
          <w:tab w:val="right" w:leader="dot" w:pos="9350"/>
        </w:tabs>
        <w:rPr>
          <w:ins w:id="561" w:author="LaurenceJL" w:date="2010-07-15T15:43:00Z"/>
          <w:noProof/>
        </w:rPr>
      </w:pPr>
      <w:ins w:id="562"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"_Toc266972107"</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p8914q1</w:t>
        </w:r>
        <w:r>
          <w:rPr>
            <w:noProof/>
          </w:rPr>
          <w:tab/>
        </w:r>
        <w:r>
          <w:rPr>
            <w:noProof/>
          </w:rPr>
          <w:fldChar w:fldCharType="begin"/>
        </w:r>
        <w:r>
          <w:rPr>
            <w:noProof/>
          </w:rPr>
          <w:instrText xml:space="preserve"> PAGEREF _Toc266972107 \h </w:instrText>
        </w:r>
        <w:r>
          <w:rPr>
            <w:noProof/>
          </w:rPr>
        </w:r>
      </w:ins>
      <w:r>
        <w:rPr>
          <w:noProof/>
        </w:rPr>
        <w:fldChar w:fldCharType="separate"/>
      </w:r>
      <w:ins w:id="563" w:author="LaurenceJL" w:date="2010-07-15T15:43:00Z">
        <w:r>
          <w:rPr>
            <w:noProof/>
          </w:rPr>
          <w:t>33</w:t>
        </w:r>
        <w:r>
          <w:rPr>
            <w:noProof/>
          </w:rPr>
          <w:fldChar w:fldCharType="end"/>
        </w:r>
        <w:r w:rsidRPr="00135DC9">
          <w:rPr>
            <w:rStyle w:val="Hyperlink"/>
            <w:noProof/>
          </w:rPr>
          <w:fldChar w:fldCharType="end"/>
        </w:r>
      </w:ins>
    </w:p>
    <w:p w:rsidR="001C3859" w:rsidRDefault="001C3859">
      <w:pPr>
        <w:pStyle w:val="TOC2"/>
        <w:tabs>
          <w:tab w:val="right" w:leader="dot" w:pos="9350"/>
        </w:tabs>
        <w:rPr>
          <w:ins w:id="564" w:author="LaurenceJL" w:date="2010-07-15T15:43:00Z"/>
          <w:noProof/>
        </w:rPr>
      </w:pPr>
      <w:ins w:id="565"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"_Toc266972108"</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p8914q1</w:t>
        </w:r>
        <w:r>
          <w:rPr>
            <w:noProof/>
          </w:rPr>
          <w:tab/>
        </w:r>
        <w:r>
          <w:rPr>
            <w:noProof/>
          </w:rPr>
          <w:fldChar w:fldCharType="begin"/>
        </w:r>
        <w:r>
          <w:rPr>
            <w:noProof/>
          </w:rPr>
          <w:instrText xml:space="preserve"> PAGEREF _Toc266972108 \h </w:instrText>
        </w:r>
        <w:r>
          <w:rPr>
            <w:noProof/>
          </w:rPr>
        </w:r>
      </w:ins>
      <w:r>
        <w:rPr>
          <w:noProof/>
        </w:rPr>
        <w:fldChar w:fldCharType="separate"/>
      </w:r>
      <w:ins w:id="566" w:author="LaurenceJL" w:date="2010-07-15T15:43:00Z">
        <w:r>
          <w:rPr>
            <w:noProof/>
          </w:rPr>
          <w:t>33</w:t>
        </w:r>
        <w:r>
          <w:rPr>
            <w:noProof/>
          </w:rPr>
          <w:fldChar w:fldCharType="end"/>
        </w:r>
        <w:r w:rsidRPr="00135DC9">
          <w:rPr>
            <w:rStyle w:val="Hyperlink"/>
            <w:noProof/>
          </w:rPr>
          <w:fldChar w:fldCharType="end"/>
        </w:r>
      </w:ins>
    </w:p>
    <w:p w:rsidR="001C3859" w:rsidRDefault="001C3859">
      <w:pPr>
        <w:pStyle w:val="TOC1"/>
        <w:tabs>
          <w:tab w:val="right" w:leader="dot" w:pos="9350"/>
        </w:tabs>
        <w:rPr>
          <w:ins w:id="567" w:author="LaurenceJL" w:date="2010-07-15T15:43:00Z"/>
          <w:noProof/>
        </w:rPr>
      </w:pPr>
      <w:ins w:id="568"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"_Toc266972109"</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p9040q1</w:t>
        </w:r>
        <w:r>
          <w:rPr>
            <w:noProof/>
          </w:rPr>
          <w:tab/>
        </w:r>
        <w:r>
          <w:rPr>
            <w:noProof/>
          </w:rPr>
          <w:fldChar w:fldCharType="begin"/>
        </w:r>
        <w:r>
          <w:rPr>
            <w:noProof/>
          </w:rPr>
          <w:instrText xml:space="preserve"> PAGEREF _Toc266972109 \h </w:instrText>
        </w:r>
        <w:r>
          <w:rPr>
            <w:noProof/>
          </w:rPr>
        </w:r>
      </w:ins>
      <w:r>
        <w:rPr>
          <w:noProof/>
        </w:rPr>
        <w:fldChar w:fldCharType="separate"/>
      </w:r>
      <w:ins w:id="569" w:author="LaurenceJL" w:date="2010-07-15T15:43:00Z">
        <w:r>
          <w:rPr>
            <w:noProof/>
          </w:rPr>
          <w:t>33</w:t>
        </w:r>
        <w:r>
          <w:rPr>
            <w:noProof/>
          </w:rPr>
          <w:fldChar w:fldCharType="end"/>
        </w:r>
        <w:r w:rsidRPr="00135DC9">
          <w:rPr>
            <w:rStyle w:val="Hyperlink"/>
            <w:noProof/>
          </w:rPr>
          <w:fldChar w:fldCharType="end"/>
        </w:r>
      </w:ins>
    </w:p>
    <w:p w:rsidR="001C3859" w:rsidRDefault="001C3859">
      <w:pPr>
        <w:pStyle w:val="TOC2"/>
        <w:tabs>
          <w:tab w:val="right" w:leader="dot" w:pos="9350"/>
        </w:tabs>
        <w:rPr>
          <w:ins w:id="570" w:author="LaurenceJL" w:date="2010-07-15T15:43:00Z"/>
          <w:noProof/>
        </w:rPr>
      </w:pPr>
      <w:ins w:id="571"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"_Toc266972110"</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p9040q1</w:t>
        </w:r>
        <w:r>
          <w:rPr>
            <w:noProof/>
          </w:rPr>
          <w:tab/>
        </w:r>
        <w:r>
          <w:rPr>
            <w:noProof/>
          </w:rPr>
          <w:fldChar w:fldCharType="begin"/>
        </w:r>
        <w:r>
          <w:rPr>
            <w:noProof/>
          </w:rPr>
          <w:instrText xml:space="preserve"> PAGEREF _Toc266972110 \h </w:instrText>
        </w:r>
        <w:r>
          <w:rPr>
            <w:noProof/>
          </w:rPr>
        </w:r>
      </w:ins>
      <w:r>
        <w:rPr>
          <w:noProof/>
        </w:rPr>
        <w:fldChar w:fldCharType="separate"/>
      </w:r>
      <w:ins w:id="572" w:author="LaurenceJL" w:date="2010-07-15T15:43:00Z">
        <w:r>
          <w:rPr>
            <w:noProof/>
          </w:rPr>
          <w:t>33</w:t>
        </w:r>
        <w:r>
          <w:rPr>
            <w:noProof/>
          </w:rPr>
          <w:fldChar w:fldCharType="end"/>
        </w:r>
        <w:r w:rsidRPr="00135DC9">
          <w:rPr>
            <w:rStyle w:val="Hyperlink"/>
            <w:noProof/>
          </w:rPr>
          <w:fldChar w:fldCharType="end"/>
        </w:r>
      </w:ins>
    </w:p>
    <w:p w:rsidR="001C3859" w:rsidRDefault="001C3859">
      <w:pPr>
        <w:pStyle w:val="TOC1"/>
        <w:tabs>
          <w:tab w:val="right" w:leader="dot" w:pos="9350"/>
        </w:tabs>
        <w:rPr>
          <w:ins w:id="573" w:author="LaurenceJL" w:date="2010-07-15T15:43:00Z"/>
          <w:noProof/>
        </w:rPr>
      </w:pPr>
      <w:ins w:id="574"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"_Toc266972111"</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p9050q1</w:t>
        </w:r>
        <w:r>
          <w:rPr>
            <w:noProof/>
          </w:rPr>
          <w:tab/>
        </w:r>
        <w:r>
          <w:rPr>
            <w:noProof/>
          </w:rPr>
          <w:fldChar w:fldCharType="begin"/>
        </w:r>
        <w:r>
          <w:rPr>
            <w:noProof/>
          </w:rPr>
          <w:instrText xml:space="preserve"> PAGEREF _Toc266972111 \h </w:instrText>
        </w:r>
        <w:r>
          <w:rPr>
            <w:noProof/>
          </w:rPr>
        </w:r>
      </w:ins>
      <w:r>
        <w:rPr>
          <w:noProof/>
        </w:rPr>
        <w:fldChar w:fldCharType="separate"/>
      </w:r>
      <w:ins w:id="575" w:author="LaurenceJL" w:date="2010-07-15T15:43:00Z">
        <w:r>
          <w:rPr>
            <w:noProof/>
          </w:rPr>
          <w:t>33</w:t>
        </w:r>
        <w:r>
          <w:rPr>
            <w:noProof/>
          </w:rPr>
          <w:fldChar w:fldCharType="end"/>
        </w:r>
        <w:r w:rsidRPr="00135DC9">
          <w:rPr>
            <w:rStyle w:val="Hyperlink"/>
            <w:noProof/>
          </w:rPr>
          <w:fldChar w:fldCharType="end"/>
        </w:r>
      </w:ins>
    </w:p>
    <w:p w:rsidR="001C3859" w:rsidRDefault="001C3859">
      <w:pPr>
        <w:pStyle w:val="TOC2"/>
        <w:tabs>
          <w:tab w:val="right" w:leader="dot" w:pos="9350"/>
        </w:tabs>
        <w:rPr>
          <w:ins w:id="576" w:author="LaurenceJL" w:date="2010-07-15T15:43:00Z"/>
          <w:noProof/>
        </w:rPr>
      </w:pPr>
      <w:ins w:id="577"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"_Toc266972112"</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p9050q1</w:t>
        </w:r>
        <w:r>
          <w:rPr>
            <w:noProof/>
          </w:rPr>
          <w:tab/>
        </w:r>
        <w:r>
          <w:rPr>
            <w:noProof/>
          </w:rPr>
          <w:fldChar w:fldCharType="begin"/>
        </w:r>
        <w:r>
          <w:rPr>
            <w:noProof/>
          </w:rPr>
          <w:instrText xml:space="preserve"> PAGEREF _Toc266972112 \h </w:instrText>
        </w:r>
        <w:r>
          <w:rPr>
            <w:noProof/>
          </w:rPr>
        </w:r>
      </w:ins>
      <w:r>
        <w:rPr>
          <w:noProof/>
        </w:rPr>
        <w:fldChar w:fldCharType="separate"/>
      </w:r>
      <w:ins w:id="578" w:author="LaurenceJL" w:date="2010-07-15T15:43:00Z">
        <w:r>
          <w:rPr>
            <w:noProof/>
          </w:rPr>
          <w:t>34</w:t>
        </w:r>
        <w:r>
          <w:rPr>
            <w:noProof/>
          </w:rPr>
          <w:fldChar w:fldCharType="end"/>
        </w:r>
        <w:r w:rsidRPr="00135DC9">
          <w:rPr>
            <w:rStyle w:val="Hyperlink"/>
            <w:noProof/>
          </w:rPr>
          <w:fldChar w:fldCharType="end"/>
        </w:r>
      </w:ins>
    </w:p>
    <w:p w:rsidR="001C3859" w:rsidRDefault="001C3859">
      <w:pPr>
        <w:pStyle w:val="TOC1"/>
        <w:tabs>
          <w:tab w:val="right" w:leader="dot" w:pos="9350"/>
        </w:tabs>
        <w:rPr>
          <w:ins w:id="579" w:author="LaurenceJL" w:date="2010-07-15T15:43:00Z"/>
          <w:noProof/>
        </w:rPr>
      </w:pPr>
      <w:ins w:id="580"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"_Toc266972113"</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p9080q1</w:t>
        </w:r>
        <w:r>
          <w:rPr>
            <w:noProof/>
          </w:rPr>
          <w:tab/>
        </w:r>
        <w:r>
          <w:rPr>
            <w:noProof/>
          </w:rPr>
          <w:fldChar w:fldCharType="begin"/>
        </w:r>
        <w:r>
          <w:rPr>
            <w:noProof/>
          </w:rPr>
          <w:instrText xml:space="preserve"> PAGEREF _Toc266972113 \h </w:instrText>
        </w:r>
        <w:r>
          <w:rPr>
            <w:noProof/>
          </w:rPr>
        </w:r>
      </w:ins>
      <w:r>
        <w:rPr>
          <w:noProof/>
        </w:rPr>
        <w:fldChar w:fldCharType="separate"/>
      </w:r>
      <w:ins w:id="581" w:author="LaurenceJL" w:date="2010-07-15T15:43:00Z">
        <w:r>
          <w:rPr>
            <w:noProof/>
          </w:rPr>
          <w:t>34</w:t>
        </w:r>
        <w:r>
          <w:rPr>
            <w:noProof/>
          </w:rPr>
          <w:fldChar w:fldCharType="end"/>
        </w:r>
        <w:r w:rsidRPr="00135DC9">
          <w:rPr>
            <w:rStyle w:val="Hyperlink"/>
            <w:noProof/>
          </w:rPr>
          <w:fldChar w:fldCharType="end"/>
        </w:r>
      </w:ins>
    </w:p>
    <w:p w:rsidR="001C3859" w:rsidRDefault="001C3859">
      <w:pPr>
        <w:pStyle w:val="TOC2"/>
        <w:tabs>
          <w:tab w:val="right" w:leader="dot" w:pos="9350"/>
        </w:tabs>
        <w:rPr>
          <w:ins w:id="582" w:author="LaurenceJL" w:date="2010-07-15T15:43:00Z"/>
          <w:noProof/>
        </w:rPr>
      </w:pPr>
      <w:ins w:id="583"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"_Toc266972114"</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p9080q1</w:t>
        </w:r>
        <w:r>
          <w:rPr>
            <w:noProof/>
          </w:rPr>
          <w:tab/>
        </w:r>
        <w:r>
          <w:rPr>
            <w:noProof/>
          </w:rPr>
          <w:fldChar w:fldCharType="begin"/>
        </w:r>
        <w:r>
          <w:rPr>
            <w:noProof/>
          </w:rPr>
          <w:instrText xml:space="preserve"> PAGEREF _Toc266972114 \h </w:instrText>
        </w:r>
        <w:r>
          <w:rPr>
            <w:noProof/>
          </w:rPr>
        </w:r>
      </w:ins>
      <w:r>
        <w:rPr>
          <w:noProof/>
        </w:rPr>
        <w:fldChar w:fldCharType="separate"/>
      </w:r>
      <w:ins w:id="584" w:author="LaurenceJL" w:date="2010-07-15T15:43:00Z">
        <w:r>
          <w:rPr>
            <w:noProof/>
          </w:rPr>
          <w:t>34</w:t>
        </w:r>
        <w:r>
          <w:rPr>
            <w:noProof/>
          </w:rPr>
          <w:fldChar w:fldCharType="end"/>
        </w:r>
        <w:r w:rsidRPr="00135DC9">
          <w:rPr>
            <w:rStyle w:val="Hyperlink"/>
            <w:noProof/>
          </w:rPr>
          <w:fldChar w:fldCharType="end"/>
        </w:r>
      </w:ins>
    </w:p>
    <w:p w:rsidR="001C3859" w:rsidRDefault="001C3859">
      <w:pPr>
        <w:pStyle w:val="TOC1"/>
        <w:tabs>
          <w:tab w:val="right" w:leader="dot" w:pos="9350"/>
        </w:tabs>
        <w:rPr>
          <w:ins w:id="585" w:author="LaurenceJL" w:date="2010-07-15T15:43:00Z"/>
          <w:noProof/>
        </w:rPr>
      </w:pPr>
      <w:ins w:id="586"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"_Toc266972115"</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p52q1</w:t>
        </w:r>
        <w:r>
          <w:rPr>
            <w:noProof/>
          </w:rPr>
          <w:tab/>
        </w:r>
        <w:r>
          <w:rPr>
            <w:noProof/>
          </w:rPr>
          <w:fldChar w:fldCharType="begin"/>
        </w:r>
        <w:r>
          <w:rPr>
            <w:noProof/>
          </w:rPr>
          <w:instrText xml:space="preserve"> PAGEREF _Toc266972115 \h </w:instrText>
        </w:r>
        <w:r>
          <w:rPr>
            <w:noProof/>
          </w:rPr>
        </w:r>
      </w:ins>
      <w:r>
        <w:rPr>
          <w:noProof/>
        </w:rPr>
        <w:fldChar w:fldCharType="separate"/>
      </w:r>
      <w:ins w:id="587" w:author="LaurenceJL" w:date="2010-07-15T15:43:00Z">
        <w:r>
          <w:rPr>
            <w:noProof/>
          </w:rPr>
          <w:t>34</w:t>
        </w:r>
        <w:r>
          <w:rPr>
            <w:noProof/>
          </w:rPr>
          <w:fldChar w:fldCharType="end"/>
        </w:r>
        <w:r w:rsidRPr="00135DC9">
          <w:rPr>
            <w:rStyle w:val="Hyperlink"/>
            <w:noProof/>
          </w:rPr>
          <w:fldChar w:fldCharType="end"/>
        </w:r>
      </w:ins>
    </w:p>
    <w:p w:rsidR="001C3859" w:rsidRDefault="001C3859">
      <w:pPr>
        <w:pStyle w:val="TOC2"/>
        <w:tabs>
          <w:tab w:val="right" w:leader="dot" w:pos="9350"/>
        </w:tabs>
        <w:rPr>
          <w:ins w:id="588" w:author="LaurenceJL" w:date="2010-07-15T15:43:00Z"/>
          <w:noProof/>
        </w:rPr>
      </w:pPr>
      <w:ins w:id="589"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"_Toc266972116"</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p52q1</w:t>
        </w:r>
        <w:r>
          <w:rPr>
            <w:noProof/>
          </w:rPr>
          <w:tab/>
        </w:r>
        <w:r>
          <w:rPr>
            <w:noProof/>
          </w:rPr>
          <w:fldChar w:fldCharType="begin"/>
        </w:r>
        <w:r>
          <w:rPr>
            <w:noProof/>
          </w:rPr>
          <w:instrText xml:space="preserve"> PAGEREF _Toc266972116 \h </w:instrText>
        </w:r>
        <w:r>
          <w:rPr>
            <w:noProof/>
          </w:rPr>
        </w:r>
      </w:ins>
      <w:r>
        <w:rPr>
          <w:noProof/>
        </w:rPr>
        <w:fldChar w:fldCharType="separate"/>
      </w:r>
      <w:ins w:id="590" w:author="LaurenceJL" w:date="2010-07-15T15:43:00Z">
        <w:r>
          <w:rPr>
            <w:noProof/>
          </w:rPr>
          <w:t>34</w:t>
        </w:r>
        <w:r>
          <w:rPr>
            <w:noProof/>
          </w:rPr>
          <w:fldChar w:fldCharType="end"/>
        </w:r>
        <w:r w:rsidRPr="00135DC9">
          <w:rPr>
            <w:rStyle w:val="Hyperlink"/>
            <w:noProof/>
          </w:rPr>
          <w:fldChar w:fldCharType="end"/>
        </w:r>
      </w:ins>
    </w:p>
    <w:p w:rsidR="001C3859" w:rsidRDefault="001C3859">
      <w:pPr>
        <w:pStyle w:val="TOC1"/>
        <w:tabs>
          <w:tab w:val="right" w:leader="dot" w:pos="9350"/>
        </w:tabs>
        <w:rPr>
          <w:ins w:id="591" w:author="LaurenceJL" w:date="2010-07-15T15:43:00Z"/>
          <w:noProof/>
        </w:rPr>
      </w:pPr>
      <w:ins w:id="592"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"_Toc266972117"</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p58q1</w:t>
        </w:r>
        <w:r>
          <w:rPr>
            <w:noProof/>
          </w:rPr>
          <w:tab/>
        </w:r>
        <w:r>
          <w:rPr>
            <w:noProof/>
          </w:rPr>
          <w:fldChar w:fldCharType="begin"/>
        </w:r>
        <w:r>
          <w:rPr>
            <w:noProof/>
          </w:rPr>
          <w:instrText xml:space="preserve"> PAGEREF _Toc266972117 \h </w:instrText>
        </w:r>
        <w:r>
          <w:rPr>
            <w:noProof/>
          </w:rPr>
        </w:r>
      </w:ins>
      <w:r>
        <w:rPr>
          <w:noProof/>
        </w:rPr>
        <w:fldChar w:fldCharType="separate"/>
      </w:r>
      <w:ins w:id="593" w:author="LaurenceJL" w:date="2010-07-15T15:43:00Z">
        <w:r>
          <w:rPr>
            <w:noProof/>
          </w:rPr>
          <w:t>34</w:t>
        </w:r>
        <w:r>
          <w:rPr>
            <w:noProof/>
          </w:rPr>
          <w:fldChar w:fldCharType="end"/>
        </w:r>
        <w:r w:rsidRPr="00135DC9">
          <w:rPr>
            <w:rStyle w:val="Hyperlink"/>
            <w:noProof/>
          </w:rPr>
          <w:fldChar w:fldCharType="end"/>
        </w:r>
      </w:ins>
    </w:p>
    <w:p w:rsidR="001C3859" w:rsidRDefault="001C3859">
      <w:pPr>
        <w:pStyle w:val="TOC2"/>
        <w:tabs>
          <w:tab w:val="right" w:leader="dot" w:pos="9350"/>
        </w:tabs>
        <w:rPr>
          <w:ins w:id="594" w:author="LaurenceJL" w:date="2010-07-15T15:43:00Z"/>
          <w:noProof/>
        </w:rPr>
      </w:pPr>
      <w:ins w:id="595"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"_Toc266972118"</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p58q1</w:t>
        </w:r>
        <w:r>
          <w:rPr>
            <w:noProof/>
          </w:rPr>
          <w:tab/>
        </w:r>
        <w:r>
          <w:rPr>
            <w:noProof/>
          </w:rPr>
          <w:fldChar w:fldCharType="begin"/>
        </w:r>
        <w:r>
          <w:rPr>
            <w:noProof/>
          </w:rPr>
          <w:instrText xml:space="preserve"> PAGEREF _Toc266972118 \h </w:instrText>
        </w:r>
        <w:r>
          <w:rPr>
            <w:noProof/>
          </w:rPr>
        </w:r>
      </w:ins>
      <w:r>
        <w:rPr>
          <w:noProof/>
        </w:rPr>
        <w:fldChar w:fldCharType="separate"/>
      </w:r>
      <w:ins w:id="596" w:author="LaurenceJL" w:date="2010-07-15T15:43:00Z">
        <w:r>
          <w:rPr>
            <w:noProof/>
          </w:rPr>
          <w:t>35</w:t>
        </w:r>
        <w:r>
          <w:rPr>
            <w:noProof/>
          </w:rPr>
          <w:fldChar w:fldCharType="end"/>
        </w:r>
        <w:r w:rsidRPr="00135DC9">
          <w:rPr>
            <w:rStyle w:val="Hyperlink"/>
            <w:noProof/>
          </w:rPr>
          <w:fldChar w:fldCharType="end"/>
        </w:r>
      </w:ins>
    </w:p>
    <w:p w:rsidR="001C3859" w:rsidRDefault="001C3859">
      <w:pPr>
        <w:pStyle w:val="TOC1"/>
        <w:tabs>
          <w:tab w:val="right" w:leader="dot" w:pos="9350"/>
        </w:tabs>
        <w:rPr>
          <w:ins w:id="597" w:author="LaurenceJL" w:date="2010-07-15T15:43:00Z"/>
          <w:noProof/>
        </w:rPr>
      </w:pPr>
      <w:ins w:id="598"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"_Toc266972119"</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p60q1</w:t>
        </w:r>
        <w:r>
          <w:rPr>
            <w:noProof/>
          </w:rPr>
          <w:tab/>
        </w:r>
        <w:r>
          <w:rPr>
            <w:noProof/>
          </w:rPr>
          <w:fldChar w:fldCharType="begin"/>
        </w:r>
        <w:r>
          <w:rPr>
            <w:noProof/>
          </w:rPr>
          <w:instrText xml:space="preserve"> PAGEREF _Toc266972119 \h </w:instrText>
        </w:r>
        <w:r>
          <w:rPr>
            <w:noProof/>
          </w:rPr>
        </w:r>
      </w:ins>
      <w:r>
        <w:rPr>
          <w:noProof/>
        </w:rPr>
        <w:fldChar w:fldCharType="separate"/>
      </w:r>
      <w:ins w:id="599" w:author="LaurenceJL" w:date="2010-07-15T15:43:00Z">
        <w:r>
          <w:rPr>
            <w:noProof/>
          </w:rPr>
          <w:t>35</w:t>
        </w:r>
        <w:r>
          <w:rPr>
            <w:noProof/>
          </w:rPr>
          <w:fldChar w:fldCharType="end"/>
        </w:r>
        <w:r w:rsidRPr="00135DC9">
          <w:rPr>
            <w:rStyle w:val="Hyperlink"/>
            <w:noProof/>
          </w:rPr>
          <w:fldChar w:fldCharType="end"/>
        </w:r>
      </w:ins>
    </w:p>
    <w:p w:rsidR="001C3859" w:rsidRDefault="001C3859">
      <w:pPr>
        <w:pStyle w:val="TOC2"/>
        <w:tabs>
          <w:tab w:val="right" w:leader="dot" w:pos="9350"/>
        </w:tabs>
        <w:rPr>
          <w:ins w:id="600" w:author="LaurenceJL" w:date="2010-07-15T15:43:00Z"/>
          <w:noProof/>
        </w:rPr>
      </w:pPr>
      <w:ins w:id="601"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"_Toc266972120"</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p60q1</w:t>
        </w:r>
        <w:r>
          <w:rPr>
            <w:noProof/>
          </w:rPr>
          <w:tab/>
        </w:r>
        <w:r>
          <w:rPr>
            <w:noProof/>
          </w:rPr>
          <w:fldChar w:fldCharType="begin"/>
        </w:r>
        <w:r>
          <w:rPr>
            <w:noProof/>
          </w:rPr>
          <w:instrText xml:space="preserve"> PAGEREF _Toc266972120 \h </w:instrText>
        </w:r>
        <w:r>
          <w:rPr>
            <w:noProof/>
          </w:rPr>
        </w:r>
      </w:ins>
      <w:r>
        <w:rPr>
          <w:noProof/>
        </w:rPr>
        <w:fldChar w:fldCharType="separate"/>
      </w:r>
      <w:ins w:id="602" w:author="LaurenceJL" w:date="2010-07-15T15:43:00Z">
        <w:r>
          <w:rPr>
            <w:noProof/>
          </w:rPr>
          <w:t>35</w:t>
        </w:r>
        <w:r>
          <w:rPr>
            <w:noProof/>
          </w:rPr>
          <w:fldChar w:fldCharType="end"/>
        </w:r>
        <w:r w:rsidRPr="00135DC9">
          <w:rPr>
            <w:rStyle w:val="Hyperlink"/>
            <w:noProof/>
          </w:rPr>
          <w:fldChar w:fldCharType="end"/>
        </w:r>
      </w:ins>
    </w:p>
    <w:p w:rsidR="001C3859" w:rsidRDefault="001C3859">
      <w:pPr>
        <w:pStyle w:val="TOC1"/>
        <w:tabs>
          <w:tab w:val="right" w:leader="dot" w:pos="9350"/>
        </w:tabs>
        <w:rPr>
          <w:ins w:id="603" w:author="LaurenceJL" w:date="2010-07-15T15:43:00Z"/>
          <w:noProof/>
        </w:rPr>
      </w:pPr>
      <w:ins w:id="604"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"_Toc266972121"</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p671q1</w:t>
        </w:r>
        <w:r>
          <w:rPr>
            <w:noProof/>
          </w:rPr>
          <w:tab/>
        </w:r>
        <w:r>
          <w:rPr>
            <w:noProof/>
          </w:rPr>
          <w:fldChar w:fldCharType="begin"/>
        </w:r>
        <w:r>
          <w:rPr>
            <w:noProof/>
          </w:rPr>
          <w:instrText xml:space="preserve"> PAGEREF _Toc266972121 \h </w:instrText>
        </w:r>
        <w:r>
          <w:rPr>
            <w:noProof/>
          </w:rPr>
        </w:r>
      </w:ins>
      <w:r>
        <w:rPr>
          <w:noProof/>
        </w:rPr>
        <w:fldChar w:fldCharType="separate"/>
      </w:r>
      <w:ins w:id="605" w:author="LaurenceJL" w:date="2010-07-15T15:43:00Z">
        <w:r>
          <w:rPr>
            <w:noProof/>
          </w:rPr>
          <w:t>35</w:t>
        </w:r>
        <w:r>
          <w:rPr>
            <w:noProof/>
          </w:rPr>
          <w:fldChar w:fldCharType="end"/>
        </w:r>
        <w:r w:rsidRPr="00135DC9">
          <w:rPr>
            <w:rStyle w:val="Hyperlink"/>
            <w:noProof/>
          </w:rPr>
          <w:fldChar w:fldCharType="end"/>
        </w:r>
      </w:ins>
    </w:p>
    <w:p w:rsidR="001C3859" w:rsidRDefault="001C3859">
      <w:pPr>
        <w:pStyle w:val="TOC2"/>
        <w:tabs>
          <w:tab w:val="right" w:leader="dot" w:pos="9350"/>
        </w:tabs>
        <w:rPr>
          <w:ins w:id="606" w:author="LaurenceJL" w:date="2010-07-15T15:43:00Z"/>
          <w:noProof/>
        </w:rPr>
      </w:pPr>
      <w:ins w:id="607"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"_Toc266972122"</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p671q1</w:t>
        </w:r>
        <w:r>
          <w:rPr>
            <w:noProof/>
          </w:rPr>
          <w:tab/>
        </w:r>
        <w:r>
          <w:rPr>
            <w:noProof/>
          </w:rPr>
          <w:fldChar w:fldCharType="begin"/>
        </w:r>
        <w:r>
          <w:rPr>
            <w:noProof/>
          </w:rPr>
          <w:instrText xml:space="preserve"> PAGEREF _Toc266972122 \h </w:instrText>
        </w:r>
        <w:r>
          <w:rPr>
            <w:noProof/>
          </w:rPr>
        </w:r>
      </w:ins>
      <w:r>
        <w:rPr>
          <w:noProof/>
        </w:rPr>
        <w:fldChar w:fldCharType="separate"/>
      </w:r>
      <w:ins w:id="608" w:author="LaurenceJL" w:date="2010-07-15T15:43:00Z">
        <w:r>
          <w:rPr>
            <w:noProof/>
          </w:rPr>
          <w:t>35</w:t>
        </w:r>
        <w:r>
          <w:rPr>
            <w:noProof/>
          </w:rPr>
          <w:fldChar w:fldCharType="end"/>
        </w:r>
        <w:r w:rsidRPr="00135DC9">
          <w:rPr>
            <w:rStyle w:val="Hyperlink"/>
            <w:noProof/>
          </w:rPr>
          <w:fldChar w:fldCharType="end"/>
        </w:r>
      </w:ins>
    </w:p>
    <w:p w:rsidR="001C3859" w:rsidRDefault="001C3859">
      <w:pPr>
        <w:pStyle w:val="TOC1"/>
        <w:tabs>
          <w:tab w:val="right" w:leader="dot" w:pos="9350"/>
        </w:tabs>
        <w:rPr>
          <w:ins w:id="609" w:author="LaurenceJL" w:date="2010-07-15T15:43:00Z"/>
          <w:noProof/>
        </w:rPr>
      </w:pPr>
      <w:ins w:id="610"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"_Toc266972123"</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ethnicity</w:t>
        </w:r>
        <w:r>
          <w:rPr>
            <w:noProof/>
          </w:rPr>
          <w:tab/>
        </w:r>
        <w:r>
          <w:rPr>
            <w:noProof/>
          </w:rPr>
          <w:fldChar w:fldCharType="begin"/>
        </w:r>
        <w:r>
          <w:rPr>
            <w:noProof/>
          </w:rPr>
          <w:instrText xml:space="preserve"> PAGEREF _Toc266972123 \h </w:instrText>
        </w:r>
        <w:r>
          <w:rPr>
            <w:noProof/>
          </w:rPr>
        </w:r>
      </w:ins>
      <w:r>
        <w:rPr>
          <w:noProof/>
        </w:rPr>
        <w:fldChar w:fldCharType="separate"/>
      </w:r>
      <w:ins w:id="611" w:author="LaurenceJL" w:date="2010-07-15T15:43:00Z">
        <w:r>
          <w:rPr>
            <w:noProof/>
          </w:rPr>
          <w:t>35</w:t>
        </w:r>
        <w:r>
          <w:rPr>
            <w:noProof/>
          </w:rPr>
          <w:fldChar w:fldCharType="end"/>
        </w:r>
        <w:r w:rsidRPr="00135DC9">
          <w:rPr>
            <w:rStyle w:val="Hyperlink"/>
            <w:noProof/>
          </w:rPr>
          <w:fldChar w:fldCharType="end"/>
        </w:r>
      </w:ins>
    </w:p>
    <w:p w:rsidR="001C3859" w:rsidRDefault="001C3859">
      <w:pPr>
        <w:pStyle w:val="TOC2"/>
        <w:tabs>
          <w:tab w:val="right" w:leader="dot" w:pos="9350"/>
        </w:tabs>
        <w:rPr>
          <w:ins w:id="612" w:author="LaurenceJL" w:date="2010-07-15T15:43:00Z"/>
          <w:noProof/>
        </w:rPr>
      </w:pPr>
      <w:ins w:id="613"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"_Toc266972124"</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ethnicity</w:t>
        </w:r>
        <w:r>
          <w:rPr>
            <w:noProof/>
          </w:rPr>
          <w:tab/>
        </w:r>
        <w:r>
          <w:rPr>
            <w:noProof/>
          </w:rPr>
          <w:fldChar w:fldCharType="begin"/>
        </w:r>
        <w:r>
          <w:rPr>
            <w:noProof/>
          </w:rPr>
          <w:instrText xml:space="preserve"> PAGEREF _Toc266972124 \h </w:instrText>
        </w:r>
        <w:r>
          <w:rPr>
            <w:noProof/>
          </w:rPr>
        </w:r>
      </w:ins>
      <w:r>
        <w:rPr>
          <w:noProof/>
        </w:rPr>
        <w:fldChar w:fldCharType="separate"/>
      </w:r>
      <w:ins w:id="614" w:author="LaurenceJL" w:date="2010-07-15T15:43:00Z">
        <w:r>
          <w:rPr>
            <w:noProof/>
          </w:rPr>
          <w:t>36</w:t>
        </w:r>
        <w:r>
          <w:rPr>
            <w:noProof/>
          </w:rPr>
          <w:fldChar w:fldCharType="end"/>
        </w:r>
        <w:r w:rsidRPr="00135DC9">
          <w:rPr>
            <w:rStyle w:val="Hyperlink"/>
            <w:noProof/>
          </w:rPr>
          <w:fldChar w:fldCharType="end"/>
        </w:r>
      </w:ins>
    </w:p>
    <w:p w:rsidR="001C3859" w:rsidRDefault="001C3859">
      <w:pPr>
        <w:pStyle w:val="TOC1"/>
        <w:tabs>
          <w:tab w:val="right" w:leader="dot" w:pos="9350"/>
        </w:tabs>
        <w:rPr>
          <w:ins w:id="615" w:author="LaurenceJL" w:date="2010-07-15T15:43:00Z"/>
          <w:noProof/>
        </w:rPr>
      </w:pPr>
      <w:ins w:id="616"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"_Toc266972125"</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p1070q1</w:t>
        </w:r>
        <w:r>
          <w:rPr>
            <w:noProof/>
          </w:rPr>
          <w:tab/>
        </w:r>
        <w:r>
          <w:rPr>
            <w:noProof/>
          </w:rPr>
          <w:fldChar w:fldCharType="begin"/>
        </w:r>
        <w:r>
          <w:rPr>
            <w:noProof/>
          </w:rPr>
          <w:instrText xml:space="preserve"> PAGEREF _Toc266972125 \h </w:instrText>
        </w:r>
        <w:r>
          <w:rPr>
            <w:noProof/>
          </w:rPr>
        </w:r>
      </w:ins>
      <w:r>
        <w:rPr>
          <w:noProof/>
        </w:rPr>
        <w:fldChar w:fldCharType="separate"/>
      </w:r>
      <w:ins w:id="617" w:author="LaurenceJL" w:date="2010-07-15T15:43:00Z">
        <w:r>
          <w:rPr>
            <w:noProof/>
          </w:rPr>
          <w:t>36</w:t>
        </w:r>
        <w:r>
          <w:rPr>
            <w:noProof/>
          </w:rPr>
          <w:fldChar w:fldCharType="end"/>
        </w:r>
        <w:r w:rsidRPr="00135DC9">
          <w:rPr>
            <w:rStyle w:val="Hyperlink"/>
            <w:noProof/>
          </w:rPr>
          <w:fldChar w:fldCharType="end"/>
        </w:r>
      </w:ins>
    </w:p>
    <w:p w:rsidR="001C3859" w:rsidRDefault="001C3859">
      <w:pPr>
        <w:pStyle w:val="TOC2"/>
        <w:tabs>
          <w:tab w:val="right" w:leader="dot" w:pos="9350"/>
        </w:tabs>
        <w:rPr>
          <w:ins w:id="618" w:author="LaurenceJL" w:date="2010-07-15T15:43:00Z"/>
          <w:noProof/>
        </w:rPr>
      </w:pPr>
      <w:ins w:id="619"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"_Toc266972126"</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p1070q1</w:t>
        </w:r>
        <w:r>
          <w:rPr>
            <w:noProof/>
          </w:rPr>
          <w:tab/>
        </w:r>
        <w:r>
          <w:rPr>
            <w:noProof/>
          </w:rPr>
          <w:fldChar w:fldCharType="begin"/>
        </w:r>
        <w:r>
          <w:rPr>
            <w:noProof/>
          </w:rPr>
          <w:instrText xml:space="preserve"> PAGEREF _Toc266972126 \h </w:instrText>
        </w:r>
        <w:r>
          <w:rPr>
            <w:noProof/>
          </w:rPr>
        </w:r>
      </w:ins>
      <w:r>
        <w:rPr>
          <w:noProof/>
        </w:rPr>
        <w:fldChar w:fldCharType="separate"/>
      </w:r>
      <w:ins w:id="620" w:author="LaurenceJL" w:date="2010-07-15T15:43:00Z">
        <w:r>
          <w:rPr>
            <w:noProof/>
          </w:rPr>
          <w:t>36</w:t>
        </w:r>
        <w:r>
          <w:rPr>
            <w:noProof/>
          </w:rPr>
          <w:fldChar w:fldCharType="end"/>
        </w:r>
        <w:r w:rsidRPr="00135DC9">
          <w:rPr>
            <w:rStyle w:val="Hyperlink"/>
            <w:noProof/>
          </w:rPr>
          <w:fldChar w:fldCharType="end"/>
        </w:r>
      </w:ins>
    </w:p>
    <w:p w:rsidR="001C3859" w:rsidRDefault="001C3859">
      <w:pPr>
        <w:pStyle w:val="TOC1"/>
        <w:tabs>
          <w:tab w:val="right" w:leader="dot" w:pos="9350"/>
        </w:tabs>
        <w:rPr>
          <w:ins w:id="621" w:author="LaurenceJL" w:date="2010-07-15T15:43:00Z"/>
          <w:noProof/>
        </w:rPr>
      </w:pPr>
      <w:ins w:id="622"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"_Toc266972127"</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p1080grid</w:t>
        </w:r>
        <w:r>
          <w:rPr>
            <w:noProof/>
          </w:rPr>
          <w:tab/>
        </w:r>
        <w:r>
          <w:rPr>
            <w:noProof/>
          </w:rPr>
          <w:fldChar w:fldCharType="begin"/>
        </w:r>
        <w:r>
          <w:rPr>
            <w:noProof/>
          </w:rPr>
          <w:instrText xml:space="preserve"> PAGEREF _Toc266972127 \h </w:instrText>
        </w:r>
        <w:r>
          <w:rPr>
            <w:noProof/>
          </w:rPr>
        </w:r>
      </w:ins>
      <w:r>
        <w:rPr>
          <w:noProof/>
        </w:rPr>
        <w:fldChar w:fldCharType="separate"/>
      </w:r>
      <w:ins w:id="623" w:author="LaurenceJL" w:date="2010-07-15T15:43:00Z">
        <w:r>
          <w:rPr>
            <w:noProof/>
          </w:rPr>
          <w:t>36</w:t>
        </w:r>
        <w:r>
          <w:rPr>
            <w:noProof/>
          </w:rPr>
          <w:fldChar w:fldCharType="end"/>
        </w:r>
        <w:r w:rsidRPr="00135DC9">
          <w:rPr>
            <w:rStyle w:val="Hyperlink"/>
            <w:noProof/>
          </w:rPr>
          <w:fldChar w:fldCharType="end"/>
        </w:r>
      </w:ins>
    </w:p>
    <w:p w:rsidR="001C3859" w:rsidRDefault="001C3859">
      <w:pPr>
        <w:pStyle w:val="TOC2"/>
        <w:tabs>
          <w:tab w:val="right" w:leader="dot" w:pos="9350"/>
        </w:tabs>
        <w:rPr>
          <w:ins w:id="624" w:author="LaurenceJL" w:date="2010-07-15T15:43:00Z"/>
          <w:noProof/>
        </w:rPr>
      </w:pPr>
      <w:ins w:id="625"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"_Toc266972128"</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p1080grid</w:t>
        </w:r>
        <w:r>
          <w:rPr>
            <w:noProof/>
          </w:rPr>
          <w:tab/>
        </w:r>
        <w:r>
          <w:rPr>
            <w:noProof/>
          </w:rPr>
          <w:fldChar w:fldCharType="begin"/>
        </w:r>
        <w:r>
          <w:rPr>
            <w:noProof/>
          </w:rPr>
          <w:instrText xml:space="preserve"> PAGEREF _Toc266972128 \h </w:instrText>
        </w:r>
        <w:r>
          <w:rPr>
            <w:noProof/>
          </w:rPr>
        </w:r>
      </w:ins>
      <w:r>
        <w:rPr>
          <w:noProof/>
        </w:rPr>
        <w:fldChar w:fldCharType="separate"/>
      </w:r>
      <w:ins w:id="626" w:author="LaurenceJL" w:date="2010-07-15T15:43:00Z">
        <w:r>
          <w:rPr>
            <w:noProof/>
          </w:rPr>
          <w:t>37</w:t>
        </w:r>
        <w:r>
          <w:rPr>
            <w:noProof/>
          </w:rPr>
          <w:fldChar w:fldCharType="end"/>
        </w:r>
        <w:r w:rsidRPr="00135DC9">
          <w:rPr>
            <w:rStyle w:val="Hyperlink"/>
            <w:noProof/>
          </w:rPr>
          <w:fldChar w:fldCharType="end"/>
        </w:r>
      </w:ins>
    </w:p>
    <w:p w:rsidR="001C3859" w:rsidRDefault="001C3859">
      <w:pPr>
        <w:pStyle w:val="TOC1"/>
        <w:tabs>
          <w:tab w:val="right" w:leader="dot" w:pos="9350"/>
        </w:tabs>
        <w:rPr>
          <w:ins w:id="627" w:author="LaurenceJL" w:date="2010-07-15T15:43:00Z"/>
          <w:noProof/>
        </w:rPr>
      </w:pPr>
      <w:ins w:id="628"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"_Toc266972129"</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p1090q1</w:t>
        </w:r>
        <w:r>
          <w:rPr>
            <w:noProof/>
          </w:rPr>
          <w:tab/>
        </w:r>
        <w:r>
          <w:rPr>
            <w:noProof/>
          </w:rPr>
          <w:fldChar w:fldCharType="begin"/>
        </w:r>
        <w:r>
          <w:rPr>
            <w:noProof/>
          </w:rPr>
          <w:instrText xml:space="preserve"> PAGEREF _Toc266972129 \h </w:instrText>
        </w:r>
        <w:r>
          <w:rPr>
            <w:noProof/>
          </w:rPr>
        </w:r>
      </w:ins>
      <w:r>
        <w:rPr>
          <w:noProof/>
        </w:rPr>
        <w:fldChar w:fldCharType="separate"/>
      </w:r>
      <w:ins w:id="629" w:author="LaurenceJL" w:date="2010-07-15T15:43:00Z">
        <w:r>
          <w:rPr>
            <w:noProof/>
          </w:rPr>
          <w:t>37</w:t>
        </w:r>
        <w:r>
          <w:rPr>
            <w:noProof/>
          </w:rPr>
          <w:fldChar w:fldCharType="end"/>
        </w:r>
        <w:r w:rsidRPr="00135DC9">
          <w:rPr>
            <w:rStyle w:val="Hyperlink"/>
            <w:noProof/>
          </w:rPr>
          <w:fldChar w:fldCharType="end"/>
        </w:r>
      </w:ins>
    </w:p>
    <w:p w:rsidR="001C3859" w:rsidRDefault="001C3859">
      <w:pPr>
        <w:pStyle w:val="TOC2"/>
        <w:tabs>
          <w:tab w:val="right" w:leader="dot" w:pos="9350"/>
        </w:tabs>
        <w:rPr>
          <w:ins w:id="630" w:author="LaurenceJL" w:date="2010-07-15T15:43:00Z"/>
          <w:noProof/>
        </w:rPr>
      </w:pPr>
      <w:ins w:id="631" w:author="LaurenceJL" w:date="2010-07-15T15:43:00Z">
        <w:r w:rsidRPr="00135DC9">
          <w:rPr>
            <w:rStyle w:val="Hyperlink"/>
            <w:noProof/>
          </w:rPr>
          <w:lastRenderedPageBreak/>
          <w:fldChar w:fldCharType="begin"/>
        </w:r>
        <w:r w:rsidRPr="00135DC9">
          <w:rPr>
            <w:rStyle w:val="Hyperlink"/>
            <w:noProof/>
          </w:rPr>
          <w:instrText xml:space="preserve"> </w:instrText>
        </w:r>
        <w:r>
          <w:rPr>
            <w:noProof/>
          </w:rPr>
          <w:instrText>HYPERLINK \l "_Toc266972130"</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p1090q1</w:t>
        </w:r>
        <w:r>
          <w:rPr>
            <w:noProof/>
          </w:rPr>
          <w:tab/>
        </w:r>
        <w:r>
          <w:rPr>
            <w:noProof/>
          </w:rPr>
          <w:fldChar w:fldCharType="begin"/>
        </w:r>
        <w:r>
          <w:rPr>
            <w:noProof/>
          </w:rPr>
          <w:instrText xml:space="preserve"> PAGEREF _Toc266972130 \h </w:instrText>
        </w:r>
        <w:r>
          <w:rPr>
            <w:noProof/>
          </w:rPr>
        </w:r>
      </w:ins>
      <w:r>
        <w:rPr>
          <w:noProof/>
        </w:rPr>
        <w:fldChar w:fldCharType="separate"/>
      </w:r>
      <w:ins w:id="632" w:author="LaurenceJL" w:date="2010-07-15T15:43:00Z">
        <w:r>
          <w:rPr>
            <w:noProof/>
          </w:rPr>
          <w:t>38</w:t>
        </w:r>
        <w:r>
          <w:rPr>
            <w:noProof/>
          </w:rPr>
          <w:fldChar w:fldCharType="end"/>
        </w:r>
        <w:r w:rsidRPr="00135DC9">
          <w:rPr>
            <w:rStyle w:val="Hyperlink"/>
            <w:noProof/>
          </w:rPr>
          <w:fldChar w:fldCharType="end"/>
        </w:r>
      </w:ins>
    </w:p>
    <w:p w:rsidR="001C3859" w:rsidRDefault="001C3859">
      <w:pPr>
        <w:pStyle w:val="TOC1"/>
        <w:tabs>
          <w:tab w:val="right" w:leader="dot" w:pos="9350"/>
        </w:tabs>
        <w:rPr>
          <w:ins w:id="633" w:author="LaurenceJL" w:date="2010-07-15T15:43:00Z"/>
          <w:noProof/>
        </w:rPr>
      </w:pPr>
      <w:ins w:id="634"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"_Toc266972131"</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p1110q1</w:t>
        </w:r>
        <w:r>
          <w:rPr>
            <w:noProof/>
          </w:rPr>
          <w:tab/>
        </w:r>
        <w:r>
          <w:rPr>
            <w:noProof/>
          </w:rPr>
          <w:fldChar w:fldCharType="begin"/>
        </w:r>
        <w:r>
          <w:rPr>
            <w:noProof/>
          </w:rPr>
          <w:instrText xml:space="preserve"> PAGEREF _Toc266972131 \h </w:instrText>
        </w:r>
        <w:r>
          <w:rPr>
            <w:noProof/>
          </w:rPr>
        </w:r>
      </w:ins>
      <w:r>
        <w:rPr>
          <w:noProof/>
        </w:rPr>
        <w:fldChar w:fldCharType="separate"/>
      </w:r>
      <w:ins w:id="635" w:author="LaurenceJL" w:date="2010-07-15T15:43:00Z">
        <w:r>
          <w:rPr>
            <w:noProof/>
          </w:rPr>
          <w:t>38</w:t>
        </w:r>
        <w:r>
          <w:rPr>
            <w:noProof/>
          </w:rPr>
          <w:fldChar w:fldCharType="end"/>
        </w:r>
        <w:r w:rsidRPr="00135DC9">
          <w:rPr>
            <w:rStyle w:val="Hyperlink"/>
            <w:noProof/>
          </w:rPr>
          <w:fldChar w:fldCharType="end"/>
        </w:r>
      </w:ins>
    </w:p>
    <w:p w:rsidR="001C3859" w:rsidRDefault="001C3859">
      <w:pPr>
        <w:pStyle w:val="TOC2"/>
        <w:tabs>
          <w:tab w:val="right" w:leader="dot" w:pos="9350"/>
        </w:tabs>
        <w:rPr>
          <w:ins w:id="636" w:author="LaurenceJL" w:date="2010-07-15T15:43:00Z"/>
          <w:noProof/>
        </w:rPr>
      </w:pPr>
      <w:ins w:id="637"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"_Toc266972132"</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p1110q1</w:t>
        </w:r>
        <w:r>
          <w:rPr>
            <w:noProof/>
          </w:rPr>
          <w:tab/>
        </w:r>
        <w:r>
          <w:rPr>
            <w:noProof/>
          </w:rPr>
          <w:fldChar w:fldCharType="begin"/>
        </w:r>
        <w:r>
          <w:rPr>
            <w:noProof/>
          </w:rPr>
          <w:instrText xml:space="preserve"> PAGEREF _Toc266972132 \h </w:instrText>
        </w:r>
        <w:r>
          <w:rPr>
            <w:noProof/>
          </w:rPr>
        </w:r>
      </w:ins>
      <w:r>
        <w:rPr>
          <w:noProof/>
        </w:rPr>
        <w:fldChar w:fldCharType="separate"/>
      </w:r>
      <w:ins w:id="638" w:author="LaurenceJL" w:date="2010-07-15T15:43:00Z">
        <w:r>
          <w:rPr>
            <w:noProof/>
          </w:rPr>
          <w:t>38</w:t>
        </w:r>
        <w:r>
          <w:rPr>
            <w:noProof/>
          </w:rPr>
          <w:fldChar w:fldCharType="end"/>
        </w:r>
        <w:r w:rsidRPr="00135DC9">
          <w:rPr>
            <w:rStyle w:val="Hyperlink"/>
            <w:noProof/>
          </w:rPr>
          <w:fldChar w:fldCharType="end"/>
        </w:r>
      </w:ins>
    </w:p>
    <w:p w:rsidR="001C3859" w:rsidRDefault="001C3859">
      <w:pPr>
        <w:pStyle w:val="TOC1"/>
        <w:tabs>
          <w:tab w:val="right" w:leader="dot" w:pos="9350"/>
        </w:tabs>
        <w:rPr>
          <w:ins w:id="639" w:author="LaurenceJL" w:date="2010-07-15T15:43:00Z"/>
          <w:noProof/>
        </w:rPr>
      </w:pPr>
      <w:ins w:id="640"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"_Toc266972133"</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page1120gridcheck</w:t>
        </w:r>
        <w:r>
          <w:rPr>
            <w:noProof/>
          </w:rPr>
          <w:tab/>
        </w:r>
        <w:r>
          <w:rPr>
            <w:noProof/>
          </w:rPr>
          <w:fldChar w:fldCharType="begin"/>
        </w:r>
        <w:r>
          <w:rPr>
            <w:noProof/>
          </w:rPr>
          <w:instrText xml:space="preserve"> PAGEREF _Toc266972133 \h </w:instrText>
        </w:r>
        <w:r>
          <w:rPr>
            <w:noProof/>
          </w:rPr>
        </w:r>
      </w:ins>
      <w:r>
        <w:rPr>
          <w:noProof/>
        </w:rPr>
        <w:fldChar w:fldCharType="separate"/>
      </w:r>
      <w:ins w:id="641" w:author="LaurenceJL" w:date="2010-07-15T15:43:00Z">
        <w:r>
          <w:rPr>
            <w:noProof/>
          </w:rPr>
          <w:t>38</w:t>
        </w:r>
        <w:r>
          <w:rPr>
            <w:noProof/>
          </w:rPr>
          <w:fldChar w:fldCharType="end"/>
        </w:r>
        <w:r w:rsidRPr="00135DC9">
          <w:rPr>
            <w:rStyle w:val="Hyperlink"/>
            <w:noProof/>
          </w:rPr>
          <w:fldChar w:fldCharType="end"/>
        </w:r>
      </w:ins>
    </w:p>
    <w:p w:rsidR="001C3859" w:rsidRDefault="001C3859">
      <w:pPr>
        <w:pStyle w:val="TOC2"/>
        <w:tabs>
          <w:tab w:val="right" w:leader="dot" w:pos="9350"/>
        </w:tabs>
        <w:rPr>
          <w:ins w:id="642" w:author="LaurenceJL" w:date="2010-07-15T15:43:00Z"/>
          <w:noProof/>
        </w:rPr>
      </w:pPr>
      <w:ins w:id="643"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"_Toc266972134"</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p1120grid</w:t>
        </w:r>
        <w:r>
          <w:rPr>
            <w:noProof/>
          </w:rPr>
          <w:tab/>
        </w:r>
        <w:r>
          <w:rPr>
            <w:noProof/>
          </w:rPr>
          <w:fldChar w:fldCharType="begin"/>
        </w:r>
        <w:r>
          <w:rPr>
            <w:noProof/>
          </w:rPr>
          <w:instrText xml:space="preserve"> PAGEREF _Toc266972134 \h </w:instrText>
        </w:r>
        <w:r>
          <w:rPr>
            <w:noProof/>
          </w:rPr>
        </w:r>
      </w:ins>
      <w:r>
        <w:rPr>
          <w:noProof/>
        </w:rPr>
        <w:fldChar w:fldCharType="separate"/>
      </w:r>
      <w:ins w:id="644" w:author="LaurenceJL" w:date="2010-07-15T15:43:00Z">
        <w:r>
          <w:rPr>
            <w:noProof/>
          </w:rPr>
          <w:t>39</w:t>
        </w:r>
        <w:r>
          <w:rPr>
            <w:noProof/>
          </w:rPr>
          <w:fldChar w:fldCharType="end"/>
        </w:r>
        <w:r w:rsidRPr="00135DC9">
          <w:rPr>
            <w:rStyle w:val="Hyperlink"/>
            <w:noProof/>
          </w:rPr>
          <w:fldChar w:fldCharType="end"/>
        </w:r>
      </w:ins>
    </w:p>
    <w:p w:rsidR="001C3859" w:rsidRDefault="001C3859">
      <w:pPr>
        <w:pStyle w:val="TOC1"/>
        <w:tabs>
          <w:tab w:val="right" w:leader="dot" w:pos="9350"/>
        </w:tabs>
        <w:rPr>
          <w:ins w:id="645" w:author="LaurenceJL" w:date="2010-07-15T15:43:00Z"/>
          <w:noProof/>
        </w:rPr>
      </w:pPr>
      <w:ins w:id="646"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"_Toc266972135"</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p1130q1</w:t>
        </w:r>
        <w:r>
          <w:rPr>
            <w:noProof/>
          </w:rPr>
          <w:tab/>
        </w:r>
        <w:r>
          <w:rPr>
            <w:noProof/>
          </w:rPr>
          <w:fldChar w:fldCharType="begin"/>
        </w:r>
        <w:r>
          <w:rPr>
            <w:noProof/>
          </w:rPr>
          <w:instrText xml:space="preserve"> PAGEREF _Toc266972135 \h </w:instrText>
        </w:r>
        <w:r>
          <w:rPr>
            <w:noProof/>
          </w:rPr>
        </w:r>
      </w:ins>
      <w:r>
        <w:rPr>
          <w:noProof/>
        </w:rPr>
        <w:fldChar w:fldCharType="separate"/>
      </w:r>
      <w:ins w:id="647" w:author="LaurenceJL" w:date="2010-07-15T15:43:00Z">
        <w:r>
          <w:rPr>
            <w:noProof/>
          </w:rPr>
          <w:t>39</w:t>
        </w:r>
        <w:r>
          <w:rPr>
            <w:noProof/>
          </w:rPr>
          <w:fldChar w:fldCharType="end"/>
        </w:r>
        <w:r w:rsidRPr="00135DC9">
          <w:rPr>
            <w:rStyle w:val="Hyperlink"/>
            <w:noProof/>
          </w:rPr>
          <w:fldChar w:fldCharType="end"/>
        </w:r>
      </w:ins>
    </w:p>
    <w:p w:rsidR="001C3859" w:rsidRDefault="001C3859">
      <w:pPr>
        <w:pStyle w:val="TOC2"/>
        <w:tabs>
          <w:tab w:val="right" w:leader="dot" w:pos="9350"/>
        </w:tabs>
        <w:rPr>
          <w:ins w:id="648" w:author="LaurenceJL" w:date="2010-07-15T15:43:00Z"/>
          <w:noProof/>
        </w:rPr>
      </w:pPr>
      <w:ins w:id="649"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"_Toc266972136"</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p1130q1</w:t>
        </w:r>
        <w:r>
          <w:rPr>
            <w:noProof/>
          </w:rPr>
          <w:tab/>
        </w:r>
        <w:r>
          <w:rPr>
            <w:noProof/>
          </w:rPr>
          <w:fldChar w:fldCharType="begin"/>
        </w:r>
        <w:r>
          <w:rPr>
            <w:noProof/>
          </w:rPr>
          <w:instrText xml:space="preserve"> PAGEREF _Toc266972136 \h </w:instrText>
        </w:r>
        <w:r>
          <w:rPr>
            <w:noProof/>
          </w:rPr>
        </w:r>
      </w:ins>
      <w:r>
        <w:rPr>
          <w:noProof/>
        </w:rPr>
        <w:fldChar w:fldCharType="separate"/>
      </w:r>
      <w:ins w:id="650" w:author="LaurenceJL" w:date="2010-07-15T15:43:00Z">
        <w:r>
          <w:rPr>
            <w:noProof/>
          </w:rPr>
          <w:t>39</w:t>
        </w:r>
        <w:r>
          <w:rPr>
            <w:noProof/>
          </w:rPr>
          <w:fldChar w:fldCharType="end"/>
        </w:r>
        <w:r w:rsidRPr="00135DC9">
          <w:rPr>
            <w:rStyle w:val="Hyperlink"/>
            <w:noProof/>
          </w:rPr>
          <w:fldChar w:fldCharType="end"/>
        </w:r>
      </w:ins>
    </w:p>
    <w:p w:rsidR="001C3859" w:rsidRDefault="001C3859">
      <w:pPr>
        <w:pStyle w:val="TOC1"/>
        <w:tabs>
          <w:tab w:val="right" w:leader="dot" w:pos="9350"/>
        </w:tabs>
        <w:rPr>
          <w:ins w:id="651" w:author="LaurenceJL" w:date="2010-07-15T15:43:00Z"/>
          <w:noProof/>
        </w:rPr>
      </w:pPr>
      <w:ins w:id="652"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"_Toc266972137"</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p1135q1</w:t>
        </w:r>
        <w:r>
          <w:rPr>
            <w:noProof/>
          </w:rPr>
          <w:tab/>
        </w:r>
        <w:r>
          <w:rPr>
            <w:noProof/>
          </w:rPr>
          <w:fldChar w:fldCharType="begin"/>
        </w:r>
        <w:r>
          <w:rPr>
            <w:noProof/>
          </w:rPr>
          <w:instrText xml:space="preserve"> PAGEREF _Toc266972137 \h </w:instrText>
        </w:r>
        <w:r>
          <w:rPr>
            <w:noProof/>
          </w:rPr>
        </w:r>
      </w:ins>
      <w:r>
        <w:rPr>
          <w:noProof/>
        </w:rPr>
        <w:fldChar w:fldCharType="separate"/>
      </w:r>
      <w:ins w:id="653" w:author="LaurenceJL" w:date="2010-07-15T15:43:00Z">
        <w:r>
          <w:rPr>
            <w:noProof/>
          </w:rPr>
          <w:t>39</w:t>
        </w:r>
        <w:r>
          <w:rPr>
            <w:noProof/>
          </w:rPr>
          <w:fldChar w:fldCharType="end"/>
        </w:r>
        <w:r w:rsidRPr="00135DC9">
          <w:rPr>
            <w:rStyle w:val="Hyperlink"/>
            <w:noProof/>
          </w:rPr>
          <w:fldChar w:fldCharType="end"/>
        </w:r>
      </w:ins>
    </w:p>
    <w:p w:rsidR="001C3859" w:rsidRDefault="001C3859">
      <w:pPr>
        <w:pStyle w:val="TOC2"/>
        <w:tabs>
          <w:tab w:val="right" w:leader="dot" w:pos="9350"/>
        </w:tabs>
        <w:rPr>
          <w:ins w:id="654" w:author="LaurenceJL" w:date="2010-07-15T15:43:00Z"/>
          <w:noProof/>
        </w:rPr>
      </w:pPr>
      <w:ins w:id="655"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"_Toc266972138"</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p1135q1</w:t>
        </w:r>
        <w:r>
          <w:rPr>
            <w:noProof/>
          </w:rPr>
          <w:tab/>
        </w:r>
        <w:r>
          <w:rPr>
            <w:noProof/>
          </w:rPr>
          <w:fldChar w:fldCharType="begin"/>
        </w:r>
        <w:r>
          <w:rPr>
            <w:noProof/>
          </w:rPr>
          <w:instrText xml:space="preserve"> PAGEREF _Toc266972138 \h </w:instrText>
        </w:r>
        <w:r>
          <w:rPr>
            <w:noProof/>
          </w:rPr>
        </w:r>
      </w:ins>
      <w:r>
        <w:rPr>
          <w:noProof/>
        </w:rPr>
        <w:fldChar w:fldCharType="separate"/>
      </w:r>
      <w:ins w:id="656" w:author="LaurenceJL" w:date="2010-07-15T15:43:00Z">
        <w:r>
          <w:rPr>
            <w:noProof/>
          </w:rPr>
          <w:t>40</w:t>
        </w:r>
        <w:r>
          <w:rPr>
            <w:noProof/>
          </w:rPr>
          <w:fldChar w:fldCharType="end"/>
        </w:r>
        <w:r w:rsidRPr="00135DC9">
          <w:rPr>
            <w:rStyle w:val="Hyperlink"/>
            <w:noProof/>
          </w:rPr>
          <w:fldChar w:fldCharType="end"/>
        </w:r>
      </w:ins>
    </w:p>
    <w:p w:rsidR="001C3859" w:rsidRDefault="001C3859">
      <w:pPr>
        <w:pStyle w:val="TOC1"/>
        <w:tabs>
          <w:tab w:val="right" w:leader="dot" w:pos="9350"/>
        </w:tabs>
        <w:rPr>
          <w:ins w:id="657" w:author="LaurenceJL" w:date="2010-07-15T15:43:00Z"/>
          <w:noProof/>
        </w:rPr>
      </w:pPr>
      <w:ins w:id="658"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"_Toc266972139"</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p1140q1</w:t>
        </w:r>
        <w:r>
          <w:rPr>
            <w:noProof/>
          </w:rPr>
          <w:tab/>
        </w:r>
        <w:r>
          <w:rPr>
            <w:noProof/>
          </w:rPr>
          <w:fldChar w:fldCharType="begin"/>
        </w:r>
        <w:r>
          <w:rPr>
            <w:noProof/>
          </w:rPr>
          <w:instrText xml:space="preserve"> PAGEREF _Toc266972139 \h </w:instrText>
        </w:r>
        <w:r>
          <w:rPr>
            <w:noProof/>
          </w:rPr>
        </w:r>
      </w:ins>
      <w:r>
        <w:rPr>
          <w:noProof/>
        </w:rPr>
        <w:fldChar w:fldCharType="separate"/>
      </w:r>
      <w:ins w:id="659" w:author="LaurenceJL" w:date="2010-07-15T15:43:00Z">
        <w:r>
          <w:rPr>
            <w:noProof/>
          </w:rPr>
          <w:t>40</w:t>
        </w:r>
        <w:r>
          <w:rPr>
            <w:noProof/>
          </w:rPr>
          <w:fldChar w:fldCharType="end"/>
        </w:r>
        <w:r w:rsidRPr="00135DC9">
          <w:rPr>
            <w:rStyle w:val="Hyperlink"/>
            <w:noProof/>
          </w:rPr>
          <w:fldChar w:fldCharType="end"/>
        </w:r>
      </w:ins>
    </w:p>
    <w:p w:rsidR="001C3859" w:rsidRDefault="001C3859">
      <w:pPr>
        <w:pStyle w:val="TOC2"/>
        <w:tabs>
          <w:tab w:val="right" w:leader="dot" w:pos="9350"/>
        </w:tabs>
        <w:rPr>
          <w:ins w:id="660" w:author="LaurenceJL" w:date="2010-07-15T15:43:00Z"/>
          <w:noProof/>
        </w:rPr>
      </w:pPr>
      <w:ins w:id="661"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"_Toc266972140"</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p1140q1</w:t>
        </w:r>
        <w:r>
          <w:rPr>
            <w:noProof/>
          </w:rPr>
          <w:tab/>
        </w:r>
        <w:r>
          <w:rPr>
            <w:noProof/>
          </w:rPr>
          <w:fldChar w:fldCharType="begin"/>
        </w:r>
        <w:r>
          <w:rPr>
            <w:noProof/>
          </w:rPr>
          <w:instrText xml:space="preserve"> PAGEREF _Toc266972140 \h </w:instrText>
        </w:r>
        <w:r>
          <w:rPr>
            <w:noProof/>
          </w:rPr>
        </w:r>
      </w:ins>
      <w:r>
        <w:rPr>
          <w:noProof/>
        </w:rPr>
        <w:fldChar w:fldCharType="separate"/>
      </w:r>
      <w:ins w:id="662" w:author="LaurenceJL" w:date="2010-07-15T15:43:00Z">
        <w:r>
          <w:rPr>
            <w:noProof/>
          </w:rPr>
          <w:t>40</w:t>
        </w:r>
        <w:r>
          <w:rPr>
            <w:noProof/>
          </w:rPr>
          <w:fldChar w:fldCharType="end"/>
        </w:r>
        <w:r w:rsidRPr="00135DC9">
          <w:rPr>
            <w:rStyle w:val="Hyperlink"/>
            <w:noProof/>
          </w:rPr>
          <w:fldChar w:fldCharType="end"/>
        </w:r>
      </w:ins>
    </w:p>
    <w:p w:rsidR="001C3859" w:rsidRDefault="001C3859">
      <w:pPr>
        <w:pStyle w:val="TOC1"/>
        <w:tabs>
          <w:tab w:val="right" w:leader="dot" w:pos="9350"/>
        </w:tabs>
        <w:rPr>
          <w:ins w:id="663" w:author="LaurenceJL" w:date="2010-07-15T15:43:00Z"/>
          <w:noProof/>
        </w:rPr>
      </w:pPr>
      <w:ins w:id="664"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"_Toc266972141"</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p1140q2</w:t>
        </w:r>
        <w:r>
          <w:rPr>
            <w:noProof/>
          </w:rPr>
          <w:tab/>
        </w:r>
        <w:r>
          <w:rPr>
            <w:noProof/>
          </w:rPr>
          <w:fldChar w:fldCharType="begin"/>
        </w:r>
        <w:r>
          <w:rPr>
            <w:noProof/>
          </w:rPr>
          <w:instrText xml:space="preserve"> PAGEREF _Toc266972141 \h </w:instrText>
        </w:r>
        <w:r>
          <w:rPr>
            <w:noProof/>
          </w:rPr>
        </w:r>
      </w:ins>
      <w:r>
        <w:rPr>
          <w:noProof/>
        </w:rPr>
        <w:fldChar w:fldCharType="separate"/>
      </w:r>
      <w:ins w:id="665" w:author="LaurenceJL" w:date="2010-07-15T15:43:00Z">
        <w:r>
          <w:rPr>
            <w:noProof/>
          </w:rPr>
          <w:t>40</w:t>
        </w:r>
        <w:r>
          <w:rPr>
            <w:noProof/>
          </w:rPr>
          <w:fldChar w:fldCharType="end"/>
        </w:r>
        <w:r w:rsidRPr="00135DC9">
          <w:rPr>
            <w:rStyle w:val="Hyperlink"/>
            <w:noProof/>
          </w:rPr>
          <w:fldChar w:fldCharType="end"/>
        </w:r>
      </w:ins>
    </w:p>
    <w:p w:rsidR="001C3859" w:rsidRDefault="001C3859">
      <w:pPr>
        <w:pStyle w:val="TOC2"/>
        <w:tabs>
          <w:tab w:val="right" w:leader="dot" w:pos="9350"/>
        </w:tabs>
        <w:rPr>
          <w:ins w:id="666" w:author="LaurenceJL" w:date="2010-07-15T15:43:00Z"/>
          <w:noProof/>
        </w:rPr>
      </w:pPr>
      <w:ins w:id="667"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"_Toc266972142"</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p1140q2</w:t>
        </w:r>
        <w:r>
          <w:rPr>
            <w:noProof/>
          </w:rPr>
          <w:tab/>
        </w:r>
        <w:r>
          <w:rPr>
            <w:noProof/>
          </w:rPr>
          <w:fldChar w:fldCharType="begin"/>
        </w:r>
        <w:r>
          <w:rPr>
            <w:noProof/>
          </w:rPr>
          <w:instrText xml:space="preserve"> PAGEREF _Toc266972142 \h </w:instrText>
        </w:r>
        <w:r>
          <w:rPr>
            <w:noProof/>
          </w:rPr>
        </w:r>
      </w:ins>
      <w:r>
        <w:rPr>
          <w:noProof/>
        </w:rPr>
        <w:fldChar w:fldCharType="separate"/>
      </w:r>
      <w:ins w:id="668" w:author="LaurenceJL" w:date="2010-07-15T15:43:00Z">
        <w:r>
          <w:rPr>
            <w:noProof/>
          </w:rPr>
          <w:t>40</w:t>
        </w:r>
        <w:r>
          <w:rPr>
            <w:noProof/>
          </w:rPr>
          <w:fldChar w:fldCharType="end"/>
        </w:r>
        <w:r w:rsidRPr="00135DC9">
          <w:rPr>
            <w:rStyle w:val="Hyperlink"/>
            <w:noProof/>
          </w:rPr>
          <w:fldChar w:fldCharType="end"/>
        </w:r>
      </w:ins>
    </w:p>
    <w:p w:rsidR="001C3859" w:rsidRDefault="001C3859">
      <w:pPr>
        <w:pStyle w:val="TOC1"/>
        <w:tabs>
          <w:tab w:val="right" w:leader="dot" w:pos="9350"/>
        </w:tabs>
        <w:rPr>
          <w:ins w:id="669" w:author="LaurenceJL" w:date="2010-07-15T15:43:00Z"/>
          <w:noProof/>
        </w:rPr>
      </w:pPr>
      <w:ins w:id="670"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"_Toc266972143"</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p1140q3</w:t>
        </w:r>
        <w:r>
          <w:rPr>
            <w:noProof/>
          </w:rPr>
          <w:tab/>
        </w:r>
        <w:r>
          <w:rPr>
            <w:noProof/>
          </w:rPr>
          <w:fldChar w:fldCharType="begin"/>
        </w:r>
        <w:r>
          <w:rPr>
            <w:noProof/>
          </w:rPr>
          <w:instrText xml:space="preserve"> PAGEREF _Toc266972143 \h </w:instrText>
        </w:r>
        <w:r>
          <w:rPr>
            <w:noProof/>
          </w:rPr>
        </w:r>
      </w:ins>
      <w:r>
        <w:rPr>
          <w:noProof/>
        </w:rPr>
        <w:fldChar w:fldCharType="separate"/>
      </w:r>
      <w:ins w:id="671" w:author="LaurenceJL" w:date="2010-07-15T15:43:00Z">
        <w:r>
          <w:rPr>
            <w:noProof/>
          </w:rPr>
          <w:t>40</w:t>
        </w:r>
        <w:r>
          <w:rPr>
            <w:noProof/>
          </w:rPr>
          <w:fldChar w:fldCharType="end"/>
        </w:r>
        <w:r w:rsidRPr="00135DC9">
          <w:rPr>
            <w:rStyle w:val="Hyperlink"/>
            <w:noProof/>
          </w:rPr>
          <w:fldChar w:fldCharType="end"/>
        </w:r>
      </w:ins>
    </w:p>
    <w:p w:rsidR="001C3859" w:rsidRDefault="001C3859">
      <w:pPr>
        <w:pStyle w:val="TOC2"/>
        <w:tabs>
          <w:tab w:val="right" w:leader="dot" w:pos="9350"/>
        </w:tabs>
        <w:rPr>
          <w:ins w:id="672" w:author="LaurenceJL" w:date="2010-07-15T15:43:00Z"/>
          <w:noProof/>
        </w:rPr>
      </w:pPr>
      <w:ins w:id="673"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"_Toc266972144"</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p1140q3</w:t>
        </w:r>
        <w:r>
          <w:rPr>
            <w:noProof/>
          </w:rPr>
          <w:tab/>
        </w:r>
        <w:r>
          <w:rPr>
            <w:noProof/>
          </w:rPr>
          <w:fldChar w:fldCharType="begin"/>
        </w:r>
        <w:r>
          <w:rPr>
            <w:noProof/>
          </w:rPr>
          <w:instrText xml:space="preserve"> PAGEREF _Toc266972144 \h </w:instrText>
        </w:r>
        <w:r>
          <w:rPr>
            <w:noProof/>
          </w:rPr>
        </w:r>
      </w:ins>
      <w:r>
        <w:rPr>
          <w:noProof/>
        </w:rPr>
        <w:fldChar w:fldCharType="separate"/>
      </w:r>
      <w:ins w:id="674" w:author="LaurenceJL" w:date="2010-07-15T15:43:00Z">
        <w:r>
          <w:rPr>
            <w:noProof/>
          </w:rPr>
          <w:t>41</w:t>
        </w:r>
        <w:r>
          <w:rPr>
            <w:noProof/>
          </w:rPr>
          <w:fldChar w:fldCharType="end"/>
        </w:r>
        <w:r w:rsidRPr="00135DC9">
          <w:rPr>
            <w:rStyle w:val="Hyperlink"/>
            <w:noProof/>
          </w:rPr>
          <w:fldChar w:fldCharType="end"/>
        </w:r>
      </w:ins>
    </w:p>
    <w:p w:rsidR="001C3859" w:rsidRDefault="001C3859">
      <w:pPr>
        <w:pStyle w:val="TOC1"/>
        <w:tabs>
          <w:tab w:val="right" w:leader="dot" w:pos="9350"/>
        </w:tabs>
        <w:rPr>
          <w:ins w:id="675" w:author="LaurenceJL" w:date="2010-07-15T15:43:00Z"/>
          <w:noProof/>
        </w:rPr>
      </w:pPr>
      <w:ins w:id="676"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"_Toc266972145"</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ECONVg1</w:t>
        </w:r>
        <w:r>
          <w:rPr>
            <w:noProof/>
          </w:rPr>
          <w:tab/>
        </w:r>
        <w:r>
          <w:rPr>
            <w:noProof/>
          </w:rPr>
          <w:fldChar w:fldCharType="begin"/>
        </w:r>
        <w:r>
          <w:rPr>
            <w:noProof/>
          </w:rPr>
          <w:instrText xml:space="preserve"> PAGEREF _Toc266972145 \h </w:instrText>
        </w:r>
        <w:r>
          <w:rPr>
            <w:noProof/>
          </w:rPr>
        </w:r>
      </w:ins>
      <w:r>
        <w:rPr>
          <w:noProof/>
        </w:rPr>
        <w:fldChar w:fldCharType="separate"/>
      </w:r>
      <w:ins w:id="677" w:author="LaurenceJL" w:date="2010-07-15T15:43:00Z">
        <w:r>
          <w:rPr>
            <w:noProof/>
          </w:rPr>
          <w:t>41</w:t>
        </w:r>
        <w:r>
          <w:rPr>
            <w:noProof/>
          </w:rPr>
          <w:fldChar w:fldCharType="end"/>
        </w:r>
        <w:r w:rsidRPr="00135DC9">
          <w:rPr>
            <w:rStyle w:val="Hyperlink"/>
            <w:noProof/>
          </w:rPr>
          <w:fldChar w:fldCharType="end"/>
        </w:r>
      </w:ins>
    </w:p>
    <w:p w:rsidR="001C3859" w:rsidRDefault="001C3859">
      <w:pPr>
        <w:pStyle w:val="TOC2"/>
        <w:tabs>
          <w:tab w:val="right" w:leader="dot" w:pos="9350"/>
        </w:tabs>
        <w:rPr>
          <w:ins w:id="678" w:author="LaurenceJL" w:date="2010-07-15T15:43:00Z"/>
          <w:noProof/>
        </w:rPr>
      </w:pPr>
      <w:ins w:id="679"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"_Toc266972146"</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ECONVg1</w:t>
        </w:r>
        <w:r>
          <w:rPr>
            <w:noProof/>
          </w:rPr>
          <w:tab/>
        </w:r>
        <w:r>
          <w:rPr>
            <w:noProof/>
          </w:rPr>
          <w:fldChar w:fldCharType="begin"/>
        </w:r>
        <w:r>
          <w:rPr>
            <w:noProof/>
          </w:rPr>
          <w:instrText xml:space="preserve"> PAGEREF _Toc266972146 \h </w:instrText>
        </w:r>
        <w:r>
          <w:rPr>
            <w:noProof/>
          </w:rPr>
        </w:r>
      </w:ins>
      <w:r>
        <w:rPr>
          <w:noProof/>
        </w:rPr>
        <w:fldChar w:fldCharType="separate"/>
      </w:r>
      <w:ins w:id="680" w:author="LaurenceJL" w:date="2010-07-15T15:43:00Z">
        <w:r>
          <w:rPr>
            <w:noProof/>
          </w:rPr>
          <w:t>41</w:t>
        </w:r>
        <w:r>
          <w:rPr>
            <w:noProof/>
          </w:rPr>
          <w:fldChar w:fldCharType="end"/>
        </w:r>
        <w:r w:rsidRPr="00135DC9">
          <w:rPr>
            <w:rStyle w:val="Hyperlink"/>
            <w:noProof/>
          </w:rPr>
          <w:fldChar w:fldCharType="end"/>
        </w:r>
      </w:ins>
    </w:p>
    <w:p w:rsidR="001C3859" w:rsidRDefault="001C3859">
      <w:pPr>
        <w:pStyle w:val="TOC1"/>
        <w:tabs>
          <w:tab w:val="right" w:leader="dot" w:pos="9350"/>
        </w:tabs>
        <w:rPr>
          <w:ins w:id="681" w:author="LaurenceJL" w:date="2010-07-15T15:43:00Z"/>
          <w:noProof/>
        </w:rPr>
      </w:pPr>
      <w:ins w:id="682"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"_Toc266972147"</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ECONVg2</w:t>
        </w:r>
        <w:r>
          <w:rPr>
            <w:noProof/>
          </w:rPr>
          <w:tab/>
        </w:r>
        <w:r>
          <w:rPr>
            <w:noProof/>
          </w:rPr>
          <w:fldChar w:fldCharType="begin"/>
        </w:r>
        <w:r>
          <w:rPr>
            <w:noProof/>
          </w:rPr>
          <w:instrText xml:space="preserve"> PAGEREF _Toc266972147 \h </w:instrText>
        </w:r>
        <w:r>
          <w:rPr>
            <w:noProof/>
          </w:rPr>
        </w:r>
      </w:ins>
      <w:r>
        <w:rPr>
          <w:noProof/>
        </w:rPr>
        <w:fldChar w:fldCharType="separate"/>
      </w:r>
      <w:ins w:id="683" w:author="LaurenceJL" w:date="2010-07-15T15:43:00Z">
        <w:r>
          <w:rPr>
            <w:noProof/>
          </w:rPr>
          <w:t>41</w:t>
        </w:r>
        <w:r>
          <w:rPr>
            <w:noProof/>
          </w:rPr>
          <w:fldChar w:fldCharType="end"/>
        </w:r>
        <w:r w:rsidRPr="00135DC9">
          <w:rPr>
            <w:rStyle w:val="Hyperlink"/>
            <w:noProof/>
          </w:rPr>
          <w:fldChar w:fldCharType="end"/>
        </w:r>
      </w:ins>
    </w:p>
    <w:p w:rsidR="001C3859" w:rsidRDefault="001C3859">
      <w:pPr>
        <w:pStyle w:val="TOC2"/>
        <w:tabs>
          <w:tab w:val="right" w:leader="dot" w:pos="9350"/>
        </w:tabs>
        <w:rPr>
          <w:ins w:id="684" w:author="LaurenceJL" w:date="2010-07-15T15:43:00Z"/>
          <w:noProof/>
        </w:rPr>
      </w:pPr>
      <w:ins w:id="685"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"_Toc266972148"</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ECONVg2</w:t>
        </w:r>
        <w:r>
          <w:rPr>
            <w:noProof/>
          </w:rPr>
          <w:tab/>
        </w:r>
        <w:r>
          <w:rPr>
            <w:noProof/>
          </w:rPr>
          <w:fldChar w:fldCharType="begin"/>
        </w:r>
        <w:r>
          <w:rPr>
            <w:noProof/>
          </w:rPr>
          <w:instrText xml:space="preserve"> PAGEREF _Toc266972148 \h </w:instrText>
        </w:r>
        <w:r>
          <w:rPr>
            <w:noProof/>
          </w:rPr>
        </w:r>
      </w:ins>
      <w:r>
        <w:rPr>
          <w:noProof/>
        </w:rPr>
        <w:fldChar w:fldCharType="separate"/>
      </w:r>
      <w:ins w:id="686" w:author="LaurenceJL" w:date="2010-07-15T15:43:00Z">
        <w:r>
          <w:rPr>
            <w:noProof/>
          </w:rPr>
          <w:t>42</w:t>
        </w:r>
        <w:r>
          <w:rPr>
            <w:noProof/>
          </w:rPr>
          <w:fldChar w:fldCharType="end"/>
        </w:r>
        <w:r w:rsidRPr="00135DC9">
          <w:rPr>
            <w:rStyle w:val="Hyperlink"/>
            <w:noProof/>
          </w:rPr>
          <w:fldChar w:fldCharType="end"/>
        </w:r>
      </w:ins>
    </w:p>
    <w:p w:rsidR="001C3859" w:rsidRDefault="001C3859">
      <w:pPr>
        <w:pStyle w:val="TOC1"/>
        <w:tabs>
          <w:tab w:val="right" w:leader="dot" w:pos="9350"/>
        </w:tabs>
        <w:rPr>
          <w:ins w:id="687" w:author="LaurenceJL" w:date="2010-07-15T15:43:00Z"/>
          <w:noProof/>
        </w:rPr>
      </w:pPr>
      <w:ins w:id="688"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"_Toc266972149"</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emotionalpeople</w:t>
        </w:r>
        <w:r>
          <w:rPr>
            <w:noProof/>
          </w:rPr>
          <w:tab/>
        </w:r>
        <w:r>
          <w:rPr>
            <w:noProof/>
          </w:rPr>
          <w:fldChar w:fldCharType="begin"/>
        </w:r>
        <w:r>
          <w:rPr>
            <w:noProof/>
          </w:rPr>
          <w:instrText xml:space="preserve"> PAGEREF _Toc266972149 \h </w:instrText>
        </w:r>
        <w:r>
          <w:rPr>
            <w:noProof/>
          </w:rPr>
        </w:r>
      </w:ins>
      <w:r>
        <w:rPr>
          <w:noProof/>
        </w:rPr>
        <w:fldChar w:fldCharType="separate"/>
      </w:r>
      <w:ins w:id="689" w:author="LaurenceJL" w:date="2010-07-15T15:43:00Z">
        <w:r>
          <w:rPr>
            <w:noProof/>
          </w:rPr>
          <w:t>42</w:t>
        </w:r>
        <w:r>
          <w:rPr>
            <w:noProof/>
          </w:rPr>
          <w:fldChar w:fldCharType="end"/>
        </w:r>
        <w:r w:rsidRPr="00135DC9">
          <w:rPr>
            <w:rStyle w:val="Hyperlink"/>
            <w:noProof/>
          </w:rPr>
          <w:fldChar w:fldCharType="end"/>
        </w:r>
      </w:ins>
    </w:p>
    <w:p w:rsidR="001C3859" w:rsidRDefault="001C3859">
      <w:pPr>
        <w:pStyle w:val="TOC2"/>
        <w:tabs>
          <w:tab w:val="right" w:leader="dot" w:pos="9350"/>
        </w:tabs>
        <w:rPr>
          <w:ins w:id="690" w:author="LaurenceJL" w:date="2010-07-15T15:43:00Z"/>
          <w:noProof/>
        </w:rPr>
      </w:pPr>
      <w:ins w:id="691"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"_Toc266972150"</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EMODC</w:t>
        </w:r>
        <w:r>
          <w:rPr>
            <w:noProof/>
          </w:rPr>
          <w:tab/>
        </w:r>
        <w:r>
          <w:rPr>
            <w:noProof/>
          </w:rPr>
          <w:fldChar w:fldCharType="begin"/>
        </w:r>
        <w:r>
          <w:rPr>
            <w:noProof/>
          </w:rPr>
          <w:instrText xml:space="preserve"> PAGEREF _Toc266972150 \h </w:instrText>
        </w:r>
        <w:r>
          <w:rPr>
            <w:noProof/>
          </w:rPr>
        </w:r>
      </w:ins>
      <w:r>
        <w:rPr>
          <w:noProof/>
        </w:rPr>
        <w:fldChar w:fldCharType="separate"/>
      </w:r>
      <w:ins w:id="692" w:author="LaurenceJL" w:date="2010-07-15T15:43:00Z">
        <w:r>
          <w:rPr>
            <w:noProof/>
          </w:rPr>
          <w:t>42</w:t>
        </w:r>
        <w:r>
          <w:rPr>
            <w:noProof/>
          </w:rPr>
          <w:fldChar w:fldCharType="end"/>
        </w:r>
        <w:r w:rsidRPr="00135DC9">
          <w:rPr>
            <w:rStyle w:val="Hyperlink"/>
            <w:noProof/>
          </w:rPr>
          <w:fldChar w:fldCharType="end"/>
        </w:r>
      </w:ins>
    </w:p>
    <w:p w:rsidR="001C3859" w:rsidRDefault="001C3859">
      <w:pPr>
        <w:pStyle w:val="TOC2"/>
        <w:tabs>
          <w:tab w:val="right" w:leader="dot" w:pos="9350"/>
        </w:tabs>
        <w:rPr>
          <w:ins w:id="693" w:author="LaurenceJL" w:date="2010-07-15T15:43:00Z"/>
          <w:noProof/>
        </w:rPr>
      </w:pPr>
      <w:ins w:id="694"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"_Toc266972151"</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EMOGB</w:t>
        </w:r>
        <w:r>
          <w:rPr>
            <w:noProof/>
          </w:rPr>
          <w:tab/>
        </w:r>
        <w:r>
          <w:rPr>
            <w:noProof/>
          </w:rPr>
          <w:fldChar w:fldCharType="begin"/>
        </w:r>
        <w:r>
          <w:rPr>
            <w:noProof/>
          </w:rPr>
          <w:instrText xml:space="preserve"> PAGEREF _Toc266972151 \h </w:instrText>
        </w:r>
        <w:r>
          <w:rPr>
            <w:noProof/>
          </w:rPr>
        </w:r>
      </w:ins>
      <w:r>
        <w:rPr>
          <w:noProof/>
        </w:rPr>
        <w:fldChar w:fldCharType="separate"/>
      </w:r>
      <w:ins w:id="695" w:author="LaurenceJL" w:date="2010-07-15T15:43:00Z">
        <w:r>
          <w:rPr>
            <w:noProof/>
          </w:rPr>
          <w:t>43</w:t>
        </w:r>
        <w:r>
          <w:rPr>
            <w:noProof/>
          </w:rPr>
          <w:fldChar w:fldCharType="end"/>
        </w:r>
        <w:r w:rsidRPr="00135DC9">
          <w:rPr>
            <w:rStyle w:val="Hyperlink"/>
            <w:noProof/>
          </w:rPr>
          <w:fldChar w:fldCharType="end"/>
        </w:r>
      </w:ins>
    </w:p>
    <w:p w:rsidR="001C3859" w:rsidRDefault="001C3859">
      <w:pPr>
        <w:pStyle w:val="TOC2"/>
        <w:tabs>
          <w:tab w:val="right" w:leader="dot" w:pos="9350"/>
        </w:tabs>
        <w:rPr>
          <w:ins w:id="696" w:author="LaurenceJL" w:date="2010-07-15T15:43:00Z"/>
          <w:noProof/>
        </w:rPr>
      </w:pPr>
      <w:ins w:id="697"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"_Toc266972152"</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EMONC</w:t>
        </w:r>
        <w:r>
          <w:rPr>
            <w:noProof/>
          </w:rPr>
          <w:tab/>
        </w:r>
        <w:r>
          <w:rPr>
            <w:noProof/>
          </w:rPr>
          <w:fldChar w:fldCharType="begin"/>
        </w:r>
        <w:r>
          <w:rPr>
            <w:noProof/>
          </w:rPr>
          <w:instrText xml:space="preserve"> PAGEREF _Toc266972152 \h </w:instrText>
        </w:r>
        <w:r>
          <w:rPr>
            <w:noProof/>
          </w:rPr>
        </w:r>
      </w:ins>
      <w:r>
        <w:rPr>
          <w:noProof/>
        </w:rPr>
        <w:fldChar w:fldCharType="separate"/>
      </w:r>
      <w:ins w:id="698" w:author="LaurenceJL" w:date="2010-07-15T15:43:00Z">
        <w:r>
          <w:rPr>
            <w:noProof/>
          </w:rPr>
          <w:t>43</w:t>
        </w:r>
        <w:r>
          <w:rPr>
            <w:noProof/>
          </w:rPr>
          <w:fldChar w:fldCharType="end"/>
        </w:r>
        <w:r w:rsidRPr="00135DC9">
          <w:rPr>
            <w:rStyle w:val="Hyperlink"/>
            <w:noProof/>
          </w:rPr>
          <w:fldChar w:fldCharType="end"/>
        </w:r>
      </w:ins>
    </w:p>
    <w:p w:rsidR="001C3859" w:rsidRDefault="001C3859">
      <w:pPr>
        <w:pStyle w:val="TOC2"/>
        <w:tabs>
          <w:tab w:val="right" w:leader="dot" w:pos="9350"/>
        </w:tabs>
        <w:rPr>
          <w:ins w:id="699" w:author="LaurenceJL" w:date="2010-07-15T15:43:00Z"/>
          <w:noProof/>
        </w:rPr>
      </w:pPr>
      <w:ins w:id="700"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"_Toc266972153"</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EMODB</w:t>
        </w:r>
        <w:r>
          <w:rPr>
            <w:noProof/>
          </w:rPr>
          <w:tab/>
        </w:r>
        <w:r>
          <w:rPr>
            <w:noProof/>
          </w:rPr>
          <w:fldChar w:fldCharType="begin"/>
        </w:r>
        <w:r>
          <w:rPr>
            <w:noProof/>
          </w:rPr>
          <w:instrText xml:space="preserve"> PAGEREF _Toc266972153 \h </w:instrText>
        </w:r>
        <w:r>
          <w:rPr>
            <w:noProof/>
          </w:rPr>
        </w:r>
      </w:ins>
      <w:r>
        <w:rPr>
          <w:noProof/>
        </w:rPr>
        <w:fldChar w:fldCharType="separate"/>
      </w:r>
      <w:ins w:id="701" w:author="LaurenceJL" w:date="2010-07-15T15:43:00Z">
        <w:r>
          <w:rPr>
            <w:noProof/>
          </w:rPr>
          <w:t>44</w:t>
        </w:r>
        <w:r>
          <w:rPr>
            <w:noProof/>
          </w:rPr>
          <w:fldChar w:fldCharType="end"/>
        </w:r>
        <w:r w:rsidRPr="00135DC9">
          <w:rPr>
            <w:rStyle w:val="Hyperlink"/>
            <w:noProof/>
          </w:rPr>
          <w:fldChar w:fldCharType="end"/>
        </w:r>
      </w:ins>
    </w:p>
    <w:p w:rsidR="001C3859" w:rsidRDefault="001C3859">
      <w:pPr>
        <w:pStyle w:val="TOC2"/>
        <w:tabs>
          <w:tab w:val="right" w:leader="dot" w:pos="9350"/>
        </w:tabs>
        <w:rPr>
          <w:ins w:id="702" w:author="LaurenceJL" w:date="2010-07-15T15:43:00Z"/>
          <w:noProof/>
        </w:rPr>
      </w:pPr>
      <w:ins w:id="703"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"_Toc266972154"</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EMOEB</w:t>
        </w:r>
        <w:r>
          <w:rPr>
            <w:noProof/>
          </w:rPr>
          <w:tab/>
        </w:r>
        <w:r>
          <w:rPr>
            <w:noProof/>
          </w:rPr>
          <w:fldChar w:fldCharType="begin"/>
        </w:r>
        <w:r>
          <w:rPr>
            <w:noProof/>
          </w:rPr>
          <w:instrText xml:space="preserve"> PAGEREF _Toc266972154 \h </w:instrText>
        </w:r>
        <w:r>
          <w:rPr>
            <w:noProof/>
          </w:rPr>
        </w:r>
      </w:ins>
      <w:r>
        <w:rPr>
          <w:noProof/>
        </w:rPr>
        <w:fldChar w:fldCharType="separate"/>
      </w:r>
      <w:ins w:id="704" w:author="LaurenceJL" w:date="2010-07-15T15:43:00Z">
        <w:r>
          <w:rPr>
            <w:noProof/>
          </w:rPr>
          <w:t>44</w:t>
        </w:r>
        <w:r>
          <w:rPr>
            <w:noProof/>
          </w:rPr>
          <w:fldChar w:fldCharType="end"/>
        </w:r>
        <w:r w:rsidRPr="00135DC9">
          <w:rPr>
            <w:rStyle w:val="Hyperlink"/>
            <w:noProof/>
          </w:rPr>
          <w:fldChar w:fldCharType="end"/>
        </w:r>
      </w:ins>
    </w:p>
    <w:p w:rsidR="001C3859" w:rsidRDefault="001C3859">
      <w:pPr>
        <w:pStyle w:val="TOC2"/>
        <w:tabs>
          <w:tab w:val="right" w:leader="dot" w:pos="9350"/>
        </w:tabs>
        <w:rPr>
          <w:ins w:id="705" w:author="LaurenceJL" w:date="2010-07-15T15:43:00Z"/>
          <w:noProof/>
        </w:rPr>
      </w:pPr>
      <w:ins w:id="706"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"_Toc266972155"</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EMOEBa</w:t>
        </w:r>
        <w:r>
          <w:rPr>
            <w:noProof/>
          </w:rPr>
          <w:tab/>
        </w:r>
        <w:r>
          <w:rPr>
            <w:noProof/>
          </w:rPr>
          <w:fldChar w:fldCharType="begin"/>
        </w:r>
        <w:r>
          <w:rPr>
            <w:noProof/>
          </w:rPr>
          <w:instrText xml:space="preserve"> PAGEREF _Toc266972155 \h </w:instrText>
        </w:r>
        <w:r>
          <w:rPr>
            <w:noProof/>
          </w:rPr>
        </w:r>
      </w:ins>
      <w:r>
        <w:rPr>
          <w:noProof/>
        </w:rPr>
        <w:fldChar w:fldCharType="separate"/>
      </w:r>
      <w:ins w:id="707" w:author="LaurenceJL" w:date="2010-07-15T15:43:00Z">
        <w:r>
          <w:rPr>
            <w:noProof/>
          </w:rPr>
          <w:t>45</w:t>
        </w:r>
        <w:r>
          <w:rPr>
            <w:noProof/>
          </w:rPr>
          <w:fldChar w:fldCharType="end"/>
        </w:r>
        <w:r w:rsidRPr="00135DC9">
          <w:rPr>
            <w:rStyle w:val="Hyperlink"/>
            <w:noProof/>
          </w:rPr>
          <w:fldChar w:fldCharType="end"/>
        </w:r>
      </w:ins>
    </w:p>
    <w:p w:rsidR="001C3859" w:rsidRDefault="001C3859">
      <w:pPr>
        <w:pStyle w:val="TOC2"/>
        <w:tabs>
          <w:tab w:val="right" w:leader="dot" w:pos="9350"/>
        </w:tabs>
        <w:rPr>
          <w:ins w:id="708" w:author="LaurenceJL" w:date="2010-07-15T15:43:00Z"/>
          <w:noProof/>
        </w:rPr>
      </w:pPr>
      <w:ins w:id="709"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"_Toc266972156"</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EMODA</w:t>
        </w:r>
        <w:r>
          <w:rPr>
            <w:noProof/>
          </w:rPr>
          <w:tab/>
        </w:r>
        <w:r>
          <w:rPr>
            <w:noProof/>
          </w:rPr>
          <w:fldChar w:fldCharType="begin"/>
        </w:r>
        <w:r>
          <w:rPr>
            <w:noProof/>
          </w:rPr>
          <w:instrText xml:space="preserve"> PAGEREF _Toc266972156 \h </w:instrText>
        </w:r>
        <w:r>
          <w:rPr>
            <w:noProof/>
          </w:rPr>
        </w:r>
      </w:ins>
      <w:r>
        <w:rPr>
          <w:noProof/>
        </w:rPr>
        <w:fldChar w:fldCharType="separate"/>
      </w:r>
      <w:ins w:id="710" w:author="LaurenceJL" w:date="2010-07-15T15:43:00Z">
        <w:r>
          <w:rPr>
            <w:noProof/>
          </w:rPr>
          <w:t>45</w:t>
        </w:r>
        <w:r>
          <w:rPr>
            <w:noProof/>
          </w:rPr>
          <w:fldChar w:fldCharType="end"/>
        </w:r>
        <w:r w:rsidRPr="00135DC9">
          <w:rPr>
            <w:rStyle w:val="Hyperlink"/>
            <w:noProof/>
          </w:rPr>
          <w:fldChar w:fldCharType="end"/>
        </w:r>
      </w:ins>
    </w:p>
    <w:p w:rsidR="001C3859" w:rsidRDefault="001C3859">
      <w:pPr>
        <w:pStyle w:val="TOC2"/>
        <w:tabs>
          <w:tab w:val="right" w:leader="dot" w:pos="9350"/>
        </w:tabs>
        <w:rPr>
          <w:ins w:id="711" w:author="LaurenceJL" w:date="2010-07-15T15:43:00Z"/>
          <w:noProof/>
        </w:rPr>
      </w:pPr>
      <w:ins w:id="712"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"_Toc266972157"</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EMOAB</w:t>
        </w:r>
        <w:r>
          <w:rPr>
            <w:noProof/>
          </w:rPr>
          <w:tab/>
        </w:r>
        <w:r>
          <w:rPr>
            <w:noProof/>
          </w:rPr>
          <w:fldChar w:fldCharType="begin"/>
        </w:r>
        <w:r>
          <w:rPr>
            <w:noProof/>
          </w:rPr>
          <w:instrText xml:space="preserve"> PAGEREF _Toc266972157 \h </w:instrText>
        </w:r>
        <w:r>
          <w:rPr>
            <w:noProof/>
          </w:rPr>
        </w:r>
      </w:ins>
      <w:r>
        <w:rPr>
          <w:noProof/>
        </w:rPr>
        <w:fldChar w:fldCharType="separate"/>
      </w:r>
      <w:ins w:id="713" w:author="LaurenceJL" w:date="2010-07-15T15:43:00Z">
        <w:r>
          <w:rPr>
            <w:noProof/>
          </w:rPr>
          <w:t>46</w:t>
        </w:r>
        <w:r>
          <w:rPr>
            <w:noProof/>
          </w:rPr>
          <w:fldChar w:fldCharType="end"/>
        </w:r>
        <w:r w:rsidRPr="00135DC9">
          <w:rPr>
            <w:rStyle w:val="Hyperlink"/>
            <w:noProof/>
          </w:rPr>
          <w:fldChar w:fldCharType="end"/>
        </w:r>
      </w:ins>
    </w:p>
    <w:p w:rsidR="001C3859" w:rsidRDefault="001C3859">
      <w:pPr>
        <w:pStyle w:val="TOC1"/>
        <w:tabs>
          <w:tab w:val="right" w:leader="dot" w:pos="9350"/>
        </w:tabs>
        <w:rPr>
          <w:ins w:id="714" w:author="LaurenceJL" w:date="2010-07-15T15:43:00Z"/>
          <w:noProof/>
        </w:rPr>
      </w:pPr>
      <w:ins w:id="715"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"_Toc266972158"</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emotionalparty</w:t>
        </w:r>
        <w:r>
          <w:rPr>
            <w:noProof/>
          </w:rPr>
          <w:tab/>
        </w:r>
        <w:r>
          <w:rPr>
            <w:noProof/>
          </w:rPr>
          <w:fldChar w:fldCharType="begin"/>
        </w:r>
        <w:r>
          <w:rPr>
            <w:noProof/>
          </w:rPr>
          <w:instrText xml:space="preserve"> PAGEREF _Toc266972158 \h </w:instrText>
        </w:r>
        <w:r>
          <w:rPr>
            <w:noProof/>
          </w:rPr>
        </w:r>
      </w:ins>
      <w:r>
        <w:rPr>
          <w:noProof/>
        </w:rPr>
        <w:fldChar w:fldCharType="separate"/>
      </w:r>
      <w:ins w:id="716" w:author="LaurenceJL" w:date="2010-07-15T15:43:00Z">
        <w:r>
          <w:rPr>
            <w:noProof/>
          </w:rPr>
          <w:t>46</w:t>
        </w:r>
        <w:r>
          <w:rPr>
            <w:noProof/>
          </w:rPr>
          <w:fldChar w:fldCharType="end"/>
        </w:r>
        <w:r w:rsidRPr="00135DC9">
          <w:rPr>
            <w:rStyle w:val="Hyperlink"/>
            <w:noProof/>
          </w:rPr>
          <w:fldChar w:fldCharType="end"/>
        </w:r>
      </w:ins>
    </w:p>
    <w:p w:rsidR="001C3859" w:rsidRDefault="001C3859">
      <w:pPr>
        <w:pStyle w:val="TOC2"/>
        <w:tabs>
          <w:tab w:val="right" w:leader="dot" w:pos="9350"/>
        </w:tabs>
        <w:rPr>
          <w:ins w:id="717" w:author="LaurenceJL" w:date="2010-07-15T15:43:00Z"/>
          <w:noProof/>
        </w:rPr>
      </w:pPr>
      <w:ins w:id="718"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"_Toc266972159"</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EMOCP</w:t>
        </w:r>
        <w:r>
          <w:rPr>
            <w:noProof/>
          </w:rPr>
          <w:tab/>
        </w:r>
        <w:r>
          <w:rPr>
            <w:noProof/>
          </w:rPr>
          <w:fldChar w:fldCharType="begin"/>
        </w:r>
        <w:r>
          <w:rPr>
            <w:noProof/>
          </w:rPr>
          <w:instrText xml:space="preserve"> PAGEREF _Toc266972159 \h </w:instrText>
        </w:r>
        <w:r>
          <w:rPr>
            <w:noProof/>
          </w:rPr>
        </w:r>
      </w:ins>
      <w:r>
        <w:rPr>
          <w:noProof/>
        </w:rPr>
        <w:fldChar w:fldCharType="separate"/>
      </w:r>
      <w:ins w:id="719" w:author="LaurenceJL" w:date="2010-07-15T15:43:00Z">
        <w:r>
          <w:rPr>
            <w:noProof/>
          </w:rPr>
          <w:t>46</w:t>
        </w:r>
        <w:r>
          <w:rPr>
            <w:noProof/>
          </w:rPr>
          <w:fldChar w:fldCharType="end"/>
        </w:r>
        <w:r w:rsidRPr="00135DC9">
          <w:rPr>
            <w:rStyle w:val="Hyperlink"/>
            <w:noProof/>
          </w:rPr>
          <w:fldChar w:fldCharType="end"/>
        </w:r>
      </w:ins>
    </w:p>
    <w:p w:rsidR="001C3859" w:rsidRDefault="001C3859">
      <w:pPr>
        <w:pStyle w:val="TOC2"/>
        <w:tabs>
          <w:tab w:val="right" w:leader="dot" w:pos="9350"/>
        </w:tabs>
        <w:rPr>
          <w:ins w:id="720" w:author="LaurenceJL" w:date="2010-07-15T15:43:00Z"/>
          <w:noProof/>
        </w:rPr>
      </w:pPr>
      <w:ins w:id="721"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"_Toc266972160"</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EMOLP</w:t>
        </w:r>
        <w:r>
          <w:rPr>
            <w:noProof/>
          </w:rPr>
          <w:tab/>
        </w:r>
        <w:r>
          <w:rPr>
            <w:noProof/>
          </w:rPr>
          <w:fldChar w:fldCharType="begin"/>
        </w:r>
        <w:r>
          <w:rPr>
            <w:noProof/>
          </w:rPr>
          <w:instrText xml:space="preserve"> PAGEREF _Toc266972160 \h </w:instrText>
        </w:r>
        <w:r>
          <w:rPr>
            <w:noProof/>
          </w:rPr>
        </w:r>
      </w:ins>
      <w:r>
        <w:rPr>
          <w:noProof/>
        </w:rPr>
        <w:fldChar w:fldCharType="separate"/>
      </w:r>
      <w:ins w:id="722" w:author="LaurenceJL" w:date="2010-07-15T15:43:00Z">
        <w:r>
          <w:rPr>
            <w:noProof/>
          </w:rPr>
          <w:t>47</w:t>
        </w:r>
        <w:r>
          <w:rPr>
            <w:noProof/>
          </w:rPr>
          <w:fldChar w:fldCharType="end"/>
        </w:r>
        <w:r w:rsidRPr="00135DC9">
          <w:rPr>
            <w:rStyle w:val="Hyperlink"/>
            <w:noProof/>
          </w:rPr>
          <w:fldChar w:fldCharType="end"/>
        </w:r>
      </w:ins>
    </w:p>
    <w:p w:rsidR="001C3859" w:rsidRDefault="001C3859">
      <w:pPr>
        <w:pStyle w:val="TOC2"/>
        <w:tabs>
          <w:tab w:val="right" w:leader="dot" w:pos="9350"/>
        </w:tabs>
        <w:rPr>
          <w:ins w:id="723" w:author="LaurenceJL" w:date="2010-07-15T15:43:00Z"/>
          <w:noProof/>
        </w:rPr>
      </w:pPr>
      <w:ins w:id="724"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"_Toc266972161"</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EMOLD</w:t>
        </w:r>
        <w:r>
          <w:rPr>
            <w:noProof/>
          </w:rPr>
          <w:tab/>
        </w:r>
        <w:r>
          <w:rPr>
            <w:noProof/>
          </w:rPr>
          <w:fldChar w:fldCharType="begin"/>
        </w:r>
        <w:r>
          <w:rPr>
            <w:noProof/>
          </w:rPr>
          <w:instrText xml:space="preserve"> PAGEREF _Toc266972161 \h </w:instrText>
        </w:r>
        <w:r>
          <w:rPr>
            <w:noProof/>
          </w:rPr>
        </w:r>
      </w:ins>
      <w:r>
        <w:rPr>
          <w:noProof/>
        </w:rPr>
        <w:fldChar w:fldCharType="separate"/>
      </w:r>
      <w:ins w:id="725" w:author="LaurenceJL" w:date="2010-07-15T15:43:00Z">
        <w:r>
          <w:rPr>
            <w:noProof/>
          </w:rPr>
          <w:t>47</w:t>
        </w:r>
        <w:r>
          <w:rPr>
            <w:noProof/>
          </w:rPr>
          <w:fldChar w:fldCharType="end"/>
        </w:r>
        <w:r w:rsidRPr="00135DC9">
          <w:rPr>
            <w:rStyle w:val="Hyperlink"/>
            <w:noProof/>
          </w:rPr>
          <w:fldChar w:fldCharType="end"/>
        </w:r>
      </w:ins>
    </w:p>
    <w:p w:rsidR="001C3859" w:rsidRDefault="001C3859">
      <w:pPr>
        <w:pStyle w:val="TOC1"/>
        <w:tabs>
          <w:tab w:val="right" w:leader="dot" w:pos="9350"/>
        </w:tabs>
        <w:rPr>
          <w:ins w:id="726" w:author="LaurenceJL" w:date="2010-07-15T15:43:00Z"/>
          <w:noProof/>
        </w:rPr>
      </w:pPr>
      <w:ins w:id="727"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"_Toc266972162"</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HPq1</w:t>
        </w:r>
        <w:r>
          <w:rPr>
            <w:noProof/>
          </w:rPr>
          <w:tab/>
        </w:r>
        <w:r>
          <w:rPr>
            <w:noProof/>
          </w:rPr>
          <w:fldChar w:fldCharType="begin"/>
        </w:r>
        <w:r>
          <w:rPr>
            <w:noProof/>
          </w:rPr>
          <w:instrText xml:space="preserve"> PAGEREF _Toc266972162 \h </w:instrText>
        </w:r>
        <w:r>
          <w:rPr>
            <w:noProof/>
          </w:rPr>
        </w:r>
      </w:ins>
      <w:r>
        <w:rPr>
          <w:noProof/>
        </w:rPr>
        <w:fldChar w:fldCharType="separate"/>
      </w:r>
      <w:ins w:id="728" w:author="LaurenceJL" w:date="2010-07-15T15:43:00Z">
        <w:r>
          <w:rPr>
            <w:noProof/>
          </w:rPr>
          <w:t>47</w:t>
        </w:r>
        <w:r>
          <w:rPr>
            <w:noProof/>
          </w:rPr>
          <w:fldChar w:fldCharType="end"/>
        </w:r>
        <w:r w:rsidRPr="00135DC9">
          <w:rPr>
            <w:rStyle w:val="Hyperlink"/>
            <w:noProof/>
          </w:rPr>
          <w:fldChar w:fldCharType="end"/>
        </w:r>
      </w:ins>
    </w:p>
    <w:p w:rsidR="001C3859" w:rsidRDefault="001C3859">
      <w:pPr>
        <w:pStyle w:val="TOC2"/>
        <w:tabs>
          <w:tab w:val="right" w:leader="dot" w:pos="9350"/>
        </w:tabs>
        <w:rPr>
          <w:ins w:id="729" w:author="LaurenceJL" w:date="2010-07-15T15:43:00Z"/>
          <w:noProof/>
        </w:rPr>
      </w:pPr>
      <w:ins w:id="730"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"_Toc266972163"</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HPq1</w:t>
        </w:r>
        <w:r>
          <w:rPr>
            <w:noProof/>
          </w:rPr>
          <w:tab/>
        </w:r>
        <w:r>
          <w:rPr>
            <w:noProof/>
          </w:rPr>
          <w:fldChar w:fldCharType="begin"/>
        </w:r>
        <w:r>
          <w:rPr>
            <w:noProof/>
          </w:rPr>
          <w:instrText xml:space="preserve"> PAGEREF _Toc266972163 \h </w:instrText>
        </w:r>
        <w:r>
          <w:rPr>
            <w:noProof/>
          </w:rPr>
        </w:r>
      </w:ins>
      <w:r>
        <w:rPr>
          <w:noProof/>
        </w:rPr>
        <w:fldChar w:fldCharType="separate"/>
      </w:r>
      <w:ins w:id="731" w:author="LaurenceJL" w:date="2010-07-15T15:43:00Z">
        <w:r>
          <w:rPr>
            <w:noProof/>
          </w:rPr>
          <w:t>48</w:t>
        </w:r>
        <w:r>
          <w:rPr>
            <w:noProof/>
          </w:rPr>
          <w:fldChar w:fldCharType="end"/>
        </w:r>
        <w:r w:rsidRPr="00135DC9">
          <w:rPr>
            <w:rStyle w:val="Hyperlink"/>
            <w:noProof/>
          </w:rPr>
          <w:fldChar w:fldCharType="end"/>
        </w:r>
      </w:ins>
    </w:p>
    <w:p w:rsidR="001C3859" w:rsidRDefault="001C3859">
      <w:pPr>
        <w:pStyle w:val="TOC1"/>
        <w:tabs>
          <w:tab w:val="right" w:leader="dot" w:pos="9350"/>
        </w:tabs>
        <w:rPr>
          <w:ins w:id="732" w:author="LaurenceJL" w:date="2010-07-15T15:43:00Z"/>
          <w:noProof/>
        </w:rPr>
      </w:pPr>
      <w:ins w:id="733"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"_Toc266972164"</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HPq5</w:t>
        </w:r>
        <w:r>
          <w:rPr>
            <w:noProof/>
          </w:rPr>
          <w:tab/>
        </w:r>
        <w:r>
          <w:rPr>
            <w:noProof/>
          </w:rPr>
          <w:fldChar w:fldCharType="begin"/>
        </w:r>
        <w:r>
          <w:rPr>
            <w:noProof/>
          </w:rPr>
          <w:instrText xml:space="preserve"> PAGEREF _Toc266972164 \h </w:instrText>
        </w:r>
        <w:r>
          <w:rPr>
            <w:noProof/>
          </w:rPr>
        </w:r>
      </w:ins>
      <w:r>
        <w:rPr>
          <w:noProof/>
        </w:rPr>
        <w:fldChar w:fldCharType="separate"/>
      </w:r>
      <w:ins w:id="734" w:author="LaurenceJL" w:date="2010-07-15T15:43:00Z">
        <w:r>
          <w:rPr>
            <w:noProof/>
          </w:rPr>
          <w:t>48</w:t>
        </w:r>
        <w:r>
          <w:rPr>
            <w:noProof/>
          </w:rPr>
          <w:fldChar w:fldCharType="end"/>
        </w:r>
        <w:r w:rsidRPr="00135DC9">
          <w:rPr>
            <w:rStyle w:val="Hyperlink"/>
            <w:noProof/>
          </w:rPr>
          <w:fldChar w:fldCharType="end"/>
        </w:r>
      </w:ins>
    </w:p>
    <w:p w:rsidR="001C3859" w:rsidRDefault="001C3859">
      <w:pPr>
        <w:pStyle w:val="TOC2"/>
        <w:tabs>
          <w:tab w:val="right" w:leader="dot" w:pos="9350"/>
        </w:tabs>
        <w:rPr>
          <w:ins w:id="735" w:author="LaurenceJL" w:date="2010-07-15T15:43:00Z"/>
          <w:noProof/>
        </w:rPr>
      </w:pPr>
      <w:ins w:id="736" w:author="LaurenceJL" w:date="2010-07-15T15:43:00Z">
        <w:r w:rsidRPr="00135DC9">
          <w:rPr>
            <w:rStyle w:val="Hyperlink"/>
            <w:noProof/>
          </w:rPr>
          <w:lastRenderedPageBreak/>
          <w:fldChar w:fldCharType="begin"/>
        </w:r>
        <w:r w:rsidRPr="00135DC9">
          <w:rPr>
            <w:rStyle w:val="Hyperlink"/>
            <w:noProof/>
          </w:rPr>
          <w:instrText xml:space="preserve"> </w:instrText>
        </w:r>
        <w:r>
          <w:rPr>
            <w:noProof/>
          </w:rPr>
          <w:instrText>HYPERLINK \l "_Toc266972165"</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HPq5</w:t>
        </w:r>
        <w:r>
          <w:rPr>
            <w:noProof/>
          </w:rPr>
          <w:tab/>
        </w:r>
        <w:r>
          <w:rPr>
            <w:noProof/>
          </w:rPr>
          <w:fldChar w:fldCharType="begin"/>
        </w:r>
        <w:r>
          <w:rPr>
            <w:noProof/>
          </w:rPr>
          <w:instrText xml:space="preserve"> PAGEREF _Toc266972165 \h </w:instrText>
        </w:r>
        <w:r>
          <w:rPr>
            <w:noProof/>
          </w:rPr>
        </w:r>
      </w:ins>
      <w:r>
        <w:rPr>
          <w:noProof/>
        </w:rPr>
        <w:fldChar w:fldCharType="separate"/>
      </w:r>
      <w:ins w:id="737" w:author="LaurenceJL" w:date="2010-07-15T15:43:00Z">
        <w:r>
          <w:rPr>
            <w:noProof/>
          </w:rPr>
          <w:t>48</w:t>
        </w:r>
        <w:r>
          <w:rPr>
            <w:noProof/>
          </w:rPr>
          <w:fldChar w:fldCharType="end"/>
        </w:r>
        <w:r w:rsidRPr="00135DC9">
          <w:rPr>
            <w:rStyle w:val="Hyperlink"/>
            <w:noProof/>
          </w:rPr>
          <w:fldChar w:fldCharType="end"/>
        </w:r>
      </w:ins>
    </w:p>
    <w:p w:rsidR="001C3859" w:rsidRDefault="001C3859">
      <w:pPr>
        <w:pStyle w:val="TOC1"/>
        <w:tabs>
          <w:tab w:val="right" w:leader="dot" w:pos="9350"/>
        </w:tabs>
        <w:rPr>
          <w:ins w:id="738" w:author="LaurenceJL" w:date="2010-07-15T15:43:00Z"/>
          <w:noProof/>
        </w:rPr>
      </w:pPr>
      <w:ins w:id="739"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"_Toc266972166"</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HPg3</w:t>
        </w:r>
        <w:r>
          <w:rPr>
            <w:noProof/>
          </w:rPr>
          <w:tab/>
        </w:r>
        <w:r>
          <w:rPr>
            <w:noProof/>
          </w:rPr>
          <w:fldChar w:fldCharType="begin"/>
        </w:r>
        <w:r>
          <w:rPr>
            <w:noProof/>
          </w:rPr>
          <w:instrText xml:space="preserve"> PAGEREF _Toc266972166 \h </w:instrText>
        </w:r>
        <w:r>
          <w:rPr>
            <w:noProof/>
          </w:rPr>
        </w:r>
      </w:ins>
      <w:r>
        <w:rPr>
          <w:noProof/>
        </w:rPr>
        <w:fldChar w:fldCharType="separate"/>
      </w:r>
      <w:ins w:id="740" w:author="LaurenceJL" w:date="2010-07-15T15:43:00Z">
        <w:r>
          <w:rPr>
            <w:noProof/>
          </w:rPr>
          <w:t>48</w:t>
        </w:r>
        <w:r>
          <w:rPr>
            <w:noProof/>
          </w:rPr>
          <w:fldChar w:fldCharType="end"/>
        </w:r>
        <w:r w:rsidRPr="00135DC9">
          <w:rPr>
            <w:rStyle w:val="Hyperlink"/>
            <w:noProof/>
          </w:rPr>
          <w:fldChar w:fldCharType="end"/>
        </w:r>
      </w:ins>
    </w:p>
    <w:p w:rsidR="001C3859" w:rsidRDefault="001C3859">
      <w:pPr>
        <w:pStyle w:val="TOC2"/>
        <w:tabs>
          <w:tab w:val="right" w:leader="dot" w:pos="9350"/>
        </w:tabs>
        <w:rPr>
          <w:ins w:id="741" w:author="LaurenceJL" w:date="2010-07-15T15:43:00Z"/>
          <w:noProof/>
        </w:rPr>
      </w:pPr>
      <w:ins w:id="742"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"_Toc266972167"</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HPg3</w:t>
        </w:r>
        <w:r>
          <w:rPr>
            <w:noProof/>
          </w:rPr>
          <w:tab/>
        </w:r>
        <w:r>
          <w:rPr>
            <w:noProof/>
          </w:rPr>
          <w:fldChar w:fldCharType="begin"/>
        </w:r>
        <w:r>
          <w:rPr>
            <w:noProof/>
          </w:rPr>
          <w:instrText xml:space="preserve"> PAGEREF _Toc266972167 \h </w:instrText>
        </w:r>
        <w:r>
          <w:rPr>
            <w:noProof/>
          </w:rPr>
        </w:r>
      </w:ins>
      <w:r>
        <w:rPr>
          <w:noProof/>
        </w:rPr>
        <w:fldChar w:fldCharType="separate"/>
      </w:r>
      <w:ins w:id="743" w:author="LaurenceJL" w:date="2010-07-15T15:43:00Z">
        <w:r>
          <w:rPr>
            <w:noProof/>
          </w:rPr>
          <w:t>49</w:t>
        </w:r>
        <w:r>
          <w:rPr>
            <w:noProof/>
          </w:rPr>
          <w:fldChar w:fldCharType="end"/>
        </w:r>
        <w:r w:rsidRPr="00135DC9">
          <w:rPr>
            <w:rStyle w:val="Hyperlink"/>
            <w:noProof/>
          </w:rPr>
          <w:fldChar w:fldCharType="end"/>
        </w:r>
      </w:ins>
    </w:p>
    <w:p w:rsidR="001C3859" w:rsidRDefault="001C3859">
      <w:pPr>
        <w:pStyle w:val="TOC1"/>
        <w:tabs>
          <w:tab w:val="right" w:leader="dot" w:pos="9350"/>
        </w:tabs>
        <w:rPr>
          <w:ins w:id="744" w:author="LaurenceJL" w:date="2010-07-15T15:43:00Z"/>
          <w:noProof/>
        </w:rPr>
      </w:pPr>
      <w:ins w:id="745"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"_Toc266972168"</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MPq1</w:t>
        </w:r>
        <w:r>
          <w:rPr>
            <w:noProof/>
          </w:rPr>
          <w:tab/>
        </w:r>
        <w:r>
          <w:rPr>
            <w:noProof/>
          </w:rPr>
          <w:fldChar w:fldCharType="begin"/>
        </w:r>
        <w:r>
          <w:rPr>
            <w:noProof/>
          </w:rPr>
          <w:instrText xml:space="preserve"> PAGEREF _Toc266972168 \h </w:instrText>
        </w:r>
        <w:r>
          <w:rPr>
            <w:noProof/>
          </w:rPr>
        </w:r>
      </w:ins>
      <w:r>
        <w:rPr>
          <w:noProof/>
        </w:rPr>
        <w:fldChar w:fldCharType="separate"/>
      </w:r>
      <w:ins w:id="746" w:author="LaurenceJL" w:date="2010-07-15T15:43:00Z">
        <w:r>
          <w:rPr>
            <w:noProof/>
          </w:rPr>
          <w:t>49</w:t>
        </w:r>
        <w:r>
          <w:rPr>
            <w:noProof/>
          </w:rPr>
          <w:fldChar w:fldCharType="end"/>
        </w:r>
        <w:r w:rsidRPr="00135DC9">
          <w:rPr>
            <w:rStyle w:val="Hyperlink"/>
            <w:noProof/>
          </w:rPr>
          <w:fldChar w:fldCharType="end"/>
        </w:r>
      </w:ins>
    </w:p>
    <w:p w:rsidR="001C3859" w:rsidRDefault="001C3859">
      <w:pPr>
        <w:pStyle w:val="TOC2"/>
        <w:tabs>
          <w:tab w:val="right" w:leader="dot" w:pos="9350"/>
        </w:tabs>
        <w:rPr>
          <w:ins w:id="747" w:author="LaurenceJL" w:date="2010-07-15T15:43:00Z"/>
          <w:noProof/>
        </w:rPr>
      </w:pPr>
      <w:ins w:id="748"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"_Toc266972169"</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MPq1</w:t>
        </w:r>
        <w:r>
          <w:rPr>
            <w:noProof/>
          </w:rPr>
          <w:tab/>
        </w:r>
        <w:r>
          <w:rPr>
            <w:noProof/>
          </w:rPr>
          <w:fldChar w:fldCharType="begin"/>
        </w:r>
        <w:r>
          <w:rPr>
            <w:noProof/>
          </w:rPr>
          <w:instrText xml:space="preserve"> PAGEREF _Toc266972169 \h </w:instrText>
        </w:r>
        <w:r>
          <w:rPr>
            <w:noProof/>
          </w:rPr>
        </w:r>
      </w:ins>
      <w:r>
        <w:rPr>
          <w:noProof/>
        </w:rPr>
        <w:fldChar w:fldCharType="separate"/>
      </w:r>
      <w:ins w:id="749" w:author="LaurenceJL" w:date="2010-07-15T15:43:00Z">
        <w:r>
          <w:rPr>
            <w:noProof/>
          </w:rPr>
          <w:t>49</w:t>
        </w:r>
        <w:r>
          <w:rPr>
            <w:noProof/>
          </w:rPr>
          <w:fldChar w:fldCharType="end"/>
        </w:r>
        <w:r w:rsidRPr="00135DC9">
          <w:rPr>
            <w:rStyle w:val="Hyperlink"/>
            <w:noProof/>
          </w:rPr>
          <w:fldChar w:fldCharType="end"/>
        </w:r>
      </w:ins>
    </w:p>
    <w:p w:rsidR="001C3859" w:rsidRDefault="001C3859">
      <w:pPr>
        <w:pStyle w:val="TOC1"/>
        <w:tabs>
          <w:tab w:val="right" w:leader="dot" w:pos="9350"/>
        </w:tabs>
        <w:rPr>
          <w:ins w:id="750" w:author="LaurenceJL" w:date="2010-07-15T15:43:00Z"/>
          <w:noProof/>
        </w:rPr>
      </w:pPr>
      <w:ins w:id="751"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"_Toc266972170"</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MPq2</w:t>
        </w:r>
        <w:r>
          <w:rPr>
            <w:noProof/>
          </w:rPr>
          <w:tab/>
        </w:r>
        <w:r>
          <w:rPr>
            <w:noProof/>
          </w:rPr>
          <w:fldChar w:fldCharType="begin"/>
        </w:r>
        <w:r>
          <w:rPr>
            <w:noProof/>
          </w:rPr>
          <w:instrText xml:space="preserve"> PAGEREF _Toc266972170 \h </w:instrText>
        </w:r>
        <w:r>
          <w:rPr>
            <w:noProof/>
          </w:rPr>
        </w:r>
      </w:ins>
      <w:r>
        <w:rPr>
          <w:noProof/>
        </w:rPr>
        <w:fldChar w:fldCharType="separate"/>
      </w:r>
      <w:ins w:id="752" w:author="LaurenceJL" w:date="2010-07-15T15:43:00Z">
        <w:r>
          <w:rPr>
            <w:noProof/>
          </w:rPr>
          <w:t>49</w:t>
        </w:r>
        <w:r>
          <w:rPr>
            <w:noProof/>
          </w:rPr>
          <w:fldChar w:fldCharType="end"/>
        </w:r>
        <w:r w:rsidRPr="00135DC9">
          <w:rPr>
            <w:rStyle w:val="Hyperlink"/>
            <w:noProof/>
          </w:rPr>
          <w:fldChar w:fldCharType="end"/>
        </w:r>
      </w:ins>
    </w:p>
    <w:p w:rsidR="001C3859" w:rsidRDefault="001C3859">
      <w:pPr>
        <w:pStyle w:val="TOC2"/>
        <w:tabs>
          <w:tab w:val="right" w:leader="dot" w:pos="9350"/>
        </w:tabs>
        <w:rPr>
          <w:ins w:id="753" w:author="LaurenceJL" w:date="2010-07-15T15:43:00Z"/>
          <w:noProof/>
        </w:rPr>
      </w:pPr>
      <w:ins w:id="754"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"_Toc266972171"</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MPq2</w:t>
        </w:r>
        <w:r>
          <w:rPr>
            <w:noProof/>
          </w:rPr>
          <w:tab/>
        </w:r>
        <w:r>
          <w:rPr>
            <w:noProof/>
          </w:rPr>
          <w:fldChar w:fldCharType="begin"/>
        </w:r>
        <w:r>
          <w:rPr>
            <w:noProof/>
          </w:rPr>
          <w:instrText xml:space="preserve"> PAGEREF _Toc266972171 \h </w:instrText>
        </w:r>
        <w:r>
          <w:rPr>
            <w:noProof/>
          </w:rPr>
        </w:r>
      </w:ins>
      <w:r>
        <w:rPr>
          <w:noProof/>
        </w:rPr>
        <w:fldChar w:fldCharType="separate"/>
      </w:r>
      <w:ins w:id="755" w:author="LaurenceJL" w:date="2010-07-15T15:43:00Z">
        <w:r>
          <w:rPr>
            <w:noProof/>
          </w:rPr>
          <w:t>50</w:t>
        </w:r>
        <w:r>
          <w:rPr>
            <w:noProof/>
          </w:rPr>
          <w:fldChar w:fldCharType="end"/>
        </w:r>
        <w:r w:rsidRPr="00135DC9">
          <w:rPr>
            <w:rStyle w:val="Hyperlink"/>
            <w:noProof/>
          </w:rPr>
          <w:fldChar w:fldCharType="end"/>
        </w:r>
      </w:ins>
    </w:p>
    <w:p w:rsidR="001C3859" w:rsidRDefault="001C3859">
      <w:pPr>
        <w:pStyle w:val="TOC1"/>
        <w:tabs>
          <w:tab w:val="right" w:leader="dot" w:pos="9350"/>
        </w:tabs>
        <w:rPr>
          <w:ins w:id="756" w:author="LaurenceJL" w:date="2010-07-15T15:43:00Z"/>
          <w:noProof/>
        </w:rPr>
      </w:pPr>
      <w:ins w:id="757"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"_Toc266972172"</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MPq3</w:t>
        </w:r>
        <w:r>
          <w:rPr>
            <w:noProof/>
          </w:rPr>
          <w:tab/>
        </w:r>
        <w:r>
          <w:rPr>
            <w:noProof/>
          </w:rPr>
          <w:fldChar w:fldCharType="begin"/>
        </w:r>
        <w:r>
          <w:rPr>
            <w:noProof/>
          </w:rPr>
          <w:instrText xml:space="preserve"> PAGEREF _Toc266972172 \h </w:instrText>
        </w:r>
        <w:r>
          <w:rPr>
            <w:noProof/>
          </w:rPr>
        </w:r>
      </w:ins>
      <w:r>
        <w:rPr>
          <w:noProof/>
        </w:rPr>
        <w:fldChar w:fldCharType="separate"/>
      </w:r>
      <w:ins w:id="758" w:author="LaurenceJL" w:date="2010-07-15T15:43:00Z">
        <w:r>
          <w:rPr>
            <w:noProof/>
          </w:rPr>
          <w:t>50</w:t>
        </w:r>
        <w:r>
          <w:rPr>
            <w:noProof/>
          </w:rPr>
          <w:fldChar w:fldCharType="end"/>
        </w:r>
        <w:r w:rsidRPr="00135DC9">
          <w:rPr>
            <w:rStyle w:val="Hyperlink"/>
            <w:noProof/>
          </w:rPr>
          <w:fldChar w:fldCharType="end"/>
        </w:r>
      </w:ins>
    </w:p>
    <w:p w:rsidR="001C3859" w:rsidRDefault="001C3859">
      <w:pPr>
        <w:pStyle w:val="TOC2"/>
        <w:tabs>
          <w:tab w:val="right" w:leader="dot" w:pos="9350"/>
        </w:tabs>
        <w:rPr>
          <w:ins w:id="759" w:author="LaurenceJL" w:date="2010-07-15T15:43:00Z"/>
          <w:noProof/>
        </w:rPr>
      </w:pPr>
      <w:ins w:id="760"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"_Toc266972173"</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MPq3</w:t>
        </w:r>
        <w:r>
          <w:rPr>
            <w:noProof/>
          </w:rPr>
          <w:tab/>
        </w:r>
        <w:r>
          <w:rPr>
            <w:noProof/>
          </w:rPr>
          <w:fldChar w:fldCharType="begin"/>
        </w:r>
        <w:r>
          <w:rPr>
            <w:noProof/>
          </w:rPr>
          <w:instrText xml:space="preserve"> PAGEREF _Toc266972173 \h </w:instrText>
        </w:r>
        <w:r>
          <w:rPr>
            <w:noProof/>
          </w:rPr>
        </w:r>
      </w:ins>
      <w:r>
        <w:rPr>
          <w:noProof/>
        </w:rPr>
        <w:fldChar w:fldCharType="separate"/>
      </w:r>
      <w:ins w:id="761" w:author="LaurenceJL" w:date="2010-07-15T15:43:00Z">
        <w:r>
          <w:rPr>
            <w:noProof/>
          </w:rPr>
          <w:t>50</w:t>
        </w:r>
        <w:r>
          <w:rPr>
            <w:noProof/>
          </w:rPr>
          <w:fldChar w:fldCharType="end"/>
        </w:r>
        <w:r w:rsidRPr="00135DC9">
          <w:rPr>
            <w:rStyle w:val="Hyperlink"/>
            <w:noProof/>
          </w:rPr>
          <w:fldChar w:fldCharType="end"/>
        </w:r>
      </w:ins>
    </w:p>
    <w:p w:rsidR="001C3859" w:rsidRDefault="001C3859">
      <w:pPr>
        <w:pStyle w:val="TOC1"/>
        <w:tabs>
          <w:tab w:val="right" w:leader="dot" w:pos="9350"/>
        </w:tabs>
        <w:rPr>
          <w:ins w:id="762" w:author="LaurenceJL" w:date="2010-07-15T15:43:00Z"/>
          <w:noProof/>
        </w:rPr>
      </w:pPr>
      <w:ins w:id="763"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"_Toc266972174"</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p1510q1</w:t>
        </w:r>
        <w:r>
          <w:rPr>
            <w:noProof/>
          </w:rPr>
          <w:tab/>
        </w:r>
        <w:r>
          <w:rPr>
            <w:noProof/>
          </w:rPr>
          <w:fldChar w:fldCharType="begin"/>
        </w:r>
        <w:r>
          <w:rPr>
            <w:noProof/>
          </w:rPr>
          <w:instrText xml:space="preserve"> PAGEREF _Toc266972174 \h </w:instrText>
        </w:r>
        <w:r>
          <w:rPr>
            <w:noProof/>
          </w:rPr>
        </w:r>
      </w:ins>
      <w:r>
        <w:rPr>
          <w:noProof/>
        </w:rPr>
        <w:fldChar w:fldCharType="separate"/>
      </w:r>
      <w:ins w:id="764" w:author="LaurenceJL" w:date="2010-07-15T15:43:00Z">
        <w:r>
          <w:rPr>
            <w:noProof/>
          </w:rPr>
          <w:t>50</w:t>
        </w:r>
        <w:r>
          <w:rPr>
            <w:noProof/>
          </w:rPr>
          <w:fldChar w:fldCharType="end"/>
        </w:r>
        <w:r w:rsidRPr="00135DC9">
          <w:rPr>
            <w:rStyle w:val="Hyperlink"/>
            <w:noProof/>
          </w:rPr>
          <w:fldChar w:fldCharType="end"/>
        </w:r>
      </w:ins>
    </w:p>
    <w:p w:rsidR="001C3859" w:rsidRDefault="001C3859">
      <w:pPr>
        <w:pStyle w:val="TOC2"/>
        <w:tabs>
          <w:tab w:val="right" w:leader="dot" w:pos="9350"/>
        </w:tabs>
        <w:rPr>
          <w:ins w:id="765" w:author="LaurenceJL" w:date="2010-07-15T15:43:00Z"/>
          <w:noProof/>
        </w:rPr>
      </w:pPr>
      <w:ins w:id="766"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"_Toc266972175"</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p1510q1</w:t>
        </w:r>
        <w:r>
          <w:rPr>
            <w:noProof/>
          </w:rPr>
          <w:tab/>
        </w:r>
        <w:r>
          <w:rPr>
            <w:noProof/>
          </w:rPr>
          <w:fldChar w:fldCharType="begin"/>
        </w:r>
        <w:r>
          <w:rPr>
            <w:noProof/>
          </w:rPr>
          <w:instrText xml:space="preserve"> PAGEREF _Toc266972175 \h </w:instrText>
        </w:r>
        <w:r>
          <w:rPr>
            <w:noProof/>
          </w:rPr>
        </w:r>
      </w:ins>
      <w:r>
        <w:rPr>
          <w:noProof/>
        </w:rPr>
        <w:fldChar w:fldCharType="separate"/>
      </w:r>
      <w:ins w:id="767" w:author="LaurenceJL" w:date="2010-07-15T15:43:00Z">
        <w:r>
          <w:rPr>
            <w:noProof/>
          </w:rPr>
          <w:t>50</w:t>
        </w:r>
        <w:r>
          <w:rPr>
            <w:noProof/>
          </w:rPr>
          <w:fldChar w:fldCharType="end"/>
        </w:r>
        <w:r w:rsidRPr="00135DC9">
          <w:rPr>
            <w:rStyle w:val="Hyperlink"/>
            <w:noProof/>
          </w:rPr>
          <w:fldChar w:fldCharType="end"/>
        </w:r>
      </w:ins>
    </w:p>
    <w:p w:rsidR="001C3859" w:rsidRDefault="001C3859">
      <w:pPr>
        <w:pStyle w:val="TOC1"/>
        <w:tabs>
          <w:tab w:val="right" w:leader="dot" w:pos="9350"/>
        </w:tabs>
        <w:rPr>
          <w:ins w:id="768" w:author="LaurenceJL" w:date="2010-07-15T15:43:00Z"/>
          <w:noProof/>
        </w:rPr>
      </w:pPr>
      <w:ins w:id="769"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"_Toc266972176"</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p1510q2</w:t>
        </w:r>
        <w:r>
          <w:rPr>
            <w:noProof/>
          </w:rPr>
          <w:tab/>
        </w:r>
        <w:r>
          <w:rPr>
            <w:noProof/>
          </w:rPr>
          <w:fldChar w:fldCharType="begin"/>
        </w:r>
        <w:r>
          <w:rPr>
            <w:noProof/>
          </w:rPr>
          <w:instrText xml:space="preserve"> PAGEREF _Toc266972176 \h </w:instrText>
        </w:r>
        <w:r>
          <w:rPr>
            <w:noProof/>
          </w:rPr>
        </w:r>
      </w:ins>
      <w:r>
        <w:rPr>
          <w:noProof/>
        </w:rPr>
        <w:fldChar w:fldCharType="separate"/>
      </w:r>
      <w:ins w:id="770" w:author="LaurenceJL" w:date="2010-07-15T15:43:00Z">
        <w:r>
          <w:rPr>
            <w:noProof/>
          </w:rPr>
          <w:t>50</w:t>
        </w:r>
        <w:r>
          <w:rPr>
            <w:noProof/>
          </w:rPr>
          <w:fldChar w:fldCharType="end"/>
        </w:r>
        <w:r w:rsidRPr="00135DC9">
          <w:rPr>
            <w:rStyle w:val="Hyperlink"/>
            <w:noProof/>
          </w:rPr>
          <w:fldChar w:fldCharType="end"/>
        </w:r>
      </w:ins>
    </w:p>
    <w:p w:rsidR="001C3859" w:rsidRDefault="001C3859">
      <w:pPr>
        <w:pStyle w:val="TOC2"/>
        <w:tabs>
          <w:tab w:val="right" w:leader="dot" w:pos="9350"/>
        </w:tabs>
        <w:rPr>
          <w:ins w:id="771" w:author="LaurenceJL" w:date="2010-07-15T15:43:00Z"/>
          <w:noProof/>
        </w:rPr>
      </w:pPr>
      <w:ins w:id="772"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"_Toc266972177"</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p1510q2</w:t>
        </w:r>
        <w:r>
          <w:rPr>
            <w:noProof/>
          </w:rPr>
          <w:tab/>
        </w:r>
        <w:r>
          <w:rPr>
            <w:noProof/>
          </w:rPr>
          <w:fldChar w:fldCharType="begin"/>
        </w:r>
        <w:r>
          <w:rPr>
            <w:noProof/>
          </w:rPr>
          <w:instrText xml:space="preserve"> PAGEREF _Toc266972177 \h </w:instrText>
        </w:r>
        <w:r>
          <w:rPr>
            <w:noProof/>
          </w:rPr>
        </w:r>
      </w:ins>
      <w:r>
        <w:rPr>
          <w:noProof/>
        </w:rPr>
        <w:fldChar w:fldCharType="separate"/>
      </w:r>
      <w:ins w:id="773" w:author="LaurenceJL" w:date="2010-07-15T15:43:00Z">
        <w:r>
          <w:rPr>
            <w:noProof/>
          </w:rPr>
          <w:t>51</w:t>
        </w:r>
        <w:r>
          <w:rPr>
            <w:noProof/>
          </w:rPr>
          <w:fldChar w:fldCharType="end"/>
        </w:r>
        <w:r w:rsidRPr="00135DC9">
          <w:rPr>
            <w:rStyle w:val="Hyperlink"/>
            <w:noProof/>
          </w:rPr>
          <w:fldChar w:fldCharType="end"/>
        </w:r>
      </w:ins>
    </w:p>
    <w:p w:rsidR="001C3859" w:rsidRDefault="001C3859">
      <w:pPr>
        <w:pStyle w:val="TOC1"/>
        <w:tabs>
          <w:tab w:val="right" w:leader="dot" w:pos="9350"/>
        </w:tabs>
        <w:rPr>
          <w:ins w:id="774" w:author="LaurenceJL" w:date="2010-07-15T15:43:00Z"/>
          <w:noProof/>
        </w:rPr>
      </w:pPr>
      <w:ins w:id="775"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"_Toc266972178"</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p1510q3</w:t>
        </w:r>
        <w:r>
          <w:rPr>
            <w:noProof/>
          </w:rPr>
          <w:tab/>
        </w:r>
        <w:r>
          <w:rPr>
            <w:noProof/>
          </w:rPr>
          <w:fldChar w:fldCharType="begin"/>
        </w:r>
        <w:r>
          <w:rPr>
            <w:noProof/>
          </w:rPr>
          <w:instrText xml:space="preserve"> PAGEREF _Toc266972178 \h </w:instrText>
        </w:r>
        <w:r>
          <w:rPr>
            <w:noProof/>
          </w:rPr>
        </w:r>
      </w:ins>
      <w:r>
        <w:rPr>
          <w:noProof/>
        </w:rPr>
        <w:fldChar w:fldCharType="separate"/>
      </w:r>
      <w:ins w:id="776" w:author="LaurenceJL" w:date="2010-07-15T15:43:00Z">
        <w:r>
          <w:rPr>
            <w:noProof/>
          </w:rPr>
          <w:t>51</w:t>
        </w:r>
        <w:r>
          <w:rPr>
            <w:noProof/>
          </w:rPr>
          <w:fldChar w:fldCharType="end"/>
        </w:r>
        <w:r w:rsidRPr="00135DC9">
          <w:rPr>
            <w:rStyle w:val="Hyperlink"/>
            <w:noProof/>
          </w:rPr>
          <w:fldChar w:fldCharType="end"/>
        </w:r>
      </w:ins>
    </w:p>
    <w:p w:rsidR="001C3859" w:rsidRDefault="001C3859">
      <w:pPr>
        <w:pStyle w:val="TOC2"/>
        <w:tabs>
          <w:tab w:val="right" w:leader="dot" w:pos="9350"/>
        </w:tabs>
        <w:rPr>
          <w:ins w:id="777" w:author="LaurenceJL" w:date="2010-07-15T15:43:00Z"/>
          <w:noProof/>
        </w:rPr>
      </w:pPr>
      <w:ins w:id="778"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"_Toc266972179"</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p1510q3</w:t>
        </w:r>
        <w:r>
          <w:rPr>
            <w:noProof/>
          </w:rPr>
          <w:tab/>
        </w:r>
        <w:r>
          <w:rPr>
            <w:noProof/>
          </w:rPr>
          <w:fldChar w:fldCharType="begin"/>
        </w:r>
        <w:r>
          <w:rPr>
            <w:noProof/>
          </w:rPr>
          <w:instrText xml:space="preserve"> PAGEREF _Toc266972179 \h </w:instrText>
        </w:r>
        <w:r>
          <w:rPr>
            <w:noProof/>
          </w:rPr>
        </w:r>
      </w:ins>
      <w:r>
        <w:rPr>
          <w:noProof/>
        </w:rPr>
        <w:fldChar w:fldCharType="separate"/>
      </w:r>
      <w:ins w:id="779" w:author="LaurenceJL" w:date="2010-07-15T15:43:00Z">
        <w:r>
          <w:rPr>
            <w:noProof/>
          </w:rPr>
          <w:t>51</w:t>
        </w:r>
        <w:r>
          <w:rPr>
            <w:noProof/>
          </w:rPr>
          <w:fldChar w:fldCharType="end"/>
        </w:r>
        <w:r w:rsidRPr="00135DC9">
          <w:rPr>
            <w:rStyle w:val="Hyperlink"/>
            <w:noProof/>
          </w:rPr>
          <w:fldChar w:fldCharType="end"/>
        </w:r>
      </w:ins>
    </w:p>
    <w:p w:rsidR="001C3859" w:rsidRDefault="001C3859">
      <w:pPr>
        <w:pStyle w:val="TOC1"/>
        <w:tabs>
          <w:tab w:val="right" w:leader="dot" w:pos="9350"/>
        </w:tabs>
        <w:rPr>
          <w:ins w:id="780" w:author="LaurenceJL" w:date="2010-07-15T15:43:00Z"/>
          <w:noProof/>
        </w:rPr>
      </w:pPr>
      <w:ins w:id="781"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"_Toc266972180"</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p1510q4</w:t>
        </w:r>
        <w:r>
          <w:rPr>
            <w:noProof/>
          </w:rPr>
          <w:tab/>
        </w:r>
        <w:r>
          <w:rPr>
            <w:noProof/>
          </w:rPr>
          <w:fldChar w:fldCharType="begin"/>
        </w:r>
        <w:r>
          <w:rPr>
            <w:noProof/>
          </w:rPr>
          <w:instrText xml:space="preserve"> PAGEREF _Toc266972180 \h </w:instrText>
        </w:r>
        <w:r>
          <w:rPr>
            <w:noProof/>
          </w:rPr>
        </w:r>
      </w:ins>
      <w:r>
        <w:rPr>
          <w:noProof/>
        </w:rPr>
        <w:fldChar w:fldCharType="separate"/>
      </w:r>
      <w:ins w:id="782" w:author="LaurenceJL" w:date="2010-07-15T15:43:00Z">
        <w:r>
          <w:rPr>
            <w:noProof/>
          </w:rPr>
          <w:t>51</w:t>
        </w:r>
        <w:r>
          <w:rPr>
            <w:noProof/>
          </w:rPr>
          <w:fldChar w:fldCharType="end"/>
        </w:r>
        <w:r w:rsidRPr="00135DC9">
          <w:rPr>
            <w:rStyle w:val="Hyperlink"/>
            <w:noProof/>
          </w:rPr>
          <w:fldChar w:fldCharType="end"/>
        </w:r>
      </w:ins>
    </w:p>
    <w:p w:rsidR="001C3859" w:rsidRDefault="001C3859">
      <w:pPr>
        <w:pStyle w:val="TOC2"/>
        <w:tabs>
          <w:tab w:val="right" w:leader="dot" w:pos="9350"/>
        </w:tabs>
        <w:rPr>
          <w:ins w:id="783" w:author="LaurenceJL" w:date="2010-07-15T15:43:00Z"/>
          <w:noProof/>
        </w:rPr>
      </w:pPr>
      <w:ins w:id="784"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"_Toc266972181"</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p1510q4</w:t>
        </w:r>
        <w:r>
          <w:rPr>
            <w:noProof/>
          </w:rPr>
          <w:tab/>
        </w:r>
        <w:r>
          <w:rPr>
            <w:noProof/>
          </w:rPr>
          <w:fldChar w:fldCharType="begin"/>
        </w:r>
        <w:r>
          <w:rPr>
            <w:noProof/>
          </w:rPr>
          <w:instrText xml:space="preserve"> PAGEREF _Toc266972181 \h </w:instrText>
        </w:r>
        <w:r>
          <w:rPr>
            <w:noProof/>
          </w:rPr>
        </w:r>
      </w:ins>
      <w:r>
        <w:rPr>
          <w:noProof/>
        </w:rPr>
        <w:fldChar w:fldCharType="separate"/>
      </w:r>
      <w:ins w:id="785" w:author="LaurenceJL" w:date="2010-07-15T15:43:00Z">
        <w:r>
          <w:rPr>
            <w:noProof/>
          </w:rPr>
          <w:t>51</w:t>
        </w:r>
        <w:r>
          <w:rPr>
            <w:noProof/>
          </w:rPr>
          <w:fldChar w:fldCharType="end"/>
        </w:r>
        <w:r w:rsidRPr="00135DC9">
          <w:rPr>
            <w:rStyle w:val="Hyperlink"/>
            <w:noProof/>
          </w:rPr>
          <w:fldChar w:fldCharType="end"/>
        </w:r>
      </w:ins>
    </w:p>
    <w:p w:rsidR="001C3859" w:rsidRDefault="001C3859">
      <w:pPr>
        <w:pStyle w:val="TOC1"/>
        <w:tabs>
          <w:tab w:val="right" w:leader="dot" w:pos="9350"/>
        </w:tabs>
        <w:rPr>
          <w:ins w:id="786" w:author="LaurenceJL" w:date="2010-07-15T15:43:00Z"/>
          <w:noProof/>
        </w:rPr>
      </w:pPr>
      <w:ins w:id="787"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"_Toc266972182"</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p1510q5</w:t>
        </w:r>
        <w:r>
          <w:rPr>
            <w:noProof/>
          </w:rPr>
          <w:tab/>
        </w:r>
        <w:r>
          <w:rPr>
            <w:noProof/>
          </w:rPr>
          <w:fldChar w:fldCharType="begin"/>
        </w:r>
        <w:r>
          <w:rPr>
            <w:noProof/>
          </w:rPr>
          <w:instrText xml:space="preserve"> PAGEREF _Toc266972182 \h </w:instrText>
        </w:r>
        <w:r>
          <w:rPr>
            <w:noProof/>
          </w:rPr>
        </w:r>
      </w:ins>
      <w:r>
        <w:rPr>
          <w:noProof/>
        </w:rPr>
        <w:fldChar w:fldCharType="separate"/>
      </w:r>
      <w:ins w:id="788" w:author="LaurenceJL" w:date="2010-07-15T15:43:00Z">
        <w:r>
          <w:rPr>
            <w:noProof/>
          </w:rPr>
          <w:t>51</w:t>
        </w:r>
        <w:r>
          <w:rPr>
            <w:noProof/>
          </w:rPr>
          <w:fldChar w:fldCharType="end"/>
        </w:r>
        <w:r w:rsidRPr="00135DC9">
          <w:rPr>
            <w:rStyle w:val="Hyperlink"/>
            <w:noProof/>
          </w:rPr>
          <w:fldChar w:fldCharType="end"/>
        </w:r>
      </w:ins>
    </w:p>
    <w:p w:rsidR="001C3859" w:rsidRDefault="001C3859">
      <w:pPr>
        <w:pStyle w:val="TOC2"/>
        <w:tabs>
          <w:tab w:val="right" w:leader="dot" w:pos="9350"/>
        </w:tabs>
        <w:rPr>
          <w:ins w:id="789" w:author="LaurenceJL" w:date="2010-07-15T15:43:00Z"/>
          <w:noProof/>
        </w:rPr>
      </w:pPr>
      <w:ins w:id="790"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"_Toc266972183"</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p1510q5</w:t>
        </w:r>
        <w:r>
          <w:rPr>
            <w:noProof/>
          </w:rPr>
          <w:tab/>
        </w:r>
        <w:r>
          <w:rPr>
            <w:noProof/>
          </w:rPr>
          <w:fldChar w:fldCharType="begin"/>
        </w:r>
        <w:r>
          <w:rPr>
            <w:noProof/>
          </w:rPr>
          <w:instrText xml:space="preserve"> PAGEREF _Toc266972183 \h </w:instrText>
        </w:r>
        <w:r>
          <w:rPr>
            <w:noProof/>
          </w:rPr>
        </w:r>
      </w:ins>
      <w:r>
        <w:rPr>
          <w:noProof/>
        </w:rPr>
        <w:fldChar w:fldCharType="separate"/>
      </w:r>
      <w:ins w:id="791" w:author="LaurenceJL" w:date="2010-07-15T15:43:00Z">
        <w:r>
          <w:rPr>
            <w:noProof/>
          </w:rPr>
          <w:t>52</w:t>
        </w:r>
        <w:r>
          <w:rPr>
            <w:noProof/>
          </w:rPr>
          <w:fldChar w:fldCharType="end"/>
        </w:r>
        <w:r w:rsidRPr="00135DC9">
          <w:rPr>
            <w:rStyle w:val="Hyperlink"/>
            <w:noProof/>
          </w:rPr>
          <w:fldChar w:fldCharType="end"/>
        </w:r>
      </w:ins>
    </w:p>
    <w:p w:rsidR="001C3859" w:rsidRDefault="001C3859">
      <w:pPr>
        <w:pStyle w:val="TOC1"/>
        <w:tabs>
          <w:tab w:val="right" w:leader="dot" w:pos="9350"/>
        </w:tabs>
        <w:rPr>
          <w:ins w:id="792" w:author="LaurenceJL" w:date="2010-07-15T15:43:00Z"/>
          <w:noProof/>
        </w:rPr>
      </w:pPr>
      <w:ins w:id="793"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"_Toc266972184"</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p1511intro</w:t>
        </w:r>
        <w:r>
          <w:rPr>
            <w:noProof/>
          </w:rPr>
          <w:tab/>
        </w:r>
        <w:r>
          <w:rPr>
            <w:noProof/>
          </w:rPr>
          <w:fldChar w:fldCharType="begin"/>
        </w:r>
        <w:r>
          <w:rPr>
            <w:noProof/>
          </w:rPr>
          <w:instrText xml:space="preserve"> PAGEREF _Toc266972184 \h </w:instrText>
        </w:r>
        <w:r>
          <w:rPr>
            <w:noProof/>
          </w:rPr>
        </w:r>
      </w:ins>
      <w:r>
        <w:rPr>
          <w:noProof/>
        </w:rPr>
        <w:fldChar w:fldCharType="separate"/>
      </w:r>
      <w:ins w:id="794" w:author="LaurenceJL" w:date="2010-07-15T15:43:00Z">
        <w:r>
          <w:rPr>
            <w:noProof/>
          </w:rPr>
          <w:t>52</w:t>
        </w:r>
        <w:r>
          <w:rPr>
            <w:noProof/>
          </w:rPr>
          <w:fldChar w:fldCharType="end"/>
        </w:r>
        <w:r w:rsidRPr="00135DC9">
          <w:rPr>
            <w:rStyle w:val="Hyperlink"/>
            <w:noProof/>
          </w:rPr>
          <w:fldChar w:fldCharType="end"/>
        </w:r>
      </w:ins>
    </w:p>
    <w:p w:rsidR="001C3859" w:rsidRDefault="001C3859">
      <w:pPr>
        <w:pStyle w:val="TOC1"/>
        <w:tabs>
          <w:tab w:val="right" w:leader="dot" w:pos="9350"/>
        </w:tabs>
        <w:rPr>
          <w:ins w:id="795" w:author="LaurenceJL" w:date="2010-07-15T15:43:00Z"/>
          <w:noProof/>
        </w:rPr>
      </w:pPr>
      <w:ins w:id="796"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"_Toc266972185"</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p1511grid</w:t>
        </w:r>
        <w:r>
          <w:rPr>
            <w:noProof/>
          </w:rPr>
          <w:tab/>
        </w:r>
        <w:r>
          <w:rPr>
            <w:noProof/>
          </w:rPr>
          <w:fldChar w:fldCharType="begin"/>
        </w:r>
        <w:r>
          <w:rPr>
            <w:noProof/>
          </w:rPr>
          <w:instrText xml:space="preserve"> PAGEREF _Toc266972185 \h </w:instrText>
        </w:r>
        <w:r>
          <w:rPr>
            <w:noProof/>
          </w:rPr>
        </w:r>
      </w:ins>
      <w:r>
        <w:rPr>
          <w:noProof/>
        </w:rPr>
        <w:fldChar w:fldCharType="separate"/>
      </w:r>
      <w:ins w:id="797" w:author="LaurenceJL" w:date="2010-07-15T15:43:00Z">
        <w:r>
          <w:rPr>
            <w:noProof/>
          </w:rPr>
          <w:t>52</w:t>
        </w:r>
        <w:r>
          <w:rPr>
            <w:noProof/>
          </w:rPr>
          <w:fldChar w:fldCharType="end"/>
        </w:r>
        <w:r w:rsidRPr="00135DC9">
          <w:rPr>
            <w:rStyle w:val="Hyperlink"/>
            <w:noProof/>
          </w:rPr>
          <w:fldChar w:fldCharType="end"/>
        </w:r>
      </w:ins>
    </w:p>
    <w:p w:rsidR="001C3859" w:rsidRDefault="001C3859">
      <w:pPr>
        <w:pStyle w:val="TOC2"/>
        <w:tabs>
          <w:tab w:val="right" w:leader="dot" w:pos="9350"/>
        </w:tabs>
        <w:rPr>
          <w:ins w:id="798" w:author="LaurenceJL" w:date="2010-07-15T15:43:00Z"/>
          <w:noProof/>
        </w:rPr>
      </w:pPr>
      <w:ins w:id="799"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"_Toc266972186"</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p1511grid</w:t>
        </w:r>
        <w:r>
          <w:rPr>
            <w:noProof/>
          </w:rPr>
          <w:tab/>
        </w:r>
        <w:r>
          <w:rPr>
            <w:noProof/>
          </w:rPr>
          <w:fldChar w:fldCharType="begin"/>
        </w:r>
        <w:r>
          <w:rPr>
            <w:noProof/>
          </w:rPr>
          <w:instrText xml:space="preserve"> PAGEREF _Toc266972186 \h </w:instrText>
        </w:r>
        <w:r>
          <w:rPr>
            <w:noProof/>
          </w:rPr>
        </w:r>
      </w:ins>
      <w:r>
        <w:rPr>
          <w:noProof/>
        </w:rPr>
        <w:fldChar w:fldCharType="separate"/>
      </w:r>
      <w:ins w:id="800" w:author="LaurenceJL" w:date="2010-07-15T15:43:00Z">
        <w:r>
          <w:rPr>
            <w:noProof/>
          </w:rPr>
          <w:t>52</w:t>
        </w:r>
        <w:r>
          <w:rPr>
            <w:noProof/>
          </w:rPr>
          <w:fldChar w:fldCharType="end"/>
        </w:r>
        <w:r w:rsidRPr="00135DC9">
          <w:rPr>
            <w:rStyle w:val="Hyperlink"/>
            <w:noProof/>
          </w:rPr>
          <w:fldChar w:fldCharType="end"/>
        </w:r>
      </w:ins>
    </w:p>
    <w:p w:rsidR="001C3859" w:rsidRDefault="001C3859">
      <w:pPr>
        <w:pStyle w:val="TOC1"/>
        <w:tabs>
          <w:tab w:val="right" w:leader="dot" w:pos="9350"/>
        </w:tabs>
        <w:rPr>
          <w:ins w:id="801" w:author="LaurenceJL" w:date="2010-07-15T15:43:00Z"/>
          <w:noProof/>
        </w:rPr>
      </w:pPr>
      <w:ins w:id="802"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"_Toc266972187"</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p1511q7</w:t>
        </w:r>
        <w:r>
          <w:rPr>
            <w:noProof/>
          </w:rPr>
          <w:tab/>
        </w:r>
        <w:r>
          <w:rPr>
            <w:noProof/>
          </w:rPr>
          <w:fldChar w:fldCharType="begin"/>
        </w:r>
        <w:r>
          <w:rPr>
            <w:noProof/>
          </w:rPr>
          <w:instrText xml:space="preserve"> PAGEREF _Toc266972187 \h </w:instrText>
        </w:r>
        <w:r>
          <w:rPr>
            <w:noProof/>
          </w:rPr>
        </w:r>
      </w:ins>
      <w:r>
        <w:rPr>
          <w:noProof/>
        </w:rPr>
        <w:fldChar w:fldCharType="separate"/>
      </w:r>
      <w:ins w:id="803" w:author="LaurenceJL" w:date="2010-07-15T15:43:00Z">
        <w:r>
          <w:rPr>
            <w:noProof/>
          </w:rPr>
          <w:t>52</w:t>
        </w:r>
        <w:r>
          <w:rPr>
            <w:noProof/>
          </w:rPr>
          <w:fldChar w:fldCharType="end"/>
        </w:r>
        <w:r w:rsidRPr="00135DC9">
          <w:rPr>
            <w:rStyle w:val="Hyperlink"/>
            <w:noProof/>
          </w:rPr>
          <w:fldChar w:fldCharType="end"/>
        </w:r>
      </w:ins>
    </w:p>
    <w:p w:rsidR="001C3859" w:rsidRDefault="001C3859">
      <w:pPr>
        <w:pStyle w:val="TOC2"/>
        <w:tabs>
          <w:tab w:val="right" w:leader="dot" w:pos="9350"/>
        </w:tabs>
        <w:rPr>
          <w:ins w:id="804" w:author="LaurenceJL" w:date="2010-07-15T15:43:00Z"/>
          <w:noProof/>
        </w:rPr>
      </w:pPr>
      <w:ins w:id="805"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"_Toc266972188"</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p1511q7</w:t>
        </w:r>
        <w:r>
          <w:rPr>
            <w:noProof/>
          </w:rPr>
          <w:tab/>
        </w:r>
        <w:r>
          <w:rPr>
            <w:noProof/>
          </w:rPr>
          <w:fldChar w:fldCharType="begin"/>
        </w:r>
        <w:r>
          <w:rPr>
            <w:noProof/>
          </w:rPr>
          <w:instrText xml:space="preserve"> PAGEREF _Toc266972188 \h </w:instrText>
        </w:r>
        <w:r>
          <w:rPr>
            <w:noProof/>
          </w:rPr>
        </w:r>
      </w:ins>
      <w:r>
        <w:rPr>
          <w:noProof/>
        </w:rPr>
        <w:fldChar w:fldCharType="separate"/>
      </w:r>
      <w:ins w:id="806" w:author="LaurenceJL" w:date="2010-07-15T15:43:00Z">
        <w:r>
          <w:rPr>
            <w:noProof/>
          </w:rPr>
          <w:t>53</w:t>
        </w:r>
        <w:r>
          <w:rPr>
            <w:noProof/>
          </w:rPr>
          <w:fldChar w:fldCharType="end"/>
        </w:r>
        <w:r w:rsidRPr="00135DC9">
          <w:rPr>
            <w:rStyle w:val="Hyperlink"/>
            <w:noProof/>
          </w:rPr>
          <w:fldChar w:fldCharType="end"/>
        </w:r>
      </w:ins>
    </w:p>
    <w:p w:rsidR="001C3859" w:rsidRDefault="001C3859">
      <w:pPr>
        <w:pStyle w:val="TOC1"/>
        <w:tabs>
          <w:tab w:val="right" w:leader="dot" w:pos="9350"/>
        </w:tabs>
        <w:rPr>
          <w:ins w:id="807" w:author="LaurenceJL" w:date="2010-07-15T15:43:00Z"/>
          <w:noProof/>
        </w:rPr>
      </w:pPr>
      <w:ins w:id="808"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"_Toc266972189"</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p1511q8</w:t>
        </w:r>
        <w:r>
          <w:rPr>
            <w:noProof/>
          </w:rPr>
          <w:tab/>
        </w:r>
        <w:r>
          <w:rPr>
            <w:noProof/>
          </w:rPr>
          <w:fldChar w:fldCharType="begin"/>
        </w:r>
        <w:r>
          <w:rPr>
            <w:noProof/>
          </w:rPr>
          <w:instrText xml:space="preserve"> PAGEREF _Toc266972189 \h </w:instrText>
        </w:r>
        <w:r>
          <w:rPr>
            <w:noProof/>
          </w:rPr>
        </w:r>
      </w:ins>
      <w:r>
        <w:rPr>
          <w:noProof/>
        </w:rPr>
        <w:fldChar w:fldCharType="separate"/>
      </w:r>
      <w:ins w:id="809" w:author="LaurenceJL" w:date="2010-07-15T15:43:00Z">
        <w:r>
          <w:rPr>
            <w:noProof/>
          </w:rPr>
          <w:t>53</w:t>
        </w:r>
        <w:r>
          <w:rPr>
            <w:noProof/>
          </w:rPr>
          <w:fldChar w:fldCharType="end"/>
        </w:r>
        <w:r w:rsidRPr="00135DC9">
          <w:rPr>
            <w:rStyle w:val="Hyperlink"/>
            <w:noProof/>
          </w:rPr>
          <w:fldChar w:fldCharType="end"/>
        </w:r>
      </w:ins>
    </w:p>
    <w:p w:rsidR="001C3859" w:rsidRDefault="001C3859">
      <w:pPr>
        <w:pStyle w:val="TOC2"/>
        <w:tabs>
          <w:tab w:val="right" w:leader="dot" w:pos="9350"/>
        </w:tabs>
        <w:rPr>
          <w:ins w:id="810" w:author="LaurenceJL" w:date="2010-07-15T15:43:00Z"/>
          <w:noProof/>
        </w:rPr>
      </w:pPr>
      <w:ins w:id="811"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"_Toc266972190"</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p1511q8</w:t>
        </w:r>
        <w:r>
          <w:rPr>
            <w:noProof/>
          </w:rPr>
          <w:tab/>
        </w:r>
        <w:r>
          <w:rPr>
            <w:noProof/>
          </w:rPr>
          <w:fldChar w:fldCharType="begin"/>
        </w:r>
        <w:r>
          <w:rPr>
            <w:noProof/>
          </w:rPr>
          <w:instrText xml:space="preserve"> PAGEREF _Toc266972190 \h </w:instrText>
        </w:r>
        <w:r>
          <w:rPr>
            <w:noProof/>
          </w:rPr>
        </w:r>
      </w:ins>
      <w:r>
        <w:rPr>
          <w:noProof/>
        </w:rPr>
        <w:fldChar w:fldCharType="separate"/>
      </w:r>
      <w:ins w:id="812" w:author="LaurenceJL" w:date="2010-07-15T15:43:00Z">
        <w:r>
          <w:rPr>
            <w:noProof/>
          </w:rPr>
          <w:t>53</w:t>
        </w:r>
        <w:r>
          <w:rPr>
            <w:noProof/>
          </w:rPr>
          <w:fldChar w:fldCharType="end"/>
        </w:r>
        <w:r w:rsidRPr="00135DC9">
          <w:rPr>
            <w:rStyle w:val="Hyperlink"/>
            <w:noProof/>
          </w:rPr>
          <w:fldChar w:fldCharType="end"/>
        </w:r>
      </w:ins>
    </w:p>
    <w:p w:rsidR="001C3859" w:rsidRDefault="001C3859">
      <w:pPr>
        <w:pStyle w:val="TOC1"/>
        <w:tabs>
          <w:tab w:val="right" w:leader="dot" w:pos="9350"/>
        </w:tabs>
        <w:rPr>
          <w:ins w:id="813" w:author="LaurenceJL" w:date="2010-07-15T15:43:00Z"/>
          <w:noProof/>
        </w:rPr>
      </w:pPr>
      <w:ins w:id="814"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"_Toc266972191"</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p1508q4</w:t>
        </w:r>
        <w:r>
          <w:rPr>
            <w:noProof/>
          </w:rPr>
          <w:tab/>
        </w:r>
        <w:r>
          <w:rPr>
            <w:noProof/>
          </w:rPr>
          <w:fldChar w:fldCharType="begin"/>
        </w:r>
        <w:r>
          <w:rPr>
            <w:noProof/>
          </w:rPr>
          <w:instrText xml:space="preserve"> PAGEREF _Toc266972191 \h </w:instrText>
        </w:r>
        <w:r>
          <w:rPr>
            <w:noProof/>
          </w:rPr>
        </w:r>
      </w:ins>
      <w:r>
        <w:rPr>
          <w:noProof/>
        </w:rPr>
        <w:fldChar w:fldCharType="separate"/>
      </w:r>
      <w:ins w:id="815" w:author="LaurenceJL" w:date="2010-07-15T15:43:00Z">
        <w:r>
          <w:rPr>
            <w:noProof/>
          </w:rPr>
          <w:t>53</w:t>
        </w:r>
        <w:r>
          <w:rPr>
            <w:noProof/>
          </w:rPr>
          <w:fldChar w:fldCharType="end"/>
        </w:r>
        <w:r w:rsidRPr="00135DC9">
          <w:rPr>
            <w:rStyle w:val="Hyperlink"/>
            <w:noProof/>
          </w:rPr>
          <w:fldChar w:fldCharType="end"/>
        </w:r>
      </w:ins>
    </w:p>
    <w:p w:rsidR="001C3859" w:rsidRDefault="001C3859">
      <w:pPr>
        <w:pStyle w:val="TOC2"/>
        <w:tabs>
          <w:tab w:val="right" w:leader="dot" w:pos="9350"/>
        </w:tabs>
        <w:rPr>
          <w:ins w:id="816" w:author="LaurenceJL" w:date="2010-07-15T15:43:00Z"/>
          <w:noProof/>
        </w:rPr>
      </w:pPr>
      <w:ins w:id="817"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"_Toc266972192"</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p1508q4</w:t>
        </w:r>
        <w:r>
          <w:rPr>
            <w:noProof/>
          </w:rPr>
          <w:tab/>
        </w:r>
        <w:r>
          <w:rPr>
            <w:noProof/>
          </w:rPr>
          <w:fldChar w:fldCharType="begin"/>
        </w:r>
        <w:r>
          <w:rPr>
            <w:noProof/>
          </w:rPr>
          <w:instrText xml:space="preserve"> PAGEREF _Toc266972192 \h </w:instrText>
        </w:r>
        <w:r>
          <w:rPr>
            <w:noProof/>
          </w:rPr>
        </w:r>
      </w:ins>
      <w:r>
        <w:rPr>
          <w:noProof/>
        </w:rPr>
        <w:fldChar w:fldCharType="separate"/>
      </w:r>
      <w:ins w:id="818" w:author="LaurenceJL" w:date="2010-07-15T15:43:00Z">
        <w:r>
          <w:rPr>
            <w:noProof/>
          </w:rPr>
          <w:t>53</w:t>
        </w:r>
        <w:r>
          <w:rPr>
            <w:noProof/>
          </w:rPr>
          <w:fldChar w:fldCharType="end"/>
        </w:r>
        <w:r w:rsidRPr="00135DC9">
          <w:rPr>
            <w:rStyle w:val="Hyperlink"/>
            <w:noProof/>
          </w:rPr>
          <w:fldChar w:fldCharType="end"/>
        </w:r>
      </w:ins>
    </w:p>
    <w:p w:rsidR="001C3859" w:rsidRDefault="001C3859">
      <w:pPr>
        <w:pStyle w:val="TOC1"/>
        <w:tabs>
          <w:tab w:val="right" w:leader="dot" w:pos="9350"/>
        </w:tabs>
        <w:rPr>
          <w:ins w:id="819" w:author="LaurenceJL" w:date="2010-07-15T15:43:00Z"/>
          <w:noProof/>
        </w:rPr>
      </w:pPr>
      <w:ins w:id="820"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"_Toc266972193"</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p1515q1</w:t>
        </w:r>
        <w:r>
          <w:rPr>
            <w:noProof/>
          </w:rPr>
          <w:tab/>
        </w:r>
        <w:r>
          <w:rPr>
            <w:noProof/>
          </w:rPr>
          <w:fldChar w:fldCharType="begin"/>
        </w:r>
        <w:r>
          <w:rPr>
            <w:noProof/>
          </w:rPr>
          <w:instrText xml:space="preserve"> PAGEREF _Toc266972193 \h </w:instrText>
        </w:r>
        <w:r>
          <w:rPr>
            <w:noProof/>
          </w:rPr>
        </w:r>
      </w:ins>
      <w:r>
        <w:rPr>
          <w:noProof/>
        </w:rPr>
        <w:fldChar w:fldCharType="separate"/>
      </w:r>
      <w:ins w:id="821" w:author="LaurenceJL" w:date="2010-07-15T15:43:00Z">
        <w:r>
          <w:rPr>
            <w:noProof/>
          </w:rPr>
          <w:t>53</w:t>
        </w:r>
        <w:r>
          <w:rPr>
            <w:noProof/>
          </w:rPr>
          <w:fldChar w:fldCharType="end"/>
        </w:r>
        <w:r w:rsidRPr="00135DC9">
          <w:rPr>
            <w:rStyle w:val="Hyperlink"/>
            <w:noProof/>
          </w:rPr>
          <w:fldChar w:fldCharType="end"/>
        </w:r>
      </w:ins>
    </w:p>
    <w:p w:rsidR="001C3859" w:rsidRDefault="001C3859">
      <w:pPr>
        <w:pStyle w:val="TOC2"/>
        <w:tabs>
          <w:tab w:val="right" w:leader="dot" w:pos="9350"/>
        </w:tabs>
        <w:rPr>
          <w:ins w:id="822" w:author="LaurenceJL" w:date="2010-07-15T15:43:00Z"/>
          <w:noProof/>
        </w:rPr>
      </w:pPr>
      <w:ins w:id="823"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"_Toc266972194"</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p1515q1</w:t>
        </w:r>
        <w:r>
          <w:rPr>
            <w:noProof/>
          </w:rPr>
          <w:tab/>
        </w:r>
        <w:r>
          <w:rPr>
            <w:noProof/>
          </w:rPr>
          <w:fldChar w:fldCharType="begin"/>
        </w:r>
        <w:r>
          <w:rPr>
            <w:noProof/>
          </w:rPr>
          <w:instrText xml:space="preserve"> PAGEREF _Toc266972194 \h </w:instrText>
        </w:r>
        <w:r>
          <w:rPr>
            <w:noProof/>
          </w:rPr>
        </w:r>
      </w:ins>
      <w:r>
        <w:rPr>
          <w:noProof/>
        </w:rPr>
        <w:fldChar w:fldCharType="separate"/>
      </w:r>
      <w:ins w:id="824" w:author="LaurenceJL" w:date="2010-07-15T15:43:00Z">
        <w:r>
          <w:rPr>
            <w:noProof/>
          </w:rPr>
          <w:t>54</w:t>
        </w:r>
        <w:r>
          <w:rPr>
            <w:noProof/>
          </w:rPr>
          <w:fldChar w:fldCharType="end"/>
        </w:r>
        <w:r w:rsidRPr="00135DC9">
          <w:rPr>
            <w:rStyle w:val="Hyperlink"/>
            <w:noProof/>
          </w:rPr>
          <w:fldChar w:fldCharType="end"/>
        </w:r>
      </w:ins>
    </w:p>
    <w:p w:rsidR="001C3859" w:rsidRDefault="001C3859">
      <w:pPr>
        <w:pStyle w:val="TOC1"/>
        <w:tabs>
          <w:tab w:val="right" w:leader="dot" w:pos="9350"/>
        </w:tabs>
        <w:rPr>
          <w:ins w:id="825" w:author="LaurenceJL" w:date="2010-07-15T15:43:00Z"/>
          <w:noProof/>
        </w:rPr>
      </w:pPr>
      <w:ins w:id="826"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"_Toc266972195"</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p1515grid</w:t>
        </w:r>
        <w:r>
          <w:rPr>
            <w:noProof/>
          </w:rPr>
          <w:tab/>
        </w:r>
        <w:r>
          <w:rPr>
            <w:noProof/>
          </w:rPr>
          <w:fldChar w:fldCharType="begin"/>
        </w:r>
        <w:r>
          <w:rPr>
            <w:noProof/>
          </w:rPr>
          <w:instrText xml:space="preserve"> PAGEREF _Toc266972195 \h </w:instrText>
        </w:r>
        <w:r>
          <w:rPr>
            <w:noProof/>
          </w:rPr>
        </w:r>
      </w:ins>
      <w:r>
        <w:rPr>
          <w:noProof/>
        </w:rPr>
        <w:fldChar w:fldCharType="separate"/>
      </w:r>
      <w:ins w:id="827" w:author="LaurenceJL" w:date="2010-07-15T15:43:00Z">
        <w:r>
          <w:rPr>
            <w:noProof/>
          </w:rPr>
          <w:t>54</w:t>
        </w:r>
        <w:r>
          <w:rPr>
            <w:noProof/>
          </w:rPr>
          <w:fldChar w:fldCharType="end"/>
        </w:r>
        <w:r w:rsidRPr="00135DC9">
          <w:rPr>
            <w:rStyle w:val="Hyperlink"/>
            <w:noProof/>
          </w:rPr>
          <w:fldChar w:fldCharType="end"/>
        </w:r>
      </w:ins>
    </w:p>
    <w:p w:rsidR="001C3859" w:rsidRDefault="001C3859">
      <w:pPr>
        <w:pStyle w:val="TOC2"/>
        <w:tabs>
          <w:tab w:val="right" w:leader="dot" w:pos="9350"/>
        </w:tabs>
        <w:rPr>
          <w:ins w:id="828" w:author="LaurenceJL" w:date="2010-07-15T15:43:00Z"/>
          <w:noProof/>
        </w:rPr>
      </w:pPr>
      <w:ins w:id="829"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"_Toc266972196"</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p1515grid</w:t>
        </w:r>
        <w:r>
          <w:rPr>
            <w:noProof/>
          </w:rPr>
          <w:tab/>
        </w:r>
        <w:r>
          <w:rPr>
            <w:noProof/>
          </w:rPr>
          <w:fldChar w:fldCharType="begin"/>
        </w:r>
        <w:r>
          <w:rPr>
            <w:noProof/>
          </w:rPr>
          <w:instrText xml:space="preserve"> PAGEREF _Toc266972196 \h </w:instrText>
        </w:r>
        <w:r>
          <w:rPr>
            <w:noProof/>
          </w:rPr>
        </w:r>
      </w:ins>
      <w:r>
        <w:rPr>
          <w:noProof/>
        </w:rPr>
        <w:fldChar w:fldCharType="separate"/>
      </w:r>
      <w:ins w:id="830" w:author="LaurenceJL" w:date="2010-07-15T15:43:00Z">
        <w:r>
          <w:rPr>
            <w:noProof/>
          </w:rPr>
          <w:t>55</w:t>
        </w:r>
        <w:r>
          <w:rPr>
            <w:noProof/>
          </w:rPr>
          <w:fldChar w:fldCharType="end"/>
        </w:r>
        <w:r w:rsidRPr="00135DC9">
          <w:rPr>
            <w:rStyle w:val="Hyperlink"/>
            <w:noProof/>
          </w:rPr>
          <w:fldChar w:fldCharType="end"/>
        </w:r>
      </w:ins>
    </w:p>
    <w:p w:rsidR="001C3859" w:rsidRDefault="001C3859">
      <w:pPr>
        <w:pStyle w:val="TOC1"/>
        <w:tabs>
          <w:tab w:val="right" w:leader="dot" w:pos="9350"/>
        </w:tabs>
        <w:rPr>
          <w:ins w:id="831" w:author="LaurenceJL" w:date="2010-07-15T15:43:00Z"/>
          <w:noProof/>
        </w:rPr>
      </w:pPr>
      <w:ins w:id="832"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"_Toc266972197"</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p10070q1</w:t>
        </w:r>
        <w:r>
          <w:rPr>
            <w:noProof/>
          </w:rPr>
          <w:tab/>
        </w:r>
        <w:r>
          <w:rPr>
            <w:noProof/>
          </w:rPr>
          <w:fldChar w:fldCharType="begin"/>
        </w:r>
        <w:r>
          <w:rPr>
            <w:noProof/>
          </w:rPr>
          <w:instrText xml:space="preserve"> PAGEREF _Toc266972197 \h </w:instrText>
        </w:r>
        <w:r>
          <w:rPr>
            <w:noProof/>
          </w:rPr>
        </w:r>
      </w:ins>
      <w:r>
        <w:rPr>
          <w:noProof/>
        </w:rPr>
        <w:fldChar w:fldCharType="separate"/>
      </w:r>
      <w:ins w:id="833" w:author="LaurenceJL" w:date="2010-07-15T15:43:00Z">
        <w:r>
          <w:rPr>
            <w:noProof/>
          </w:rPr>
          <w:t>55</w:t>
        </w:r>
        <w:r>
          <w:rPr>
            <w:noProof/>
          </w:rPr>
          <w:fldChar w:fldCharType="end"/>
        </w:r>
        <w:r w:rsidRPr="00135DC9">
          <w:rPr>
            <w:rStyle w:val="Hyperlink"/>
            <w:noProof/>
          </w:rPr>
          <w:fldChar w:fldCharType="end"/>
        </w:r>
      </w:ins>
    </w:p>
    <w:p w:rsidR="001C3859" w:rsidRDefault="001C3859">
      <w:pPr>
        <w:pStyle w:val="TOC2"/>
        <w:tabs>
          <w:tab w:val="right" w:leader="dot" w:pos="9350"/>
        </w:tabs>
        <w:rPr>
          <w:ins w:id="834" w:author="LaurenceJL" w:date="2010-07-15T15:43:00Z"/>
          <w:noProof/>
        </w:rPr>
      </w:pPr>
      <w:ins w:id="835"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"_Toc266972198"</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p10070q1</w:t>
        </w:r>
        <w:r>
          <w:rPr>
            <w:noProof/>
          </w:rPr>
          <w:tab/>
        </w:r>
        <w:r>
          <w:rPr>
            <w:noProof/>
          </w:rPr>
          <w:fldChar w:fldCharType="begin"/>
        </w:r>
        <w:r>
          <w:rPr>
            <w:noProof/>
          </w:rPr>
          <w:instrText xml:space="preserve"> PAGEREF _Toc266972198 \h </w:instrText>
        </w:r>
        <w:r>
          <w:rPr>
            <w:noProof/>
          </w:rPr>
        </w:r>
      </w:ins>
      <w:r>
        <w:rPr>
          <w:noProof/>
        </w:rPr>
        <w:fldChar w:fldCharType="separate"/>
      </w:r>
      <w:ins w:id="836" w:author="LaurenceJL" w:date="2010-07-15T15:43:00Z">
        <w:r>
          <w:rPr>
            <w:noProof/>
          </w:rPr>
          <w:t>56</w:t>
        </w:r>
        <w:r>
          <w:rPr>
            <w:noProof/>
          </w:rPr>
          <w:fldChar w:fldCharType="end"/>
        </w:r>
        <w:r w:rsidRPr="00135DC9">
          <w:rPr>
            <w:rStyle w:val="Hyperlink"/>
            <w:noProof/>
          </w:rPr>
          <w:fldChar w:fldCharType="end"/>
        </w:r>
      </w:ins>
    </w:p>
    <w:p w:rsidR="001C3859" w:rsidRDefault="001C3859">
      <w:pPr>
        <w:pStyle w:val="TOC1"/>
        <w:tabs>
          <w:tab w:val="right" w:leader="dot" w:pos="9350"/>
        </w:tabs>
        <w:rPr>
          <w:ins w:id="837" w:author="LaurenceJL" w:date="2010-07-15T15:43:00Z"/>
          <w:noProof/>
        </w:rPr>
      </w:pPr>
      <w:ins w:id="838"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"_Toc266972199"</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p10070q2</w:t>
        </w:r>
        <w:r>
          <w:rPr>
            <w:noProof/>
          </w:rPr>
          <w:tab/>
        </w:r>
        <w:r>
          <w:rPr>
            <w:noProof/>
          </w:rPr>
          <w:fldChar w:fldCharType="begin"/>
        </w:r>
        <w:r>
          <w:rPr>
            <w:noProof/>
          </w:rPr>
          <w:instrText xml:space="preserve"> PAGEREF _Toc266972199 \h </w:instrText>
        </w:r>
        <w:r>
          <w:rPr>
            <w:noProof/>
          </w:rPr>
        </w:r>
      </w:ins>
      <w:r>
        <w:rPr>
          <w:noProof/>
        </w:rPr>
        <w:fldChar w:fldCharType="separate"/>
      </w:r>
      <w:ins w:id="839" w:author="LaurenceJL" w:date="2010-07-15T15:43:00Z">
        <w:r>
          <w:rPr>
            <w:noProof/>
          </w:rPr>
          <w:t>56</w:t>
        </w:r>
        <w:r>
          <w:rPr>
            <w:noProof/>
          </w:rPr>
          <w:fldChar w:fldCharType="end"/>
        </w:r>
        <w:r w:rsidRPr="00135DC9">
          <w:rPr>
            <w:rStyle w:val="Hyperlink"/>
            <w:noProof/>
          </w:rPr>
          <w:fldChar w:fldCharType="end"/>
        </w:r>
      </w:ins>
    </w:p>
    <w:p w:rsidR="001C3859" w:rsidRDefault="001C3859">
      <w:pPr>
        <w:pStyle w:val="TOC2"/>
        <w:tabs>
          <w:tab w:val="right" w:leader="dot" w:pos="9350"/>
        </w:tabs>
        <w:rPr>
          <w:ins w:id="840" w:author="LaurenceJL" w:date="2010-07-15T15:43:00Z"/>
          <w:noProof/>
        </w:rPr>
      </w:pPr>
      <w:ins w:id="841" w:author="LaurenceJL" w:date="2010-07-15T15:43:00Z">
        <w:r w:rsidRPr="00135DC9">
          <w:rPr>
            <w:rStyle w:val="Hyperlink"/>
            <w:noProof/>
          </w:rPr>
          <w:lastRenderedPageBreak/>
          <w:fldChar w:fldCharType="begin"/>
        </w:r>
        <w:r w:rsidRPr="00135DC9">
          <w:rPr>
            <w:rStyle w:val="Hyperlink"/>
            <w:noProof/>
          </w:rPr>
          <w:instrText xml:space="preserve"> </w:instrText>
        </w:r>
        <w:r>
          <w:rPr>
            <w:noProof/>
          </w:rPr>
          <w:instrText>HYPERLINK \l "_Toc266972200"</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p10070q2</w:t>
        </w:r>
        <w:r>
          <w:rPr>
            <w:noProof/>
          </w:rPr>
          <w:tab/>
        </w:r>
        <w:r>
          <w:rPr>
            <w:noProof/>
          </w:rPr>
          <w:fldChar w:fldCharType="begin"/>
        </w:r>
        <w:r>
          <w:rPr>
            <w:noProof/>
          </w:rPr>
          <w:instrText xml:space="preserve"> PAGEREF _Toc266972200 \h </w:instrText>
        </w:r>
        <w:r>
          <w:rPr>
            <w:noProof/>
          </w:rPr>
        </w:r>
      </w:ins>
      <w:r>
        <w:rPr>
          <w:noProof/>
        </w:rPr>
        <w:fldChar w:fldCharType="separate"/>
      </w:r>
      <w:ins w:id="842" w:author="LaurenceJL" w:date="2010-07-15T15:43:00Z">
        <w:r>
          <w:rPr>
            <w:noProof/>
          </w:rPr>
          <w:t>56</w:t>
        </w:r>
        <w:r>
          <w:rPr>
            <w:noProof/>
          </w:rPr>
          <w:fldChar w:fldCharType="end"/>
        </w:r>
        <w:r w:rsidRPr="00135DC9">
          <w:rPr>
            <w:rStyle w:val="Hyperlink"/>
            <w:noProof/>
          </w:rPr>
          <w:fldChar w:fldCharType="end"/>
        </w:r>
      </w:ins>
    </w:p>
    <w:p w:rsidR="001C3859" w:rsidRDefault="001C3859">
      <w:pPr>
        <w:pStyle w:val="TOC1"/>
        <w:tabs>
          <w:tab w:val="right" w:leader="dot" w:pos="9350"/>
        </w:tabs>
        <w:rPr>
          <w:ins w:id="843" w:author="LaurenceJL" w:date="2010-07-15T15:43:00Z"/>
          <w:noProof/>
        </w:rPr>
      </w:pPr>
      <w:ins w:id="844"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"_Toc266972201"</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p10070q3</w:t>
        </w:r>
        <w:r>
          <w:rPr>
            <w:noProof/>
          </w:rPr>
          <w:tab/>
        </w:r>
        <w:r>
          <w:rPr>
            <w:noProof/>
          </w:rPr>
          <w:fldChar w:fldCharType="begin"/>
        </w:r>
        <w:r>
          <w:rPr>
            <w:noProof/>
          </w:rPr>
          <w:instrText xml:space="preserve"> PAGEREF _Toc266972201 \h </w:instrText>
        </w:r>
        <w:r>
          <w:rPr>
            <w:noProof/>
          </w:rPr>
        </w:r>
      </w:ins>
      <w:r>
        <w:rPr>
          <w:noProof/>
        </w:rPr>
        <w:fldChar w:fldCharType="separate"/>
      </w:r>
      <w:ins w:id="845" w:author="LaurenceJL" w:date="2010-07-15T15:43:00Z">
        <w:r>
          <w:rPr>
            <w:noProof/>
          </w:rPr>
          <w:t>56</w:t>
        </w:r>
        <w:r>
          <w:rPr>
            <w:noProof/>
          </w:rPr>
          <w:fldChar w:fldCharType="end"/>
        </w:r>
        <w:r w:rsidRPr="00135DC9">
          <w:rPr>
            <w:rStyle w:val="Hyperlink"/>
            <w:noProof/>
          </w:rPr>
          <w:fldChar w:fldCharType="end"/>
        </w:r>
      </w:ins>
    </w:p>
    <w:p w:rsidR="001C3859" w:rsidRDefault="001C3859">
      <w:pPr>
        <w:pStyle w:val="TOC2"/>
        <w:tabs>
          <w:tab w:val="right" w:leader="dot" w:pos="9350"/>
        </w:tabs>
        <w:rPr>
          <w:ins w:id="846" w:author="LaurenceJL" w:date="2010-07-15T15:43:00Z"/>
          <w:noProof/>
        </w:rPr>
      </w:pPr>
      <w:ins w:id="847"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"_Toc266972202"</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p10070q3</w:t>
        </w:r>
        <w:r>
          <w:rPr>
            <w:noProof/>
          </w:rPr>
          <w:tab/>
        </w:r>
        <w:r>
          <w:rPr>
            <w:noProof/>
          </w:rPr>
          <w:fldChar w:fldCharType="begin"/>
        </w:r>
        <w:r>
          <w:rPr>
            <w:noProof/>
          </w:rPr>
          <w:instrText xml:space="preserve"> PAGEREF _Toc266972202 \h </w:instrText>
        </w:r>
        <w:r>
          <w:rPr>
            <w:noProof/>
          </w:rPr>
        </w:r>
      </w:ins>
      <w:r>
        <w:rPr>
          <w:noProof/>
        </w:rPr>
        <w:fldChar w:fldCharType="separate"/>
      </w:r>
      <w:ins w:id="848" w:author="LaurenceJL" w:date="2010-07-15T15:43:00Z">
        <w:r>
          <w:rPr>
            <w:noProof/>
          </w:rPr>
          <w:t>57</w:t>
        </w:r>
        <w:r>
          <w:rPr>
            <w:noProof/>
          </w:rPr>
          <w:fldChar w:fldCharType="end"/>
        </w:r>
        <w:r w:rsidRPr="00135DC9">
          <w:rPr>
            <w:rStyle w:val="Hyperlink"/>
            <w:noProof/>
          </w:rPr>
          <w:fldChar w:fldCharType="end"/>
        </w:r>
      </w:ins>
    </w:p>
    <w:p w:rsidR="001C3859" w:rsidRDefault="001C3859">
      <w:pPr>
        <w:pStyle w:val="TOC1"/>
        <w:tabs>
          <w:tab w:val="right" w:leader="dot" w:pos="9350"/>
        </w:tabs>
        <w:rPr>
          <w:ins w:id="849" w:author="LaurenceJL" w:date="2010-07-15T15:43:00Z"/>
          <w:noProof/>
        </w:rPr>
      </w:pPr>
      <w:ins w:id="850"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"_Toc266972203"</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p10070q4</w:t>
        </w:r>
        <w:r>
          <w:rPr>
            <w:noProof/>
          </w:rPr>
          <w:tab/>
        </w:r>
        <w:r>
          <w:rPr>
            <w:noProof/>
          </w:rPr>
          <w:fldChar w:fldCharType="begin"/>
        </w:r>
        <w:r>
          <w:rPr>
            <w:noProof/>
          </w:rPr>
          <w:instrText xml:space="preserve"> PAGEREF _Toc266972203 \h </w:instrText>
        </w:r>
        <w:r>
          <w:rPr>
            <w:noProof/>
          </w:rPr>
        </w:r>
      </w:ins>
      <w:r>
        <w:rPr>
          <w:noProof/>
        </w:rPr>
        <w:fldChar w:fldCharType="separate"/>
      </w:r>
      <w:ins w:id="851" w:author="LaurenceJL" w:date="2010-07-15T15:43:00Z">
        <w:r>
          <w:rPr>
            <w:noProof/>
          </w:rPr>
          <w:t>57</w:t>
        </w:r>
        <w:r>
          <w:rPr>
            <w:noProof/>
          </w:rPr>
          <w:fldChar w:fldCharType="end"/>
        </w:r>
        <w:r w:rsidRPr="00135DC9">
          <w:rPr>
            <w:rStyle w:val="Hyperlink"/>
            <w:noProof/>
          </w:rPr>
          <w:fldChar w:fldCharType="end"/>
        </w:r>
      </w:ins>
    </w:p>
    <w:p w:rsidR="001C3859" w:rsidRDefault="001C3859">
      <w:pPr>
        <w:pStyle w:val="TOC2"/>
        <w:tabs>
          <w:tab w:val="right" w:leader="dot" w:pos="9350"/>
        </w:tabs>
        <w:rPr>
          <w:ins w:id="852" w:author="LaurenceJL" w:date="2010-07-15T15:43:00Z"/>
          <w:noProof/>
        </w:rPr>
      </w:pPr>
      <w:ins w:id="853"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"_Toc266972204"</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p10070q4</w:t>
        </w:r>
        <w:r>
          <w:rPr>
            <w:noProof/>
          </w:rPr>
          <w:tab/>
        </w:r>
        <w:r>
          <w:rPr>
            <w:noProof/>
          </w:rPr>
          <w:fldChar w:fldCharType="begin"/>
        </w:r>
        <w:r>
          <w:rPr>
            <w:noProof/>
          </w:rPr>
          <w:instrText xml:space="preserve"> PAGEREF _Toc266972204 \h </w:instrText>
        </w:r>
        <w:r>
          <w:rPr>
            <w:noProof/>
          </w:rPr>
        </w:r>
      </w:ins>
      <w:r>
        <w:rPr>
          <w:noProof/>
        </w:rPr>
        <w:fldChar w:fldCharType="separate"/>
      </w:r>
      <w:ins w:id="854" w:author="LaurenceJL" w:date="2010-07-15T15:43:00Z">
        <w:r>
          <w:rPr>
            <w:noProof/>
          </w:rPr>
          <w:t>57</w:t>
        </w:r>
        <w:r>
          <w:rPr>
            <w:noProof/>
          </w:rPr>
          <w:fldChar w:fldCharType="end"/>
        </w:r>
        <w:r w:rsidRPr="00135DC9">
          <w:rPr>
            <w:rStyle w:val="Hyperlink"/>
            <w:noProof/>
          </w:rPr>
          <w:fldChar w:fldCharType="end"/>
        </w:r>
      </w:ins>
    </w:p>
    <w:p w:rsidR="001C3859" w:rsidRDefault="001C3859">
      <w:pPr>
        <w:pStyle w:val="TOC1"/>
        <w:tabs>
          <w:tab w:val="right" w:leader="dot" w:pos="9350"/>
        </w:tabs>
        <w:rPr>
          <w:ins w:id="855" w:author="LaurenceJL" w:date="2010-07-15T15:43:00Z"/>
          <w:noProof/>
        </w:rPr>
      </w:pPr>
      <w:ins w:id="856"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"_Toc266972205"</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p10070q5</w:t>
        </w:r>
        <w:r>
          <w:rPr>
            <w:noProof/>
          </w:rPr>
          <w:tab/>
        </w:r>
        <w:r>
          <w:rPr>
            <w:noProof/>
          </w:rPr>
          <w:fldChar w:fldCharType="begin"/>
        </w:r>
        <w:r>
          <w:rPr>
            <w:noProof/>
          </w:rPr>
          <w:instrText xml:space="preserve"> PAGEREF _Toc266972205 \h </w:instrText>
        </w:r>
        <w:r>
          <w:rPr>
            <w:noProof/>
          </w:rPr>
        </w:r>
      </w:ins>
      <w:r>
        <w:rPr>
          <w:noProof/>
        </w:rPr>
        <w:fldChar w:fldCharType="separate"/>
      </w:r>
      <w:ins w:id="857" w:author="LaurenceJL" w:date="2010-07-15T15:43:00Z">
        <w:r>
          <w:rPr>
            <w:noProof/>
          </w:rPr>
          <w:t>57</w:t>
        </w:r>
        <w:r>
          <w:rPr>
            <w:noProof/>
          </w:rPr>
          <w:fldChar w:fldCharType="end"/>
        </w:r>
        <w:r w:rsidRPr="00135DC9">
          <w:rPr>
            <w:rStyle w:val="Hyperlink"/>
            <w:noProof/>
          </w:rPr>
          <w:fldChar w:fldCharType="end"/>
        </w:r>
      </w:ins>
    </w:p>
    <w:p w:rsidR="001C3859" w:rsidRDefault="001C3859">
      <w:pPr>
        <w:pStyle w:val="TOC2"/>
        <w:tabs>
          <w:tab w:val="right" w:leader="dot" w:pos="9350"/>
        </w:tabs>
        <w:rPr>
          <w:ins w:id="858" w:author="LaurenceJL" w:date="2010-07-15T15:43:00Z"/>
          <w:noProof/>
        </w:rPr>
      </w:pPr>
      <w:ins w:id="859"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"_Toc266972206"</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p10070q5</w:t>
        </w:r>
        <w:r>
          <w:rPr>
            <w:noProof/>
          </w:rPr>
          <w:tab/>
        </w:r>
        <w:r>
          <w:rPr>
            <w:noProof/>
          </w:rPr>
          <w:fldChar w:fldCharType="begin"/>
        </w:r>
        <w:r>
          <w:rPr>
            <w:noProof/>
          </w:rPr>
          <w:instrText xml:space="preserve"> PAGEREF _Toc266972206 \h </w:instrText>
        </w:r>
        <w:r>
          <w:rPr>
            <w:noProof/>
          </w:rPr>
        </w:r>
      </w:ins>
      <w:r>
        <w:rPr>
          <w:noProof/>
        </w:rPr>
        <w:fldChar w:fldCharType="separate"/>
      </w:r>
      <w:ins w:id="860" w:author="LaurenceJL" w:date="2010-07-15T15:43:00Z">
        <w:r>
          <w:rPr>
            <w:noProof/>
          </w:rPr>
          <w:t>58</w:t>
        </w:r>
        <w:r>
          <w:rPr>
            <w:noProof/>
          </w:rPr>
          <w:fldChar w:fldCharType="end"/>
        </w:r>
        <w:r w:rsidRPr="00135DC9">
          <w:rPr>
            <w:rStyle w:val="Hyperlink"/>
            <w:noProof/>
          </w:rPr>
          <w:fldChar w:fldCharType="end"/>
        </w:r>
      </w:ins>
    </w:p>
    <w:p w:rsidR="001C3859" w:rsidRDefault="001C3859">
      <w:pPr>
        <w:pStyle w:val="TOC1"/>
        <w:tabs>
          <w:tab w:val="right" w:leader="dot" w:pos="9350"/>
        </w:tabs>
        <w:rPr>
          <w:ins w:id="861" w:author="LaurenceJL" w:date="2010-07-15T15:43:00Z"/>
          <w:noProof/>
        </w:rPr>
      </w:pPr>
      <w:ins w:id="862"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"_Toc266972207"</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p10070q6</w:t>
        </w:r>
        <w:r>
          <w:rPr>
            <w:noProof/>
          </w:rPr>
          <w:tab/>
        </w:r>
        <w:r>
          <w:rPr>
            <w:noProof/>
          </w:rPr>
          <w:fldChar w:fldCharType="begin"/>
        </w:r>
        <w:r>
          <w:rPr>
            <w:noProof/>
          </w:rPr>
          <w:instrText xml:space="preserve"> PAGEREF _Toc266972207 \h </w:instrText>
        </w:r>
        <w:r>
          <w:rPr>
            <w:noProof/>
          </w:rPr>
        </w:r>
      </w:ins>
      <w:r>
        <w:rPr>
          <w:noProof/>
        </w:rPr>
        <w:fldChar w:fldCharType="separate"/>
      </w:r>
      <w:ins w:id="863" w:author="LaurenceJL" w:date="2010-07-15T15:43:00Z">
        <w:r>
          <w:rPr>
            <w:noProof/>
          </w:rPr>
          <w:t>58</w:t>
        </w:r>
        <w:r>
          <w:rPr>
            <w:noProof/>
          </w:rPr>
          <w:fldChar w:fldCharType="end"/>
        </w:r>
        <w:r w:rsidRPr="00135DC9">
          <w:rPr>
            <w:rStyle w:val="Hyperlink"/>
            <w:noProof/>
          </w:rPr>
          <w:fldChar w:fldCharType="end"/>
        </w:r>
      </w:ins>
    </w:p>
    <w:p w:rsidR="001C3859" w:rsidRDefault="001C3859">
      <w:pPr>
        <w:pStyle w:val="TOC2"/>
        <w:tabs>
          <w:tab w:val="right" w:leader="dot" w:pos="9350"/>
        </w:tabs>
        <w:rPr>
          <w:ins w:id="864" w:author="LaurenceJL" w:date="2010-07-15T15:43:00Z"/>
          <w:noProof/>
        </w:rPr>
      </w:pPr>
      <w:ins w:id="865"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"_Toc266972208"</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p10070q6</w:t>
        </w:r>
        <w:r>
          <w:rPr>
            <w:noProof/>
          </w:rPr>
          <w:tab/>
        </w:r>
        <w:r>
          <w:rPr>
            <w:noProof/>
          </w:rPr>
          <w:fldChar w:fldCharType="begin"/>
        </w:r>
        <w:r>
          <w:rPr>
            <w:noProof/>
          </w:rPr>
          <w:instrText xml:space="preserve"> PAGEREF _Toc266972208 \h </w:instrText>
        </w:r>
        <w:r>
          <w:rPr>
            <w:noProof/>
          </w:rPr>
        </w:r>
      </w:ins>
      <w:r>
        <w:rPr>
          <w:noProof/>
        </w:rPr>
        <w:fldChar w:fldCharType="separate"/>
      </w:r>
      <w:ins w:id="866" w:author="LaurenceJL" w:date="2010-07-15T15:43:00Z">
        <w:r>
          <w:rPr>
            <w:noProof/>
          </w:rPr>
          <w:t>58</w:t>
        </w:r>
        <w:r>
          <w:rPr>
            <w:noProof/>
          </w:rPr>
          <w:fldChar w:fldCharType="end"/>
        </w:r>
        <w:r w:rsidRPr="00135DC9">
          <w:rPr>
            <w:rStyle w:val="Hyperlink"/>
            <w:noProof/>
          </w:rPr>
          <w:fldChar w:fldCharType="end"/>
        </w:r>
      </w:ins>
    </w:p>
    <w:p w:rsidR="001C3859" w:rsidRDefault="001C3859">
      <w:pPr>
        <w:pStyle w:val="TOC1"/>
        <w:tabs>
          <w:tab w:val="right" w:leader="dot" w:pos="9350"/>
        </w:tabs>
        <w:rPr>
          <w:ins w:id="867" w:author="LaurenceJL" w:date="2010-07-15T15:43:00Z"/>
          <w:noProof/>
        </w:rPr>
      </w:pPr>
      <w:ins w:id="868"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"_Toc266972209"</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p10070q7</w:t>
        </w:r>
        <w:r>
          <w:rPr>
            <w:noProof/>
          </w:rPr>
          <w:tab/>
        </w:r>
        <w:r>
          <w:rPr>
            <w:noProof/>
          </w:rPr>
          <w:fldChar w:fldCharType="begin"/>
        </w:r>
        <w:r>
          <w:rPr>
            <w:noProof/>
          </w:rPr>
          <w:instrText xml:space="preserve"> PAGEREF _Toc266972209 \h </w:instrText>
        </w:r>
        <w:r>
          <w:rPr>
            <w:noProof/>
          </w:rPr>
        </w:r>
      </w:ins>
      <w:r>
        <w:rPr>
          <w:noProof/>
        </w:rPr>
        <w:fldChar w:fldCharType="separate"/>
      </w:r>
      <w:ins w:id="869" w:author="LaurenceJL" w:date="2010-07-15T15:43:00Z">
        <w:r>
          <w:rPr>
            <w:noProof/>
          </w:rPr>
          <w:t>58</w:t>
        </w:r>
        <w:r>
          <w:rPr>
            <w:noProof/>
          </w:rPr>
          <w:fldChar w:fldCharType="end"/>
        </w:r>
        <w:r w:rsidRPr="00135DC9">
          <w:rPr>
            <w:rStyle w:val="Hyperlink"/>
            <w:noProof/>
          </w:rPr>
          <w:fldChar w:fldCharType="end"/>
        </w:r>
      </w:ins>
    </w:p>
    <w:p w:rsidR="001C3859" w:rsidRDefault="001C3859">
      <w:pPr>
        <w:pStyle w:val="TOC2"/>
        <w:tabs>
          <w:tab w:val="right" w:leader="dot" w:pos="9350"/>
        </w:tabs>
        <w:rPr>
          <w:ins w:id="870" w:author="LaurenceJL" w:date="2010-07-15T15:43:00Z"/>
          <w:noProof/>
        </w:rPr>
      </w:pPr>
      <w:ins w:id="871"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"_Toc266972210"</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p10070q7</w:t>
        </w:r>
        <w:r>
          <w:rPr>
            <w:noProof/>
          </w:rPr>
          <w:tab/>
        </w:r>
        <w:r>
          <w:rPr>
            <w:noProof/>
          </w:rPr>
          <w:fldChar w:fldCharType="begin"/>
        </w:r>
        <w:r>
          <w:rPr>
            <w:noProof/>
          </w:rPr>
          <w:instrText xml:space="preserve"> PAGEREF _Toc266972210 \h </w:instrText>
        </w:r>
        <w:r>
          <w:rPr>
            <w:noProof/>
          </w:rPr>
        </w:r>
      </w:ins>
      <w:r>
        <w:rPr>
          <w:noProof/>
        </w:rPr>
        <w:fldChar w:fldCharType="separate"/>
      </w:r>
      <w:ins w:id="872" w:author="LaurenceJL" w:date="2010-07-15T15:43:00Z">
        <w:r>
          <w:rPr>
            <w:noProof/>
          </w:rPr>
          <w:t>59</w:t>
        </w:r>
        <w:r>
          <w:rPr>
            <w:noProof/>
          </w:rPr>
          <w:fldChar w:fldCharType="end"/>
        </w:r>
        <w:r w:rsidRPr="00135DC9">
          <w:rPr>
            <w:rStyle w:val="Hyperlink"/>
            <w:noProof/>
          </w:rPr>
          <w:fldChar w:fldCharType="end"/>
        </w:r>
      </w:ins>
    </w:p>
    <w:p w:rsidR="001C3859" w:rsidRDefault="001C3859">
      <w:pPr>
        <w:pStyle w:val="TOC1"/>
        <w:tabs>
          <w:tab w:val="right" w:leader="dot" w:pos="9350"/>
        </w:tabs>
        <w:rPr>
          <w:ins w:id="873" w:author="LaurenceJL" w:date="2010-07-15T15:43:00Z"/>
          <w:noProof/>
        </w:rPr>
      </w:pPr>
      <w:ins w:id="874"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"_Toc266972211"</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p10100q5</w:t>
        </w:r>
        <w:r>
          <w:rPr>
            <w:noProof/>
          </w:rPr>
          <w:tab/>
        </w:r>
        <w:r>
          <w:rPr>
            <w:noProof/>
          </w:rPr>
          <w:fldChar w:fldCharType="begin"/>
        </w:r>
        <w:r>
          <w:rPr>
            <w:noProof/>
          </w:rPr>
          <w:instrText xml:space="preserve"> PAGEREF _Toc266972211 \h </w:instrText>
        </w:r>
        <w:r>
          <w:rPr>
            <w:noProof/>
          </w:rPr>
        </w:r>
      </w:ins>
      <w:r>
        <w:rPr>
          <w:noProof/>
        </w:rPr>
        <w:fldChar w:fldCharType="separate"/>
      </w:r>
      <w:ins w:id="875" w:author="LaurenceJL" w:date="2010-07-15T15:43:00Z">
        <w:r>
          <w:rPr>
            <w:noProof/>
          </w:rPr>
          <w:t>59</w:t>
        </w:r>
        <w:r>
          <w:rPr>
            <w:noProof/>
          </w:rPr>
          <w:fldChar w:fldCharType="end"/>
        </w:r>
        <w:r w:rsidRPr="00135DC9">
          <w:rPr>
            <w:rStyle w:val="Hyperlink"/>
            <w:noProof/>
          </w:rPr>
          <w:fldChar w:fldCharType="end"/>
        </w:r>
      </w:ins>
    </w:p>
    <w:p w:rsidR="001C3859" w:rsidRDefault="001C3859">
      <w:pPr>
        <w:pStyle w:val="TOC2"/>
        <w:tabs>
          <w:tab w:val="right" w:leader="dot" w:pos="9350"/>
        </w:tabs>
        <w:rPr>
          <w:ins w:id="876" w:author="LaurenceJL" w:date="2010-07-15T15:43:00Z"/>
          <w:noProof/>
        </w:rPr>
      </w:pPr>
      <w:ins w:id="877"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"_Toc266972212"</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p10100q5</w:t>
        </w:r>
        <w:r>
          <w:rPr>
            <w:noProof/>
          </w:rPr>
          <w:tab/>
        </w:r>
        <w:r>
          <w:rPr>
            <w:noProof/>
          </w:rPr>
          <w:fldChar w:fldCharType="begin"/>
        </w:r>
        <w:r>
          <w:rPr>
            <w:noProof/>
          </w:rPr>
          <w:instrText xml:space="preserve"> PAGEREF _Toc266972212 \h </w:instrText>
        </w:r>
        <w:r>
          <w:rPr>
            <w:noProof/>
          </w:rPr>
        </w:r>
      </w:ins>
      <w:r>
        <w:rPr>
          <w:noProof/>
        </w:rPr>
        <w:fldChar w:fldCharType="separate"/>
      </w:r>
      <w:ins w:id="878" w:author="LaurenceJL" w:date="2010-07-15T15:43:00Z">
        <w:r>
          <w:rPr>
            <w:noProof/>
          </w:rPr>
          <w:t>59</w:t>
        </w:r>
        <w:r>
          <w:rPr>
            <w:noProof/>
          </w:rPr>
          <w:fldChar w:fldCharType="end"/>
        </w:r>
        <w:r w:rsidRPr="00135DC9">
          <w:rPr>
            <w:rStyle w:val="Hyperlink"/>
            <w:noProof/>
          </w:rPr>
          <w:fldChar w:fldCharType="end"/>
        </w:r>
      </w:ins>
    </w:p>
    <w:p w:rsidR="001C3859" w:rsidRDefault="001C3859">
      <w:pPr>
        <w:pStyle w:val="TOC1"/>
        <w:tabs>
          <w:tab w:val="right" w:leader="dot" w:pos="9350"/>
        </w:tabs>
        <w:rPr>
          <w:ins w:id="879" w:author="LaurenceJL" w:date="2010-07-15T15:43:00Z"/>
          <w:noProof/>
        </w:rPr>
      </w:pPr>
      <w:ins w:id="880"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"_Toc266972213"</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p10100q7</w:t>
        </w:r>
        <w:r>
          <w:rPr>
            <w:noProof/>
          </w:rPr>
          <w:tab/>
        </w:r>
        <w:r>
          <w:rPr>
            <w:noProof/>
          </w:rPr>
          <w:fldChar w:fldCharType="begin"/>
        </w:r>
        <w:r>
          <w:rPr>
            <w:noProof/>
          </w:rPr>
          <w:instrText xml:space="preserve"> PAGEREF _Toc266972213 \h </w:instrText>
        </w:r>
        <w:r>
          <w:rPr>
            <w:noProof/>
          </w:rPr>
        </w:r>
      </w:ins>
      <w:r>
        <w:rPr>
          <w:noProof/>
        </w:rPr>
        <w:fldChar w:fldCharType="separate"/>
      </w:r>
      <w:ins w:id="881" w:author="LaurenceJL" w:date="2010-07-15T15:43:00Z">
        <w:r>
          <w:rPr>
            <w:noProof/>
          </w:rPr>
          <w:t>59</w:t>
        </w:r>
        <w:r>
          <w:rPr>
            <w:noProof/>
          </w:rPr>
          <w:fldChar w:fldCharType="end"/>
        </w:r>
        <w:r w:rsidRPr="00135DC9">
          <w:rPr>
            <w:rStyle w:val="Hyperlink"/>
            <w:noProof/>
          </w:rPr>
          <w:fldChar w:fldCharType="end"/>
        </w:r>
      </w:ins>
    </w:p>
    <w:p w:rsidR="001C3859" w:rsidRDefault="001C3859">
      <w:pPr>
        <w:pStyle w:val="TOC2"/>
        <w:tabs>
          <w:tab w:val="right" w:leader="dot" w:pos="9350"/>
        </w:tabs>
        <w:rPr>
          <w:ins w:id="882" w:author="LaurenceJL" w:date="2010-07-15T15:43:00Z"/>
          <w:noProof/>
        </w:rPr>
      </w:pPr>
      <w:ins w:id="883"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"_Toc266972214"</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p10100q7</w:t>
        </w:r>
        <w:r>
          <w:rPr>
            <w:noProof/>
          </w:rPr>
          <w:tab/>
        </w:r>
        <w:r>
          <w:rPr>
            <w:noProof/>
          </w:rPr>
          <w:fldChar w:fldCharType="begin"/>
        </w:r>
        <w:r>
          <w:rPr>
            <w:noProof/>
          </w:rPr>
          <w:instrText xml:space="preserve"> PAGEREF _Toc266972214 \h </w:instrText>
        </w:r>
        <w:r>
          <w:rPr>
            <w:noProof/>
          </w:rPr>
        </w:r>
      </w:ins>
      <w:r>
        <w:rPr>
          <w:noProof/>
        </w:rPr>
        <w:fldChar w:fldCharType="separate"/>
      </w:r>
      <w:ins w:id="884" w:author="LaurenceJL" w:date="2010-07-15T15:43:00Z">
        <w:r>
          <w:rPr>
            <w:noProof/>
          </w:rPr>
          <w:t>59</w:t>
        </w:r>
        <w:r>
          <w:rPr>
            <w:noProof/>
          </w:rPr>
          <w:fldChar w:fldCharType="end"/>
        </w:r>
        <w:r w:rsidRPr="00135DC9">
          <w:rPr>
            <w:rStyle w:val="Hyperlink"/>
            <w:noProof/>
          </w:rPr>
          <w:fldChar w:fldCharType="end"/>
        </w:r>
      </w:ins>
    </w:p>
    <w:p w:rsidR="001C3859" w:rsidRDefault="001C3859">
      <w:pPr>
        <w:pStyle w:val="TOC1"/>
        <w:tabs>
          <w:tab w:val="right" w:leader="dot" w:pos="9350"/>
        </w:tabs>
        <w:rPr>
          <w:ins w:id="885" w:author="LaurenceJL" w:date="2010-07-15T15:43:00Z"/>
          <w:noProof/>
        </w:rPr>
      </w:pPr>
      <w:ins w:id="886"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"_Toc266972215"</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p10100q8</w:t>
        </w:r>
        <w:r>
          <w:rPr>
            <w:noProof/>
          </w:rPr>
          <w:tab/>
        </w:r>
        <w:r>
          <w:rPr>
            <w:noProof/>
          </w:rPr>
          <w:fldChar w:fldCharType="begin"/>
        </w:r>
        <w:r>
          <w:rPr>
            <w:noProof/>
          </w:rPr>
          <w:instrText xml:space="preserve"> PAGEREF _Toc266972215 \h </w:instrText>
        </w:r>
        <w:r>
          <w:rPr>
            <w:noProof/>
          </w:rPr>
        </w:r>
      </w:ins>
      <w:r>
        <w:rPr>
          <w:noProof/>
        </w:rPr>
        <w:fldChar w:fldCharType="separate"/>
      </w:r>
      <w:ins w:id="887" w:author="LaurenceJL" w:date="2010-07-15T15:43:00Z">
        <w:r>
          <w:rPr>
            <w:noProof/>
          </w:rPr>
          <w:t>59</w:t>
        </w:r>
        <w:r>
          <w:rPr>
            <w:noProof/>
          </w:rPr>
          <w:fldChar w:fldCharType="end"/>
        </w:r>
        <w:r w:rsidRPr="00135DC9">
          <w:rPr>
            <w:rStyle w:val="Hyperlink"/>
            <w:noProof/>
          </w:rPr>
          <w:fldChar w:fldCharType="end"/>
        </w:r>
      </w:ins>
    </w:p>
    <w:p w:rsidR="001C3859" w:rsidRDefault="001C3859">
      <w:pPr>
        <w:pStyle w:val="TOC2"/>
        <w:tabs>
          <w:tab w:val="right" w:leader="dot" w:pos="9350"/>
        </w:tabs>
        <w:rPr>
          <w:ins w:id="888" w:author="LaurenceJL" w:date="2010-07-15T15:43:00Z"/>
          <w:noProof/>
        </w:rPr>
      </w:pPr>
      <w:ins w:id="889"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"_Toc266972216"</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p10100q8</w:t>
        </w:r>
        <w:r>
          <w:rPr>
            <w:noProof/>
          </w:rPr>
          <w:tab/>
        </w:r>
        <w:r>
          <w:rPr>
            <w:noProof/>
          </w:rPr>
          <w:fldChar w:fldCharType="begin"/>
        </w:r>
        <w:r>
          <w:rPr>
            <w:noProof/>
          </w:rPr>
          <w:instrText xml:space="preserve"> PAGEREF _Toc266972216 \h </w:instrText>
        </w:r>
        <w:r>
          <w:rPr>
            <w:noProof/>
          </w:rPr>
        </w:r>
      </w:ins>
      <w:r>
        <w:rPr>
          <w:noProof/>
        </w:rPr>
        <w:fldChar w:fldCharType="separate"/>
      </w:r>
      <w:ins w:id="890" w:author="LaurenceJL" w:date="2010-07-15T15:43:00Z">
        <w:r>
          <w:rPr>
            <w:noProof/>
          </w:rPr>
          <w:t>60</w:t>
        </w:r>
        <w:r>
          <w:rPr>
            <w:noProof/>
          </w:rPr>
          <w:fldChar w:fldCharType="end"/>
        </w:r>
        <w:r w:rsidRPr="00135DC9">
          <w:rPr>
            <w:rStyle w:val="Hyperlink"/>
            <w:noProof/>
          </w:rPr>
          <w:fldChar w:fldCharType="end"/>
        </w:r>
      </w:ins>
    </w:p>
    <w:p w:rsidR="001C3859" w:rsidRDefault="001C3859">
      <w:pPr>
        <w:pStyle w:val="TOC1"/>
        <w:tabs>
          <w:tab w:val="right" w:leader="dot" w:pos="9350"/>
        </w:tabs>
        <w:rPr>
          <w:ins w:id="891" w:author="LaurenceJL" w:date="2010-07-15T15:43:00Z"/>
          <w:noProof/>
        </w:rPr>
      </w:pPr>
      <w:ins w:id="892"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"_Toc266972217"</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p10100q9</w:t>
        </w:r>
        <w:r>
          <w:rPr>
            <w:noProof/>
          </w:rPr>
          <w:tab/>
        </w:r>
        <w:r>
          <w:rPr>
            <w:noProof/>
          </w:rPr>
          <w:fldChar w:fldCharType="begin"/>
        </w:r>
        <w:r>
          <w:rPr>
            <w:noProof/>
          </w:rPr>
          <w:instrText xml:space="preserve"> PAGEREF _Toc266972217 \h </w:instrText>
        </w:r>
        <w:r>
          <w:rPr>
            <w:noProof/>
          </w:rPr>
        </w:r>
      </w:ins>
      <w:r>
        <w:rPr>
          <w:noProof/>
        </w:rPr>
        <w:fldChar w:fldCharType="separate"/>
      </w:r>
      <w:ins w:id="893" w:author="LaurenceJL" w:date="2010-07-15T15:43:00Z">
        <w:r>
          <w:rPr>
            <w:noProof/>
          </w:rPr>
          <w:t>60</w:t>
        </w:r>
        <w:r>
          <w:rPr>
            <w:noProof/>
          </w:rPr>
          <w:fldChar w:fldCharType="end"/>
        </w:r>
        <w:r w:rsidRPr="00135DC9">
          <w:rPr>
            <w:rStyle w:val="Hyperlink"/>
            <w:noProof/>
          </w:rPr>
          <w:fldChar w:fldCharType="end"/>
        </w:r>
      </w:ins>
    </w:p>
    <w:p w:rsidR="001C3859" w:rsidRDefault="001C3859">
      <w:pPr>
        <w:pStyle w:val="TOC2"/>
        <w:tabs>
          <w:tab w:val="right" w:leader="dot" w:pos="9350"/>
        </w:tabs>
        <w:rPr>
          <w:ins w:id="894" w:author="LaurenceJL" w:date="2010-07-15T15:43:00Z"/>
          <w:noProof/>
        </w:rPr>
      </w:pPr>
      <w:ins w:id="895"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"_Toc266972218"</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p10100q9</w:t>
        </w:r>
        <w:r>
          <w:rPr>
            <w:noProof/>
          </w:rPr>
          <w:tab/>
        </w:r>
        <w:r>
          <w:rPr>
            <w:noProof/>
          </w:rPr>
          <w:fldChar w:fldCharType="begin"/>
        </w:r>
        <w:r>
          <w:rPr>
            <w:noProof/>
          </w:rPr>
          <w:instrText xml:space="preserve"> PAGEREF _Toc266972218 \h </w:instrText>
        </w:r>
        <w:r>
          <w:rPr>
            <w:noProof/>
          </w:rPr>
        </w:r>
      </w:ins>
      <w:r>
        <w:rPr>
          <w:noProof/>
        </w:rPr>
        <w:fldChar w:fldCharType="separate"/>
      </w:r>
      <w:ins w:id="896" w:author="LaurenceJL" w:date="2010-07-15T15:43:00Z">
        <w:r>
          <w:rPr>
            <w:noProof/>
          </w:rPr>
          <w:t>60</w:t>
        </w:r>
        <w:r>
          <w:rPr>
            <w:noProof/>
          </w:rPr>
          <w:fldChar w:fldCharType="end"/>
        </w:r>
        <w:r w:rsidRPr="00135DC9">
          <w:rPr>
            <w:rStyle w:val="Hyperlink"/>
            <w:noProof/>
          </w:rPr>
          <w:fldChar w:fldCharType="end"/>
        </w:r>
      </w:ins>
    </w:p>
    <w:p w:rsidR="001C3859" w:rsidRDefault="001C3859">
      <w:pPr>
        <w:pStyle w:val="TOC1"/>
        <w:tabs>
          <w:tab w:val="right" w:leader="dot" w:pos="9350"/>
        </w:tabs>
        <w:rPr>
          <w:ins w:id="897" w:author="LaurenceJL" w:date="2010-07-15T15:43:00Z"/>
          <w:noProof/>
        </w:rPr>
      </w:pPr>
      <w:ins w:id="898"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"_Toc266972219"</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charityq1</w:t>
        </w:r>
        <w:r>
          <w:rPr>
            <w:noProof/>
          </w:rPr>
          <w:tab/>
        </w:r>
        <w:r>
          <w:rPr>
            <w:noProof/>
          </w:rPr>
          <w:fldChar w:fldCharType="begin"/>
        </w:r>
        <w:r>
          <w:rPr>
            <w:noProof/>
          </w:rPr>
          <w:instrText xml:space="preserve"> PAGEREF _Toc266972219 \h </w:instrText>
        </w:r>
        <w:r>
          <w:rPr>
            <w:noProof/>
          </w:rPr>
        </w:r>
      </w:ins>
      <w:r>
        <w:rPr>
          <w:noProof/>
        </w:rPr>
        <w:fldChar w:fldCharType="separate"/>
      </w:r>
      <w:ins w:id="899" w:author="LaurenceJL" w:date="2010-07-15T15:43:00Z">
        <w:r>
          <w:rPr>
            <w:noProof/>
          </w:rPr>
          <w:t>60</w:t>
        </w:r>
        <w:r>
          <w:rPr>
            <w:noProof/>
          </w:rPr>
          <w:fldChar w:fldCharType="end"/>
        </w:r>
        <w:r w:rsidRPr="00135DC9">
          <w:rPr>
            <w:rStyle w:val="Hyperlink"/>
            <w:noProof/>
          </w:rPr>
          <w:fldChar w:fldCharType="end"/>
        </w:r>
      </w:ins>
    </w:p>
    <w:p w:rsidR="001C3859" w:rsidRDefault="001C3859">
      <w:pPr>
        <w:pStyle w:val="TOC2"/>
        <w:tabs>
          <w:tab w:val="right" w:leader="dot" w:pos="9350"/>
        </w:tabs>
        <w:rPr>
          <w:ins w:id="900" w:author="LaurenceJL" w:date="2010-07-15T15:43:00Z"/>
          <w:noProof/>
        </w:rPr>
      </w:pPr>
      <w:ins w:id="901"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"_Toc266972220"</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charityq1</w:t>
        </w:r>
        <w:r>
          <w:rPr>
            <w:noProof/>
          </w:rPr>
          <w:tab/>
        </w:r>
        <w:r>
          <w:rPr>
            <w:noProof/>
          </w:rPr>
          <w:fldChar w:fldCharType="begin"/>
        </w:r>
        <w:r>
          <w:rPr>
            <w:noProof/>
          </w:rPr>
          <w:instrText xml:space="preserve"> PAGEREF _Toc266972220 \h </w:instrText>
        </w:r>
        <w:r>
          <w:rPr>
            <w:noProof/>
          </w:rPr>
        </w:r>
      </w:ins>
      <w:r>
        <w:rPr>
          <w:noProof/>
        </w:rPr>
        <w:fldChar w:fldCharType="separate"/>
      </w:r>
      <w:ins w:id="902" w:author="LaurenceJL" w:date="2010-07-15T15:43:00Z">
        <w:r>
          <w:rPr>
            <w:noProof/>
          </w:rPr>
          <w:t>60</w:t>
        </w:r>
        <w:r>
          <w:rPr>
            <w:noProof/>
          </w:rPr>
          <w:fldChar w:fldCharType="end"/>
        </w:r>
        <w:r w:rsidRPr="00135DC9">
          <w:rPr>
            <w:rStyle w:val="Hyperlink"/>
            <w:noProof/>
          </w:rPr>
          <w:fldChar w:fldCharType="end"/>
        </w:r>
      </w:ins>
    </w:p>
    <w:p w:rsidR="001C3859" w:rsidRDefault="001C3859">
      <w:pPr>
        <w:pStyle w:val="TOC1"/>
        <w:tabs>
          <w:tab w:val="right" w:leader="dot" w:pos="9350"/>
        </w:tabs>
        <w:rPr>
          <w:ins w:id="903" w:author="LaurenceJL" w:date="2010-07-15T15:43:00Z"/>
          <w:noProof/>
        </w:rPr>
      </w:pPr>
      <w:ins w:id="904"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"_Toc266972221"</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charityg1</w:t>
        </w:r>
        <w:r>
          <w:rPr>
            <w:noProof/>
          </w:rPr>
          <w:tab/>
        </w:r>
        <w:r>
          <w:rPr>
            <w:noProof/>
          </w:rPr>
          <w:fldChar w:fldCharType="begin"/>
        </w:r>
        <w:r>
          <w:rPr>
            <w:noProof/>
          </w:rPr>
          <w:instrText xml:space="preserve"> PAGEREF _Toc266972221 \h </w:instrText>
        </w:r>
        <w:r>
          <w:rPr>
            <w:noProof/>
          </w:rPr>
        </w:r>
      </w:ins>
      <w:r>
        <w:rPr>
          <w:noProof/>
        </w:rPr>
        <w:fldChar w:fldCharType="separate"/>
      </w:r>
      <w:ins w:id="905" w:author="LaurenceJL" w:date="2010-07-15T15:43:00Z">
        <w:r>
          <w:rPr>
            <w:noProof/>
          </w:rPr>
          <w:t>60</w:t>
        </w:r>
        <w:r>
          <w:rPr>
            <w:noProof/>
          </w:rPr>
          <w:fldChar w:fldCharType="end"/>
        </w:r>
        <w:r w:rsidRPr="00135DC9">
          <w:rPr>
            <w:rStyle w:val="Hyperlink"/>
            <w:noProof/>
          </w:rPr>
          <w:fldChar w:fldCharType="end"/>
        </w:r>
      </w:ins>
    </w:p>
    <w:p w:rsidR="001C3859" w:rsidRDefault="001C3859">
      <w:pPr>
        <w:pStyle w:val="TOC2"/>
        <w:tabs>
          <w:tab w:val="right" w:leader="dot" w:pos="9350"/>
        </w:tabs>
        <w:rPr>
          <w:ins w:id="906" w:author="LaurenceJL" w:date="2010-07-15T15:43:00Z"/>
          <w:noProof/>
        </w:rPr>
      </w:pPr>
      <w:ins w:id="907"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"_Toc266972222"</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charityg1</w:t>
        </w:r>
        <w:r>
          <w:rPr>
            <w:noProof/>
          </w:rPr>
          <w:tab/>
        </w:r>
        <w:r>
          <w:rPr>
            <w:noProof/>
          </w:rPr>
          <w:fldChar w:fldCharType="begin"/>
        </w:r>
        <w:r>
          <w:rPr>
            <w:noProof/>
          </w:rPr>
          <w:instrText xml:space="preserve"> PAGEREF _Toc266972222 \h </w:instrText>
        </w:r>
        <w:r>
          <w:rPr>
            <w:noProof/>
          </w:rPr>
        </w:r>
      </w:ins>
      <w:r>
        <w:rPr>
          <w:noProof/>
        </w:rPr>
        <w:fldChar w:fldCharType="separate"/>
      </w:r>
      <w:ins w:id="908" w:author="LaurenceJL" w:date="2010-07-15T15:43:00Z">
        <w:r>
          <w:rPr>
            <w:noProof/>
          </w:rPr>
          <w:t>61</w:t>
        </w:r>
        <w:r>
          <w:rPr>
            <w:noProof/>
          </w:rPr>
          <w:fldChar w:fldCharType="end"/>
        </w:r>
        <w:r w:rsidRPr="00135DC9">
          <w:rPr>
            <w:rStyle w:val="Hyperlink"/>
            <w:noProof/>
          </w:rPr>
          <w:fldChar w:fldCharType="end"/>
        </w:r>
      </w:ins>
    </w:p>
    <w:p w:rsidR="001C3859" w:rsidRDefault="001C3859">
      <w:pPr>
        <w:pStyle w:val="TOC1"/>
        <w:tabs>
          <w:tab w:val="right" w:leader="dot" w:pos="9350"/>
        </w:tabs>
        <w:rPr>
          <w:ins w:id="909" w:author="LaurenceJL" w:date="2010-07-15T15:43:00Z"/>
          <w:noProof/>
        </w:rPr>
      </w:pPr>
      <w:ins w:id="910"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"_Toc266972223"</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charitysplit</w:t>
        </w:r>
        <w:r>
          <w:rPr>
            <w:noProof/>
          </w:rPr>
          <w:tab/>
        </w:r>
        <w:r>
          <w:rPr>
            <w:noProof/>
          </w:rPr>
          <w:fldChar w:fldCharType="begin"/>
        </w:r>
        <w:r>
          <w:rPr>
            <w:noProof/>
          </w:rPr>
          <w:instrText xml:space="preserve"> PAGEREF _Toc266972223 \h </w:instrText>
        </w:r>
        <w:r>
          <w:rPr>
            <w:noProof/>
          </w:rPr>
        </w:r>
      </w:ins>
      <w:r>
        <w:rPr>
          <w:noProof/>
        </w:rPr>
        <w:fldChar w:fldCharType="separate"/>
      </w:r>
      <w:ins w:id="911" w:author="LaurenceJL" w:date="2010-07-15T15:43:00Z">
        <w:r>
          <w:rPr>
            <w:noProof/>
          </w:rPr>
          <w:t>61</w:t>
        </w:r>
        <w:r>
          <w:rPr>
            <w:noProof/>
          </w:rPr>
          <w:fldChar w:fldCharType="end"/>
        </w:r>
        <w:r w:rsidRPr="00135DC9">
          <w:rPr>
            <w:rStyle w:val="Hyperlink"/>
            <w:noProof/>
          </w:rPr>
          <w:fldChar w:fldCharType="end"/>
        </w:r>
      </w:ins>
    </w:p>
    <w:p w:rsidR="001C3859" w:rsidRDefault="001C3859">
      <w:pPr>
        <w:pStyle w:val="TOC1"/>
        <w:tabs>
          <w:tab w:val="right" w:leader="dot" w:pos="9350"/>
        </w:tabs>
        <w:rPr>
          <w:ins w:id="912" w:author="LaurenceJL" w:date="2010-07-15T15:43:00Z"/>
          <w:noProof/>
        </w:rPr>
      </w:pPr>
      <w:ins w:id="913"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"_Toc266972224"</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p320q1</w:t>
        </w:r>
        <w:r>
          <w:rPr>
            <w:noProof/>
          </w:rPr>
          <w:tab/>
        </w:r>
        <w:r>
          <w:rPr>
            <w:noProof/>
          </w:rPr>
          <w:fldChar w:fldCharType="begin"/>
        </w:r>
        <w:r>
          <w:rPr>
            <w:noProof/>
          </w:rPr>
          <w:instrText xml:space="preserve"> PAGEREF _Toc266972224 \h </w:instrText>
        </w:r>
        <w:r>
          <w:rPr>
            <w:noProof/>
          </w:rPr>
        </w:r>
      </w:ins>
      <w:r>
        <w:rPr>
          <w:noProof/>
        </w:rPr>
        <w:fldChar w:fldCharType="separate"/>
      </w:r>
      <w:ins w:id="914" w:author="LaurenceJL" w:date="2010-07-15T15:43:00Z">
        <w:r>
          <w:rPr>
            <w:noProof/>
          </w:rPr>
          <w:t>61</w:t>
        </w:r>
        <w:r>
          <w:rPr>
            <w:noProof/>
          </w:rPr>
          <w:fldChar w:fldCharType="end"/>
        </w:r>
        <w:r w:rsidRPr="00135DC9">
          <w:rPr>
            <w:rStyle w:val="Hyperlink"/>
            <w:noProof/>
          </w:rPr>
          <w:fldChar w:fldCharType="end"/>
        </w:r>
      </w:ins>
    </w:p>
    <w:p w:rsidR="001C3859" w:rsidRDefault="001C3859">
      <w:pPr>
        <w:pStyle w:val="TOC2"/>
        <w:tabs>
          <w:tab w:val="right" w:leader="dot" w:pos="9350"/>
        </w:tabs>
        <w:rPr>
          <w:ins w:id="915" w:author="LaurenceJL" w:date="2010-07-15T15:43:00Z"/>
          <w:noProof/>
        </w:rPr>
      </w:pPr>
      <w:ins w:id="916"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"_Toc266972225"</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p320q1</w:t>
        </w:r>
        <w:r>
          <w:rPr>
            <w:noProof/>
          </w:rPr>
          <w:tab/>
        </w:r>
        <w:r>
          <w:rPr>
            <w:noProof/>
          </w:rPr>
          <w:fldChar w:fldCharType="begin"/>
        </w:r>
        <w:r>
          <w:rPr>
            <w:noProof/>
          </w:rPr>
          <w:instrText xml:space="preserve"> PAGEREF _Toc266972225 \h </w:instrText>
        </w:r>
        <w:r>
          <w:rPr>
            <w:noProof/>
          </w:rPr>
        </w:r>
      </w:ins>
      <w:r>
        <w:rPr>
          <w:noProof/>
        </w:rPr>
        <w:fldChar w:fldCharType="separate"/>
      </w:r>
      <w:ins w:id="917" w:author="LaurenceJL" w:date="2010-07-15T15:43:00Z">
        <w:r>
          <w:rPr>
            <w:noProof/>
          </w:rPr>
          <w:t>61</w:t>
        </w:r>
        <w:r>
          <w:rPr>
            <w:noProof/>
          </w:rPr>
          <w:fldChar w:fldCharType="end"/>
        </w:r>
        <w:r w:rsidRPr="00135DC9">
          <w:rPr>
            <w:rStyle w:val="Hyperlink"/>
            <w:noProof/>
          </w:rPr>
          <w:fldChar w:fldCharType="end"/>
        </w:r>
      </w:ins>
    </w:p>
    <w:p w:rsidR="001C3859" w:rsidRDefault="001C3859">
      <w:pPr>
        <w:pStyle w:val="TOC1"/>
        <w:tabs>
          <w:tab w:val="right" w:leader="dot" w:pos="9350"/>
        </w:tabs>
        <w:rPr>
          <w:ins w:id="918" w:author="LaurenceJL" w:date="2010-07-15T15:43:00Z"/>
          <w:noProof/>
        </w:rPr>
      </w:pPr>
      <w:ins w:id="919"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"_Toc266972226"</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p320q2</w:t>
        </w:r>
        <w:r>
          <w:rPr>
            <w:noProof/>
          </w:rPr>
          <w:tab/>
        </w:r>
        <w:r>
          <w:rPr>
            <w:noProof/>
          </w:rPr>
          <w:fldChar w:fldCharType="begin"/>
        </w:r>
        <w:r>
          <w:rPr>
            <w:noProof/>
          </w:rPr>
          <w:instrText xml:space="preserve"> PAGEREF _Toc266972226 \h </w:instrText>
        </w:r>
        <w:r>
          <w:rPr>
            <w:noProof/>
          </w:rPr>
        </w:r>
      </w:ins>
      <w:r>
        <w:rPr>
          <w:noProof/>
        </w:rPr>
        <w:fldChar w:fldCharType="separate"/>
      </w:r>
      <w:ins w:id="920" w:author="LaurenceJL" w:date="2010-07-15T15:43:00Z">
        <w:r>
          <w:rPr>
            <w:noProof/>
          </w:rPr>
          <w:t>62</w:t>
        </w:r>
        <w:r>
          <w:rPr>
            <w:noProof/>
          </w:rPr>
          <w:fldChar w:fldCharType="end"/>
        </w:r>
        <w:r w:rsidRPr="00135DC9">
          <w:rPr>
            <w:rStyle w:val="Hyperlink"/>
            <w:noProof/>
          </w:rPr>
          <w:fldChar w:fldCharType="end"/>
        </w:r>
      </w:ins>
    </w:p>
    <w:p w:rsidR="001C3859" w:rsidRDefault="001C3859">
      <w:pPr>
        <w:pStyle w:val="TOC2"/>
        <w:tabs>
          <w:tab w:val="right" w:leader="dot" w:pos="9350"/>
        </w:tabs>
        <w:rPr>
          <w:ins w:id="921" w:author="LaurenceJL" w:date="2010-07-15T15:43:00Z"/>
          <w:noProof/>
        </w:rPr>
      </w:pPr>
      <w:ins w:id="922"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"_Toc266972227"</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p320q2</w:t>
        </w:r>
        <w:r>
          <w:rPr>
            <w:noProof/>
          </w:rPr>
          <w:tab/>
        </w:r>
        <w:r>
          <w:rPr>
            <w:noProof/>
          </w:rPr>
          <w:fldChar w:fldCharType="begin"/>
        </w:r>
        <w:r>
          <w:rPr>
            <w:noProof/>
          </w:rPr>
          <w:instrText xml:space="preserve"> PAGEREF _Toc266972227 \h </w:instrText>
        </w:r>
        <w:r>
          <w:rPr>
            <w:noProof/>
          </w:rPr>
        </w:r>
      </w:ins>
      <w:r>
        <w:rPr>
          <w:noProof/>
        </w:rPr>
        <w:fldChar w:fldCharType="separate"/>
      </w:r>
      <w:ins w:id="923" w:author="LaurenceJL" w:date="2010-07-15T15:43:00Z">
        <w:r>
          <w:rPr>
            <w:noProof/>
          </w:rPr>
          <w:t>62</w:t>
        </w:r>
        <w:r>
          <w:rPr>
            <w:noProof/>
          </w:rPr>
          <w:fldChar w:fldCharType="end"/>
        </w:r>
        <w:r w:rsidRPr="00135DC9">
          <w:rPr>
            <w:rStyle w:val="Hyperlink"/>
            <w:noProof/>
          </w:rPr>
          <w:fldChar w:fldCharType="end"/>
        </w:r>
      </w:ins>
    </w:p>
    <w:p w:rsidR="001C3859" w:rsidRDefault="001C3859">
      <w:pPr>
        <w:pStyle w:val="TOC1"/>
        <w:tabs>
          <w:tab w:val="right" w:leader="dot" w:pos="9350"/>
        </w:tabs>
        <w:rPr>
          <w:ins w:id="924" w:author="LaurenceJL" w:date="2010-07-15T15:43:00Z"/>
          <w:noProof/>
        </w:rPr>
      </w:pPr>
      <w:ins w:id="925"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"_Toc266972228"</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p330q1</w:t>
        </w:r>
        <w:r>
          <w:rPr>
            <w:noProof/>
          </w:rPr>
          <w:tab/>
        </w:r>
        <w:r>
          <w:rPr>
            <w:noProof/>
          </w:rPr>
          <w:fldChar w:fldCharType="begin"/>
        </w:r>
        <w:r>
          <w:rPr>
            <w:noProof/>
          </w:rPr>
          <w:instrText xml:space="preserve"> PAGEREF _Toc266972228 \h </w:instrText>
        </w:r>
        <w:r>
          <w:rPr>
            <w:noProof/>
          </w:rPr>
        </w:r>
      </w:ins>
      <w:r>
        <w:rPr>
          <w:noProof/>
        </w:rPr>
        <w:fldChar w:fldCharType="separate"/>
      </w:r>
      <w:ins w:id="926" w:author="LaurenceJL" w:date="2010-07-15T15:43:00Z">
        <w:r>
          <w:rPr>
            <w:noProof/>
          </w:rPr>
          <w:t>62</w:t>
        </w:r>
        <w:r>
          <w:rPr>
            <w:noProof/>
          </w:rPr>
          <w:fldChar w:fldCharType="end"/>
        </w:r>
        <w:r w:rsidRPr="00135DC9">
          <w:rPr>
            <w:rStyle w:val="Hyperlink"/>
            <w:noProof/>
          </w:rPr>
          <w:fldChar w:fldCharType="end"/>
        </w:r>
      </w:ins>
    </w:p>
    <w:p w:rsidR="001C3859" w:rsidRDefault="001C3859">
      <w:pPr>
        <w:pStyle w:val="TOC2"/>
        <w:tabs>
          <w:tab w:val="right" w:leader="dot" w:pos="9350"/>
        </w:tabs>
        <w:rPr>
          <w:ins w:id="927" w:author="LaurenceJL" w:date="2010-07-15T15:43:00Z"/>
          <w:noProof/>
        </w:rPr>
      </w:pPr>
      <w:ins w:id="928"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"_Toc266972229"</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p330q1</w:t>
        </w:r>
        <w:r>
          <w:rPr>
            <w:noProof/>
          </w:rPr>
          <w:tab/>
        </w:r>
        <w:r>
          <w:rPr>
            <w:noProof/>
          </w:rPr>
          <w:fldChar w:fldCharType="begin"/>
        </w:r>
        <w:r>
          <w:rPr>
            <w:noProof/>
          </w:rPr>
          <w:instrText xml:space="preserve"> PAGEREF _Toc266972229 \h </w:instrText>
        </w:r>
        <w:r>
          <w:rPr>
            <w:noProof/>
          </w:rPr>
        </w:r>
      </w:ins>
      <w:r>
        <w:rPr>
          <w:noProof/>
        </w:rPr>
        <w:fldChar w:fldCharType="separate"/>
      </w:r>
      <w:ins w:id="929" w:author="LaurenceJL" w:date="2010-07-15T15:43:00Z">
        <w:r>
          <w:rPr>
            <w:noProof/>
          </w:rPr>
          <w:t>62</w:t>
        </w:r>
        <w:r>
          <w:rPr>
            <w:noProof/>
          </w:rPr>
          <w:fldChar w:fldCharType="end"/>
        </w:r>
        <w:r w:rsidRPr="00135DC9">
          <w:rPr>
            <w:rStyle w:val="Hyperlink"/>
            <w:noProof/>
          </w:rPr>
          <w:fldChar w:fldCharType="end"/>
        </w:r>
      </w:ins>
    </w:p>
    <w:p w:rsidR="001C3859" w:rsidRDefault="001C3859">
      <w:pPr>
        <w:pStyle w:val="TOC1"/>
        <w:tabs>
          <w:tab w:val="right" w:leader="dot" w:pos="9350"/>
        </w:tabs>
        <w:rPr>
          <w:ins w:id="930" w:author="LaurenceJL" w:date="2010-07-15T15:43:00Z"/>
          <w:noProof/>
        </w:rPr>
      </w:pPr>
      <w:ins w:id="931"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"_Toc266972230"</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p330q2</w:t>
        </w:r>
        <w:r>
          <w:rPr>
            <w:noProof/>
          </w:rPr>
          <w:tab/>
        </w:r>
        <w:r>
          <w:rPr>
            <w:noProof/>
          </w:rPr>
          <w:fldChar w:fldCharType="begin"/>
        </w:r>
        <w:r>
          <w:rPr>
            <w:noProof/>
          </w:rPr>
          <w:instrText xml:space="preserve"> PAGEREF _Toc266972230 \h </w:instrText>
        </w:r>
        <w:r>
          <w:rPr>
            <w:noProof/>
          </w:rPr>
        </w:r>
      </w:ins>
      <w:r>
        <w:rPr>
          <w:noProof/>
        </w:rPr>
        <w:fldChar w:fldCharType="separate"/>
      </w:r>
      <w:ins w:id="932" w:author="LaurenceJL" w:date="2010-07-15T15:43:00Z">
        <w:r>
          <w:rPr>
            <w:noProof/>
          </w:rPr>
          <w:t>62</w:t>
        </w:r>
        <w:r>
          <w:rPr>
            <w:noProof/>
          </w:rPr>
          <w:fldChar w:fldCharType="end"/>
        </w:r>
        <w:r w:rsidRPr="00135DC9">
          <w:rPr>
            <w:rStyle w:val="Hyperlink"/>
            <w:noProof/>
          </w:rPr>
          <w:fldChar w:fldCharType="end"/>
        </w:r>
      </w:ins>
    </w:p>
    <w:p w:rsidR="001C3859" w:rsidRDefault="001C3859">
      <w:pPr>
        <w:pStyle w:val="TOC2"/>
        <w:tabs>
          <w:tab w:val="right" w:leader="dot" w:pos="9350"/>
        </w:tabs>
        <w:rPr>
          <w:ins w:id="933" w:author="LaurenceJL" w:date="2010-07-15T15:43:00Z"/>
          <w:noProof/>
        </w:rPr>
      </w:pPr>
      <w:ins w:id="934"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"_Toc266972231"</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p330q2</w:t>
        </w:r>
        <w:r>
          <w:rPr>
            <w:noProof/>
          </w:rPr>
          <w:tab/>
        </w:r>
        <w:r>
          <w:rPr>
            <w:noProof/>
          </w:rPr>
          <w:fldChar w:fldCharType="begin"/>
        </w:r>
        <w:r>
          <w:rPr>
            <w:noProof/>
          </w:rPr>
          <w:instrText xml:space="preserve"> PAGEREF _Toc266972231 \h </w:instrText>
        </w:r>
        <w:r>
          <w:rPr>
            <w:noProof/>
          </w:rPr>
        </w:r>
      </w:ins>
      <w:r>
        <w:rPr>
          <w:noProof/>
        </w:rPr>
        <w:fldChar w:fldCharType="separate"/>
      </w:r>
      <w:ins w:id="935" w:author="LaurenceJL" w:date="2010-07-15T15:43:00Z">
        <w:r>
          <w:rPr>
            <w:noProof/>
          </w:rPr>
          <w:t>62</w:t>
        </w:r>
        <w:r>
          <w:rPr>
            <w:noProof/>
          </w:rPr>
          <w:fldChar w:fldCharType="end"/>
        </w:r>
        <w:r w:rsidRPr="00135DC9">
          <w:rPr>
            <w:rStyle w:val="Hyperlink"/>
            <w:noProof/>
          </w:rPr>
          <w:fldChar w:fldCharType="end"/>
        </w:r>
      </w:ins>
    </w:p>
    <w:p w:rsidR="001C3859" w:rsidRDefault="001C3859">
      <w:pPr>
        <w:pStyle w:val="TOC1"/>
        <w:tabs>
          <w:tab w:val="right" w:leader="dot" w:pos="9350"/>
        </w:tabs>
        <w:rPr>
          <w:ins w:id="936" w:author="LaurenceJL" w:date="2010-07-15T15:43:00Z"/>
          <w:noProof/>
        </w:rPr>
      </w:pPr>
      <w:ins w:id="937"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"_Toc266972232"</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p340q1</w:t>
        </w:r>
        <w:r>
          <w:rPr>
            <w:noProof/>
          </w:rPr>
          <w:tab/>
        </w:r>
        <w:r>
          <w:rPr>
            <w:noProof/>
          </w:rPr>
          <w:fldChar w:fldCharType="begin"/>
        </w:r>
        <w:r>
          <w:rPr>
            <w:noProof/>
          </w:rPr>
          <w:instrText xml:space="preserve"> PAGEREF _Toc266972232 \h </w:instrText>
        </w:r>
        <w:r>
          <w:rPr>
            <w:noProof/>
          </w:rPr>
        </w:r>
      </w:ins>
      <w:r>
        <w:rPr>
          <w:noProof/>
        </w:rPr>
        <w:fldChar w:fldCharType="separate"/>
      </w:r>
      <w:ins w:id="938" w:author="LaurenceJL" w:date="2010-07-15T15:43:00Z">
        <w:r>
          <w:rPr>
            <w:noProof/>
          </w:rPr>
          <w:t>62</w:t>
        </w:r>
        <w:r>
          <w:rPr>
            <w:noProof/>
          </w:rPr>
          <w:fldChar w:fldCharType="end"/>
        </w:r>
        <w:r w:rsidRPr="00135DC9">
          <w:rPr>
            <w:rStyle w:val="Hyperlink"/>
            <w:noProof/>
          </w:rPr>
          <w:fldChar w:fldCharType="end"/>
        </w:r>
      </w:ins>
    </w:p>
    <w:p w:rsidR="001C3859" w:rsidRDefault="001C3859">
      <w:pPr>
        <w:pStyle w:val="TOC2"/>
        <w:tabs>
          <w:tab w:val="right" w:leader="dot" w:pos="9350"/>
        </w:tabs>
        <w:rPr>
          <w:ins w:id="939" w:author="LaurenceJL" w:date="2010-07-15T15:43:00Z"/>
          <w:noProof/>
        </w:rPr>
      </w:pPr>
      <w:ins w:id="940"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"_Toc266972233"</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p340q1</w:t>
        </w:r>
        <w:r>
          <w:rPr>
            <w:noProof/>
          </w:rPr>
          <w:tab/>
        </w:r>
        <w:r>
          <w:rPr>
            <w:noProof/>
          </w:rPr>
          <w:fldChar w:fldCharType="begin"/>
        </w:r>
        <w:r>
          <w:rPr>
            <w:noProof/>
          </w:rPr>
          <w:instrText xml:space="preserve"> PAGEREF _Toc266972233 \h </w:instrText>
        </w:r>
        <w:r>
          <w:rPr>
            <w:noProof/>
          </w:rPr>
        </w:r>
      </w:ins>
      <w:r>
        <w:rPr>
          <w:noProof/>
        </w:rPr>
        <w:fldChar w:fldCharType="separate"/>
      </w:r>
      <w:ins w:id="941" w:author="LaurenceJL" w:date="2010-07-15T15:43:00Z">
        <w:r>
          <w:rPr>
            <w:noProof/>
          </w:rPr>
          <w:t>63</w:t>
        </w:r>
        <w:r>
          <w:rPr>
            <w:noProof/>
          </w:rPr>
          <w:fldChar w:fldCharType="end"/>
        </w:r>
        <w:r w:rsidRPr="00135DC9">
          <w:rPr>
            <w:rStyle w:val="Hyperlink"/>
            <w:noProof/>
          </w:rPr>
          <w:fldChar w:fldCharType="end"/>
        </w:r>
      </w:ins>
    </w:p>
    <w:p w:rsidR="001C3859" w:rsidRDefault="001C3859">
      <w:pPr>
        <w:pStyle w:val="TOC1"/>
        <w:tabs>
          <w:tab w:val="right" w:leader="dot" w:pos="9350"/>
        </w:tabs>
        <w:rPr>
          <w:ins w:id="942" w:author="LaurenceJL" w:date="2010-07-15T15:43:00Z"/>
          <w:noProof/>
        </w:rPr>
      </w:pPr>
      <w:ins w:id="943"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"_Toc266972234"</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p340q2</w:t>
        </w:r>
        <w:r>
          <w:rPr>
            <w:noProof/>
          </w:rPr>
          <w:tab/>
        </w:r>
        <w:r>
          <w:rPr>
            <w:noProof/>
          </w:rPr>
          <w:fldChar w:fldCharType="begin"/>
        </w:r>
        <w:r>
          <w:rPr>
            <w:noProof/>
          </w:rPr>
          <w:instrText xml:space="preserve"> PAGEREF _Toc266972234 \h </w:instrText>
        </w:r>
        <w:r>
          <w:rPr>
            <w:noProof/>
          </w:rPr>
        </w:r>
      </w:ins>
      <w:r>
        <w:rPr>
          <w:noProof/>
        </w:rPr>
        <w:fldChar w:fldCharType="separate"/>
      </w:r>
      <w:ins w:id="944" w:author="LaurenceJL" w:date="2010-07-15T15:43:00Z">
        <w:r>
          <w:rPr>
            <w:noProof/>
          </w:rPr>
          <w:t>63</w:t>
        </w:r>
        <w:r>
          <w:rPr>
            <w:noProof/>
          </w:rPr>
          <w:fldChar w:fldCharType="end"/>
        </w:r>
        <w:r w:rsidRPr="00135DC9">
          <w:rPr>
            <w:rStyle w:val="Hyperlink"/>
            <w:noProof/>
          </w:rPr>
          <w:fldChar w:fldCharType="end"/>
        </w:r>
      </w:ins>
    </w:p>
    <w:p w:rsidR="001C3859" w:rsidRDefault="001C3859">
      <w:pPr>
        <w:pStyle w:val="TOC2"/>
        <w:tabs>
          <w:tab w:val="right" w:leader="dot" w:pos="9350"/>
        </w:tabs>
        <w:rPr>
          <w:ins w:id="945" w:author="LaurenceJL" w:date="2010-07-15T15:43:00Z"/>
          <w:noProof/>
        </w:rPr>
      </w:pPr>
      <w:ins w:id="946" w:author="LaurenceJL" w:date="2010-07-15T15:43:00Z">
        <w:r w:rsidRPr="00135DC9">
          <w:rPr>
            <w:rStyle w:val="Hyperlink"/>
            <w:noProof/>
          </w:rPr>
          <w:lastRenderedPageBreak/>
          <w:fldChar w:fldCharType="begin"/>
        </w:r>
        <w:r w:rsidRPr="00135DC9">
          <w:rPr>
            <w:rStyle w:val="Hyperlink"/>
            <w:noProof/>
          </w:rPr>
          <w:instrText xml:space="preserve"> </w:instrText>
        </w:r>
        <w:r>
          <w:rPr>
            <w:noProof/>
          </w:rPr>
          <w:instrText>HYPERLINK \l "_Toc266972235"</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p340q2</w:t>
        </w:r>
        <w:r>
          <w:rPr>
            <w:noProof/>
          </w:rPr>
          <w:tab/>
        </w:r>
        <w:r>
          <w:rPr>
            <w:noProof/>
          </w:rPr>
          <w:fldChar w:fldCharType="begin"/>
        </w:r>
        <w:r>
          <w:rPr>
            <w:noProof/>
          </w:rPr>
          <w:instrText xml:space="preserve"> PAGEREF _Toc266972235 \h </w:instrText>
        </w:r>
        <w:r>
          <w:rPr>
            <w:noProof/>
          </w:rPr>
        </w:r>
      </w:ins>
      <w:r>
        <w:rPr>
          <w:noProof/>
        </w:rPr>
        <w:fldChar w:fldCharType="separate"/>
      </w:r>
      <w:ins w:id="947" w:author="LaurenceJL" w:date="2010-07-15T15:43:00Z">
        <w:r>
          <w:rPr>
            <w:noProof/>
          </w:rPr>
          <w:t>63</w:t>
        </w:r>
        <w:r>
          <w:rPr>
            <w:noProof/>
          </w:rPr>
          <w:fldChar w:fldCharType="end"/>
        </w:r>
        <w:r w:rsidRPr="00135DC9">
          <w:rPr>
            <w:rStyle w:val="Hyperlink"/>
            <w:noProof/>
          </w:rPr>
          <w:fldChar w:fldCharType="end"/>
        </w:r>
      </w:ins>
    </w:p>
    <w:p w:rsidR="001C3859" w:rsidRDefault="001C3859">
      <w:pPr>
        <w:pStyle w:val="TOC1"/>
        <w:tabs>
          <w:tab w:val="right" w:leader="dot" w:pos="9350"/>
        </w:tabs>
        <w:rPr>
          <w:ins w:id="948" w:author="LaurenceJL" w:date="2010-07-15T15:43:00Z"/>
          <w:noProof/>
        </w:rPr>
      </w:pPr>
      <w:ins w:id="949"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"_Toc266972236"</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p65q1</w:t>
        </w:r>
        <w:r>
          <w:rPr>
            <w:noProof/>
          </w:rPr>
          <w:tab/>
        </w:r>
        <w:r>
          <w:rPr>
            <w:noProof/>
          </w:rPr>
          <w:fldChar w:fldCharType="begin"/>
        </w:r>
        <w:r>
          <w:rPr>
            <w:noProof/>
          </w:rPr>
          <w:instrText xml:space="preserve"> PAGEREF _Toc266972236 \h </w:instrText>
        </w:r>
        <w:r>
          <w:rPr>
            <w:noProof/>
          </w:rPr>
        </w:r>
      </w:ins>
      <w:r>
        <w:rPr>
          <w:noProof/>
        </w:rPr>
        <w:fldChar w:fldCharType="separate"/>
      </w:r>
      <w:ins w:id="950" w:author="LaurenceJL" w:date="2010-07-15T15:43:00Z">
        <w:r>
          <w:rPr>
            <w:noProof/>
          </w:rPr>
          <w:t>63</w:t>
        </w:r>
        <w:r>
          <w:rPr>
            <w:noProof/>
          </w:rPr>
          <w:fldChar w:fldCharType="end"/>
        </w:r>
        <w:r w:rsidRPr="00135DC9">
          <w:rPr>
            <w:rStyle w:val="Hyperlink"/>
            <w:noProof/>
          </w:rPr>
          <w:fldChar w:fldCharType="end"/>
        </w:r>
      </w:ins>
    </w:p>
    <w:p w:rsidR="001C3859" w:rsidRDefault="001C3859">
      <w:pPr>
        <w:pStyle w:val="TOC2"/>
        <w:tabs>
          <w:tab w:val="right" w:leader="dot" w:pos="9350"/>
        </w:tabs>
        <w:rPr>
          <w:ins w:id="951" w:author="LaurenceJL" w:date="2010-07-15T15:43:00Z"/>
          <w:noProof/>
        </w:rPr>
      </w:pPr>
      <w:ins w:id="952"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"_Toc266972237"</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p65q1</w:t>
        </w:r>
        <w:r>
          <w:rPr>
            <w:noProof/>
          </w:rPr>
          <w:tab/>
        </w:r>
        <w:r>
          <w:rPr>
            <w:noProof/>
          </w:rPr>
          <w:fldChar w:fldCharType="begin"/>
        </w:r>
        <w:r>
          <w:rPr>
            <w:noProof/>
          </w:rPr>
          <w:instrText xml:space="preserve"> PAGEREF _Toc266972237 \h </w:instrText>
        </w:r>
        <w:r>
          <w:rPr>
            <w:noProof/>
          </w:rPr>
        </w:r>
      </w:ins>
      <w:r>
        <w:rPr>
          <w:noProof/>
        </w:rPr>
        <w:fldChar w:fldCharType="separate"/>
      </w:r>
      <w:ins w:id="953" w:author="LaurenceJL" w:date="2010-07-15T15:43:00Z">
        <w:r>
          <w:rPr>
            <w:noProof/>
          </w:rPr>
          <w:t>63</w:t>
        </w:r>
        <w:r>
          <w:rPr>
            <w:noProof/>
          </w:rPr>
          <w:fldChar w:fldCharType="end"/>
        </w:r>
        <w:r w:rsidRPr="00135DC9">
          <w:rPr>
            <w:rStyle w:val="Hyperlink"/>
            <w:noProof/>
          </w:rPr>
          <w:fldChar w:fldCharType="end"/>
        </w:r>
      </w:ins>
    </w:p>
    <w:p w:rsidR="001C3859" w:rsidRDefault="001C3859">
      <w:pPr>
        <w:pStyle w:val="TOC1"/>
        <w:tabs>
          <w:tab w:val="right" w:leader="dot" w:pos="9350"/>
        </w:tabs>
        <w:rPr>
          <w:ins w:id="954" w:author="LaurenceJL" w:date="2010-07-15T15:43:00Z"/>
          <w:noProof/>
        </w:rPr>
      </w:pPr>
      <w:ins w:id="955"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"_Toc266972238"</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p66q1</w:t>
        </w:r>
        <w:r>
          <w:rPr>
            <w:noProof/>
          </w:rPr>
          <w:tab/>
        </w:r>
        <w:r>
          <w:rPr>
            <w:noProof/>
          </w:rPr>
          <w:fldChar w:fldCharType="begin"/>
        </w:r>
        <w:r>
          <w:rPr>
            <w:noProof/>
          </w:rPr>
          <w:instrText xml:space="preserve"> PAGEREF _Toc266972238 \h </w:instrText>
        </w:r>
        <w:r>
          <w:rPr>
            <w:noProof/>
          </w:rPr>
        </w:r>
      </w:ins>
      <w:r>
        <w:rPr>
          <w:noProof/>
        </w:rPr>
        <w:fldChar w:fldCharType="separate"/>
      </w:r>
      <w:ins w:id="956" w:author="LaurenceJL" w:date="2010-07-15T15:43:00Z">
        <w:r>
          <w:rPr>
            <w:noProof/>
          </w:rPr>
          <w:t>63</w:t>
        </w:r>
        <w:r>
          <w:rPr>
            <w:noProof/>
          </w:rPr>
          <w:fldChar w:fldCharType="end"/>
        </w:r>
        <w:r w:rsidRPr="00135DC9">
          <w:rPr>
            <w:rStyle w:val="Hyperlink"/>
            <w:noProof/>
          </w:rPr>
          <w:fldChar w:fldCharType="end"/>
        </w:r>
      </w:ins>
    </w:p>
    <w:p w:rsidR="001C3859" w:rsidRDefault="001C3859">
      <w:pPr>
        <w:pStyle w:val="TOC2"/>
        <w:tabs>
          <w:tab w:val="right" w:leader="dot" w:pos="9350"/>
        </w:tabs>
        <w:rPr>
          <w:ins w:id="957" w:author="LaurenceJL" w:date="2010-07-15T15:43:00Z"/>
          <w:noProof/>
        </w:rPr>
      </w:pPr>
      <w:ins w:id="958"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"_Toc266972239"</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p66q1</w:t>
        </w:r>
        <w:r>
          <w:rPr>
            <w:noProof/>
          </w:rPr>
          <w:tab/>
        </w:r>
        <w:r>
          <w:rPr>
            <w:noProof/>
          </w:rPr>
          <w:fldChar w:fldCharType="begin"/>
        </w:r>
        <w:r>
          <w:rPr>
            <w:noProof/>
          </w:rPr>
          <w:instrText xml:space="preserve"> PAGEREF _Toc266972239 \h </w:instrText>
        </w:r>
        <w:r>
          <w:rPr>
            <w:noProof/>
          </w:rPr>
        </w:r>
      </w:ins>
      <w:r>
        <w:rPr>
          <w:noProof/>
        </w:rPr>
        <w:fldChar w:fldCharType="separate"/>
      </w:r>
      <w:ins w:id="959" w:author="LaurenceJL" w:date="2010-07-15T15:43:00Z">
        <w:r>
          <w:rPr>
            <w:noProof/>
          </w:rPr>
          <w:t>63</w:t>
        </w:r>
        <w:r>
          <w:rPr>
            <w:noProof/>
          </w:rPr>
          <w:fldChar w:fldCharType="end"/>
        </w:r>
        <w:r w:rsidRPr="00135DC9">
          <w:rPr>
            <w:rStyle w:val="Hyperlink"/>
            <w:noProof/>
          </w:rPr>
          <w:fldChar w:fldCharType="end"/>
        </w:r>
      </w:ins>
    </w:p>
    <w:p w:rsidR="001C3859" w:rsidRDefault="001C3859">
      <w:pPr>
        <w:pStyle w:val="TOC1"/>
        <w:tabs>
          <w:tab w:val="right" w:leader="dot" w:pos="9350"/>
        </w:tabs>
        <w:rPr>
          <w:ins w:id="960" w:author="LaurenceJL" w:date="2010-07-15T15:43:00Z"/>
          <w:noProof/>
        </w:rPr>
      </w:pPr>
      <w:ins w:id="961"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"_Toc266972240"</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p67q1</w:t>
        </w:r>
        <w:r>
          <w:rPr>
            <w:noProof/>
          </w:rPr>
          <w:tab/>
        </w:r>
        <w:r>
          <w:rPr>
            <w:noProof/>
          </w:rPr>
          <w:fldChar w:fldCharType="begin"/>
        </w:r>
        <w:r>
          <w:rPr>
            <w:noProof/>
          </w:rPr>
          <w:instrText xml:space="preserve"> PAGEREF _Toc266972240 \h </w:instrText>
        </w:r>
        <w:r>
          <w:rPr>
            <w:noProof/>
          </w:rPr>
        </w:r>
      </w:ins>
      <w:r>
        <w:rPr>
          <w:noProof/>
        </w:rPr>
        <w:fldChar w:fldCharType="separate"/>
      </w:r>
      <w:ins w:id="962" w:author="LaurenceJL" w:date="2010-07-15T15:43:00Z">
        <w:r>
          <w:rPr>
            <w:noProof/>
          </w:rPr>
          <w:t>63</w:t>
        </w:r>
        <w:r>
          <w:rPr>
            <w:noProof/>
          </w:rPr>
          <w:fldChar w:fldCharType="end"/>
        </w:r>
        <w:r w:rsidRPr="00135DC9">
          <w:rPr>
            <w:rStyle w:val="Hyperlink"/>
            <w:noProof/>
          </w:rPr>
          <w:fldChar w:fldCharType="end"/>
        </w:r>
      </w:ins>
    </w:p>
    <w:p w:rsidR="001C3859" w:rsidRDefault="001C3859">
      <w:pPr>
        <w:pStyle w:val="TOC2"/>
        <w:tabs>
          <w:tab w:val="right" w:leader="dot" w:pos="9350"/>
        </w:tabs>
        <w:rPr>
          <w:ins w:id="963" w:author="LaurenceJL" w:date="2010-07-15T15:43:00Z"/>
          <w:noProof/>
        </w:rPr>
      </w:pPr>
      <w:ins w:id="964"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"_Toc266972241"</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p67q1</w:t>
        </w:r>
        <w:r>
          <w:rPr>
            <w:noProof/>
          </w:rPr>
          <w:tab/>
        </w:r>
        <w:r>
          <w:rPr>
            <w:noProof/>
          </w:rPr>
          <w:fldChar w:fldCharType="begin"/>
        </w:r>
        <w:r>
          <w:rPr>
            <w:noProof/>
          </w:rPr>
          <w:instrText xml:space="preserve"> PAGEREF _Toc266972241 \h </w:instrText>
        </w:r>
        <w:r>
          <w:rPr>
            <w:noProof/>
          </w:rPr>
        </w:r>
      </w:ins>
      <w:r>
        <w:rPr>
          <w:noProof/>
        </w:rPr>
        <w:fldChar w:fldCharType="separate"/>
      </w:r>
      <w:ins w:id="965" w:author="LaurenceJL" w:date="2010-07-15T15:43:00Z">
        <w:r>
          <w:rPr>
            <w:noProof/>
          </w:rPr>
          <w:t>64</w:t>
        </w:r>
        <w:r>
          <w:rPr>
            <w:noProof/>
          </w:rPr>
          <w:fldChar w:fldCharType="end"/>
        </w:r>
        <w:r w:rsidRPr="00135DC9">
          <w:rPr>
            <w:rStyle w:val="Hyperlink"/>
            <w:noProof/>
          </w:rPr>
          <w:fldChar w:fldCharType="end"/>
        </w:r>
      </w:ins>
    </w:p>
    <w:p w:rsidR="001C3859" w:rsidRDefault="001C3859">
      <w:pPr>
        <w:pStyle w:val="TOC1"/>
        <w:tabs>
          <w:tab w:val="right" w:leader="dot" w:pos="9350"/>
        </w:tabs>
        <w:rPr>
          <w:ins w:id="966" w:author="LaurenceJL" w:date="2010-07-15T15:43:00Z"/>
          <w:noProof/>
        </w:rPr>
      </w:pPr>
      <w:ins w:id="967"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"_Toc266972242"</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p104q1</w:t>
        </w:r>
        <w:r>
          <w:rPr>
            <w:noProof/>
          </w:rPr>
          <w:tab/>
        </w:r>
        <w:r>
          <w:rPr>
            <w:noProof/>
          </w:rPr>
          <w:fldChar w:fldCharType="begin"/>
        </w:r>
        <w:r>
          <w:rPr>
            <w:noProof/>
          </w:rPr>
          <w:instrText xml:space="preserve"> PAGEREF _Toc266972242 \h </w:instrText>
        </w:r>
        <w:r>
          <w:rPr>
            <w:noProof/>
          </w:rPr>
        </w:r>
      </w:ins>
      <w:r>
        <w:rPr>
          <w:noProof/>
        </w:rPr>
        <w:fldChar w:fldCharType="separate"/>
      </w:r>
      <w:ins w:id="968" w:author="LaurenceJL" w:date="2010-07-15T15:43:00Z">
        <w:r>
          <w:rPr>
            <w:noProof/>
          </w:rPr>
          <w:t>64</w:t>
        </w:r>
        <w:r>
          <w:rPr>
            <w:noProof/>
          </w:rPr>
          <w:fldChar w:fldCharType="end"/>
        </w:r>
        <w:r w:rsidRPr="00135DC9">
          <w:rPr>
            <w:rStyle w:val="Hyperlink"/>
            <w:noProof/>
          </w:rPr>
          <w:fldChar w:fldCharType="end"/>
        </w:r>
      </w:ins>
    </w:p>
    <w:p w:rsidR="001C3859" w:rsidRDefault="001C3859">
      <w:pPr>
        <w:pStyle w:val="TOC2"/>
        <w:tabs>
          <w:tab w:val="right" w:leader="dot" w:pos="9350"/>
        </w:tabs>
        <w:rPr>
          <w:ins w:id="969" w:author="LaurenceJL" w:date="2010-07-15T15:43:00Z"/>
          <w:noProof/>
        </w:rPr>
      </w:pPr>
      <w:ins w:id="970"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"_Toc266972243"</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p104q1</w:t>
        </w:r>
        <w:r>
          <w:rPr>
            <w:noProof/>
          </w:rPr>
          <w:tab/>
        </w:r>
        <w:r>
          <w:rPr>
            <w:noProof/>
          </w:rPr>
          <w:fldChar w:fldCharType="begin"/>
        </w:r>
        <w:r>
          <w:rPr>
            <w:noProof/>
          </w:rPr>
          <w:instrText xml:space="preserve"> PAGEREF _Toc266972243 \h </w:instrText>
        </w:r>
        <w:r>
          <w:rPr>
            <w:noProof/>
          </w:rPr>
        </w:r>
      </w:ins>
      <w:r>
        <w:rPr>
          <w:noProof/>
        </w:rPr>
        <w:fldChar w:fldCharType="separate"/>
      </w:r>
      <w:ins w:id="971" w:author="LaurenceJL" w:date="2010-07-15T15:43:00Z">
        <w:r>
          <w:rPr>
            <w:noProof/>
          </w:rPr>
          <w:t>64</w:t>
        </w:r>
        <w:r>
          <w:rPr>
            <w:noProof/>
          </w:rPr>
          <w:fldChar w:fldCharType="end"/>
        </w:r>
        <w:r w:rsidRPr="00135DC9">
          <w:rPr>
            <w:rStyle w:val="Hyperlink"/>
            <w:noProof/>
          </w:rPr>
          <w:fldChar w:fldCharType="end"/>
        </w:r>
      </w:ins>
    </w:p>
    <w:p w:rsidR="001C3859" w:rsidRDefault="001C3859">
      <w:pPr>
        <w:pStyle w:val="TOC1"/>
        <w:tabs>
          <w:tab w:val="right" w:leader="dot" w:pos="9350"/>
        </w:tabs>
        <w:rPr>
          <w:ins w:id="972" w:author="LaurenceJL" w:date="2010-07-15T15:43:00Z"/>
          <w:noProof/>
        </w:rPr>
      </w:pPr>
      <w:ins w:id="973"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"_Toc266972244"</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p104q2</w:t>
        </w:r>
        <w:r>
          <w:rPr>
            <w:noProof/>
          </w:rPr>
          <w:tab/>
        </w:r>
        <w:r>
          <w:rPr>
            <w:noProof/>
          </w:rPr>
          <w:fldChar w:fldCharType="begin"/>
        </w:r>
        <w:r>
          <w:rPr>
            <w:noProof/>
          </w:rPr>
          <w:instrText xml:space="preserve"> PAGEREF _Toc266972244 \h </w:instrText>
        </w:r>
        <w:r>
          <w:rPr>
            <w:noProof/>
          </w:rPr>
        </w:r>
      </w:ins>
      <w:r>
        <w:rPr>
          <w:noProof/>
        </w:rPr>
        <w:fldChar w:fldCharType="separate"/>
      </w:r>
      <w:ins w:id="974" w:author="LaurenceJL" w:date="2010-07-15T15:43:00Z">
        <w:r>
          <w:rPr>
            <w:noProof/>
          </w:rPr>
          <w:t>64</w:t>
        </w:r>
        <w:r>
          <w:rPr>
            <w:noProof/>
          </w:rPr>
          <w:fldChar w:fldCharType="end"/>
        </w:r>
        <w:r w:rsidRPr="00135DC9">
          <w:rPr>
            <w:rStyle w:val="Hyperlink"/>
            <w:noProof/>
          </w:rPr>
          <w:fldChar w:fldCharType="end"/>
        </w:r>
      </w:ins>
    </w:p>
    <w:p w:rsidR="001C3859" w:rsidRDefault="001C3859">
      <w:pPr>
        <w:pStyle w:val="TOC2"/>
        <w:tabs>
          <w:tab w:val="right" w:leader="dot" w:pos="9350"/>
        </w:tabs>
        <w:rPr>
          <w:ins w:id="975" w:author="LaurenceJL" w:date="2010-07-15T15:43:00Z"/>
          <w:noProof/>
        </w:rPr>
      </w:pPr>
      <w:ins w:id="976"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"_Toc266972245"</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p104q2</w:t>
        </w:r>
        <w:r>
          <w:rPr>
            <w:noProof/>
          </w:rPr>
          <w:tab/>
        </w:r>
        <w:r>
          <w:rPr>
            <w:noProof/>
          </w:rPr>
          <w:fldChar w:fldCharType="begin"/>
        </w:r>
        <w:r>
          <w:rPr>
            <w:noProof/>
          </w:rPr>
          <w:instrText xml:space="preserve"> PAGEREF _Toc266972245 \h </w:instrText>
        </w:r>
        <w:r>
          <w:rPr>
            <w:noProof/>
          </w:rPr>
        </w:r>
      </w:ins>
      <w:r>
        <w:rPr>
          <w:noProof/>
        </w:rPr>
        <w:fldChar w:fldCharType="separate"/>
      </w:r>
      <w:ins w:id="977" w:author="LaurenceJL" w:date="2010-07-15T15:43:00Z">
        <w:r>
          <w:rPr>
            <w:noProof/>
          </w:rPr>
          <w:t>65</w:t>
        </w:r>
        <w:r>
          <w:rPr>
            <w:noProof/>
          </w:rPr>
          <w:fldChar w:fldCharType="end"/>
        </w:r>
        <w:r w:rsidRPr="00135DC9">
          <w:rPr>
            <w:rStyle w:val="Hyperlink"/>
            <w:noProof/>
          </w:rPr>
          <w:fldChar w:fldCharType="end"/>
        </w:r>
      </w:ins>
    </w:p>
    <w:p w:rsidR="001C3859" w:rsidRDefault="001C3859">
      <w:pPr>
        <w:pStyle w:val="TOC1"/>
        <w:tabs>
          <w:tab w:val="right" w:leader="dot" w:pos="9350"/>
        </w:tabs>
        <w:rPr>
          <w:ins w:id="978" w:author="LaurenceJL" w:date="2010-07-15T15:43:00Z"/>
          <w:noProof/>
        </w:rPr>
      </w:pPr>
      <w:ins w:id="979"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"_Toc266972246"</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p105q1</w:t>
        </w:r>
        <w:r>
          <w:rPr>
            <w:noProof/>
          </w:rPr>
          <w:tab/>
        </w:r>
        <w:r>
          <w:rPr>
            <w:noProof/>
          </w:rPr>
          <w:fldChar w:fldCharType="begin"/>
        </w:r>
        <w:r>
          <w:rPr>
            <w:noProof/>
          </w:rPr>
          <w:instrText xml:space="preserve"> PAGEREF _Toc266972246 \h </w:instrText>
        </w:r>
        <w:r>
          <w:rPr>
            <w:noProof/>
          </w:rPr>
        </w:r>
      </w:ins>
      <w:r>
        <w:rPr>
          <w:noProof/>
        </w:rPr>
        <w:fldChar w:fldCharType="separate"/>
      </w:r>
      <w:ins w:id="980" w:author="LaurenceJL" w:date="2010-07-15T15:43:00Z">
        <w:r>
          <w:rPr>
            <w:noProof/>
          </w:rPr>
          <w:t>65</w:t>
        </w:r>
        <w:r>
          <w:rPr>
            <w:noProof/>
          </w:rPr>
          <w:fldChar w:fldCharType="end"/>
        </w:r>
        <w:r w:rsidRPr="00135DC9">
          <w:rPr>
            <w:rStyle w:val="Hyperlink"/>
            <w:noProof/>
          </w:rPr>
          <w:fldChar w:fldCharType="end"/>
        </w:r>
      </w:ins>
    </w:p>
    <w:p w:rsidR="001C3859" w:rsidRDefault="001C3859">
      <w:pPr>
        <w:pStyle w:val="TOC2"/>
        <w:tabs>
          <w:tab w:val="right" w:leader="dot" w:pos="9350"/>
        </w:tabs>
        <w:rPr>
          <w:ins w:id="981" w:author="LaurenceJL" w:date="2010-07-15T15:43:00Z"/>
          <w:noProof/>
        </w:rPr>
      </w:pPr>
      <w:ins w:id="982"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"_Toc266972247"</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p105q1</w:t>
        </w:r>
        <w:r>
          <w:rPr>
            <w:noProof/>
          </w:rPr>
          <w:tab/>
        </w:r>
        <w:r>
          <w:rPr>
            <w:noProof/>
          </w:rPr>
          <w:fldChar w:fldCharType="begin"/>
        </w:r>
        <w:r>
          <w:rPr>
            <w:noProof/>
          </w:rPr>
          <w:instrText xml:space="preserve"> PAGEREF _Toc266972247 \h </w:instrText>
        </w:r>
        <w:r>
          <w:rPr>
            <w:noProof/>
          </w:rPr>
        </w:r>
      </w:ins>
      <w:r>
        <w:rPr>
          <w:noProof/>
        </w:rPr>
        <w:fldChar w:fldCharType="separate"/>
      </w:r>
      <w:ins w:id="983" w:author="LaurenceJL" w:date="2010-07-15T15:43:00Z">
        <w:r>
          <w:rPr>
            <w:noProof/>
          </w:rPr>
          <w:t>65</w:t>
        </w:r>
        <w:r>
          <w:rPr>
            <w:noProof/>
          </w:rPr>
          <w:fldChar w:fldCharType="end"/>
        </w:r>
        <w:r w:rsidRPr="00135DC9">
          <w:rPr>
            <w:rStyle w:val="Hyperlink"/>
            <w:noProof/>
          </w:rPr>
          <w:fldChar w:fldCharType="end"/>
        </w:r>
      </w:ins>
    </w:p>
    <w:p w:rsidR="001C3859" w:rsidRDefault="001C3859">
      <w:pPr>
        <w:pStyle w:val="TOC1"/>
        <w:tabs>
          <w:tab w:val="right" w:leader="dot" w:pos="9350"/>
        </w:tabs>
        <w:rPr>
          <w:ins w:id="984" w:author="LaurenceJL" w:date="2010-07-15T15:43:00Z"/>
          <w:noProof/>
        </w:rPr>
      </w:pPr>
      <w:ins w:id="985"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"_Toc266972248"</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p105q2</w:t>
        </w:r>
        <w:r>
          <w:rPr>
            <w:noProof/>
          </w:rPr>
          <w:tab/>
        </w:r>
        <w:r>
          <w:rPr>
            <w:noProof/>
          </w:rPr>
          <w:fldChar w:fldCharType="begin"/>
        </w:r>
        <w:r>
          <w:rPr>
            <w:noProof/>
          </w:rPr>
          <w:instrText xml:space="preserve"> PAGEREF _Toc266972248 \h </w:instrText>
        </w:r>
        <w:r>
          <w:rPr>
            <w:noProof/>
          </w:rPr>
        </w:r>
      </w:ins>
      <w:r>
        <w:rPr>
          <w:noProof/>
        </w:rPr>
        <w:fldChar w:fldCharType="separate"/>
      </w:r>
      <w:ins w:id="986" w:author="LaurenceJL" w:date="2010-07-15T15:43:00Z">
        <w:r>
          <w:rPr>
            <w:noProof/>
          </w:rPr>
          <w:t>65</w:t>
        </w:r>
        <w:r>
          <w:rPr>
            <w:noProof/>
          </w:rPr>
          <w:fldChar w:fldCharType="end"/>
        </w:r>
        <w:r w:rsidRPr="00135DC9">
          <w:rPr>
            <w:rStyle w:val="Hyperlink"/>
            <w:noProof/>
          </w:rPr>
          <w:fldChar w:fldCharType="end"/>
        </w:r>
      </w:ins>
    </w:p>
    <w:p w:rsidR="001C3859" w:rsidRDefault="001C3859">
      <w:pPr>
        <w:pStyle w:val="TOC2"/>
        <w:tabs>
          <w:tab w:val="right" w:leader="dot" w:pos="9350"/>
        </w:tabs>
        <w:rPr>
          <w:ins w:id="987" w:author="LaurenceJL" w:date="2010-07-15T15:43:00Z"/>
          <w:noProof/>
        </w:rPr>
      </w:pPr>
      <w:ins w:id="988"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"_Toc266972249"</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p105q2</w:t>
        </w:r>
        <w:r>
          <w:rPr>
            <w:noProof/>
          </w:rPr>
          <w:tab/>
        </w:r>
        <w:r>
          <w:rPr>
            <w:noProof/>
          </w:rPr>
          <w:fldChar w:fldCharType="begin"/>
        </w:r>
        <w:r>
          <w:rPr>
            <w:noProof/>
          </w:rPr>
          <w:instrText xml:space="preserve"> PAGEREF _Toc266972249 \h </w:instrText>
        </w:r>
        <w:r>
          <w:rPr>
            <w:noProof/>
          </w:rPr>
        </w:r>
      </w:ins>
      <w:r>
        <w:rPr>
          <w:noProof/>
        </w:rPr>
        <w:fldChar w:fldCharType="separate"/>
      </w:r>
      <w:ins w:id="989" w:author="LaurenceJL" w:date="2010-07-15T15:43:00Z">
        <w:r>
          <w:rPr>
            <w:noProof/>
          </w:rPr>
          <w:t>66</w:t>
        </w:r>
        <w:r>
          <w:rPr>
            <w:noProof/>
          </w:rPr>
          <w:fldChar w:fldCharType="end"/>
        </w:r>
        <w:r w:rsidRPr="00135DC9">
          <w:rPr>
            <w:rStyle w:val="Hyperlink"/>
            <w:noProof/>
          </w:rPr>
          <w:fldChar w:fldCharType="end"/>
        </w:r>
      </w:ins>
    </w:p>
    <w:p w:rsidR="001C3859" w:rsidRDefault="001C3859">
      <w:pPr>
        <w:pStyle w:val="TOC1"/>
        <w:tabs>
          <w:tab w:val="right" w:leader="dot" w:pos="9350"/>
        </w:tabs>
        <w:rPr>
          <w:ins w:id="990" w:author="LaurenceJL" w:date="2010-07-15T15:43:00Z"/>
          <w:noProof/>
        </w:rPr>
      </w:pPr>
      <w:ins w:id="991"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"_Toc266972250"</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p106q1</w:t>
        </w:r>
        <w:r>
          <w:rPr>
            <w:noProof/>
          </w:rPr>
          <w:tab/>
        </w:r>
        <w:r>
          <w:rPr>
            <w:noProof/>
          </w:rPr>
          <w:fldChar w:fldCharType="begin"/>
        </w:r>
        <w:r>
          <w:rPr>
            <w:noProof/>
          </w:rPr>
          <w:instrText xml:space="preserve"> PAGEREF _Toc266972250 \h </w:instrText>
        </w:r>
        <w:r>
          <w:rPr>
            <w:noProof/>
          </w:rPr>
        </w:r>
      </w:ins>
      <w:r>
        <w:rPr>
          <w:noProof/>
        </w:rPr>
        <w:fldChar w:fldCharType="separate"/>
      </w:r>
      <w:ins w:id="992" w:author="LaurenceJL" w:date="2010-07-15T15:43:00Z">
        <w:r>
          <w:rPr>
            <w:noProof/>
          </w:rPr>
          <w:t>66</w:t>
        </w:r>
        <w:r>
          <w:rPr>
            <w:noProof/>
          </w:rPr>
          <w:fldChar w:fldCharType="end"/>
        </w:r>
        <w:r w:rsidRPr="00135DC9">
          <w:rPr>
            <w:rStyle w:val="Hyperlink"/>
            <w:noProof/>
          </w:rPr>
          <w:fldChar w:fldCharType="end"/>
        </w:r>
      </w:ins>
    </w:p>
    <w:p w:rsidR="001C3859" w:rsidRDefault="001C3859">
      <w:pPr>
        <w:pStyle w:val="TOC2"/>
        <w:tabs>
          <w:tab w:val="right" w:leader="dot" w:pos="9350"/>
        </w:tabs>
        <w:rPr>
          <w:ins w:id="993" w:author="LaurenceJL" w:date="2010-07-15T15:43:00Z"/>
          <w:noProof/>
        </w:rPr>
      </w:pPr>
      <w:ins w:id="994"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"_Toc266972251"</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p106q1</w:t>
        </w:r>
        <w:r>
          <w:rPr>
            <w:noProof/>
          </w:rPr>
          <w:tab/>
        </w:r>
        <w:r>
          <w:rPr>
            <w:noProof/>
          </w:rPr>
          <w:fldChar w:fldCharType="begin"/>
        </w:r>
        <w:r>
          <w:rPr>
            <w:noProof/>
          </w:rPr>
          <w:instrText xml:space="preserve"> PAGEREF _Toc266972251 \h </w:instrText>
        </w:r>
        <w:r>
          <w:rPr>
            <w:noProof/>
          </w:rPr>
        </w:r>
      </w:ins>
      <w:r>
        <w:rPr>
          <w:noProof/>
        </w:rPr>
        <w:fldChar w:fldCharType="separate"/>
      </w:r>
      <w:ins w:id="995" w:author="LaurenceJL" w:date="2010-07-15T15:43:00Z">
        <w:r>
          <w:rPr>
            <w:noProof/>
          </w:rPr>
          <w:t>66</w:t>
        </w:r>
        <w:r>
          <w:rPr>
            <w:noProof/>
          </w:rPr>
          <w:fldChar w:fldCharType="end"/>
        </w:r>
        <w:r w:rsidRPr="00135DC9">
          <w:rPr>
            <w:rStyle w:val="Hyperlink"/>
            <w:noProof/>
          </w:rPr>
          <w:fldChar w:fldCharType="end"/>
        </w:r>
      </w:ins>
    </w:p>
    <w:p w:rsidR="001C3859" w:rsidRDefault="001C3859">
      <w:pPr>
        <w:pStyle w:val="TOC1"/>
        <w:tabs>
          <w:tab w:val="right" w:leader="dot" w:pos="9350"/>
        </w:tabs>
        <w:rPr>
          <w:ins w:id="996" w:author="LaurenceJL" w:date="2010-07-15T15:43:00Z"/>
          <w:noProof/>
        </w:rPr>
      </w:pPr>
      <w:ins w:id="997"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"_Toc266972252"</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p106q2</w:t>
        </w:r>
        <w:r>
          <w:rPr>
            <w:noProof/>
          </w:rPr>
          <w:tab/>
        </w:r>
        <w:r>
          <w:rPr>
            <w:noProof/>
          </w:rPr>
          <w:fldChar w:fldCharType="begin"/>
        </w:r>
        <w:r>
          <w:rPr>
            <w:noProof/>
          </w:rPr>
          <w:instrText xml:space="preserve"> PAGEREF _Toc266972252 \h </w:instrText>
        </w:r>
        <w:r>
          <w:rPr>
            <w:noProof/>
          </w:rPr>
        </w:r>
      </w:ins>
      <w:r>
        <w:rPr>
          <w:noProof/>
        </w:rPr>
        <w:fldChar w:fldCharType="separate"/>
      </w:r>
      <w:ins w:id="998" w:author="LaurenceJL" w:date="2010-07-15T15:43:00Z">
        <w:r>
          <w:rPr>
            <w:noProof/>
          </w:rPr>
          <w:t>66</w:t>
        </w:r>
        <w:r>
          <w:rPr>
            <w:noProof/>
          </w:rPr>
          <w:fldChar w:fldCharType="end"/>
        </w:r>
        <w:r w:rsidRPr="00135DC9">
          <w:rPr>
            <w:rStyle w:val="Hyperlink"/>
            <w:noProof/>
          </w:rPr>
          <w:fldChar w:fldCharType="end"/>
        </w:r>
      </w:ins>
    </w:p>
    <w:p w:rsidR="001C3859" w:rsidRDefault="001C3859">
      <w:pPr>
        <w:pStyle w:val="TOC2"/>
        <w:tabs>
          <w:tab w:val="right" w:leader="dot" w:pos="9350"/>
        </w:tabs>
        <w:rPr>
          <w:ins w:id="999" w:author="LaurenceJL" w:date="2010-07-15T15:43:00Z"/>
          <w:noProof/>
        </w:rPr>
      </w:pPr>
      <w:ins w:id="1000"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"_Toc266972253"</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p106q2</w:t>
        </w:r>
        <w:r>
          <w:rPr>
            <w:noProof/>
          </w:rPr>
          <w:tab/>
        </w:r>
        <w:r>
          <w:rPr>
            <w:noProof/>
          </w:rPr>
          <w:fldChar w:fldCharType="begin"/>
        </w:r>
        <w:r>
          <w:rPr>
            <w:noProof/>
          </w:rPr>
          <w:instrText xml:space="preserve"> PAGEREF _Toc266972253 \h </w:instrText>
        </w:r>
        <w:r>
          <w:rPr>
            <w:noProof/>
          </w:rPr>
        </w:r>
      </w:ins>
      <w:r>
        <w:rPr>
          <w:noProof/>
        </w:rPr>
        <w:fldChar w:fldCharType="separate"/>
      </w:r>
      <w:ins w:id="1001" w:author="LaurenceJL" w:date="2010-07-15T15:43:00Z">
        <w:r>
          <w:rPr>
            <w:noProof/>
          </w:rPr>
          <w:t>67</w:t>
        </w:r>
        <w:r>
          <w:rPr>
            <w:noProof/>
          </w:rPr>
          <w:fldChar w:fldCharType="end"/>
        </w:r>
        <w:r w:rsidRPr="00135DC9">
          <w:rPr>
            <w:rStyle w:val="Hyperlink"/>
            <w:noProof/>
          </w:rPr>
          <w:fldChar w:fldCharType="end"/>
        </w:r>
      </w:ins>
    </w:p>
    <w:p w:rsidR="001C3859" w:rsidRDefault="001C3859">
      <w:pPr>
        <w:pStyle w:val="TOC1"/>
        <w:tabs>
          <w:tab w:val="right" w:leader="dot" w:pos="9350"/>
        </w:tabs>
        <w:rPr>
          <w:ins w:id="1002" w:author="LaurenceJL" w:date="2010-07-15T15:43:00Z"/>
          <w:noProof/>
        </w:rPr>
      </w:pPr>
      <w:ins w:id="1003"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"_Toc266972254"</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p107q1</w:t>
        </w:r>
        <w:r>
          <w:rPr>
            <w:noProof/>
          </w:rPr>
          <w:tab/>
        </w:r>
        <w:r>
          <w:rPr>
            <w:noProof/>
          </w:rPr>
          <w:fldChar w:fldCharType="begin"/>
        </w:r>
        <w:r>
          <w:rPr>
            <w:noProof/>
          </w:rPr>
          <w:instrText xml:space="preserve"> PAGEREF _Toc266972254 \h </w:instrText>
        </w:r>
        <w:r>
          <w:rPr>
            <w:noProof/>
          </w:rPr>
        </w:r>
      </w:ins>
      <w:r>
        <w:rPr>
          <w:noProof/>
        </w:rPr>
        <w:fldChar w:fldCharType="separate"/>
      </w:r>
      <w:ins w:id="1004" w:author="LaurenceJL" w:date="2010-07-15T15:43:00Z">
        <w:r>
          <w:rPr>
            <w:noProof/>
          </w:rPr>
          <w:t>67</w:t>
        </w:r>
        <w:r>
          <w:rPr>
            <w:noProof/>
          </w:rPr>
          <w:fldChar w:fldCharType="end"/>
        </w:r>
        <w:r w:rsidRPr="00135DC9">
          <w:rPr>
            <w:rStyle w:val="Hyperlink"/>
            <w:noProof/>
          </w:rPr>
          <w:fldChar w:fldCharType="end"/>
        </w:r>
      </w:ins>
    </w:p>
    <w:p w:rsidR="001C3859" w:rsidRDefault="001C3859">
      <w:pPr>
        <w:pStyle w:val="TOC2"/>
        <w:tabs>
          <w:tab w:val="right" w:leader="dot" w:pos="9350"/>
        </w:tabs>
        <w:rPr>
          <w:ins w:id="1005" w:author="LaurenceJL" w:date="2010-07-15T15:43:00Z"/>
          <w:noProof/>
        </w:rPr>
      </w:pPr>
      <w:ins w:id="1006"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"_Toc266972255"</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p107q1</w:t>
        </w:r>
        <w:r>
          <w:rPr>
            <w:noProof/>
          </w:rPr>
          <w:tab/>
        </w:r>
        <w:r>
          <w:rPr>
            <w:noProof/>
          </w:rPr>
          <w:fldChar w:fldCharType="begin"/>
        </w:r>
        <w:r>
          <w:rPr>
            <w:noProof/>
          </w:rPr>
          <w:instrText xml:space="preserve"> PAGEREF _Toc266972255 \h </w:instrText>
        </w:r>
        <w:r>
          <w:rPr>
            <w:noProof/>
          </w:rPr>
        </w:r>
      </w:ins>
      <w:r>
        <w:rPr>
          <w:noProof/>
        </w:rPr>
        <w:fldChar w:fldCharType="separate"/>
      </w:r>
      <w:ins w:id="1007" w:author="LaurenceJL" w:date="2010-07-15T15:43:00Z">
        <w:r>
          <w:rPr>
            <w:noProof/>
          </w:rPr>
          <w:t>67</w:t>
        </w:r>
        <w:r>
          <w:rPr>
            <w:noProof/>
          </w:rPr>
          <w:fldChar w:fldCharType="end"/>
        </w:r>
        <w:r w:rsidRPr="00135DC9">
          <w:rPr>
            <w:rStyle w:val="Hyperlink"/>
            <w:noProof/>
          </w:rPr>
          <w:fldChar w:fldCharType="end"/>
        </w:r>
      </w:ins>
    </w:p>
    <w:p w:rsidR="001C3859" w:rsidRDefault="001C3859">
      <w:pPr>
        <w:pStyle w:val="TOC1"/>
        <w:tabs>
          <w:tab w:val="right" w:leader="dot" w:pos="9350"/>
        </w:tabs>
        <w:rPr>
          <w:ins w:id="1008" w:author="LaurenceJL" w:date="2010-07-15T15:43:00Z"/>
          <w:noProof/>
        </w:rPr>
      </w:pPr>
      <w:ins w:id="1009"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"_Toc266972256"</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p107q2</w:t>
        </w:r>
        <w:r>
          <w:rPr>
            <w:noProof/>
          </w:rPr>
          <w:tab/>
        </w:r>
        <w:r>
          <w:rPr>
            <w:noProof/>
          </w:rPr>
          <w:fldChar w:fldCharType="begin"/>
        </w:r>
        <w:r>
          <w:rPr>
            <w:noProof/>
          </w:rPr>
          <w:instrText xml:space="preserve"> PAGEREF _Toc266972256 \h </w:instrText>
        </w:r>
        <w:r>
          <w:rPr>
            <w:noProof/>
          </w:rPr>
        </w:r>
      </w:ins>
      <w:r>
        <w:rPr>
          <w:noProof/>
        </w:rPr>
        <w:fldChar w:fldCharType="separate"/>
      </w:r>
      <w:ins w:id="1010" w:author="LaurenceJL" w:date="2010-07-15T15:43:00Z">
        <w:r>
          <w:rPr>
            <w:noProof/>
          </w:rPr>
          <w:t>67</w:t>
        </w:r>
        <w:r>
          <w:rPr>
            <w:noProof/>
          </w:rPr>
          <w:fldChar w:fldCharType="end"/>
        </w:r>
        <w:r w:rsidRPr="00135DC9">
          <w:rPr>
            <w:rStyle w:val="Hyperlink"/>
            <w:noProof/>
          </w:rPr>
          <w:fldChar w:fldCharType="end"/>
        </w:r>
      </w:ins>
    </w:p>
    <w:p w:rsidR="001C3859" w:rsidRDefault="001C3859">
      <w:pPr>
        <w:pStyle w:val="TOC2"/>
        <w:tabs>
          <w:tab w:val="right" w:leader="dot" w:pos="9350"/>
        </w:tabs>
        <w:rPr>
          <w:ins w:id="1011" w:author="LaurenceJL" w:date="2010-07-15T15:43:00Z"/>
          <w:noProof/>
        </w:rPr>
      </w:pPr>
      <w:ins w:id="1012"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"_Toc266972257"</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p107q2</w:t>
        </w:r>
        <w:r>
          <w:rPr>
            <w:noProof/>
          </w:rPr>
          <w:tab/>
        </w:r>
        <w:r>
          <w:rPr>
            <w:noProof/>
          </w:rPr>
          <w:fldChar w:fldCharType="begin"/>
        </w:r>
        <w:r>
          <w:rPr>
            <w:noProof/>
          </w:rPr>
          <w:instrText xml:space="preserve"> PAGEREF _Toc266972257 \h </w:instrText>
        </w:r>
        <w:r>
          <w:rPr>
            <w:noProof/>
          </w:rPr>
        </w:r>
      </w:ins>
      <w:r>
        <w:rPr>
          <w:noProof/>
        </w:rPr>
        <w:fldChar w:fldCharType="separate"/>
      </w:r>
      <w:ins w:id="1013" w:author="LaurenceJL" w:date="2010-07-15T15:43:00Z">
        <w:r>
          <w:rPr>
            <w:noProof/>
          </w:rPr>
          <w:t>68</w:t>
        </w:r>
        <w:r>
          <w:rPr>
            <w:noProof/>
          </w:rPr>
          <w:fldChar w:fldCharType="end"/>
        </w:r>
        <w:r w:rsidRPr="00135DC9">
          <w:rPr>
            <w:rStyle w:val="Hyperlink"/>
            <w:noProof/>
          </w:rPr>
          <w:fldChar w:fldCharType="end"/>
        </w:r>
      </w:ins>
    </w:p>
    <w:p w:rsidR="001C3859" w:rsidRDefault="001C3859">
      <w:pPr>
        <w:pStyle w:val="TOC1"/>
        <w:tabs>
          <w:tab w:val="right" w:leader="dot" w:pos="9350"/>
        </w:tabs>
        <w:rPr>
          <w:ins w:id="1014" w:author="LaurenceJL" w:date="2010-07-15T15:43:00Z"/>
          <w:noProof/>
        </w:rPr>
      </w:pPr>
      <w:ins w:id="1015"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"_Toc266972258"</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p108q1</w:t>
        </w:r>
        <w:r>
          <w:rPr>
            <w:noProof/>
          </w:rPr>
          <w:tab/>
        </w:r>
        <w:r>
          <w:rPr>
            <w:noProof/>
          </w:rPr>
          <w:fldChar w:fldCharType="begin"/>
        </w:r>
        <w:r>
          <w:rPr>
            <w:noProof/>
          </w:rPr>
          <w:instrText xml:space="preserve"> PAGEREF _Toc266972258 \h </w:instrText>
        </w:r>
        <w:r>
          <w:rPr>
            <w:noProof/>
          </w:rPr>
        </w:r>
      </w:ins>
      <w:r>
        <w:rPr>
          <w:noProof/>
        </w:rPr>
        <w:fldChar w:fldCharType="separate"/>
      </w:r>
      <w:ins w:id="1016" w:author="LaurenceJL" w:date="2010-07-15T15:43:00Z">
        <w:r>
          <w:rPr>
            <w:noProof/>
          </w:rPr>
          <w:t>68</w:t>
        </w:r>
        <w:r>
          <w:rPr>
            <w:noProof/>
          </w:rPr>
          <w:fldChar w:fldCharType="end"/>
        </w:r>
        <w:r w:rsidRPr="00135DC9">
          <w:rPr>
            <w:rStyle w:val="Hyperlink"/>
            <w:noProof/>
          </w:rPr>
          <w:fldChar w:fldCharType="end"/>
        </w:r>
      </w:ins>
    </w:p>
    <w:p w:rsidR="001C3859" w:rsidRDefault="001C3859">
      <w:pPr>
        <w:pStyle w:val="TOC2"/>
        <w:tabs>
          <w:tab w:val="right" w:leader="dot" w:pos="9350"/>
        </w:tabs>
        <w:rPr>
          <w:ins w:id="1017" w:author="LaurenceJL" w:date="2010-07-15T15:43:00Z"/>
          <w:noProof/>
        </w:rPr>
      </w:pPr>
      <w:ins w:id="1018"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"_Toc266972259"</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p108q1</w:t>
        </w:r>
        <w:r>
          <w:rPr>
            <w:noProof/>
          </w:rPr>
          <w:tab/>
        </w:r>
        <w:r>
          <w:rPr>
            <w:noProof/>
          </w:rPr>
          <w:fldChar w:fldCharType="begin"/>
        </w:r>
        <w:r>
          <w:rPr>
            <w:noProof/>
          </w:rPr>
          <w:instrText xml:space="preserve"> PAGEREF _Toc266972259 \h </w:instrText>
        </w:r>
        <w:r>
          <w:rPr>
            <w:noProof/>
          </w:rPr>
        </w:r>
      </w:ins>
      <w:r>
        <w:rPr>
          <w:noProof/>
        </w:rPr>
        <w:fldChar w:fldCharType="separate"/>
      </w:r>
      <w:ins w:id="1019" w:author="LaurenceJL" w:date="2010-07-15T15:43:00Z">
        <w:r>
          <w:rPr>
            <w:noProof/>
          </w:rPr>
          <w:t>68</w:t>
        </w:r>
        <w:r>
          <w:rPr>
            <w:noProof/>
          </w:rPr>
          <w:fldChar w:fldCharType="end"/>
        </w:r>
        <w:r w:rsidRPr="00135DC9">
          <w:rPr>
            <w:rStyle w:val="Hyperlink"/>
            <w:noProof/>
          </w:rPr>
          <w:fldChar w:fldCharType="end"/>
        </w:r>
      </w:ins>
    </w:p>
    <w:p w:rsidR="001C3859" w:rsidRDefault="001C3859">
      <w:pPr>
        <w:pStyle w:val="TOC1"/>
        <w:tabs>
          <w:tab w:val="right" w:leader="dot" w:pos="9350"/>
        </w:tabs>
        <w:rPr>
          <w:ins w:id="1020" w:author="LaurenceJL" w:date="2010-07-15T15:43:00Z"/>
          <w:noProof/>
        </w:rPr>
      </w:pPr>
      <w:ins w:id="1021"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"_Toc266972260"</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p108q2</w:t>
        </w:r>
        <w:r>
          <w:rPr>
            <w:noProof/>
          </w:rPr>
          <w:tab/>
        </w:r>
        <w:r>
          <w:rPr>
            <w:noProof/>
          </w:rPr>
          <w:fldChar w:fldCharType="begin"/>
        </w:r>
        <w:r>
          <w:rPr>
            <w:noProof/>
          </w:rPr>
          <w:instrText xml:space="preserve"> PAGEREF _Toc266972260 \h </w:instrText>
        </w:r>
        <w:r>
          <w:rPr>
            <w:noProof/>
          </w:rPr>
        </w:r>
      </w:ins>
      <w:r>
        <w:rPr>
          <w:noProof/>
        </w:rPr>
        <w:fldChar w:fldCharType="separate"/>
      </w:r>
      <w:ins w:id="1022" w:author="LaurenceJL" w:date="2010-07-15T15:43:00Z">
        <w:r>
          <w:rPr>
            <w:noProof/>
          </w:rPr>
          <w:t>68</w:t>
        </w:r>
        <w:r>
          <w:rPr>
            <w:noProof/>
          </w:rPr>
          <w:fldChar w:fldCharType="end"/>
        </w:r>
        <w:r w:rsidRPr="00135DC9">
          <w:rPr>
            <w:rStyle w:val="Hyperlink"/>
            <w:noProof/>
          </w:rPr>
          <w:fldChar w:fldCharType="end"/>
        </w:r>
      </w:ins>
    </w:p>
    <w:p w:rsidR="001C3859" w:rsidRDefault="001C3859">
      <w:pPr>
        <w:pStyle w:val="TOC2"/>
        <w:tabs>
          <w:tab w:val="right" w:leader="dot" w:pos="9350"/>
        </w:tabs>
        <w:rPr>
          <w:ins w:id="1023" w:author="LaurenceJL" w:date="2010-07-15T15:43:00Z"/>
          <w:noProof/>
        </w:rPr>
      </w:pPr>
      <w:ins w:id="1024"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"_Toc266972261"</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p108q2</w:t>
        </w:r>
        <w:r>
          <w:rPr>
            <w:noProof/>
          </w:rPr>
          <w:tab/>
        </w:r>
        <w:r>
          <w:rPr>
            <w:noProof/>
          </w:rPr>
          <w:fldChar w:fldCharType="begin"/>
        </w:r>
        <w:r>
          <w:rPr>
            <w:noProof/>
          </w:rPr>
          <w:instrText xml:space="preserve"> PAGEREF _Toc266972261 \h </w:instrText>
        </w:r>
        <w:r>
          <w:rPr>
            <w:noProof/>
          </w:rPr>
        </w:r>
      </w:ins>
      <w:r>
        <w:rPr>
          <w:noProof/>
        </w:rPr>
        <w:fldChar w:fldCharType="separate"/>
      </w:r>
      <w:ins w:id="1025" w:author="LaurenceJL" w:date="2010-07-15T15:43:00Z">
        <w:r>
          <w:rPr>
            <w:noProof/>
          </w:rPr>
          <w:t>69</w:t>
        </w:r>
        <w:r>
          <w:rPr>
            <w:noProof/>
          </w:rPr>
          <w:fldChar w:fldCharType="end"/>
        </w:r>
        <w:r w:rsidRPr="00135DC9">
          <w:rPr>
            <w:rStyle w:val="Hyperlink"/>
            <w:noProof/>
          </w:rPr>
          <w:fldChar w:fldCharType="end"/>
        </w:r>
      </w:ins>
    </w:p>
    <w:p w:rsidR="001C3859" w:rsidRDefault="001C3859">
      <w:pPr>
        <w:pStyle w:val="TOC1"/>
        <w:tabs>
          <w:tab w:val="right" w:leader="dot" w:pos="9350"/>
        </w:tabs>
        <w:rPr>
          <w:ins w:id="1026" w:author="LaurenceJL" w:date="2010-07-15T15:43:00Z"/>
          <w:noProof/>
        </w:rPr>
      </w:pPr>
      <w:ins w:id="1027"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"_Toc266972262"</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p109q1</w:t>
        </w:r>
        <w:r>
          <w:rPr>
            <w:noProof/>
          </w:rPr>
          <w:tab/>
        </w:r>
        <w:r>
          <w:rPr>
            <w:noProof/>
          </w:rPr>
          <w:fldChar w:fldCharType="begin"/>
        </w:r>
        <w:r>
          <w:rPr>
            <w:noProof/>
          </w:rPr>
          <w:instrText xml:space="preserve"> PAGEREF _Toc266972262 \h </w:instrText>
        </w:r>
        <w:r>
          <w:rPr>
            <w:noProof/>
          </w:rPr>
        </w:r>
      </w:ins>
      <w:r>
        <w:rPr>
          <w:noProof/>
        </w:rPr>
        <w:fldChar w:fldCharType="separate"/>
      </w:r>
      <w:ins w:id="1028" w:author="LaurenceJL" w:date="2010-07-15T15:43:00Z">
        <w:r>
          <w:rPr>
            <w:noProof/>
          </w:rPr>
          <w:t>69</w:t>
        </w:r>
        <w:r>
          <w:rPr>
            <w:noProof/>
          </w:rPr>
          <w:fldChar w:fldCharType="end"/>
        </w:r>
        <w:r w:rsidRPr="00135DC9">
          <w:rPr>
            <w:rStyle w:val="Hyperlink"/>
            <w:noProof/>
          </w:rPr>
          <w:fldChar w:fldCharType="end"/>
        </w:r>
      </w:ins>
    </w:p>
    <w:p w:rsidR="001C3859" w:rsidRDefault="001C3859">
      <w:pPr>
        <w:pStyle w:val="TOC2"/>
        <w:tabs>
          <w:tab w:val="right" w:leader="dot" w:pos="9350"/>
        </w:tabs>
        <w:rPr>
          <w:ins w:id="1029" w:author="LaurenceJL" w:date="2010-07-15T15:43:00Z"/>
          <w:noProof/>
        </w:rPr>
      </w:pPr>
      <w:ins w:id="1030"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"_Toc266972263"</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p109q1</w:t>
        </w:r>
        <w:r>
          <w:rPr>
            <w:noProof/>
          </w:rPr>
          <w:tab/>
        </w:r>
        <w:r>
          <w:rPr>
            <w:noProof/>
          </w:rPr>
          <w:fldChar w:fldCharType="begin"/>
        </w:r>
        <w:r>
          <w:rPr>
            <w:noProof/>
          </w:rPr>
          <w:instrText xml:space="preserve"> PAGEREF _Toc266972263 \h </w:instrText>
        </w:r>
        <w:r>
          <w:rPr>
            <w:noProof/>
          </w:rPr>
        </w:r>
      </w:ins>
      <w:r>
        <w:rPr>
          <w:noProof/>
        </w:rPr>
        <w:fldChar w:fldCharType="separate"/>
      </w:r>
      <w:ins w:id="1031" w:author="LaurenceJL" w:date="2010-07-15T15:43:00Z">
        <w:r>
          <w:rPr>
            <w:noProof/>
          </w:rPr>
          <w:t>69</w:t>
        </w:r>
        <w:r>
          <w:rPr>
            <w:noProof/>
          </w:rPr>
          <w:fldChar w:fldCharType="end"/>
        </w:r>
        <w:r w:rsidRPr="00135DC9">
          <w:rPr>
            <w:rStyle w:val="Hyperlink"/>
            <w:noProof/>
          </w:rPr>
          <w:fldChar w:fldCharType="end"/>
        </w:r>
      </w:ins>
    </w:p>
    <w:p w:rsidR="001C3859" w:rsidRDefault="001C3859">
      <w:pPr>
        <w:pStyle w:val="TOC1"/>
        <w:tabs>
          <w:tab w:val="right" w:leader="dot" w:pos="9350"/>
        </w:tabs>
        <w:rPr>
          <w:ins w:id="1032" w:author="LaurenceJL" w:date="2010-07-15T15:43:00Z"/>
          <w:noProof/>
        </w:rPr>
      </w:pPr>
      <w:ins w:id="1033"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"_Toc266972264"</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p109q2</w:t>
        </w:r>
        <w:r>
          <w:rPr>
            <w:noProof/>
          </w:rPr>
          <w:tab/>
        </w:r>
        <w:r>
          <w:rPr>
            <w:noProof/>
          </w:rPr>
          <w:fldChar w:fldCharType="begin"/>
        </w:r>
        <w:r>
          <w:rPr>
            <w:noProof/>
          </w:rPr>
          <w:instrText xml:space="preserve"> PAGEREF _Toc266972264 \h </w:instrText>
        </w:r>
        <w:r>
          <w:rPr>
            <w:noProof/>
          </w:rPr>
        </w:r>
      </w:ins>
      <w:r>
        <w:rPr>
          <w:noProof/>
        </w:rPr>
        <w:fldChar w:fldCharType="separate"/>
      </w:r>
      <w:ins w:id="1034" w:author="LaurenceJL" w:date="2010-07-15T15:43:00Z">
        <w:r>
          <w:rPr>
            <w:noProof/>
          </w:rPr>
          <w:t>69</w:t>
        </w:r>
        <w:r>
          <w:rPr>
            <w:noProof/>
          </w:rPr>
          <w:fldChar w:fldCharType="end"/>
        </w:r>
        <w:r w:rsidRPr="00135DC9">
          <w:rPr>
            <w:rStyle w:val="Hyperlink"/>
            <w:noProof/>
          </w:rPr>
          <w:fldChar w:fldCharType="end"/>
        </w:r>
      </w:ins>
    </w:p>
    <w:p w:rsidR="001C3859" w:rsidRDefault="001C3859">
      <w:pPr>
        <w:pStyle w:val="TOC2"/>
        <w:tabs>
          <w:tab w:val="right" w:leader="dot" w:pos="9350"/>
        </w:tabs>
        <w:rPr>
          <w:ins w:id="1035" w:author="LaurenceJL" w:date="2010-07-15T15:43:00Z"/>
          <w:noProof/>
        </w:rPr>
      </w:pPr>
      <w:ins w:id="1036"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"_Toc266972265"</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p109q2</w:t>
        </w:r>
        <w:r>
          <w:rPr>
            <w:noProof/>
          </w:rPr>
          <w:tab/>
        </w:r>
        <w:r>
          <w:rPr>
            <w:noProof/>
          </w:rPr>
          <w:fldChar w:fldCharType="begin"/>
        </w:r>
        <w:r>
          <w:rPr>
            <w:noProof/>
          </w:rPr>
          <w:instrText xml:space="preserve"> PAGEREF _Toc266972265 \h </w:instrText>
        </w:r>
        <w:r>
          <w:rPr>
            <w:noProof/>
          </w:rPr>
        </w:r>
      </w:ins>
      <w:r>
        <w:rPr>
          <w:noProof/>
        </w:rPr>
        <w:fldChar w:fldCharType="separate"/>
      </w:r>
      <w:ins w:id="1037" w:author="LaurenceJL" w:date="2010-07-15T15:43:00Z">
        <w:r>
          <w:rPr>
            <w:noProof/>
          </w:rPr>
          <w:t>70</w:t>
        </w:r>
        <w:r>
          <w:rPr>
            <w:noProof/>
          </w:rPr>
          <w:fldChar w:fldCharType="end"/>
        </w:r>
        <w:r w:rsidRPr="00135DC9">
          <w:rPr>
            <w:rStyle w:val="Hyperlink"/>
            <w:noProof/>
          </w:rPr>
          <w:fldChar w:fldCharType="end"/>
        </w:r>
      </w:ins>
    </w:p>
    <w:p w:rsidR="001C3859" w:rsidRDefault="001C3859">
      <w:pPr>
        <w:pStyle w:val="TOC1"/>
        <w:tabs>
          <w:tab w:val="right" w:leader="dot" w:pos="9350"/>
        </w:tabs>
        <w:rPr>
          <w:ins w:id="1038" w:author="LaurenceJL" w:date="2010-07-15T15:43:00Z"/>
          <w:noProof/>
        </w:rPr>
      </w:pPr>
      <w:ins w:id="1039"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"_Toc266972266"</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p10000q1</w:t>
        </w:r>
        <w:r>
          <w:rPr>
            <w:noProof/>
          </w:rPr>
          <w:tab/>
        </w:r>
        <w:r>
          <w:rPr>
            <w:noProof/>
          </w:rPr>
          <w:fldChar w:fldCharType="begin"/>
        </w:r>
        <w:r>
          <w:rPr>
            <w:noProof/>
          </w:rPr>
          <w:instrText xml:space="preserve"> PAGEREF _Toc266972266 \h </w:instrText>
        </w:r>
        <w:r>
          <w:rPr>
            <w:noProof/>
          </w:rPr>
        </w:r>
      </w:ins>
      <w:r>
        <w:rPr>
          <w:noProof/>
        </w:rPr>
        <w:fldChar w:fldCharType="separate"/>
      </w:r>
      <w:ins w:id="1040" w:author="LaurenceJL" w:date="2010-07-15T15:43:00Z">
        <w:r>
          <w:rPr>
            <w:noProof/>
          </w:rPr>
          <w:t>70</w:t>
        </w:r>
        <w:r>
          <w:rPr>
            <w:noProof/>
          </w:rPr>
          <w:fldChar w:fldCharType="end"/>
        </w:r>
        <w:r w:rsidRPr="00135DC9">
          <w:rPr>
            <w:rStyle w:val="Hyperlink"/>
            <w:noProof/>
          </w:rPr>
          <w:fldChar w:fldCharType="end"/>
        </w:r>
      </w:ins>
    </w:p>
    <w:p w:rsidR="001C3859" w:rsidRDefault="001C3859">
      <w:pPr>
        <w:pStyle w:val="TOC2"/>
        <w:tabs>
          <w:tab w:val="right" w:leader="dot" w:pos="9350"/>
        </w:tabs>
        <w:rPr>
          <w:ins w:id="1041" w:author="LaurenceJL" w:date="2010-07-15T15:43:00Z"/>
          <w:noProof/>
        </w:rPr>
      </w:pPr>
      <w:ins w:id="1042"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"_Toc266972267"</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p10000q1</w:t>
        </w:r>
        <w:r>
          <w:rPr>
            <w:noProof/>
          </w:rPr>
          <w:tab/>
        </w:r>
        <w:r>
          <w:rPr>
            <w:noProof/>
          </w:rPr>
          <w:fldChar w:fldCharType="begin"/>
        </w:r>
        <w:r>
          <w:rPr>
            <w:noProof/>
          </w:rPr>
          <w:instrText xml:space="preserve"> PAGEREF _Toc266972267 \h </w:instrText>
        </w:r>
        <w:r>
          <w:rPr>
            <w:noProof/>
          </w:rPr>
        </w:r>
      </w:ins>
      <w:r>
        <w:rPr>
          <w:noProof/>
        </w:rPr>
        <w:fldChar w:fldCharType="separate"/>
      </w:r>
      <w:ins w:id="1043" w:author="LaurenceJL" w:date="2010-07-15T15:43:00Z">
        <w:r>
          <w:rPr>
            <w:noProof/>
          </w:rPr>
          <w:t>70</w:t>
        </w:r>
        <w:r>
          <w:rPr>
            <w:noProof/>
          </w:rPr>
          <w:fldChar w:fldCharType="end"/>
        </w:r>
        <w:r w:rsidRPr="00135DC9">
          <w:rPr>
            <w:rStyle w:val="Hyperlink"/>
            <w:noProof/>
          </w:rPr>
          <w:fldChar w:fldCharType="end"/>
        </w:r>
      </w:ins>
    </w:p>
    <w:p w:rsidR="001C3859" w:rsidRDefault="001C3859">
      <w:pPr>
        <w:pStyle w:val="TOC1"/>
        <w:tabs>
          <w:tab w:val="right" w:leader="dot" w:pos="9350"/>
        </w:tabs>
        <w:rPr>
          <w:ins w:id="1044" w:author="LaurenceJL" w:date="2010-07-15T15:43:00Z"/>
          <w:noProof/>
        </w:rPr>
      </w:pPr>
      <w:ins w:id="1045"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"_Toc266972268"</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p10000q2</w:t>
        </w:r>
        <w:r>
          <w:rPr>
            <w:noProof/>
          </w:rPr>
          <w:tab/>
        </w:r>
        <w:r>
          <w:rPr>
            <w:noProof/>
          </w:rPr>
          <w:fldChar w:fldCharType="begin"/>
        </w:r>
        <w:r>
          <w:rPr>
            <w:noProof/>
          </w:rPr>
          <w:instrText xml:space="preserve"> PAGEREF _Toc266972268 \h </w:instrText>
        </w:r>
        <w:r>
          <w:rPr>
            <w:noProof/>
          </w:rPr>
        </w:r>
      </w:ins>
      <w:r>
        <w:rPr>
          <w:noProof/>
        </w:rPr>
        <w:fldChar w:fldCharType="separate"/>
      </w:r>
      <w:ins w:id="1046" w:author="LaurenceJL" w:date="2010-07-15T15:43:00Z">
        <w:r>
          <w:rPr>
            <w:noProof/>
          </w:rPr>
          <w:t>70</w:t>
        </w:r>
        <w:r>
          <w:rPr>
            <w:noProof/>
          </w:rPr>
          <w:fldChar w:fldCharType="end"/>
        </w:r>
        <w:r w:rsidRPr="00135DC9">
          <w:rPr>
            <w:rStyle w:val="Hyperlink"/>
            <w:noProof/>
          </w:rPr>
          <w:fldChar w:fldCharType="end"/>
        </w:r>
      </w:ins>
    </w:p>
    <w:p w:rsidR="001C3859" w:rsidRDefault="001C3859">
      <w:pPr>
        <w:pStyle w:val="TOC2"/>
        <w:tabs>
          <w:tab w:val="right" w:leader="dot" w:pos="9350"/>
        </w:tabs>
        <w:rPr>
          <w:ins w:id="1047" w:author="LaurenceJL" w:date="2010-07-15T15:43:00Z"/>
          <w:noProof/>
        </w:rPr>
      </w:pPr>
      <w:ins w:id="1048"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"_Toc266972269"</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p10000q2</w:t>
        </w:r>
        <w:r>
          <w:rPr>
            <w:noProof/>
          </w:rPr>
          <w:tab/>
        </w:r>
        <w:r>
          <w:rPr>
            <w:noProof/>
          </w:rPr>
          <w:fldChar w:fldCharType="begin"/>
        </w:r>
        <w:r>
          <w:rPr>
            <w:noProof/>
          </w:rPr>
          <w:instrText xml:space="preserve"> PAGEREF _Toc266972269 \h </w:instrText>
        </w:r>
        <w:r>
          <w:rPr>
            <w:noProof/>
          </w:rPr>
        </w:r>
      </w:ins>
      <w:r>
        <w:rPr>
          <w:noProof/>
        </w:rPr>
        <w:fldChar w:fldCharType="separate"/>
      </w:r>
      <w:ins w:id="1049" w:author="LaurenceJL" w:date="2010-07-15T15:43:00Z">
        <w:r>
          <w:rPr>
            <w:noProof/>
          </w:rPr>
          <w:t>70</w:t>
        </w:r>
        <w:r>
          <w:rPr>
            <w:noProof/>
          </w:rPr>
          <w:fldChar w:fldCharType="end"/>
        </w:r>
        <w:r w:rsidRPr="00135DC9">
          <w:rPr>
            <w:rStyle w:val="Hyperlink"/>
            <w:noProof/>
          </w:rPr>
          <w:fldChar w:fldCharType="end"/>
        </w:r>
      </w:ins>
    </w:p>
    <w:p w:rsidR="001C3859" w:rsidRDefault="001C3859">
      <w:pPr>
        <w:pStyle w:val="TOC1"/>
        <w:tabs>
          <w:tab w:val="right" w:leader="dot" w:pos="9350"/>
        </w:tabs>
        <w:rPr>
          <w:ins w:id="1050" w:author="LaurenceJL" w:date="2010-07-15T15:43:00Z"/>
          <w:noProof/>
        </w:rPr>
      </w:pPr>
      <w:ins w:id="1051" w:author="LaurenceJL" w:date="2010-07-15T15:43:00Z">
        <w:r w:rsidRPr="00135DC9">
          <w:rPr>
            <w:rStyle w:val="Hyperlink"/>
            <w:noProof/>
          </w:rPr>
          <w:lastRenderedPageBreak/>
          <w:fldChar w:fldCharType="begin"/>
        </w:r>
        <w:r w:rsidRPr="00135DC9">
          <w:rPr>
            <w:rStyle w:val="Hyperlink"/>
            <w:noProof/>
          </w:rPr>
          <w:instrText xml:space="preserve"> </w:instrText>
        </w:r>
        <w:r>
          <w:rPr>
            <w:noProof/>
          </w:rPr>
          <w:instrText>HYPERLINK \l "_Toc266972270"</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p10001q1</w:t>
        </w:r>
        <w:r>
          <w:rPr>
            <w:noProof/>
          </w:rPr>
          <w:tab/>
        </w:r>
        <w:r>
          <w:rPr>
            <w:noProof/>
          </w:rPr>
          <w:fldChar w:fldCharType="begin"/>
        </w:r>
        <w:r>
          <w:rPr>
            <w:noProof/>
          </w:rPr>
          <w:instrText xml:space="preserve"> PAGEREF _Toc266972270 \h </w:instrText>
        </w:r>
        <w:r>
          <w:rPr>
            <w:noProof/>
          </w:rPr>
        </w:r>
      </w:ins>
      <w:r>
        <w:rPr>
          <w:noProof/>
        </w:rPr>
        <w:fldChar w:fldCharType="separate"/>
      </w:r>
      <w:ins w:id="1052" w:author="LaurenceJL" w:date="2010-07-15T15:43:00Z">
        <w:r>
          <w:rPr>
            <w:noProof/>
          </w:rPr>
          <w:t>71</w:t>
        </w:r>
        <w:r>
          <w:rPr>
            <w:noProof/>
          </w:rPr>
          <w:fldChar w:fldCharType="end"/>
        </w:r>
        <w:r w:rsidRPr="00135DC9">
          <w:rPr>
            <w:rStyle w:val="Hyperlink"/>
            <w:noProof/>
          </w:rPr>
          <w:fldChar w:fldCharType="end"/>
        </w:r>
      </w:ins>
    </w:p>
    <w:p w:rsidR="001C3859" w:rsidRDefault="001C3859">
      <w:pPr>
        <w:pStyle w:val="TOC2"/>
        <w:tabs>
          <w:tab w:val="right" w:leader="dot" w:pos="9350"/>
        </w:tabs>
        <w:rPr>
          <w:ins w:id="1053" w:author="LaurenceJL" w:date="2010-07-15T15:43:00Z"/>
          <w:noProof/>
        </w:rPr>
      </w:pPr>
      <w:ins w:id="1054"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"_Toc266972271"</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p10001q1</w:t>
        </w:r>
        <w:r>
          <w:rPr>
            <w:noProof/>
          </w:rPr>
          <w:tab/>
        </w:r>
        <w:r>
          <w:rPr>
            <w:noProof/>
          </w:rPr>
          <w:fldChar w:fldCharType="begin"/>
        </w:r>
        <w:r>
          <w:rPr>
            <w:noProof/>
          </w:rPr>
          <w:instrText xml:space="preserve"> PAGEREF _Toc266972271 \h </w:instrText>
        </w:r>
        <w:r>
          <w:rPr>
            <w:noProof/>
          </w:rPr>
        </w:r>
      </w:ins>
      <w:r>
        <w:rPr>
          <w:noProof/>
        </w:rPr>
        <w:fldChar w:fldCharType="separate"/>
      </w:r>
      <w:ins w:id="1055" w:author="LaurenceJL" w:date="2010-07-15T15:43:00Z">
        <w:r>
          <w:rPr>
            <w:noProof/>
          </w:rPr>
          <w:t>71</w:t>
        </w:r>
        <w:r>
          <w:rPr>
            <w:noProof/>
          </w:rPr>
          <w:fldChar w:fldCharType="end"/>
        </w:r>
        <w:r w:rsidRPr="00135DC9">
          <w:rPr>
            <w:rStyle w:val="Hyperlink"/>
            <w:noProof/>
          </w:rPr>
          <w:fldChar w:fldCharType="end"/>
        </w:r>
      </w:ins>
    </w:p>
    <w:p w:rsidR="001C3859" w:rsidRDefault="001C3859">
      <w:pPr>
        <w:pStyle w:val="TOC1"/>
        <w:tabs>
          <w:tab w:val="right" w:leader="dot" w:pos="9350"/>
        </w:tabs>
        <w:rPr>
          <w:ins w:id="1056" w:author="LaurenceJL" w:date="2010-07-15T15:43:00Z"/>
          <w:noProof/>
        </w:rPr>
      </w:pPr>
      <w:ins w:id="1057"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"_Toc266972272"</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p10001q2</w:t>
        </w:r>
        <w:r>
          <w:rPr>
            <w:noProof/>
          </w:rPr>
          <w:tab/>
        </w:r>
        <w:r>
          <w:rPr>
            <w:noProof/>
          </w:rPr>
          <w:fldChar w:fldCharType="begin"/>
        </w:r>
        <w:r>
          <w:rPr>
            <w:noProof/>
          </w:rPr>
          <w:instrText xml:space="preserve"> PAGEREF _Toc266972272 \h </w:instrText>
        </w:r>
        <w:r>
          <w:rPr>
            <w:noProof/>
          </w:rPr>
        </w:r>
      </w:ins>
      <w:r>
        <w:rPr>
          <w:noProof/>
        </w:rPr>
        <w:fldChar w:fldCharType="separate"/>
      </w:r>
      <w:ins w:id="1058" w:author="LaurenceJL" w:date="2010-07-15T15:43:00Z">
        <w:r>
          <w:rPr>
            <w:noProof/>
          </w:rPr>
          <w:t>71</w:t>
        </w:r>
        <w:r>
          <w:rPr>
            <w:noProof/>
          </w:rPr>
          <w:fldChar w:fldCharType="end"/>
        </w:r>
        <w:r w:rsidRPr="00135DC9">
          <w:rPr>
            <w:rStyle w:val="Hyperlink"/>
            <w:noProof/>
          </w:rPr>
          <w:fldChar w:fldCharType="end"/>
        </w:r>
      </w:ins>
    </w:p>
    <w:p w:rsidR="001C3859" w:rsidRDefault="001C3859">
      <w:pPr>
        <w:pStyle w:val="TOC2"/>
        <w:tabs>
          <w:tab w:val="right" w:leader="dot" w:pos="9350"/>
        </w:tabs>
        <w:rPr>
          <w:ins w:id="1059" w:author="LaurenceJL" w:date="2010-07-15T15:43:00Z"/>
          <w:noProof/>
        </w:rPr>
      </w:pPr>
      <w:ins w:id="1060"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"_Toc266972273"</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p10001q2</w:t>
        </w:r>
        <w:r>
          <w:rPr>
            <w:noProof/>
          </w:rPr>
          <w:tab/>
        </w:r>
        <w:r>
          <w:rPr>
            <w:noProof/>
          </w:rPr>
          <w:fldChar w:fldCharType="begin"/>
        </w:r>
        <w:r>
          <w:rPr>
            <w:noProof/>
          </w:rPr>
          <w:instrText xml:space="preserve"> PAGEREF _Toc266972273 \h </w:instrText>
        </w:r>
        <w:r>
          <w:rPr>
            <w:noProof/>
          </w:rPr>
        </w:r>
      </w:ins>
      <w:r>
        <w:rPr>
          <w:noProof/>
        </w:rPr>
        <w:fldChar w:fldCharType="separate"/>
      </w:r>
      <w:ins w:id="1061" w:author="LaurenceJL" w:date="2010-07-15T15:43:00Z">
        <w:r>
          <w:rPr>
            <w:noProof/>
          </w:rPr>
          <w:t>71</w:t>
        </w:r>
        <w:r>
          <w:rPr>
            <w:noProof/>
          </w:rPr>
          <w:fldChar w:fldCharType="end"/>
        </w:r>
        <w:r w:rsidRPr="00135DC9">
          <w:rPr>
            <w:rStyle w:val="Hyperlink"/>
            <w:noProof/>
          </w:rPr>
          <w:fldChar w:fldCharType="end"/>
        </w:r>
      </w:ins>
    </w:p>
    <w:p w:rsidR="001C3859" w:rsidRDefault="001C3859">
      <w:pPr>
        <w:pStyle w:val="TOC1"/>
        <w:tabs>
          <w:tab w:val="right" w:leader="dot" w:pos="9350"/>
        </w:tabs>
        <w:rPr>
          <w:ins w:id="1062" w:author="LaurenceJL" w:date="2010-07-15T15:43:00Z"/>
          <w:noProof/>
        </w:rPr>
      </w:pPr>
      <w:ins w:id="1063"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"_Toc266972274"</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p10003q1</w:t>
        </w:r>
        <w:r>
          <w:rPr>
            <w:noProof/>
          </w:rPr>
          <w:tab/>
        </w:r>
        <w:r>
          <w:rPr>
            <w:noProof/>
          </w:rPr>
          <w:fldChar w:fldCharType="begin"/>
        </w:r>
        <w:r>
          <w:rPr>
            <w:noProof/>
          </w:rPr>
          <w:instrText xml:space="preserve"> PAGEREF _Toc266972274 \h </w:instrText>
        </w:r>
        <w:r>
          <w:rPr>
            <w:noProof/>
          </w:rPr>
        </w:r>
      </w:ins>
      <w:r>
        <w:rPr>
          <w:noProof/>
        </w:rPr>
        <w:fldChar w:fldCharType="separate"/>
      </w:r>
      <w:ins w:id="1064" w:author="LaurenceJL" w:date="2010-07-15T15:43:00Z">
        <w:r>
          <w:rPr>
            <w:noProof/>
          </w:rPr>
          <w:t>71</w:t>
        </w:r>
        <w:r>
          <w:rPr>
            <w:noProof/>
          </w:rPr>
          <w:fldChar w:fldCharType="end"/>
        </w:r>
        <w:r w:rsidRPr="00135DC9">
          <w:rPr>
            <w:rStyle w:val="Hyperlink"/>
            <w:noProof/>
          </w:rPr>
          <w:fldChar w:fldCharType="end"/>
        </w:r>
      </w:ins>
    </w:p>
    <w:p w:rsidR="001C3859" w:rsidRDefault="001C3859">
      <w:pPr>
        <w:pStyle w:val="TOC2"/>
        <w:tabs>
          <w:tab w:val="right" w:leader="dot" w:pos="9350"/>
        </w:tabs>
        <w:rPr>
          <w:ins w:id="1065" w:author="LaurenceJL" w:date="2010-07-15T15:43:00Z"/>
          <w:noProof/>
        </w:rPr>
      </w:pPr>
      <w:ins w:id="1066"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"_Toc266972275"</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p10003q1</w:t>
        </w:r>
        <w:r>
          <w:rPr>
            <w:noProof/>
          </w:rPr>
          <w:tab/>
        </w:r>
        <w:r>
          <w:rPr>
            <w:noProof/>
          </w:rPr>
          <w:fldChar w:fldCharType="begin"/>
        </w:r>
        <w:r>
          <w:rPr>
            <w:noProof/>
          </w:rPr>
          <w:instrText xml:space="preserve"> PAGEREF _Toc266972275 \h </w:instrText>
        </w:r>
        <w:r>
          <w:rPr>
            <w:noProof/>
          </w:rPr>
        </w:r>
      </w:ins>
      <w:r>
        <w:rPr>
          <w:noProof/>
        </w:rPr>
        <w:fldChar w:fldCharType="separate"/>
      </w:r>
      <w:ins w:id="1067" w:author="LaurenceJL" w:date="2010-07-15T15:43:00Z">
        <w:r>
          <w:rPr>
            <w:noProof/>
          </w:rPr>
          <w:t>72</w:t>
        </w:r>
        <w:r>
          <w:rPr>
            <w:noProof/>
          </w:rPr>
          <w:fldChar w:fldCharType="end"/>
        </w:r>
        <w:r w:rsidRPr="00135DC9">
          <w:rPr>
            <w:rStyle w:val="Hyperlink"/>
            <w:noProof/>
          </w:rPr>
          <w:fldChar w:fldCharType="end"/>
        </w:r>
      </w:ins>
    </w:p>
    <w:p w:rsidR="001C3859" w:rsidRDefault="001C3859">
      <w:pPr>
        <w:pStyle w:val="TOC1"/>
        <w:tabs>
          <w:tab w:val="right" w:leader="dot" w:pos="9350"/>
        </w:tabs>
        <w:rPr>
          <w:ins w:id="1068" w:author="LaurenceJL" w:date="2010-07-15T15:43:00Z"/>
          <w:noProof/>
        </w:rPr>
      </w:pPr>
      <w:ins w:id="1069"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"_Toc266972276"</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p10003q2</w:t>
        </w:r>
        <w:r>
          <w:rPr>
            <w:noProof/>
          </w:rPr>
          <w:tab/>
        </w:r>
        <w:r>
          <w:rPr>
            <w:noProof/>
          </w:rPr>
          <w:fldChar w:fldCharType="begin"/>
        </w:r>
        <w:r>
          <w:rPr>
            <w:noProof/>
          </w:rPr>
          <w:instrText xml:space="preserve"> PAGEREF _Toc266972276 \h </w:instrText>
        </w:r>
        <w:r>
          <w:rPr>
            <w:noProof/>
          </w:rPr>
        </w:r>
      </w:ins>
      <w:r>
        <w:rPr>
          <w:noProof/>
        </w:rPr>
        <w:fldChar w:fldCharType="separate"/>
      </w:r>
      <w:ins w:id="1070" w:author="LaurenceJL" w:date="2010-07-15T15:43:00Z">
        <w:r>
          <w:rPr>
            <w:noProof/>
          </w:rPr>
          <w:t>72</w:t>
        </w:r>
        <w:r>
          <w:rPr>
            <w:noProof/>
          </w:rPr>
          <w:fldChar w:fldCharType="end"/>
        </w:r>
        <w:r w:rsidRPr="00135DC9">
          <w:rPr>
            <w:rStyle w:val="Hyperlink"/>
            <w:noProof/>
          </w:rPr>
          <w:fldChar w:fldCharType="end"/>
        </w:r>
      </w:ins>
    </w:p>
    <w:p w:rsidR="001C3859" w:rsidRDefault="001C3859">
      <w:pPr>
        <w:pStyle w:val="TOC2"/>
        <w:tabs>
          <w:tab w:val="right" w:leader="dot" w:pos="9350"/>
        </w:tabs>
        <w:rPr>
          <w:ins w:id="1071" w:author="LaurenceJL" w:date="2010-07-15T15:43:00Z"/>
          <w:noProof/>
        </w:rPr>
      </w:pPr>
      <w:ins w:id="1072"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"_Toc266972277"</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p10003q2</w:t>
        </w:r>
        <w:r>
          <w:rPr>
            <w:noProof/>
          </w:rPr>
          <w:tab/>
        </w:r>
        <w:r>
          <w:rPr>
            <w:noProof/>
          </w:rPr>
          <w:fldChar w:fldCharType="begin"/>
        </w:r>
        <w:r>
          <w:rPr>
            <w:noProof/>
          </w:rPr>
          <w:instrText xml:space="preserve"> PAGEREF _Toc266972277 \h </w:instrText>
        </w:r>
        <w:r>
          <w:rPr>
            <w:noProof/>
          </w:rPr>
        </w:r>
      </w:ins>
      <w:r>
        <w:rPr>
          <w:noProof/>
        </w:rPr>
        <w:fldChar w:fldCharType="separate"/>
      </w:r>
      <w:ins w:id="1073" w:author="LaurenceJL" w:date="2010-07-15T15:43:00Z">
        <w:r>
          <w:rPr>
            <w:noProof/>
          </w:rPr>
          <w:t>72</w:t>
        </w:r>
        <w:r>
          <w:rPr>
            <w:noProof/>
          </w:rPr>
          <w:fldChar w:fldCharType="end"/>
        </w:r>
        <w:r w:rsidRPr="00135DC9">
          <w:rPr>
            <w:rStyle w:val="Hyperlink"/>
            <w:noProof/>
          </w:rPr>
          <w:fldChar w:fldCharType="end"/>
        </w:r>
      </w:ins>
    </w:p>
    <w:p w:rsidR="001C3859" w:rsidRDefault="001C3859">
      <w:pPr>
        <w:pStyle w:val="TOC1"/>
        <w:tabs>
          <w:tab w:val="right" w:leader="dot" w:pos="9350"/>
        </w:tabs>
        <w:rPr>
          <w:ins w:id="1074" w:author="LaurenceJL" w:date="2010-07-15T15:43:00Z"/>
          <w:noProof/>
        </w:rPr>
      </w:pPr>
      <w:ins w:id="1075"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"_Toc266972278"</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p10004q1</w:t>
        </w:r>
        <w:r>
          <w:rPr>
            <w:noProof/>
          </w:rPr>
          <w:tab/>
        </w:r>
        <w:r>
          <w:rPr>
            <w:noProof/>
          </w:rPr>
          <w:fldChar w:fldCharType="begin"/>
        </w:r>
        <w:r>
          <w:rPr>
            <w:noProof/>
          </w:rPr>
          <w:instrText xml:space="preserve"> PAGEREF _Toc266972278 \h </w:instrText>
        </w:r>
        <w:r>
          <w:rPr>
            <w:noProof/>
          </w:rPr>
        </w:r>
      </w:ins>
      <w:r>
        <w:rPr>
          <w:noProof/>
        </w:rPr>
        <w:fldChar w:fldCharType="separate"/>
      </w:r>
      <w:ins w:id="1076" w:author="LaurenceJL" w:date="2010-07-15T15:43:00Z">
        <w:r>
          <w:rPr>
            <w:noProof/>
          </w:rPr>
          <w:t>72</w:t>
        </w:r>
        <w:r>
          <w:rPr>
            <w:noProof/>
          </w:rPr>
          <w:fldChar w:fldCharType="end"/>
        </w:r>
        <w:r w:rsidRPr="00135DC9">
          <w:rPr>
            <w:rStyle w:val="Hyperlink"/>
            <w:noProof/>
          </w:rPr>
          <w:fldChar w:fldCharType="end"/>
        </w:r>
      </w:ins>
    </w:p>
    <w:p w:rsidR="001C3859" w:rsidRDefault="001C3859">
      <w:pPr>
        <w:pStyle w:val="TOC2"/>
        <w:tabs>
          <w:tab w:val="right" w:leader="dot" w:pos="9350"/>
        </w:tabs>
        <w:rPr>
          <w:ins w:id="1077" w:author="LaurenceJL" w:date="2010-07-15T15:43:00Z"/>
          <w:noProof/>
        </w:rPr>
      </w:pPr>
      <w:ins w:id="1078"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"_Toc266972279"</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p10004q1</w:t>
        </w:r>
        <w:r>
          <w:rPr>
            <w:noProof/>
          </w:rPr>
          <w:tab/>
        </w:r>
        <w:r>
          <w:rPr>
            <w:noProof/>
          </w:rPr>
          <w:fldChar w:fldCharType="begin"/>
        </w:r>
        <w:r>
          <w:rPr>
            <w:noProof/>
          </w:rPr>
          <w:instrText xml:space="preserve"> PAGEREF _Toc266972279 \h </w:instrText>
        </w:r>
        <w:r>
          <w:rPr>
            <w:noProof/>
          </w:rPr>
        </w:r>
      </w:ins>
      <w:r>
        <w:rPr>
          <w:noProof/>
        </w:rPr>
        <w:fldChar w:fldCharType="separate"/>
      </w:r>
      <w:ins w:id="1079" w:author="LaurenceJL" w:date="2010-07-15T15:43:00Z">
        <w:r>
          <w:rPr>
            <w:noProof/>
          </w:rPr>
          <w:t>73</w:t>
        </w:r>
        <w:r>
          <w:rPr>
            <w:noProof/>
          </w:rPr>
          <w:fldChar w:fldCharType="end"/>
        </w:r>
        <w:r w:rsidRPr="00135DC9">
          <w:rPr>
            <w:rStyle w:val="Hyperlink"/>
            <w:noProof/>
          </w:rPr>
          <w:fldChar w:fldCharType="end"/>
        </w:r>
      </w:ins>
    </w:p>
    <w:p w:rsidR="001C3859" w:rsidRDefault="001C3859">
      <w:pPr>
        <w:pStyle w:val="TOC1"/>
        <w:tabs>
          <w:tab w:val="right" w:leader="dot" w:pos="9350"/>
        </w:tabs>
        <w:rPr>
          <w:ins w:id="1080" w:author="LaurenceJL" w:date="2010-07-15T15:43:00Z"/>
          <w:noProof/>
        </w:rPr>
      </w:pPr>
      <w:ins w:id="1081"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"_Toc266972280"</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p10004q2</w:t>
        </w:r>
        <w:r>
          <w:rPr>
            <w:noProof/>
          </w:rPr>
          <w:tab/>
        </w:r>
        <w:r>
          <w:rPr>
            <w:noProof/>
          </w:rPr>
          <w:fldChar w:fldCharType="begin"/>
        </w:r>
        <w:r>
          <w:rPr>
            <w:noProof/>
          </w:rPr>
          <w:instrText xml:space="preserve"> PAGEREF _Toc266972280 \h </w:instrText>
        </w:r>
        <w:r>
          <w:rPr>
            <w:noProof/>
          </w:rPr>
        </w:r>
      </w:ins>
      <w:r>
        <w:rPr>
          <w:noProof/>
        </w:rPr>
        <w:fldChar w:fldCharType="separate"/>
      </w:r>
      <w:ins w:id="1082" w:author="LaurenceJL" w:date="2010-07-15T15:43:00Z">
        <w:r>
          <w:rPr>
            <w:noProof/>
          </w:rPr>
          <w:t>73</w:t>
        </w:r>
        <w:r>
          <w:rPr>
            <w:noProof/>
          </w:rPr>
          <w:fldChar w:fldCharType="end"/>
        </w:r>
        <w:r w:rsidRPr="00135DC9">
          <w:rPr>
            <w:rStyle w:val="Hyperlink"/>
            <w:noProof/>
          </w:rPr>
          <w:fldChar w:fldCharType="end"/>
        </w:r>
      </w:ins>
    </w:p>
    <w:p w:rsidR="001C3859" w:rsidRDefault="001C3859">
      <w:pPr>
        <w:pStyle w:val="TOC2"/>
        <w:tabs>
          <w:tab w:val="right" w:leader="dot" w:pos="9350"/>
        </w:tabs>
        <w:rPr>
          <w:ins w:id="1083" w:author="LaurenceJL" w:date="2010-07-15T15:43:00Z"/>
          <w:noProof/>
        </w:rPr>
      </w:pPr>
      <w:ins w:id="1084"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"_Toc266972281"</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p10004q2</w:t>
        </w:r>
        <w:r>
          <w:rPr>
            <w:noProof/>
          </w:rPr>
          <w:tab/>
        </w:r>
        <w:r>
          <w:rPr>
            <w:noProof/>
          </w:rPr>
          <w:fldChar w:fldCharType="begin"/>
        </w:r>
        <w:r>
          <w:rPr>
            <w:noProof/>
          </w:rPr>
          <w:instrText xml:space="preserve"> PAGEREF _Toc266972281 \h </w:instrText>
        </w:r>
        <w:r>
          <w:rPr>
            <w:noProof/>
          </w:rPr>
        </w:r>
      </w:ins>
      <w:r>
        <w:rPr>
          <w:noProof/>
        </w:rPr>
        <w:fldChar w:fldCharType="separate"/>
      </w:r>
      <w:ins w:id="1085" w:author="LaurenceJL" w:date="2010-07-15T15:43:00Z">
        <w:r>
          <w:rPr>
            <w:noProof/>
          </w:rPr>
          <w:t>73</w:t>
        </w:r>
        <w:r>
          <w:rPr>
            <w:noProof/>
          </w:rPr>
          <w:fldChar w:fldCharType="end"/>
        </w:r>
        <w:r w:rsidRPr="00135DC9">
          <w:rPr>
            <w:rStyle w:val="Hyperlink"/>
            <w:noProof/>
          </w:rPr>
          <w:fldChar w:fldCharType="end"/>
        </w:r>
      </w:ins>
    </w:p>
    <w:p w:rsidR="001C3859" w:rsidRDefault="001C3859">
      <w:pPr>
        <w:pStyle w:val="TOC1"/>
        <w:tabs>
          <w:tab w:val="right" w:leader="dot" w:pos="9350"/>
        </w:tabs>
        <w:rPr>
          <w:ins w:id="1086" w:author="LaurenceJL" w:date="2010-07-15T15:43:00Z"/>
          <w:noProof/>
        </w:rPr>
      </w:pPr>
      <w:ins w:id="1087"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"_Toc266972282"</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p10005q1</w:t>
        </w:r>
        <w:r>
          <w:rPr>
            <w:noProof/>
          </w:rPr>
          <w:tab/>
        </w:r>
        <w:r>
          <w:rPr>
            <w:noProof/>
          </w:rPr>
          <w:fldChar w:fldCharType="begin"/>
        </w:r>
        <w:r>
          <w:rPr>
            <w:noProof/>
          </w:rPr>
          <w:instrText xml:space="preserve"> PAGEREF _Toc266972282 \h </w:instrText>
        </w:r>
        <w:r>
          <w:rPr>
            <w:noProof/>
          </w:rPr>
        </w:r>
      </w:ins>
      <w:r>
        <w:rPr>
          <w:noProof/>
        </w:rPr>
        <w:fldChar w:fldCharType="separate"/>
      </w:r>
      <w:ins w:id="1088" w:author="LaurenceJL" w:date="2010-07-15T15:43:00Z">
        <w:r>
          <w:rPr>
            <w:noProof/>
          </w:rPr>
          <w:t>73</w:t>
        </w:r>
        <w:r>
          <w:rPr>
            <w:noProof/>
          </w:rPr>
          <w:fldChar w:fldCharType="end"/>
        </w:r>
        <w:r w:rsidRPr="00135DC9">
          <w:rPr>
            <w:rStyle w:val="Hyperlink"/>
            <w:noProof/>
          </w:rPr>
          <w:fldChar w:fldCharType="end"/>
        </w:r>
      </w:ins>
    </w:p>
    <w:p w:rsidR="001C3859" w:rsidRDefault="001C3859">
      <w:pPr>
        <w:pStyle w:val="TOC2"/>
        <w:tabs>
          <w:tab w:val="right" w:leader="dot" w:pos="9350"/>
        </w:tabs>
        <w:rPr>
          <w:ins w:id="1089" w:author="LaurenceJL" w:date="2010-07-15T15:43:00Z"/>
          <w:noProof/>
        </w:rPr>
      </w:pPr>
      <w:ins w:id="1090"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"_Toc266972283"</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p10005q1</w:t>
        </w:r>
        <w:r>
          <w:rPr>
            <w:noProof/>
          </w:rPr>
          <w:tab/>
        </w:r>
        <w:r>
          <w:rPr>
            <w:noProof/>
          </w:rPr>
          <w:fldChar w:fldCharType="begin"/>
        </w:r>
        <w:r>
          <w:rPr>
            <w:noProof/>
          </w:rPr>
          <w:instrText xml:space="preserve"> PAGEREF _Toc266972283 \h </w:instrText>
        </w:r>
        <w:r>
          <w:rPr>
            <w:noProof/>
          </w:rPr>
        </w:r>
      </w:ins>
      <w:r>
        <w:rPr>
          <w:noProof/>
        </w:rPr>
        <w:fldChar w:fldCharType="separate"/>
      </w:r>
      <w:ins w:id="1091" w:author="LaurenceJL" w:date="2010-07-15T15:43:00Z">
        <w:r>
          <w:rPr>
            <w:noProof/>
          </w:rPr>
          <w:t>74</w:t>
        </w:r>
        <w:r>
          <w:rPr>
            <w:noProof/>
          </w:rPr>
          <w:fldChar w:fldCharType="end"/>
        </w:r>
        <w:r w:rsidRPr="00135DC9">
          <w:rPr>
            <w:rStyle w:val="Hyperlink"/>
            <w:noProof/>
          </w:rPr>
          <w:fldChar w:fldCharType="end"/>
        </w:r>
      </w:ins>
    </w:p>
    <w:p w:rsidR="001C3859" w:rsidRDefault="001C3859">
      <w:pPr>
        <w:pStyle w:val="TOC1"/>
        <w:tabs>
          <w:tab w:val="right" w:leader="dot" w:pos="9350"/>
        </w:tabs>
        <w:rPr>
          <w:ins w:id="1092" w:author="LaurenceJL" w:date="2010-07-15T15:43:00Z"/>
          <w:noProof/>
        </w:rPr>
      </w:pPr>
      <w:ins w:id="1093"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"_Toc266972284"</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p10005q2</w:t>
        </w:r>
        <w:r>
          <w:rPr>
            <w:noProof/>
          </w:rPr>
          <w:tab/>
        </w:r>
        <w:r>
          <w:rPr>
            <w:noProof/>
          </w:rPr>
          <w:fldChar w:fldCharType="begin"/>
        </w:r>
        <w:r>
          <w:rPr>
            <w:noProof/>
          </w:rPr>
          <w:instrText xml:space="preserve"> PAGEREF _Toc266972284 \h </w:instrText>
        </w:r>
        <w:r>
          <w:rPr>
            <w:noProof/>
          </w:rPr>
        </w:r>
      </w:ins>
      <w:r>
        <w:rPr>
          <w:noProof/>
        </w:rPr>
        <w:fldChar w:fldCharType="separate"/>
      </w:r>
      <w:ins w:id="1094" w:author="LaurenceJL" w:date="2010-07-15T15:43:00Z">
        <w:r>
          <w:rPr>
            <w:noProof/>
          </w:rPr>
          <w:t>74</w:t>
        </w:r>
        <w:r>
          <w:rPr>
            <w:noProof/>
          </w:rPr>
          <w:fldChar w:fldCharType="end"/>
        </w:r>
        <w:r w:rsidRPr="00135DC9">
          <w:rPr>
            <w:rStyle w:val="Hyperlink"/>
            <w:noProof/>
          </w:rPr>
          <w:fldChar w:fldCharType="end"/>
        </w:r>
      </w:ins>
    </w:p>
    <w:p w:rsidR="001C3859" w:rsidRDefault="001C3859">
      <w:pPr>
        <w:pStyle w:val="TOC2"/>
        <w:tabs>
          <w:tab w:val="right" w:leader="dot" w:pos="9350"/>
        </w:tabs>
        <w:rPr>
          <w:ins w:id="1095" w:author="LaurenceJL" w:date="2010-07-15T15:43:00Z"/>
          <w:noProof/>
        </w:rPr>
      </w:pPr>
      <w:ins w:id="1096"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"_Toc266972285"</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p10005q2</w:t>
        </w:r>
        <w:r>
          <w:rPr>
            <w:noProof/>
          </w:rPr>
          <w:tab/>
        </w:r>
        <w:r>
          <w:rPr>
            <w:noProof/>
          </w:rPr>
          <w:fldChar w:fldCharType="begin"/>
        </w:r>
        <w:r>
          <w:rPr>
            <w:noProof/>
          </w:rPr>
          <w:instrText xml:space="preserve"> PAGEREF _Toc266972285 \h </w:instrText>
        </w:r>
        <w:r>
          <w:rPr>
            <w:noProof/>
          </w:rPr>
        </w:r>
      </w:ins>
      <w:r>
        <w:rPr>
          <w:noProof/>
        </w:rPr>
        <w:fldChar w:fldCharType="separate"/>
      </w:r>
      <w:ins w:id="1097" w:author="LaurenceJL" w:date="2010-07-15T15:43:00Z">
        <w:r>
          <w:rPr>
            <w:noProof/>
          </w:rPr>
          <w:t>74</w:t>
        </w:r>
        <w:r>
          <w:rPr>
            <w:noProof/>
          </w:rPr>
          <w:fldChar w:fldCharType="end"/>
        </w:r>
        <w:r w:rsidRPr="00135DC9">
          <w:rPr>
            <w:rStyle w:val="Hyperlink"/>
            <w:noProof/>
          </w:rPr>
          <w:fldChar w:fldCharType="end"/>
        </w:r>
      </w:ins>
    </w:p>
    <w:p w:rsidR="001C3859" w:rsidRDefault="001C3859">
      <w:pPr>
        <w:pStyle w:val="TOC1"/>
        <w:tabs>
          <w:tab w:val="right" w:leader="dot" w:pos="9350"/>
        </w:tabs>
        <w:rPr>
          <w:ins w:id="1098" w:author="LaurenceJL" w:date="2010-07-15T15:43:00Z"/>
          <w:noProof/>
        </w:rPr>
      </w:pPr>
      <w:ins w:id="1099"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"_Toc266972286"</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p10006q1</w:t>
        </w:r>
        <w:r>
          <w:rPr>
            <w:noProof/>
          </w:rPr>
          <w:tab/>
        </w:r>
        <w:r>
          <w:rPr>
            <w:noProof/>
          </w:rPr>
          <w:fldChar w:fldCharType="begin"/>
        </w:r>
        <w:r>
          <w:rPr>
            <w:noProof/>
          </w:rPr>
          <w:instrText xml:space="preserve"> PAGEREF _Toc266972286 \h </w:instrText>
        </w:r>
        <w:r>
          <w:rPr>
            <w:noProof/>
          </w:rPr>
        </w:r>
      </w:ins>
      <w:r>
        <w:rPr>
          <w:noProof/>
        </w:rPr>
        <w:fldChar w:fldCharType="separate"/>
      </w:r>
      <w:ins w:id="1100" w:author="LaurenceJL" w:date="2010-07-15T15:43:00Z">
        <w:r>
          <w:rPr>
            <w:noProof/>
          </w:rPr>
          <w:t>74</w:t>
        </w:r>
        <w:r>
          <w:rPr>
            <w:noProof/>
          </w:rPr>
          <w:fldChar w:fldCharType="end"/>
        </w:r>
        <w:r w:rsidRPr="00135DC9">
          <w:rPr>
            <w:rStyle w:val="Hyperlink"/>
            <w:noProof/>
          </w:rPr>
          <w:fldChar w:fldCharType="end"/>
        </w:r>
      </w:ins>
    </w:p>
    <w:p w:rsidR="001C3859" w:rsidRDefault="001C3859">
      <w:pPr>
        <w:pStyle w:val="TOC2"/>
        <w:tabs>
          <w:tab w:val="right" w:leader="dot" w:pos="9350"/>
        </w:tabs>
        <w:rPr>
          <w:ins w:id="1101" w:author="LaurenceJL" w:date="2010-07-15T15:43:00Z"/>
          <w:noProof/>
        </w:rPr>
      </w:pPr>
      <w:ins w:id="1102"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"_Toc266972287"</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p10006q1</w:t>
        </w:r>
        <w:r>
          <w:rPr>
            <w:noProof/>
          </w:rPr>
          <w:tab/>
        </w:r>
        <w:r>
          <w:rPr>
            <w:noProof/>
          </w:rPr>
          <w:fldChar w:fldCharType="begin"/>
        </w:r>
        <w:r>
          <w:rPr>
            <w:noProof/>
          </w:rPr>
          <w:instrText xml:space="preserve"> PAGEREF _Toc266972287 \h </w:instrText>
        </w:r>
        <w:r>
          <w:rPr>
            <w:noProof/>
          </w:rPr>
        </w:r>
      </w:ins>
      <w:r>
        <w:rPr>
          <w:noProof/>
        </w:rPr>
        <w:fldChar w:fldCharType="separate"/>
      </w:r>
      <w:ins w:id="1103" w:author="LaurenceJL" w:date="2010-07-15T15:43:00Z">
        <w:r>
          <w:rPr>
            <w:noProof/>
          </w:rPr>
          <w:t>75</w:t>
        </w:r>
        <w:r>
          <w:rPr>
            <w:noProof/>
          </w:rPr>
          <w:fldChar w:fldCharType="end"/>
        </w:r>
        <w:r w:rsidRPr="00135DC9">
          <w:rPr>
            <w:rStyle w:val="Hyperlink"/>
            <w:noProof/>
          </w:rPr>
          <w:fldChar w:fldCharType="end"/>
        </w:r>
      </w:ins>
    </w:p>
    <w:p w:rsidR="001C3859" w:rsidRDefault="001C3859">
      <w:pPr>
        <w:pStyle w:val="TOC1"/>
        <w:tabs>
          <w:tab w:val="right" w:leader="dot" w:pos="9350"/>
        </w:tabs>
        <w:rPr>
          <w:ins w:id="1104" w:author="LaurenceJL" w:date="2010-07-15T15:43:00Z"/>
          <w:noProof/>
        </w:rPr>
      </w:pPr>
      <w:ins w:id="1105"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"_Toc266972288"</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p10006q2</w:t>
        </w:r>
        <w:r>
          <w:rPr>
            <w:noProof/>
          </w:rPr>
          <w:tab/>
        </w:r>
        <w:r>
          <w:rPr>
            <w:noProof/>
          </w:rPr>
          <w:fldChar w:fldCharType="begin"/>
        </w:r>
        <w:r>
          <w:rPr>
            <w:noProof/>
          </w:rPr>
          <w:instrText xml:space="preserve"> PAGEREF _Toc266972288 \h </w:instrText>
        </w:r>
        <w:r>
          <w:rPr>
            <w:noProof/>
          </w:rPr>
        </w:r>
      </w:ins>
      <w:r>
        <w:rPr>
          <w:noProof/>
        </w:rPr>
        <w:fldChar w:fldCharType="separate"/>
      </w:r>
      <w:ins w:id="1106" w:author="LaurenceJL" w:date="2010-07-15T15:43:00Z">
        <w:r>
          <w:rPr>
            <w:noProof/>
          </w:rPr>
          <w:t>75</w:t>
        </w:r>
        <w:r>
          <w:rPr>
            <w:noProof/>
          </w:rPr>
          <w:fldChar w:fldCharType="end"/>
        </w:r>
        <w:r w:rsidRPr="00135DC9">
          <w:rPr>
            <w:rStyle w:val="Hyperlink"/>
            <w:noProof/>
          </w:rPr>
          <w:fldChar w:fldCharType="end"/>
        </w:r>
      </w:ins>
    </w:p>
    <w:p w:rsidR="001C3859" w:rsidRDefault="001C3859">
      <w:pPr>
        <w:pStyle w:val="TOC2"/>
        <w:tabs>
          <w:tab w:val="right" w:leader="dot" w:pos="9350"/>
        </w:tabs>
        <w:rPr>
          <w:ins w:id="1107" w:author="LaurenceJL" w:date="2010-07-15T15:43:00Z"/>
          <w:noProof/>
        </w:rPr>
      </w:pPr>
      <w:ins w:id="1108"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"_Toc266972289"</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p10006q2</w:t>
        </w:r>
        <w:r>
          <w:rPr>
            <w:noProof/>
          </w:rPr>
          <w:tab/>
        </w:r>
        <w:r>
          <w:rPr>
            <w:noProof/>
          </w:rPr>
          <w:fldChar w:fldCharType="begin"/>
        </w:r>
        <w:r>
          <w:rPr>
            <w:noProof/>
          </w:rPr>
          <w:instrText xml:space="preserve"> PAGEREF _Toc266972289 \h </w:instrText>
        </w:r>
        <w:r>
          <w:rPr>
            <w:noProof/>
          </w:rPr>
        </w:r>
      </w:ins>
      <w:r>
        <w:rPr>
          <w:noProof/>
        </w:rPr>
        <w:fldChar w:fldCharType="separate"/>
      </w:r>
      <w:ins w:id="1109" w:author="LaurenceJL" w:date="2010-07-15T15:43:00Z">
        <w:r>
          <w:rPr>
            <w:noProof/>
          </w:rPr>
          <w:t>75</w:t>
        </w:r>
        <w:r>
          <w:rPr>
            <w:noProof/>
          </w:rPr>
          <w:fldChar w:fldCharType="end"/>
        </w:r>
        <w:r w:rsidRPr="00135DC9">
          <w:rPr>
            <w:rStyle w:val="Hyperlink"/>
            <w:noProof/>
          </w:rPr>
          <w:fldChar w:fldCharType="end"/>
        </w:r>
      </w:ins>
    </w:p>
    <w:p w:rsidR="001C3859" w:rsidRDefault="001C3859">
      <w:pPr>
        <w:pStyle w:val="TOC1"/>
        <w:tabs>
          <w:tab w:val="right" w:leader="dot" w:pos="9350"/>
        </w:tabs>
        <w:rPr>
          <w:ins w:id="1110" w:author="LaurenceJL" w:date="2010-07-15T15:43:00Z"/>
          <w:noProof/>
        </w:rPr>
      </w:pPr>
      <w:ins w:id="1111"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"_Toc266972290"</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cgg11grid</w:t>
        </w:r>
        <w:r>
          <w:rPr>
            <w:noProof/>
          </w:rPr>
          <w:tab/>
        </w:r>
        <w:r>
          <w:rPr>
            <w:noProof/>
          </w:rPr>
          <w:fldChar w:fldCharType="begin"/>
        </w:r>
        <w:r>
          <w:rPr>
            <w:noProof/>
          </w:rPr>
          <w:instrText xml:space="preserve"> PAGEREF _Toc266972290 \h </w:instrText>
        </w:r>
        <w:r>
          <w:rPr>
            <w:noProof/>
          </w:rPr>
        </w:r>
      </w:ins>
      <w:r>
        <w:rPr>
          <w:noProof/>
        </w:rPr>
        <w:fldChar w:fldCharType="separate"/>
      </w:r>
      <w:ins w:id="1112" w:author="LaurenceJL" w:date="2010-07-15T15:43:00Z">
        <w:r>
          <w:rPr>
            <w:noProof/>
          </w:rPr>
          <w:t>75</w:t>
        </w:r>
        <w:r>
          <w:rPr>
            <w:noProof/>
          </w:rPr>
          <w:fldChar w:fldCharType="end"/>
        </w:r>
        <w:r w:rsidRPr="00135DC9">
          <w:rPr>
            <w:rStyle w:val="Hyperlink"/>
            <w:noProof/>
          </w:rPr>
          <w:fldChar w:fldCharType="end"/>
        </w:r>
      </w:ins>
    </w:p>
    <w:p w:rsidR="001C3859" w:rsidRDefault="001C3859">
      <w:pPr>
        <w:pStyle w:val="TOC2"/>
        <w:tabs>
          <w:tab w:val="right" w:leader="dot" w:pos="9350"/>
        </w:tabs>
        <w:rPr>
          <w:ins w:id="1113" w:author="LaurenceJL" w:date="2010-07-15T15:43:00Z"/>
          <w:noProof/>
        </w:rPr>
      </w:pPr>
      <w:ins w:id="1114"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"_Toc266972291"</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cgg11grid</w:t>
        </w:r>
        <w:r>
          <w:rPr>
            <w:noProof/>
          </w:rPr>
          <w:tab/>
        </w:r>
        <w:r>
          <w:rPr>
            <w:noProof/>
          </w:rPr>
          <w:fldChar w:fldCharType="begin"/>
        </w:r>
        <w:r>
          <w:rPr>
            <w:noProof/>
          </w:rPr>
          <w:instrText xml:space="preserve"> PAGEREF _Toc266972291 \h </w:instrText>
        </w:r>
        <w:r>
          <w:rPr>
            <w:noProof/>
          </w:rPr>
        </w:r>
      </w:ins>
      <w:r>
        <w:rPr>
          <w:noProof/>
        </w:rPr>
        <w:fldChar w:fldCharType="separate"/>
      </w:r>
      <w:ins w:id="1115" w:author="LaurenceJL" w:date="2010-07-15T15:43:00Z">
        <w:r>
          <w:rPr>
            <w:noProof/>
          </w:rPr>
          <w:t>76</w:t>
        </w:r>
        <w:r>
          <w:rPr>
            <w:noProof/>
          </w:rPr>
          <w:fldChar w:fldCharType="end"/>
        </w:r>
        <w:r w:rsidRPr="00135DC9">
          <w:rPr>
            <w:rStyle w:val="Hyperlink"/>
            <w:noProof/>
          </w:rPr>
          <w:fldChar w:fldCharType="end"/>
        </w:r>
      </w:ins>
    </w:p>
    <w:p w:rsidR="001C3859" w:rsidRDefault="001C3859">
      <w:pPr>
        <w:pStyle w:val="TOC1"/>
        <w:tabs>
          <w:tab w:val="right" w:leader="dot" w:pos="9350"/>
        </w:tabs>
        <w:rPr>
          <w:ins w:id="1116" w:author="LaurenceJL" w:date="2010-07-15T15:43:00Z"/>
          <w:noProof/>
        </w:rPr>
      </w:pPr>
      <w:ins w:id="1117"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"_Toc266972292"</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cgq2single</w:t>
        </w:r>
        <w:r>
          <w:rPr>
            <w:noProof/>
          </w:rPr>
          <w:tab/>
        </w:r>
        <w:r>
          <w:rPr>
            <w:noProof/>
          </w:rPr>
          <w:fldChar w:fldCharType="begin"/>
        </w:r>
        <w:r>
          <w:rPr>
            <w:noProof/>
          </w:rPr>
          <w:instrText xml:space="preserve"> PAGEREF _Toc266972292 \h </w:instrText>
        </w:r>
        <w:r>
          <w:rPr>
            <w:noProof/>
          </w:rPr>
        </w:r>
      </w:ins>
      <w:r>
        <w:rPr>
          <w:noProof/>
        </w:rPr>
        <w:fldChar w:fldCharType="separate"/>
      </w:r>
      <w:ins w:id="1118" w:author="LaurenceJL" w:date="2010-07-15T15:43:00Z">
        <w:r>
          <w:rPr>
            <w:noProof/>
          </w:rPr>
          <w:t>76</w:t>
        </w:r>
        <w:r>
          <w:rPr>
            <w:noProof/>
          </w:rPr>
          <w:fldChar w:fldCharType="end"/>
        </w:r>
        <w:r w:rsidRPr="00135DC9">
          <w:rPr>
            <w:rStyle w:val="Hyperlink"/>
            <w:noProof/>
          </w:rPr>
          <w:fldChar w:fldCharType="end"/>
        </w:r>
      </w:ins>
    </w:p>
    <w:p w:rsidR="001C3859" w:rsidRDefault="001C3859">
      <w:pPr>
        <w:pStyle w:val="TOC2"/>
        <w:tabs>
          <w:tab w:val="right" w:leader="dot" w:pos="9350"/>
        </w:tabs>
        <w:rPr>
          <w:ins w:id="1119" w:author="LaurenceJL" w:date="2010-07-15T15:43:00Z"/>
          <w:noProof/>
        </w:rPr>
      </w:pPr>
      <w:ins w:id="1120"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"_Toc266972293"</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cgq2single</w:t>
        </w:r>
        <w:r>
          <w:rPr>
            <w:noProof/>
          </w:rPr>
          <w:tab/>
        </w:r>
        <w:r>
          <w:rPr>
            <w:noProof/>
          </w:rPr>
          <w:fldChar w:fldCharType="begin"/>
        </w:r>
        <w:r>
          <w:rPr>
            <w:noProof/>
          </w:rPr>
          <w:instrText xml:space="preserve"> PAGEREF _Toc266972293 \h </w:instrText>
        </w:r>
        <w:r>
          <w:rPr>
            <w:noProof/>
          </w:rPr>
        </w:r>
      </w:ins>
      <w:r>
        <w:rPr>
          <w:noProof/>
        </w:rPr>
        <w:fldChar w:fldCharType="separate"/>
      </w:r>
      <w:ins w:id="1121" w:author="LaurenceJL" w:date="2010-07-15T15:43:00Z">
        <w:r>
          <w:rPr>
            <w:noProof/>
          </w:rPr>
          <w:t>76</w:t>
        </w:r>
        <w:r>
          <w:rPr>
            <w:noProof/>
          </w:rPr>
          <w:fldChar w:fldCharType="end"/>
        </w:r>
        <w:r w:rsidRPr="00135DC9">
          <w:rPr>
            <w:rStyle w:val="Hyperlink"/>
            <w:noProof/>
          </w:rPr>
          <w:fldChar w:fldCharType="end"/>
        </w:r>
      </w:ins>
    </w:p>
    <w:p w:rsidR="001C3859" w:rsidRDefault="001C3859">
      <w:pPr>
        <w:pStyle w:val="TOC1"/>
        <w:tabs>
          <w:tab w:val="right" w:leader="dot" w:pos="9350"/>
        </w:tabs>
        <w:rPr>
          <w:ins w:id="1122" w:author="LaurenceJL" w:date="2010-07-15T15:43:00Z"/>
          <w:noProof/>
        </w:rPr>
      </w:pPr>
      <w:ins w:id="1123"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"_Toc266972294"</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count12</w:t>
        </w:r>
        <w:r>
          <w:rPr>
            <w:noProof/>
          </w:rPr>
          <w:tab/>
        </w:r>
        <w:r>
          <w:rPr>
            <w:noProof/>
          </w:rPr>
          <w:fldChar w:fldCharType="begin"/>
        </w:r>
        <w:r>
          <w:rPr>
            <w:noProof/>
          </w:rPr>
          <w:instrText xml:space="preserve"> PAGEREF _Toc266972294 \h </w:instrText>
        </w:r>
        <w:r>
          <w:rPr>
            <w:noProof/>
          </w:rPr>
        </w:r>
      </w:ins>
      <w:r>
        <w:rPr>
          <w:noProof/>
        </w:rPr>
        <w:fldChar w:fldCharType="separate"/>
      </w:r>
      <w:ins w:id="1124" w:author="LaurenceJL" w:date="2010-07-15T15:43:00Z">
        <w:r>
          <w:rPr>
            <w:noProof/>
          </w:rPr>
          <w:t>76</w:t>
        </w:r>
        <w:r>
          <w:rPr>
            <w:noProof/>
          </w:rPr>
          <w:fldChar w:fldCharType="end"/>
        </w:r>
        <w:r w:rsidRPr="00135DC9">
          <w:rPr>
            <w:rStyle w:val="Hyperlink"/>
            <w:noProof/>
          </w:rPr>
          <w:fldChar w:fldCharType="end"/>
        </w:r>
      </w:ins>
    </w:p>
    <w:p w:rsidR="001C3859" w:rsidRDefault="001C3859">
      <w:pPr>
        <w:pStyle w:val="TOC1"/>
        <w:tabs>
          <w:tab w:val="right" w:leader="dot" w:pos="9350"/>
        </w:tabs>
        <w:rPr>
          <w:ins w:id="1125" w:author="LaurenceJL" w:date="2010-07-15T15:43:00Z"/>
          <w:noProof/>
        </w:rPr>
      </w:pPr>
      <w:ins w:id="1126"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"_Toc266972295"</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Page1</w:t>
        </w:r>
        <w:r>
          <w:rPr>
            <w:noProof/>
          </w:rPr>
          <w:tab/>
        </w:r>
        <w:r>
          <w:rPr>
            <w:noProof/>
          </w:rPr>
          <w:fldChar w:fldCharType="begin"/>
        </w:r>
        <w:r>
          <w:rPr>
            <w:noProof/>
          </w:rPr>
          <w:instrText xml:space="preserve"> PAGEREF _Toc266972295 \h </w:instrText>
        </w:r>
        <w:r>
          <w:rPr>
            <w:noProof/>
          </w:rPr>
        </w:r>
      </w:ins>
      <w:r>
        <w:rPr>
          <w:noProof/>
        </w:rPr>
        <w:fldChar w:fldCharType="separate"/>
      </w:r>
      <w:ins w:id="1127" w:author="LaurenceJL" w:date="2010-07-15T15:43:00Z">
        <w:r>
          <w:rPr>
            <w:noProof/>
          </w:rPr>
          <w:t>76</w:t>
        </w:r>
        <w:r>
          <w:rPr>
            <w:noProof/>
          </w:rPr>
          <w:fldChar w:fldCharType="end"/>
        </w:r>
        <w:r w:rsidRPr="00135DC9">
          <w:rPr>
            <w:rStyle w:val="Hyperlink"/>
            <w:noProof/>
          </w:rPr>
          <w:fldChar w:fldCharType="end"/>
        </w:r>
      </w:ins>
    </w:p>
    <w:p w:rsidR="001C3859" w:rsidRDefault="001C3859">
      <w:pPr>
        <w:pStyle w:val="TOC2"/>
        <w:tabs>
          <w:tab w:val="right" w:leader="dot" w:pos="9350"/>
        </w:tabs>
        <w:rPr>
          <w:ins w:id="1128" w:author="LaurenceJL" w:date="2010-07-15T15:43:00Z"/>
          <w:noProof/>
        </w:rPr>
      </w:pPr>
      <w:ins w:id="1129"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"_Toc266972296"</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OXF1tgrid</w:t>
        </w:r>
        <w:r>
          <w:rPr>
            <w:noProof/>
          </w:rPr>
          <w:tab/>
        </w:r>
        <w:r>
          <w:rPr>
            <w:noProof/>
          </w:rPr>
          <w:fldChar w:fldCharType="begin"/>
        </w:r>
        <w:r>
          <w:rPr>
            <w:noProof/>
          </w:rPr>
          <w:instrText xml:space="preserve"> PAGEREF _Toc266972296 \h </w:instrText>
        </w:r>
        <w:r>
          <w:rPr>
            <w:noProof/>
          </w:rPr>
        </w:r>
      </w:ins>
      <w:r>
        <w:rPr>
          <w:noProof/>
        </w:rPr>
        <w:fldChar w:fldCharType="separate"/>
      </w:r>
      <w:ins w:id="1130" w:author="LaurenceJL" w:date="2010-07-15T15:43:00Z">
        <w:r>
          <w:rPr>
            <w:noProof/>
          </w:rPr>
          <w:t>77</w:t>
        </w:r>
        <w:r>
          <w:rPr>
            <w:noProof/>
          </w:rPr>
          <w:fldChar w:fldCharType="end"/>
        </w:r>
        <w:r w:rsidRPr="00135DC9">
          <w:rPr>
            <w:rStyle w:val="Hyperlink"/>
            <w:noProof/>
          </w:rPr>
          <w:fldChar w:fldCharType="end"/>
        </w:r>
      </w:ins>
    </w:p>
    <w:p w:rsidR="001C3859" w:rsidRDefault="001C3859">
      <w:pPr>
        <w:pStyle w:val="TOC2"/>
        <w:tabs>
          <w:tab w:val="right" w:leader="dot" w:pos="9350"/>
        </w:tabs>
        <w:rPr>
          <w:ins w:id="1131" w:author="LaurenceJL" w:date="2010-07-15T15:43:00Z"/>
          <w:noProof/>
        </w:rPr>
      </w:pPr>
      <w:ins w:id="1132"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"_Toc266972297"</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OXF1r</w:t>
        </w:r>
        <w:r>
          <w:rPr>
            <w:noProof/>
          </w:rPr>
          <w:tab/>
        </w:r>
        <w:r>
          <w:rPr>
            <w:noProof/>
          </w:rPr>
          <w:fldChar w:fldCharType="begin"/>
        </w:r>
        <w:r>
          <w:rPr>
            <w:noProof/>
          </w:rPr>
          <w:instrText xml:space="preserve"> PAGEREF _Toc266972297 \h </w:instrText>
        </w:r>
        <w:r>
          <w:rPr>
            <w:noProof/>
          </w:rPr>
        </w:r>
      </w:ins>
      <w:r>
        <w:rPr>
          <w:noProof/>
        </w:rPr>
        <w:fldChar w:fldCharType="separate"/>
      </w:r>
      <w:ins w:id="1133" w:author="LaurenceJL" w:date="2010-07-15T15:43:00Z">
        <w:r>
          <w:rPr>
            <w:noProof/>
          </w:rPr>
          <w:t>77</w:t>
        </w:r>
        <w:r>
          <w:rPr>
            <w:noProof/>
          </w:rPr>
          <w:fldChar w:fldCharType="end"/>
        </w:r>
        <w:r w:rsidRPr="00135DC9">
          <w:rPr>
            <w:rStyle w:val="Hyperlink"/>
            <w:noProof/>
          </w:rPr>
          <w:fldChar w:fldCharType="end"/>
        </w:r>
      </w:ins>
    </w:p>
    <w:p w:rsidR="001C3859" w:rsidRDefault="001C3859">
      <w:pPr>
        <w:pStyle w:val="TOC1"/>
        <w:tabs>
          <w:tab w:val="right" w:leader="dot" w:pos="9350"/>
        </w:tabs>
        <w:rPr>
          <w:ins w:id="1134" w:author="LaurenceJL" w:date="2010-07-15T15:43:00Z"/>
          <w:noProof/>
        </w:rPr>
      </w:pPr>
      <w:ins w:id="1135"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"_Toc266972298"</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OXF2grid</w:t>
        </w:r>
        <w:r>
          <w:rPr>
            <w:noProof/>
          </w:rPr>
          <w:tab/>
        </w:r>
        <w:r>
          <w:rPr>
            <w:noProof/>
          </w:rPr>
          <w:fldChar w:fldCharType="begin"/>
        </w:r>
        <w:r>
          <w:rPr>
            <w:noProof/>
          </w:rPr>
          <w:instrText xml:space="preserve"> PAGEREF _Toc266972298 \h </w:instrText>
        </w:r>
        <w:r>
          <w:rPr>
            <w:noProof/>
          </w:rPr>
        </w:r>
      </w:ins>
      <w:r>
        <w:rPr>
          <w:noProof/>
        </w:rPr>
        <w:fldChar w:fldCharType="separate"/>
      </w:r>
      <w:ins w:id="1136" w:author="LaurenceJL" w:date="2010-07-15T15:43:00Z">
        <w:r>
          <w:rPr>
            <w:noProof/>
          </w:rPr>
          <w:t>77</w:t>
        </w:r>
        <w:r>
          <w:rPr>
            <w:noProof/>
          </w:rPr>
          <w:fldChar w:fldCharType="end"/>
        </w:r>
        <w:r w:rsidRPr="00135DC9">
          <w:rPr>
            <w:rStyle w:val="Hyperlink"/>
            <w:noProof/>
          </w:rPr>
          <w:fldChar w:fldCharType="end"/>
        </w:r>
      </w:ins>
    </w:p>
    <w:p w:rsidR="001C3859" w:rsidRDefault="001C3859">
      <w:pPr>
        <w:pStyle w:val="TOC2"/>
        <w:tabs>
          <w:tab w:val="right" w:leader="dot" w:pos="9350"/>
        </w:tabs>
        <w:rPr>
          <w:ins w:id="1137" w:author="LaurenceJL" w:date="2010-07-15T15:43:00Z"/>
          <w:noProof/>
        </w:rPr>
      </w:pPr>
      <w:ins w:id="1138"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"_Toc266972299"</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OXF2grid</w:t>
        </w:r>
        <w:r>
          <w:rPr>
            <w:noProof/>
          </w:rPr>
          <w:tab/>
        </w:r>
        <w:r>
          <w:rPr>
            <w:noProof/>
          </w:rPr>
          <w:fldChar w:fldCharType="begin"/>
        </w:r>
        <w:r>
          <w:rPr>
            <w:noProof/>
          </w:rPr>
          <w:instrText xml:space="preserve"> PAGEREF _Toc266972299 \h </w:instrText>
        </w:r>
        <w:r>
          <w:rPr>
            <w:noProof/>
          </w:rPr>
        </w:r>
      </w:ins>
      <w:r>
        <w:rPr>
          <w:noProof/>
        </w:rPr>
        <w:fldChar w:fldCharType="separate"/>
      </w:r>
      <w:ins w:id="1139" w:author="LaurenceJL" w:date="2010-07-15T15:43:00Z">
        <w:r>
          <w:rPr>
            <w:noProof/>
          </w:rPr>
          <w:t>78</w:t>
        </w:r>
        <w:r>
          <w:rPr>
            <w:noProof/>
          </w:rPr>
          <w:fldChar w:fldCharType="end"/>
        </w:r>
        <w:r w:rsidRPr="00135DC9">
          <w:rPr>
            <w:rStyle w:val="Hyperlink"/>
            <w:noProof/>
          </w:rPr>
          <w:fldChar w:fldCharType="end"/>
        </w:r>
      </w:ins>
    </w:p>
    <w:p w:rsidR="001C3859" w:rsidRDefault="001C3859">
      <w:pPr>
        <w:pStyle w:val="TOC1"/>
        <w:tabs>
          <w:tab w:val="right" w:leader="dot" w:pos="9350"/>
        </w:tabs>
        <w:rPr>
          <w:ins w:id="1140" w:author="LaurenceJL" w:date="2010-07-15T15:43:00Z"/>
          <w:noProof/>
        </w:rPr>
      </w:pPr>
      <w:ins w:id="1141"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"_Toc266972300"</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online</w:t>
        </w:r>
        <w:r>
          <w:rPr>
            <w:noProof/>
          </w:rPr>
          <w:tab/>
        </w:r>
        <w:r>
          <w:rPr>
            <w:noProof/>
          </w:rPr>
          <w:fldChar w:fldCharType="begin"/>
        </w:r>
        <w:r>
          <w:rPr>
            <w:noProof/>
          </w:rPr>
          <w:instrText xml:space="preserve"> PAGEREF _Toc266972300 \h </w:instrText>
        </w:r>
        <w:r>
          <w:rPr>
            <w:noProof/>
          </w:rPr>
        </w:r>
      </w:ins>
      <w:r>
        <w:rPr>
          <w:noProof/>
        </w:rPr>
        <w:fldChar w:fldCharType="separate"/>
      </w:r>
      <w:ins w:id="1142" w:author="LaurenceJL" w:date="2010-07-15T15:43:00Z">
        <w:r>
          <w:rPr>
            <w:noProof/>
          </w:rPr>
          <w:t>78</w:t>
        </w:r>
        <w:r>
          <w:rPr>
            <w:noProof/>
          </w:rPr>
          <w:fldChar w:fldCharType="end"/>
        </w:r>
        <w:r w:rsidRPr="00135DC9">
          <w:rPr>
            <w:rStyle w:val="Hyperlink"/>
            <w:noProof/>
          </w:rPr>
          <w:fldChar w:fldCharType="end"/>
        </w:r>
      </w:ins>
    </w:p>
    <w:p w:rsidR="001C3859" w:rsidRDefault="001C3859">
      <w:pPr>
        <w:pStyle w:val="TOC2"/>
        <w:tabs>
          <w:tab w:val="right" w:leader="dot" w:pos="9350"/>
        </w:tabs>
        <w:rPr>
          <w:ins w:id="1143" w:author="LaurenceJL" w:date="2010-07-15T15:43:00Z"/>
          <w:noProof/>
        </w:rPr>
      </w:pPr>
      <w:ins w:id="1144"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"_Toc266972301"</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OXPgrid1</w:t>
        </w:r>
        <w:r>
          <w:rPr>
            <w:noProof/>
          </w:rPr>
          <w:tab/>
        </w:r>
        <w:r>
          <w:rPr>
            <w:noProof/>
          </w:rPr>
          <w:fldChar w:fldCharType="begin"/>
        </w:r>
        <w:r>
          <w:rPr>
            <w:noProof/>
          </w:rPr>
          <w:instrText xml:space="preserve"> PAGEREF _Toc266972301 \h </w:instrText>
        </w:r>
        <w:r>
          <w:rPr>
            <w:noProof/>
          </w:rPr>
        </w:r>
      </w:ins>
      <w:r>
        <w:rPr>
          <w:noProof/>
        </w:rPr>
        <w:fldChar w:fldCharType="separate"/>
      </w:r>
      <w:ins w:id="1145" w:author="LaurenceJL" w:date="2010-07-15T15:43:00Z">
        <w:r>
          <w:rPr>
            <w:noProof/>
          </w:rPr>
          <w:t>78</w:t>
        </w:r>
        <w:r>
          <w:rPr>
            <w:noProof/>
          </w:rPr>
          <w:fldChar w:fldCharType="end"/>
        </w:r>
        <w:r w:rsidRPr="00135DC9">
          <w:rPr>
            <w:rStyle w:val="Hyperlink"/>
            <w:noProof/>
          </w:rPr>
          <w:fldChar w:fldCharType="end"/>
        </w:r>
      </w:ins>
    </w:p>
    <w:p w:rsidR="001C3859" w:rsidRDefault="001C3859">
      <w:pPr>
        <w:pStyle w:val="TOC2"/>
        <w:tabs>
          <w:tab w:val="right" w:leader="dot" w:pos="9350"/>
        </w:tabs>
        <w:rPr>
          <w:ins w:id="1146" w:author="LaurenceJL" w:date="2010-07-15T15:43:00Z"/>
          <w:noProof/>
        </w:rPr>
      </w:pPr>
      <w:ins w:id="1147"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"_Toc266972302"</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OXPgrid2</w:t>
        </w:r>
        <w:r>
          <w:rPr>
            <w:noProof/>
          </w:rPr>
          <w:tab/>
        </w:r>
        <w:r>
          <w:rPr>
            <w:noProof/>
          </w:rPr>
          <w:fldChar w:fldCharType="begin"/>
        </w:r>
        <w:r>
          <w:rPr>
            <w:noProof/>
          </w:rPr>
          <w:instrText xml:space="preserve"> PAGEREF _Toc266972302 \h </w:instrText>
        </w:r>
        <w:r>
          <w:rPr>
            <w:noProof/>
          </w:rPr>
        </w:r>
      </w:ins>
      <w:r>
        <w:rPr>
          <w:noProof/>
        </w:rPr>
        <w:fldChar w:fldCharType="separate"/>
      </w:r>
      <w:ins w:id="1148" w:author="LaurenceJL" w:date="2010-07-15T15:43:00Z">
        <w:r>
          <w:rPr>
            <w:noProof/>
          </w:rPr>
          <w:t>79</w:t>
        </w:r>
        <w:r>
          <w:rPr>
            <w:noProof/>
          </w:rPr>
          <w:fldChar w:fldCharType="end"/>
        </w:r>
        <w:r w:rsidRPr="00135DC9">
          <w:rPr>
            <w:rStyle w:val="Hyperlink"/>
            <w:noProof/>
          </w:rPr>
          <w:fldChar w:fldCharType="end"/>
        </w:r>
      </w:ins>
    </w:p>
    <w:p w:rsidR="001C3859" w:rsidRDefault="001C3859">
      <w:pPr>
        <w:pStyle w:val="TOC1"/>
        <w:tabs>
          <w:tab w:val="right" w:leader="dot" w:pos="9350"/>
        </w:tabs>
        <w:rPr>
          <w:ins w:id="1149" w:author="LaurenceJL" w:date="2010-07-15T15:43:00Z"/>
          <w:noProof/>
        </w:rPr>
      </w:pPr>
      <w:ins w:id="1150"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"_Toc266972303"</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snbpAq1count</w:t>
        </w:r>
        <w:r>
          <w:rPr>
            <w:noProof/>
          </w:rPr>
          <w:tab/>
        </w:r>
        <w:r>
          <w:rPr>
            <w:noProof/>
          </w:rPr>
          <w:fldChar w:fldCharType="begin"/>
        </w:r>
        <w:r>
          <w:rPr>
            <w:noProof/>
          </w:rPr>
          <w:instrText xml:space="preserve"> PAGEREF _Toc266972303 \h </w:instrText>
        </w:r>
        <w:r>
          <w:rPr>
            <w:noProof/>
          </w:rPr>
        </w:r>
      </w:ins>
      <w:r>
        <w:rPr>
          <w:noProof/>
        </w:rPr>
        <w:fldChar w:fldCharType="separate"/>
      </w:r>
      <w:ins w:id="1151" w:author="LaurenceJL" w:date="2010-07-15T15:43:00Z">
        <w:r>
          <w:rPr>
            <w:noProof/>
          </w:rPr>
          <w:t>79</w:t>
        </w:r>
        <w:r>
          <w:rPr>
            <w:noProof/>
          </w:rPr>
          <w:fldChar w:fldCharType="end"/>
        </w:r>
        <w:r w:rsidRPr="00135DC9">
          <w:rPr>
            <w:rStyle w:val="Hyperlink"/>
            <w:noProof/>
          </w:rPr>
          <w:fldChar w:fldCharType="end"/>
        </w:r>
      </w:ins>
    </w:p>
    <w:p w:rsidR="001C3859" w:rsidRDefault="001C3859">
      <w:pPr>
        <w:pStyle w:val="TOC1"/>
        <w:tabs>
          <w:tab w:val="right" w:leader="dot" w:pos="9350"/>
        </w:tabs>
        <w:rPr>
          <w:ins w:id="1152" w:author="LaurenceJL" w:date="2010-07-15T15:43:00Z"/>
          <w:noProof/>
        </w:rPr>
      </w:pPr>
      <w:ins w:id="1153"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"_Toc266972304"</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snbpAq2count</w:t>
        </w:r>
        <w:r>
          <w:rPr>
            <w:noProof/>
          </w:rPr>
          <w:tab/>
        </w:r>
        <w:r>
          <w:rPr>
            <w:noProof/>
          </w:rPr>
          <w:fldChar w:fldCharType="begin"/>
        </w:r>
        <w:r>
          <w:rPr>
            <w:noProof/>
          </w:rPr>
          <w:instrText xml:space="preserve"> PAGEREF _Toc266972304 \h </w:instrText>
        </w:r>
        <w:r>
          <w:rPr>
            <w:noProof/>
          </w:rPr>
        </w:r>
      </w:ins>
      <w:r>
        <w:rPr>
          <w:noProof/>
        </w:rPr>
        <w:fldChar w:fldCharType="separate"/>
      </w:r>
      <w:ins w:id="1154" w:author="LaurenceJL" w:date="2010-07-15T15:43:00Z">
        <w:r>
          <w:rPr>
            <w:noProof/>
          </w:rPr>
          <w:t>79</w:t>
        </w:r>
        <w:r>
          <w:rPr>
            <w:noProof/>
          </w:rPr>
          <w:fldChar w:fldCharType="end"/>
        </w:r>
        <w:r w:rsidRPr="00135DC9">
          <w:rPr>
            <w:rStyle w:val="Hyperlink"/>
            <w:noProof/>
          </w:rPr>
          <w:fldChar w:fldCharType="end"/>
        </w:r>
      </w:ins>
    </w:p>
    <w:p w:rsidR="001C3859" w:rsidRDefault="001C3859">
      <w:pPr>
        <w:pStyle w:val="TOC1"/>
        <w:tabs>
          <w:tab w:val="right" w:leader="dot" w:pos="9350"/>
        </w:tabs>
        <w:rPr>
          <w:ins w:id="1155" w:author="LaurenceJL" w:date="2010-07-15T15:43:00Z"/>
          <w:noProof/>
        </w:rPr>
      </w:pPr>
      <w:ins w:id="1156" w:author="LaurenceJL" w:date="2010-07-15T15:43:00Z">
        <w:r w:rsidRPr="00135DC9">
          <w:rPr>
            <w:rStyle w:val="Hyperlink"/>
            <w:noProof/>
          </w:rPr>
          <w:lastRenderedPageBreak/>
          <w:fldChar w:fldCharType="begin"/>
        </w:r>
        <w:r w:rsidRPr="00135DC9">
          <w:rPr>
            <w:rStyle w:val="Hyperlink"/>
            <w:noProof/>
          </w:rPr>
          <w:instrText xml:space="preserve"> </w:instrText>
        </w:r>
        <w:r>
          <w:rPr>
            <w:noProof/>
          </w:rPr>
          <w:instrText>HYPERLINK \l "_Toc266972305"</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snbpAq3count</w:t>
        </w:r>
        <w:r>
          <w:rPr>
            <w:noProof/>
          </w:rPr>
          <w:tab/>
        </w:r>
        <w:r>
          <w:rPr>
            <w:noProof/>
          </w:rPr>
          <w:fldChar w:fldCharType="begin"/>
        </w:r>
        <w:r>
          <w:rPr>
            <w:noProof/>
          </w:rPr>
          <w:instrText xml:space="preserve"> PAGEREF _Toc266972305 \h </w:instrText>
        </w:r>
        <w:r>
          <w:rPr>
            <w:noProof/>
          </w:rPr>
        </w:r>
      </w:ins>
      <w:r>
        <w:rPr>
          <w:noProof/>
        </w:rPr>
        <w:fldChar w:fldCharType="separate"/>
      </w:r>
      <w:ins w:id="1157" w:author="LaurenceJL" w:date="2010-07-15T15:43:00Z">
        <w:r>
          <w:rPr>
            <w:noProof/>
          </w:rPr>
          <w:t>79</w:t>
        </w:r>
        <w:r>
          <w:rPr>
            <w:noProof/>
          </w:rPr>
          <w:fldChar w:fldCharType="end"/>
        </w:r>
        <w:r w:rsidRPr="00135DC9">
          <w:rPr>
            <w:rStyle w:val="Hyperlink"/>
            <w:noProof/>
          </w:rPr>
          <w:fldChar w:fldCharType="end"/>
        </w:r>
      </w:ins>
    </w:p>
    <w:p w:rsidR="001C3859" w:rsidRDefault="001C3859">
      <w:pPr>
        <w:pStyle w:val="TOC1"/>
        <w:tabs>
          <w:tab w:val="right" w:leader="dot" w:pos="9350"/>
        </w:tabs>
        <w:rPr>
          <w:ins w:id="1158" w:author="LaurenceJL" w:date="2010-07-15T15:43:00Z"/>
          <w:noProof/>
        </w:rPr>
      </w:pPr>
      <w:ins w:id="1159"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"_Toc266972306"</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snbpBq1count</w:t>
        </w:r>
        <w:r>
          <w:rPr>
            <w:noProof/>
          </w:rPr>
          <w:tab/>
        </w:r>
        <w:r>
          <w:rPr>
            <w:noProof/>
          </w:rPr>
          <w:fldChar w:fldCharType="begin"/>
        </w:r>
        <w:r>
          <w:rPr>
            <w:noProof/>
          </w:rPr>
          <w:instrText xml:space="preserve"> PAGEREF _Toc266972306 \h </w:instrText>
        </w:r>
        <w:r>
          <w:rPr>
            <w:noProof/>
          </w:rPr>
        </w:r>
      </w:ins>
      <w:r>
        <w:rPr>
          <w:noProof/>
        </w:rPr>
        <w:fldChar w:fldCharType="separate"/>
      </w:r>
      <w:ins w:id="1160" w:author="LaurenceJL" w:date="2010-07-15T15:43:00Z">
        <w:r>
          <w:rPr>
            <w:noProof/>
          </w:rPr>
          <w:t>79</w:t>
        </w:r>
        <w:r>
          <w:rPr>
            <w:noProof/>
          </w:rPr>
          <w:fldChar w:fldCharType="end"/>
        </w:r>
        <w:r w:rsidRPr="00135DC9">
          <w:rPr>
            <w:rStyle w:val="Hyperlink"/>
            <w:noProof/>
          </w:rPr>
          <w:fldChar w:fldCharType="end"/>
        </w:r>
      </w:ins>
    </w:p>
    <w:p w:rsidR="001C3859" w:rsidRDefault="001C3859">
      <w:pPr>
        <w:pStyle w:val="TOC1"/>
        <w:tabs>
          <w:tab w:val="right" w:leader="dot" w:pos="9350"/>
        </w:tabs>
        <w:rPr>
          <w:ins w:id="1161" w:author="LaurenceJL" w:date="2010-07-15T15:43:00Z"/>
          <w:noProof/>
        </w:rPr>
      </w:pPr>
      <w:ins w:id="1162"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"_Toc266972307"</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snbpBq2count</w:t>
        </w:r>
        <w:r>
          <w:rPr>
            <w:noProof/>
          </w:rPr>
          <w:tab/>
        </w:r>
        <w:r>
          <w:rPr>
            <w:noProof/>
          </w:rPr>
          <w:fldChar w:fldCharType="begin"/>
        </w:r>
        <w:r>
          <w:rPr>
            <w:noProof/>
          </w:rPr>
          <w:instrText xml:space="preserve"> PAGEREF _Toc266972307 \h </w:instrText>
        </w:r>
        <w:r>
          <w:rPr>
            <w:noProof/>
          </w:rPr>
        </w:r>
      </w:ins>
      <w:r>
        <w:rPr>
          <w:noProof/>
        </w:rPr>
        <w:fldChar w:fldCharType="separate"/>
      </w:r>
      <w:ins w:id="1163" w:author="LaurenceJL" w:date="2010-07-15T15:43:00Z">
        <w:r>
          <w:rPr>
            <w:noProof/>
          </w:rPr>
          <w:t>79</w:t>
        </w:r>
        <w:r>
          <w:rPr>
            <w:noProof/>
          </w:rPr>
          <w:fldChar w:fldCharType="end"/>
        </w:r>
        <w:r w:rsidRPr="00135DC9">
          <w:rPr>
            <w:rStyle w:val="Hyperlink"/>
            <w:noProof/>
          </w:rPr>
          <w:fldChar w:fldCharType="end"/>
        </w:r>
      </w:ins>
    </w:p>
    <w:p w:rsidR="001C3859" w:rsidRDefault="001C3859">
      <w:pPr>
        <w:pStyle w:val="TOC1"/>
        <w:tabs>
          <w:tab w:val="right" w:leader="dot" w:pos="9350"/>
        </w:tabs>
        <w:rPr>
          <w:ins w:id="1164" w:author="LaurenceJL" w:date="2010-07-15T15:43:00Z"/>
          <w:noProof/>
        </w:rPr>
      </w:pPr>
      <w:ins w:id="1165"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"_Toc266972308"</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anothersplit</w:t>
        </w:r>
        <w:r>
          <w:rPr>
            <w:noProof/>
          </w:rPr>
          <w:tab/>
        </w:r>
        <w:r>
          <w:rPr>
            <w:noProof/>
          </w:rPr>
          <w:fldChar w:fldCharType="begin"/>
        </w:r>
        <w:r>
          <w:rPr>
            <w:noProof/>
          </w:rPr>
          <w:instrText xml:space="preserve"> PAGEREF _Toc266972308 \h </w:instrText>
        </w:r>
        <w:r>
          <w:rPr>
            <w:noProof/>
          </w:rPr>
        </w:r>
      </w:ins>
      <w:r>
        <w:rPr>
          <w:noProof/>
        </w:rPr>
        <w:fldChar w:fldCharType="separate"/>
      </w:r>
      <w:ins w:id="1166" w:author="LaurenceJL" w:date="2010-07-15T15:43:00Z">
        <w:r>
          <w:rPr>
            <w:noProof/>
          </w:rPr>
          <w:t>79</w:t>
        </w:r>
        <w:r>
          <w:rPr>
            <w:noProof/>
          </w:rPr>
          <w:fldChar w:fldCharType="end"/>
        </w:r>
        <w:r w:rsidRPr="00135DC9">
          <w:rPr>
            <w:rStyle w:val="Hyperlink"/>
            <w:noProof/>
          </w:rPr>
          <w:fldChar w:fldCharType="end"/>
        </w:r>
      </w:ins>
    </w:p>
    <w:p w:rsidR="001C3859" w:rsidRDefault="001C3859">
      <w:pPr>
        <w:pStyle w:val="TOC1"/>
        <w:tabs>
          <w:tab w:val="right" w:leader="dot" w:pos="9350"/>
        </w:tabs>
        <w:rPr>
          <w:ins w:id="1167" w:author="LaurenceJL" w:date="2010-07-15T15:43:00Z"/>
          <w:noProof/>
        </w:rPr>
      </w:pPr>
      <w:ins w:id="1168"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"_Toc266972309"</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OXF13a</w:t>
        </w:r>
        <w:r>
          <w:rPr>
            <w:noProof/>
          </w:rPr>
          <w:tab/>
        </w:r>
        <w:r>
          <w:rPr>
            <w:noProof/>
          </w:rPr>
          <w:fldChar w:fldCharType="begin"/>
        </w:r>
        <w:r>
          <w:rPr>
            <w:noProof/>
          </w:rPr>
          <w:instrText xml:space="preserve"> PAGEREF _Toc266972309 \h </w:instrText>
        </w:r>
        <w:r>
          <w:rPr>
            <w:noProof/>
          </w:rPr>
        </w:r>
      </w:ins>
      <w:r>
        <w:rPr>
          <w:noProof/>
        </w:rPr>
        <w:fldChar w:fldCharType="separate"/>
      </w:r>
      <w:ins w:id="1169" w:author="LaurenceJL" w:date="2010-07-15T15:43:00Z">
        <w:r>
          <w:rPr>
            <w:noProof/>
          </w:rPr>
          <w:t>79</w:t>
        </w:r>
        <w:r>
          <w:rPr>
            <w:noProof/>
          </w:rPr>
          <w:fldChar w:fldCharType="end"/>
        </w:r>
        <w:r w:rsidRPr="00135DC9">
          <w:rPr>
            <w:rStyle w:val="Hyperlink"/>
            <w:noProof/>
          </w:rPr>
          <w:fldChar w:fldCharType="end"/>
        </w:r>
      </w:ins>
    </w:p>
    <w:p w:rsidR="001C3859" w:rsidRDefault="001C3859">
      <w:pPr>
        <w:pStyle w:val="TOC2"/>
        <w:tabs>
          <w:tab w:val="right" w:leader="dot" w:pos="9350"/>
        </w:tabs>
        <w:rPr>
          <w:ins w:id="1170" w:author="LaurenceJL" w:date="2010-07-15T15:43:00Z"/>
          <w:noProof/>
        </w:rPr>
      </w:pPr>
      <w:ins w:id="1171"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"_Toc266972310"</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OXF13a</w:t>
        </w:r>
        <w:r>
          <w:rPr>
            <w:noProof/>
          </w:rPr>
          <w:tab/>
        </w:r>
        <w:r>
          <w:rPr>
            <w:noProof/>
          </w:rPr>
          <w:fldChar w:fldCharType="begin"/>
        </w:r>
        <w:r>
          <w:rPr>
            <w:noProof/>
          </w:rPr>
          <w:instrText xml:space="preserve"> PAGEREF _Toc266972310 \h </w:instrText>
        </w:r>
        <w:r>
          <w:rPr>
            <w:noProof/>
          </w:rPr>
        </w:r>
      </w:ins>
      <w:r>
        <w:rPr>
          <w:noProof/>
        </w:rPr>
        <w:fldChar w:fldCharType="separate"/>
      </w:r>
      <w:ins w:id="1172" w:author="LaurenceJL" w:date="2010-07-15T15:43:00Z">
        <w:r>
          <w:rPr>
            <w:noProof/>
          </w:rPr>
          <w:t>79</w:t>
        </w:r>
        <w:r>
          <w:rPr>
            <w:noProof/>
          </w:rPr>
          <w:fldChar w:fldCharType="end"/>
        </w:r>
        <w:r w:rsidRPr="00135DC9">
          <w:rPr>
            <w:rStyle w:val="Hyperlink"/>
            <w:noProof/>
          </w:rPr>
          <w:fldChar w:fldCharType="end"/>
        </w:r>
      </w:ins>
    </w:p>
    <w:p w:rsidR="001C3859" w:rsidRDefault="001C3859">
      <w:pPr>
        <w:pStyle w:val="TOC1"/>
        <w:tabs>
          <w:tab w:val="right" w:leader="dot" w:pos="9350"/>
        </w:tabs>
        <w:rPr>
          <w:ins w:id="1173" w:author="LaurenceJL" w:date="2010-07-15T15:43:00Z"/>
          <w:noProof/>
        </w:rPr>
      </w:pPr>
      <w:ins w:id="1174"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"_Toc266972311"</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OXF13b</w:t>
        </w:r>
        <w:r>
          <w:rPr>
            <w:noProof/>
          </w:rPr>
          <w:tab/>
        </w:r>
        <w:r>
          <w:rPr>
            <w:noProof/>
          </w:rPr>
          <w:fldChar w:fldCharType="begin"/>
        </w:r>
        <w:r>
          <w:rPr>
            <w:noProof/>
          </w:rPr>
          <w:instrText xml:space="preserve"> PAGEREF _Toc266972311 \h </w:instrText>
        </w:r>
        <w:r>
          <w:rPr>
            <w:noProof/>
          </w:rPr>
        </w:r>
      </w:ins>
      <w:r>
        <w:rPr>
          <w:noProof/>
        </w:rPr>
        <w:fldChar w:fldCharType="separate"/>
      </w:r>
      <w:ins w:id="1175" w:author="LaurenceJL" w:date="2010-07-15T15:43:00Z">
        <w:r>
          <w:rPr>
            <w:noProof/>
          </w:rPr>
          <w:t>79</w:t>
        </w:r>
        <w:r>
          <w:rPr>
            <w:noProof/>
          </w:rPr>
          <w:fldChar w:fldCharType="end"/>
        </w:r>
        <w:r w:rsidRPr="00135DC9">
          <w:rPr>
            <w:rStyle w:val="Hyperlink"/>
            <w:noProof/>
          </w:rPr>
          <w:fldChar w:fldCharType="end"/>
        </w:r>
      </w:ins>
    </w:p>
    <w:p w:rsidR="001C3859" w:rsidRDefault="001C3859">
      <w:pPr>
        <w:pStyle w:val="TOC2"/>
        <w:tabs>
          <w:tab w:val="right" w:leader="dot" w:pos="9350"/>
        </w:tabs>
        <w:rPr>
          <w:ins w:id="1176" w:author="LaurenceJL" w:date="2010-07-15T15:43:00Z"/>
          <w:noProof/>
        </w:rPr>
      </w:pPr>
      <w:ins w:id="1177"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"_Toc266972312"</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OXF13b</w:t>
        </w:r>
        <w:r>
          <w:rPr>
            <w:noProof/>
          </w:rPr>
          <w:tab/>
        </w:r>
        <w:r>
          <w:rPr>
            <w:noProof/>
          </w:rPr>
          <w:fldChar w:fldCharType="begin"/>
        </w:r>
        <w:r>
          <w:rPr>
            <w:noProof/>
          </w:rPr>
          <w:instrText xml:space="preserve"> PAGEREF _Toc266972312 \h </w:instrText>
        </w:r>
        <w:r>
          <w:rPr>
            <w:noProof/>
          </w:rPr>
        </w:r>
      </w:ins>
      <w:r>
        <w:rPr>
          <w:noProof/>
        </w:rPr>
        <w:fldChar w:fldCharType="separate"/>
      </w:r>
      <w:ins w:id="1178" w:author="LaurenceJL" w:date="2010-07-15T15:43:00Z">
        <w:r>
          <w:rPr>
            <w:noProof/>
          </w:rPr>
          <w:t>80</w:t>
        </w:r>
        <w:r>
          <w:rPr>
            <w:noProof/>
          </w:rPr>
          <w:fldChar w:fldCharType="end"/>
        </w:r>
        <w:r w:rsidRPr="00135DC9">
          <w:rPr>
            <w:rStyle w:val="Hyperlink"/>
            <w:noProof/>
          </w:rPr>
          <w:fldChar w:fldCharType="end"/>
        </w:r>
      </w:ins>
    </w:p>
    <w:p w:rsidR="001C3859" w:rsidRDefault="001C3859">
      <w:pPr>
        <w:pStyle w:val="TOC1"/>
        <w:tabs>
          <w:tab w:val="right" w:leader="dot" w:pos="9350"/>
        </w:tabs>
        <w:rPr>
          <w:ins w:id="1179" w:author="LaurenceJL" w:date="2010-07-15T15:43:00Z"/>
          <w:noProof/>
        </w:rPr>
      </w:pPr>
      <w:ins w:id="1180"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"_Toc266972313"</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OXF13c</w:t>
        </w:r>
        <w:r>
          <w:rPr>
            <w:noProof/>
          </w:rPr>
          <w:tab/>
        </w:r>
        <w:r>
          <w:rPr>
            <w:noProof/>
          </w:rPr>
          <w:fldChar w:fldCharType="begin"/>
        </w:r>
        <w:r>
          <w:rPr>
            <w:noProof/>
          </w:rPr>
          <w:instrText xml:space="preserve"> PAGEREF _Toc266972313 \h </w:instrText>
        </w:r>
        <w:r>
          <w:rPr>
            <w:noProof/>
          </w:rPr>
        </w:r>
      </w:ins>
      <w:r>
        <w:rPr>
          <w:noProof/>
        </w:rPr>
        <w:fldChar w:fldCharType="separate"/>
      </w:r>
      <w:ins w:id="1181" w:author="LaurenceJL" w:date="2010-07-15T15:43:00Z">
        <w:r>
          <w:rPr>
            <w:noProof/>
          </w:rPr>
          <w:t>80</w:t>
        </w:r>
        <w:r>
          <w:rPr>
            <w:noProof/>
          </w:rPr>
          <w:fldChar w:fldCharType="end"/>
        </w:r>
        <w:r w:rsidRPr="00135DC9">
          <w:rPr>
            <w:rStyle w:val="Hyperlink"/>
            <w:noProof/>
          </w:rPr>
          <w:fldChar w:fldCharType="end"/>
        </w:r>
      </w:ins>
    </w:p>
    <w:p w:rsidR="001C3859" w:rsidRDefault="001C3859">
      <w:pPr>
        <w:pStyle w:val="TOC2"/>
        <w:tabs>
          <w:tab w:val="right" w:leader="dot" w:pos="9350"/>
        </w:tabs>
        <w:rPr>
          <w:ins w:id="1182" w:author="LaurenceJL" w:date="2010-07-15T15:43:00Z"/>
          <w:noProof/>
        </w:rPr>
      </w:pPr>
      <w:ins w:id="1183"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"_Toc266972314"</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OXF13c</w:t>
        </w:r>
        <w:r>
          <w:rPr>
            <w:noProof/>
          </w:rPr>
          <w:tab/>
        </w:r>
        <w:r>
          <w:rPr>
            <w:noProof/>
          </w:rPr>
          <w:fldChar w:fldCharType="begin"/>
        </w:r>
        <w:r>
          <w:rPr>
            <w:noProof/>
          </w:rPr>
          <w:instrText xml:space="preserve"> PAGEREF _Toc266972314 \h </w:instrText>
        </w:r>
        <w:r>
          <w:rPr>
            <w:noProof/>
          </w:rPr>
        </w:r>
      </w:ins>
      <w:r>
        <w:rPr>
          <w:noProof/>
        </w:rPr>
        <w:fldChar w:fldCharType="separate"/>
      </w:r>
      <w:ins w:id="1184" w:author="LaurenceJL" w:date="2010-07-15T15:43:00Z">
        <w:r>
          <w:rPr>
            <w:noProof/>
          </w:rPr>
          <w:t>80</w:t>
        </w:r>
        <w:r>
          <w:rPr>
            <w:noProof/>
          </w:rPr>
          <w:fldChar w:fldCharType="end"/>
        </w:r>
        <w:r w:rsidRPr="00135DC9">
          <w:rPr>
            <w:rStyle w:val="Hyperlink"/>
            <w:noProof/>
          </w:rPr>
          <w:fldChar w:fldCharType="end"/>
        </w:r>
      </w:ins>
    </w:p>
    <w:p w:rsidR="001C3859" w:rsidRDefault="001C3859">
      <w:pPr>
        <w:pStyle w:val="TOC1"/>
        <w:tabs>
          <w:tab w:val="right" w:leader="dot" w:pos="9350"/>
        </w:tabs>
        <w:rPr>
          <w:ins w:id="1185" w:author="LaurenceJL" w:date="2010-07-15T15:43:00Z"/>
          <w:noProof/>
        </w:rPr>
      </w:pPr>
      <w:ins w:id="1186"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"_Toc266972315"</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OXF13d</w:t>
        </w:r>
        <w:r>
          <w:rPr>
            <w:noProof/>
          </w:rPr>
          <w:tab/>
        </w:r>
        <w:r>
          <w:rPr>
            <w:noProof/>
          </w:rPr>
          <w:fldChar w:fldCharType="begin"/>
        </w:r>
        <w:r>
          <w:rPr>
            <w:noProof/>
          </w:rPr>
          <w:instrText xml:space="preserve"> PAGEREF _Toc266972315 \h </w:instrText>
        </w:r>
        <w:r>
          <w:rPr>
            <w:noProof/>
          </w:rPr>
        </w:r>
      </w:ins>
      <w:r>
        <w:rPr>
          <w:noProof/>
        </w:rPr>
        <w:fldChar w:fldCharType="separate"/>
      </w:r>
      <w:ins w:id="1187" w:author="LaurenceJL" w:date="2010-07-15T15:43:00Z">
        <w:r>
          <w:rPr>
            <w:noProof/>
          </w:rPr>
          <w:t>80</w:t>
        </w:r>
        <w:r>
          <w:rPr>
            <w:noProof/>
          </w:rPr>
          <w:fldChar w:fldCharType="end"/>
        </w:r>
        <w:r w:rsidRPr="00135DC9">
          <w:rPr>
            <w:rStyle w:val="Hyperlink"/>
            <w:noProof/>
          </w:rPr>
          <w:fldChar w:fldCharType="end"/>
        </w:r>
      </w:ins>
    </w:p>
    <w:p w:rsidR="001C3859" w:rsidRDefault="001C3859">
      <w:pPr>
        <w:pStyle w:val="TOC2"/>
        <w:tabs>
          <w:tab w:val="right" w:leader="dot" w:pos="9350"/>
        </w:tabs>
        <w:rPr>
          <w:ins w:id="1188" w:author="LaurenceJL" w:date="2010-07-15T15:43:00Z"/>
          <w:noProof/>
        </w:rPr>
      </w:pPr>
      <w:ins w:id="1189"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"_Toc266972316"</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OXF13d</w:t>
        </w:r>
        <w:r>
          <w:rPr>
            <w:noProof/>
          </w:rPr>
          <w:tab/>
        </w:r>
        <w:r>
          <w:rPr>
            <w:noProof/>
          </w:rPr>
          <w:fldChar w:fldCharType="begin"/>
        </w:r>
        <w:r>
          <w:rPr>
            <w:noProof/>
          </w:rPr>
          <w:instrText xml:space="preserve"> PAGEREF _Toc266972316 \h </w:instrText>
        </w:r>
        <w:r>
          <w:rPr>
            <w:noProof/>
          </w:rPr>
        </w:r>
      </w:ins>
      <w:r>
        <w:rPr>
          <w:noProof/>
        </w:rPr>
        <w:fldChar w:fldCharType="separate"/>
      </w:r>
      <w:ins w:id="1190" w:author="LaurenceJL" w:date="2010-07-15T15:43:00Z">
        <w:r>
          <w:rPr>
            <w:noProof/>
          </w:rPr>
          <w:t>80</w:t>
        </w:r>
        <w:r>
          <w:rPr>
            <w:noProof/>
          </w:rPr>
          <w:fldChar w:fldCharType="end"/>
        </w:r>
        <w:r w:rsidRPr="00135DC9">
          <w:rPr>
            <w:rStyle w:val="Hyperlink"/>
            <w:noProof/>
          </w:rPr>
          <w:fldChar w:fldCharType="end"/>
        </w:r>
      </w:ins>
    </w:p>
    <w:p w:rsidR="001C3859" w:rsidRDefault="001C3859">
      <w:pPr>
        <w:pStyle w:val="TOC1"/>
        <w:tabs>
          <w:tab w:val="right" w:leader="dot" w:pos="9350"/>
        </w:tabs>
        <w:rPr>
          <w:ins w:id="1191" w:author="LaurenceJL" w:date="2010-07-15T15:43:00Z"/>
          <w:noProof/>
        </w:rPr>
      </w:pPr>
      <w:ins w:id="1192"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"_Toc266972317"</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OXF13e</w:t>
        </w:r>
        <w:r>
          <w:rPr>
            <w:noProof/>
          </w:rPr>
          <w:tab/>
        </w:r>
        <w:r>
          <w:rPr>
            <w:noProof/>
          </w:rPr>
          <w:fldChar w:fldCharType="begin"/>
        </w:r>
        <w:r>
          <w:rPr>
            <w:noProof/>
          </w:rPr>
          <w:instrText xml:space="preserve"> PAGEREF _Toc266972317 \h </w:instrText>
        </w:r>
        <w:r>
          <w:rPr>
            <w:noProof/>
          </w:rPr>
        </w:r>
      </w:ins>
      <w:r>
        <w:rPr>
          <w:noProof/>
        </w:rPr>
        <w:fldChar w:fldCharType="separate"/>
      </w:r>
      <w:ins w:id="1193" w:author="LaurenceJL" w:date="2010-07-15T15:43:00Z">
        <w:r>
          <w:rPr>
            <w:noProof/>
          </w:rPr>
          <w:t>80</w:t>
        </w:r>
        <w:r>
          <w:rPr>
            <w:noProof/>
          </w:rPr>
          <w:fldChar w:fldCharType="end"/>
        </w:r>
        <w:r w:rsidRPr="00135DC9">
          <w:rPr>
            <w:rStyle w:val="Hyperlink"/>
            <w:noProof/>
          </w:rPr>
          <w:fldChar w:fldCharType="end"/>
        </w:r>
      </w:ins>
    </w:p>
    <w:p w:rsidR="001C3859" w:rsidRDefault="001C3859">
      <w:pPr>
        <w:pStyle w:val="TOC2"/>
        <w:tabs>
          <w:tab w:val="right" w:leader="dot" w:pos="9350"/>
        </w:tabs>
        <w:rPr>
          <w:ins w:id="1194" w:author="LaurenceJL" w:date="2010-07-15T15:43:00Z"/>
          <w:noProof/>
        </w:rPr>
      </w:pPr>
      <w:ins w:id="1195"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"_Toc266972318"</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OXF13e</w:t>
        </w:r>
        <w:r>
          <w:rPr>
            <w:noProof/>
          </w:rPr>
          <w:tab/>
        </w:r>
        <w:r>
          <w:rPr>
            <w:noProof/>
          </w:rPr>
          <w:fldChar w:fldCharType="begin"/>
        </w:r>
        <w:r>
          <w:rPr>
            <w:noProof/>
          </w:rPr>
          <w:instrText xml:space="preserve"> PAGEREF _Toc266972318 \h </w:instrText>
        </w:r>
        <w:r>
          <w:rPr>
            <w:noProof/>
          </w:rPr>
        </w:r>
      </w:ins>
      <w:r>
        <w:rPr>
          <w:noProof/>
        </w:rPr>
        <w:fldChar w:fldCharType="separate"/>
      </w:r>
      <w:ins w:id="1196" w:author="LaurenceJL" w:date="2010-07-15T15:43:00Z">
        <w:r>
          <w:rPr>
            <w:noProof/>
          </w:rPr>
          <w:t>81</w:t>
        </w:r>
        <w:r>
          <w:rPr>
            <w:noProof/>
          </w:rPr>
          <w:fldChar w:fldCharType="end"/>
        </w:r>
        <w:r w:rsidRPr="00135DC9">
          <w:rPr>
            <w:rStyle w:val="Hyperlink"/>
            <w:noProof/>
          </w:rPr>
          <w:fldChar w:fldCharType="end"/>
        </w:r>
      </w:ins>
    </w:p>
    <w:p w:rsidR="001C3859" w:rsidRDefault="001C3859">
      <w:pPr>
        <w:pStyle w:val="TOC1"/>
        <w:tabs>
          <w:tab w:val="right" w:leader="dot" w:pos="9350"/>
        </w:tabs>
        <w:rPr>
          <w:ins w:id="1197" w:author="LaurenceJL" w:date="2010-07-15T15:43:00Z"/>
          <w:noProof/>
        </w:rPr>
      </w:pPr>
      <w:ins w:id="1198"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"_Toc266972319"</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OXF13f</w:t>
        </w:r>
        <w:r>
          <w:rPr>
            <w:noProof/>
          </w:rPr>
          <w:tab/>
        </w:r>
        <w:r>
          <w:rPr>
            <w:noProof/>
          </w:rPr>
          <w:fldChar w:fldCharType="begin"/>
        </w:r>
        <w:r>
          <w:rPr>
            <w:noProof/>
          </w:rPr>
          <w:instrText xml:space="preserve"> PAGEREF _Toc266972319 \h </w:instrText>
        </w:r>
        <w:r>
          <w:rPr>
            <w:noProof/>
          </w:rPr>
        </w:r>
      </w:ins>
      <w:r>
        <w:rPr>
          <w:noProof/>
        </w:rPr>
        <w:fldChar w:fldCharType="separate"/>
      </w:r>
      <w:ins w:id="1199" w:author="LaurenceJL" w:date="2010-07-15T15:43:00Z">
        <w:r>
          <w:rPr>
            <w:noProof/>
          </w:rPr>
          <w:t>81</w:t>
        </w:r>
        <w:r>
          <w:rPr>
            <w:noProof/>
          </w:rPr>
          <w:fldChar w:fldCharType="end"/>
        </w:r>
        <w:r w:rsidRPr="00135DC9">
          <w:rPr>
            <w:rStyle w:val="Hyperlink"/>
            <w:noProof/>
          </w:rPr>
          <w:fldChar w:fldCharType="end"/>
        </w:r>
      </w:ins>
    </w:p>
    <w:p w:rsidR="001C3859" w:rsidRDefault="001C3859">
      <w:pPr>
        <w:pStyle w:val="TOC2"/>
        <w:tabs>
          <w:tab w:val="right" w:leader="dot" w:pos="9350"/>
        </w:tabs>
        <w:rPr>
          <w:ins w:id="1200" w:author="LaurenceJL" w:date="2010-07-15T15:43:00Z"/>
          <w:noProof/>
        </w:rPr>
      </w:pPr>
      <w:ins w:id="1201"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"_Toc266972320"</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OXF13f</w:t>
        </w:r>
        <w:r>
          <w:rPr>
            <w:noProof/>
          </w:rPr>
          <w:tab/>
        </w:r>
        <w:r>
          <w:rPr>
            <w:noProof/>
          </w:rPr>
          <w:fldChar w:fldCharType="begin"/>
        </w:r>
        <w:r>
          <w:rPr>
            <w:noProof/>
          </w:rPr>
          <w:instrText xml:space="preserve"> PAGEREF _Toc266972320 \h </w:instrText>
        </w:r>
        <w:r>
          <w:rPr>
            <w:noProof/>
          </w:rPr>
        </w:r>
      </w:ins>
      <w:r>
        <w:rPr>
          <w:noProof/>
        </w:rPr>
        <w:fldChar w:fldCharType="separate"/>
      </w:r>
      <w:ins w:id="1202" w:author="LaurenceJL" w:date="2010-07-15T15:43:00Z">
        <w:r>
          <w:rPr>
            <w:noProof/>
          </w:rPr>
          <w:t>82</w:t>
        </w:r>
        <w:r>
          <w:rPr>
            <w:noProof/>
          </w:rPr>
          <w:fldChar w:fldCharType="end"/>
        </w:r>
        <w:r w:rsidRPr="00135DC9">
          <w:rPr>
            <w:rStyle w:val="Hyperlink"/>
            <w:noProof/>
          </w:rPr>
          <w:fldChar w:fldCharType="end"/>
        </w:r>
      </w:ins>
    </w:p>
    <w:p w:rsidR="001C3859" w:rsidRDefault="001C3859">
      <w:pPr>
        <w:pStyle w:val="TOC1"/>
        <w:tabs>
          <w:tab w:val="right" w:leader="dot" w:pos="9350"/>
        </w:tabs>
        <w:rPr>
          <w:ins w:id="1203" w:author="LaurenceJL" w:date="2010-07-15T15:43:00Z"/>
          <w:noProof/>
        </w:rPr>
      </w:pPr>
      <w:ins w:id="1204"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"_Toc266972321"</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PAGE5 if OXF2931 in [1,2,3]</w:t>
        </w:r>
        <w:r>
          <w:rPr>
            <w:noProof/>
          </w:rPr>
          <w:tab/>
        </w:r>
        <w:r>
          <w:rPr>
            <w:noProof/>
          </w:rPr>
          <w:fldChar w:fldCharType="begin"/>
        </w:r>
        <w:r>
          <w:rPr>
            <w:noProof/>
          </w:rPr>
          <w:instrText xml:space="preserve"> PAGEREF _Toc266972321 \h </w:instrText>
        </w:r>
        <w:r>
          <w:rPr>
            <w:noProof/>
          </w:rPr>
        </w:r>
      </w:ins>
      <w:r>
        <w:rPr>
          <w:noProof/>
        </w:rPr>
        <w:fldChar w:fldCharType="separate"/>
      </w:r>
      <w:ins w:id="1205" w:author="LaurenceJL" w:date="2010-07-15T15:43:00Z">
        <w:r>
          <w:rPr>
            <w:noProof/>
          </w:rPr>
          <w:t>82</w:t>
        </w:r>
        <w:r>
          <w:rPr>
            <w:noProof/>
          </w:rPr>
          <w:fldChar w:fldCharType="end"/>
        </w:r>
        <w:r w:rsidRPr="00135DC9">
          <w:rPr>
            <w:rStyle w:val="Hyperlink"/>
            <w:noProof/>
          </w:rPr>
          <w:fldChar w:fldCharType="end"/>
        </w:r>
      </w:ins>
    </w:p>
    <w:p w:rsidR="001C3859" w:rsidRDefault="001C3859">
      <w:pPr>
        <w:pStyle w:val="TOC2"/>
        <w:tabs>
          <w:tab w:val="right" w:leader="dot" w:pos="9350"/>
        </w:tabs>
        <w:rPr>
          <w:ins w:id="1206" w:author="LaurenceJL" w:date="2010-07-15T15:43:00Z"/>
          <w:noProof/>
        </w:rPr>
      </w:pPr>
      <w:ins w:id="1207"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"_Toc266972322"</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OXF14grid</w:t>
        </w:r>
        <w:r>
          <w:rPr>
            <w:noProof/>
          </w:rPr>
          <w:tab/>
        </w:r>
        <w:r>
          <w:rPr>
            <w:noProof/>
          </w:rPr>
          <w:fldChar w:fldCharType="begin"/>
        </w:r>
        <w:r>
          <w:rPr>
            <w:noProof/>
          </w:rPr>
          <w:instrText xml:space="preserve"> PAGEREF _Toc266972322 \h </w:instrText>
        </w:r>
        <w:r>
          <w:rPr>
            <w:noProof/>
          </w:rPr>
        </w:r>
      </w:ins>
      <w:r>
        <w:rPr>
          <w:noProof/>
        </w:rPr>
        <w:fldChar w:fldCharType="separate"/>
      </w:r>
      <w:ins w:id="1208" w:author="LaurenceJL" w:date="2010-07-15T15:43:00Z">
        <w:r>
          <w:rPr>
            <w:noProof/>
          </w:rPr>
          <w:t>83</w:t>
        </w:r>
        <w:r>
          <w:rPr>
            <w:noProof/>
          </w:rPr>
          <w:fldChar w:fldCharType="end"/>
        </w:r>
        <w:r w:rsidRPr="00135DC9">
          <w:rPr>
            <w:rStyle w:val="Hyperlink"/>
            <w:noProof/>
          </w:rPr>
          <w:fldChar w:fldCharType="end"/>
        </w:r>
      </w:ins>
    </w:p>
    <w:p w:rsidR="001C3859" w:rsidRDefault="001C3859">
      <w:pPr>
        <w:pStyle w:val="TOC1"/>
        <w:tabs>
          <w:tab w:val="right" w:leader="dot" w:pos="9350"/>
        </w:tabs>
        <w:rPr>
          <w:ins w:id="1209" w:author="LaurenceJL" w:date="2010-07-15T15:43:00Z"/>
          <w:noProof/>
        </w:rPr>
      </w:pPr>
      <w:ins w:id="1210"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"_Toc266972323"</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issuespace</w:t>
        </w:r>
        <w:r>
          <w:rPr>
            <w:noProof/>
          </w:rPr>
          <w:tab/>
        </w:r>
        <w:r>
          <w:rPr>
            <w:noProof/>
          </w:rPr>
          <w:fldChar w:fldCharType="begin"/>
        </w:r>
        <w:r>
          <w:rPr>
            <w:noProof/>
          </w:rPr>
          <w:instrText xml:space="preserve"> PAGEREF _Toc266972323 \h </w:instrText>
        </w:r>
        <w:r>
          <w:rPr>
            <w:noProof/>
          </w:rPr>
        </w:r>
      </w:ins>
      <w:r>
        <w:rPr>
          <w:noProof/>
        </w:rPr>
        <w:fldChar w:fldCharType="separate"/>
      </w:r>
      <w:ins w:id="1211" w:author="LaurenceJL" w:date="2010-07-15T15:43:00Z">
        <w:r>
          <w:rPr>
            <w:noProof/>
          </w:rPr>
          <w:t>83</w:t>
        </w:r>
        <w:r>
          <w:rPr>
            <w:noProof/>
          </w:rPr>
          <w:fldChar w:fldCharType="end"/>
        </w:r>
        <w:r w:rsidRPr="00135DC9">
          <w:rPr>
            <w:rStyle w:val="Hyperlink"/>
            <w:noProof/>
          </w:rPr>
          <w:fldChar w:fldCharType="end"/>
        </w:r>
      </w:ins>
    </w:p>
    <w:p w:rsidR="001C3859" w:rsidRDefault="001C3859">
      <w:pPr>
        <w:pStyle w:val="TOC2"/>
        <w:tabs>
          <w:tab w:val="right" w:leader="dot" w:pos="9350"/>
        </w:tabs>
        <w:rPr>
          <w:ins w:id="1212" w:author="LaurenceJL" w:date="2010-07-15T15:43:00Z"/>
          <w:noProof/>
        </w:rPr>
      </w:pPr>
      <w:ins w:id="1213"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"_Toc266972324"</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OXF28a</w:t>
        </w:r>
        <w:r>
          <w:rPr>
            <w:noProof/>
          </w:rPr>
          <w:tab/>
        </w:r>
        <w:r>
          <w:rPr>
            <w:noProof/>
          </w:rPr>
          <w:fldChar w:fldCharType="begin"/>
        </w:r>
        <w:r>
          <w:rPr>
            <w:noProof/>
          </w:rPr>
          <w:instrText xml:space="preserve"> PAGEREF _Toc266972324 \h </w:instrText>
        </w:r>
        <w:r>
          <w:rPr>
            <w:noProof/>
          </w:rPr>
        </w:r>
      </w:ins>
      <w:r>
        <w:rPr>
          <w:noProof/>
        </w:rPr>
        <w:fldChar w:fldCharType="separate"/>
      </w:r>
      <w:ins w:id="1214" w:author="LaurenceJL" w:date="2010-07-15T15:43:00Z">
        <w:r>
          <w:rPr>
            <w:noProof/>
          </w:rPr>
          <w:t>83</w:t>
        </w:r>
        <w:r>
          <w:rPr>
            <w:noProof/>
          </w:rPr>
          <w:fldChar w:fldCharType="end"/>
        </w:r>
        <w:r w:rsidRPr="00135DC9">
          <w:rPr>
            <w:rStyle w:val="Hyperlink"/>
            <w:noProof/>
          </w:rPr>
          <w:fldChar w:fldCharType="end"/>
        </w:r>
      </w:ins>
    </w:p>
    <w:p w:rsidR="001C3859" w:rsidRDefault="001C3859">
      <w:pPr>
        <w:pStyle w:val="TOC2"/>
        <w:tabs>
          <w:tab w:val="right" w:leader="dot" w:pos="9350"/>
        </w:tabs>
        <w:rPr>
          <w:ins w:id="1215" w:author="LaurenceJL" w:date="2010-07-15T15:43:00Z"/>
          <w:noProof/>
        </w:rPr>
      </w:pPr>
      <w:ins w:id="1216"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"_Toc266972325"</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OXF28b</w:t>
        </w:r>
        <w:r>
          <w:rPr>
            <w:noProof/>
          </w:rPr>
          <w:tab/>
        </w:r>
        <w:r>
          <w:rPr>
            <w:noProof/>
          </w:rPr>
          <w:fldChar w:fldCharType="begin"/>
        </w:r>
        <w:r>
          <w:rPr>
            <w:noProof/>
          </w:rPr>
          <w:instrText xml:space="preserve"> PAGEREF _Toc266972325 \h </w:instrText>
        </w:r>
        <w:r>
          <w:rPr>
            <w:noProof/>
          </w:rPr>
        </w:r>
      </w:ins>
      <w:r>
        <w:rPr>
          <w:noProof/>
        </w:rPr>
        <w:fldChar w:fldCharType="separate"/>
      </w:r>
      <w:ins w:id="1217" w:author="LaurenceJL" w:date="2010-07-15T15:43:00Z">
        <w:r>
          <w:rPr>
            <w:noProof/>
          </w:rPr>
          <w:t>84</w:t>
        </w:r>
        <w:r>
          <w:rPr>
            <w:noProof/>
          </w:rPr>
          <w:fldChar w:fldCharType="end"/>
        </w:r>
        <w:r w:rsidRPr="00135DC9">
          <w:rPr>
            <w:rStyle w:val="Hyperlink"/>
            <w:noProof/>
          </w:rPr>
          <w:fldChar w:fldCharType="end"/>
        </w:r>
      </w:ins>
    </w:p>
    <w:p w:rsidR="001C3859" w:rsidRDefault="001C3859">
      <w:pPr>
        <w:pStyle w:val="TOC2"/>
        <w:tabs>
          <w:tab w:val="right" w:leader="dot" w:pos="9350"/>
        </w:tabs>
        <w:rPr>
          <w:ins w:id="1218" w:author="LaurenceJL" w:date="2010-07-15T15:43:00Z"/>
          <w:noProof/>
        </w:rPr>
      </w:pPr>
      <w:ins w:id="1219"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"_Toc266972326"</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OXF28c</w:t>
        </w:r>
        <w:r>
          <w:rPr>
            <w:noProof/>
          </w:rPr>
          <w:tab/>
        </w:r>
        <w:r>
          <w:rPr>
            <w:noProof/>
          </w:rPr>
          <w:fldChar w:fldCharType="begin"/>
        </w:r>
        <w:r>
          <w:rPr>
            <w:noProof/>
          </w:rPr>
          <w:instrText xml:space="preserve"> PAGEREF _Toc266972326 \h </w:instrText>
        </w:r>
        <w:r>
          <w:rPr>
            <w:noProof/>
          </w:rPr>
        </w:r>
      </w:ins>
      <w:r>
        <w:rPr>
          <w:noProof/>
        </w:rPr>
        <w:fldChar w:fldCharType="separate"/>
      </w:r>
      <w:ins w:id="1220" w:author="LaurenceJL" w:date="2010-07-15T15:43:00Z">
        <w:r>
          <w:rPr>
            <w:noProof/>
          </w:rPr>
          <w:t>84</w:t>
        </w:r>
        <w:r>
          <w:rPr>
            <w:noProof/>
          </w:rPr>
          <w:fldChar w:fldCharType="end"/>
        </w:r>
        <w:r w:rsidRPr="00135DC9">
          <w:rPr>
            <w:rStyle w:val="Hyperlink"/>
            <w:noProof/>
          </w:rPr>
          <w:fldChar w:fldCharType="end"/>
        </w:r>
      </w:ins>
    </w:p>
    <w:p w:rsidR="001C3859" w:rsidRDefault="001C3859">
      <w:pPr>
        <w:pStyle w:val="TOC2"/>
        <w:tabs>
          <w:tab w:val="right" w:leader="dot" w:pos="9350"/>
        </w:tabs>
        <w:rPr>
          <w:ins w:id="1221" w:author="LaurenceJL" w:date="2010-07-15T15:43:00Z"/>
          <w:noProof/>
        </w:rPr>
      </w:pPr>
      <w:ins w:id="1222"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"_Toc266972327"</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OXF28d</w:t>
        </w:r>
        <w:r>
          <w:rPr>
            <w:noProof/>
          </w:rPr>
          <w:tab/>
        </w:r>
        <w:r>
          <w:rPr>
            <w:noProof/>
          </w:rPr>
          <w:fldChar w:fldCharType="begin"/>
        </w:r>
        <w:r>
          <w:rPr>
            <w:noProof/>
          </w:rPr>
          <w:instrText xml:space="preserve"> PAGEREF _Toc266972327 \h </w:instrText>
        </w:r>
        <w:r>
          <w:rPr>
            <w:noProof/>
          </w:rPr>
        </w:r>
      </w:ins>
      <w:r>
        <w:rPr>
          <w:noProof/>
        </w:rPr>
        <w:fldChar w:fldCharType="separate"/>
      </w:r>
      <w:ins w:id="1223" w:author="LaurenceJL" w:date="2010-07-15T15:43:00Z">
        <w:r>
          <w:rPr>
            <w:noProof/>
          </w:rPr>
          <w:t>84</w:t>
        </w:r>
        <w:r>
          <w:rPr>
            <w:noProof/>
          </w:rPr>
          <w:fldChar w:fldCharType="end"/>
        </w:r>
        <w:r w:rsidRPr="00135DC9">
          <w:rPr>
            <w:rStyle w:val="Hyperlink"/>
            <w:noProof/>
          </w:rPr>
          <w:fldChar w:fldCharType="end"/>
        </w:r>
      </w:ins>
    </w:p>
    <w:p w:rsidR="001C3859" w:rsidRDefault="001C3859">
      <w:pPr>
        <w:pStyle w:val="TOC2"/>
        <w:tabs>
          <w:tab w:val="right" w:leader="dot" w:pos="9350"/>
        </w:tabs>
        <w:rPr>
          <w:ins w:id="1224" w:author="LaurenceJL" w:date="2010-07-15T15:43:00Z"/>
          <w:noProof/>
        </w:rPr>
      </w:pPr>
      <w:ins w:id="1225"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"_Toc266972328"</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OXF28e</w:t>
        </w:r>
        <w:r>
          <w:rPr>
            <w:noProof/>
          </w:rPr>
          <w:tab/>
        </w:r>
        <w:r>
          <w:rPr>
            <w:noProof/>
          </w:rPr>
          <w:fldChar w:fldCharType="begin"/>
        </w:r>
        <w:r>
          <w:rPr>
            <w:noProof/>
          </w:rPr>
          <w:instrText xml:space="preserve"> PAGEREF _Toc266972328 \h </w:instrText>
        </w:r>
        <w:r>
          <w:rPr>
            <w:noProof/>
          </w:rPr>
        </w:r>
      </w:ins>
      <w:r>
        <w:rPr>
          <w:noProof/>
        </w:rPr>
        <w:fldChar w:fldCharType="separate"/>
      </w:r>
      <w:ins w:id="1226" w:author="LaurenceJL" w:date="2010-07-15T15:43:00Z">
        <w:r>
          <w:rPr>
            <w:noProof/>
          </w:rPr>
          <w:t>85</w:t>
        </w:r>
        <w:r>
          <w:rPr>
            <w:noProof/>
          </w:rPr>
          <w:fldChar w:fldCharType="end"/>
        </w:r>
        <w:r w:rsidRPr="00135DC9">
          <w:rPr>
            <w:rStyle w:val="Hyperlink"/>
            <w:noProof/>
          </w:rPr>
          <w:fldChar w:fldCharType="end"/>
        </w:r>
      </w:ins>
    </w:p>
    <w:p w:rsidR="001C3859" w:rsidRDefault="001C3859">
      <w:pPr>
        <w:pStyle w:val="TOC2"/>
        <w:tabs>
          <w:tab w:val="right" w:leader="dot" w:pos="9350"/>
        </w:tabs>
        <w:rPr>
          <w:ins w:id="1227" w:author="LaurenceJL" w:date="2010-07-15T15:43:00Z"/>
          <w:noProof/>
        </w:rPr>
      </w:pPr>
      <w:ins w:id="1228"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"_Toc266972329"</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OXF28f</w:t>
        </w:r>
        <w:r>
          <w:rPr>
            <w:noProof/>
          </w:rPr>
          <w:tab/>
        </w:r>
        <w:r>
          <w:rPr>
            <w:noProof/>
          </w:rPr>
          <w:fldChar w:fldCharType="begin"/>
        </w:r>
        <w:r>
          <w:rPr>
            <w:noProof/>
          </w:rPr>
          <w:instrText xml:space="preserve"> PAGEREF _Toc266972329 \h </w:instrText>
        </w:r>
        <w:r>
          <w:rPr>
            <w:noProof/>
          </w:rPr>
        </w:r>
      </w:ins>
      <w:r>
        <w:rPr>
          <w:noProof/>
        </w:rPr>
        <w:fldChar w:fldCharType="separate"/>
      </w:r>
      <w:ins w:id="1229" w:author="LaurenceJL" w:date="2010-07-15T15:43:00Z">
        <w:r>
          <w:rPr>
            <w:noProof/>
          </w:rPr>
          <w:t>86</w:t>
        </w:r>
        <w:r>
          <w:rPr>
            <w:noProof/>
          </w:rPr>
          <w:fldChar w:fldCharType="end"/>
        </w:r>
        <w:r w:rsidRPr="00135DC9">
          <w:rPr>
            <w:rStyle w:val="Hyperlink"/>
            <w:noProof/>
          </w:rPr>
          <w:fldChar w:fldCharType="end"/>
        </w:r>
      </w:ins>
    </w:p>
    <w:p w:rsidR="001C3859" w:rsidRDefault="001C3859">
      <w:pPr>
        <w:pStyle w:val="TOC1"/>
        <w:tabs>
          <w:tab w:val="right" w:leader="dot" w:pos="9350"/>
        </w:tabs>
        <w:rPr>
          <w:ins w:id="1230" w:author="LaurenceJL" w:date="2010-07-15T15:43:00Z"/>
          <w:noProof/>
        </w:rPr>
      </w:pPr>
      <w:ins w:id="1231"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"_Toc266972330"</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PAGE9a if OXF2931 in [1,4,5]</w:t>
        </w:r>
        <w:r>
          <w:rPr>
            <w:noProof/>
          </w:rPr>
          <w:tab/>
        </w:r>
        <w:r>
          <w:rPr>
            <w:noProof/>
          </w:rPr>
          <w:fldChar w:fldCharType="begin"/>
        </w:r>
        <w:r>
          <w:rPr>
            <w:noProof/>
          </w:rPr>
          <w:instrText xml:space="preserve"> PAGEREF _Toc266972330 \h </w:instrText>
        </w:r>
        <w:r>
          <w:rPr>
            <w:noProof/>
          </w:rPr>
        </w:r>
      </w:ins>
      <w:r>
        <w:rPr>
          <w:noProof/>
        </w:rPr>
        <w:fldChar w:fldCharType="separate"/>
      </w:r>
      <w:ins w:id="1232" w:author="LaurenceJL" w:date="2010-07-15T15:43:00Z">
        <w:r>
          <w:rPr>
            <w:noProof/>
          </w:rPr>
          <w:t>86</w:t>
        </w:r>
        <w:r>
          <w:rPr>
            <w:noProof/>
          </w:rPr>
          <w:fldChar w:fldCharType="end"/>
        </w:r>
        <w:r w:rsidRPr="00135DC9">
          <w:rPr>
            <w:rStyle w:val="Hyperlink"/>
            <w:noProof/>
          </w:rPr>
          <w:fldChar w:fldCharType="end"/>
        </w:r>
      </w:ins>
    </w:p>
    <w:p w:rsidR="001C3859" w:rsidRDefault="001C3859">
      <w:pPr>
        <w:pStyle w:val="TOC2"/>
        <w:tabs>
          <w:tab w:val="right" w:leader="dot" w:pos="9350"/>
        </w:tabs>
        <w:rPr>
          <w:ins w:id="1233" w:author="LaurenceJL" w:date="2010-07-15T15:43:00Z"/>
          <w:noProof/>
        </w:rPr>
      </w:pPr>
      <w:ins w:id="1234"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"_Toc266972331"</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OXF29grid</w:t>
        </w:r>
        <w:r>
          <w:rPr>
            <w:noProof/>
          </w:rPr>
          <w:tab/>
        </w:r>
        <w:r>
          <w:rPr>
            <w:noProof/>
          </w:rPr>
          <w:fldChar w:fldCharType="begin"/>
        </w:r>
        <w:r>
          <w:rPr>
            <w:noProof/>
          </w:rPr>
          <w:instrText xml:space="preserve"> PAGEREF _Toc266972331 \h </w:instrText>
        </w:r>
        <w:r>
          <w:rPr>
            <w:noProof/>
          </w:rPr>
        </w:r>
      </w:ins>
      <w:r>
        <w:rPr>
          <w:noProof/>
        </w:rPr>
        <w:fldChar w:fldCharType="separate"/>
      </w:r>
      <w:ins w:id="1235" w:author="LaurenceJL" w:date="2010-07-15T15:43:00Z">
        <w:r>
          <w:rPr>
            <w:noProof/>
          </w:rPr>
          <w:t>87</w:t>
        </w:r>
        <w:r>
          <w:rPr>
            <w:noProof/>
          </w:rPr>
          <w:fldChar w:fldCharType="end"/>
        </w:r>
        <w:r w:rsidRPr="00135DC9">
          <w:rPr>
            <w:rStyle w:val="Hyperlink"/>
            <w:noProof/>
          </w:rPr>
          <w:fldChar w:fldCharType="end"/>
        </w:r>
      </w:ins>
    </w:p>
    <w:p w:rsidR="001C3859" w:rsidRDefault="001C3859">
      <w:pPr>
        <w:pStyle w:val="TOC1"/>
        <w:tabs>
          <w:tab w:val="right" w:leader="dot" w:pos="9350"/>
        </w:tabs>
        <w:rPr>
          <w:ins w:id="1236" w:author="LaurenceJL" w:date="2010-07-15T15:43:00Z"/>
          <w:noProof/>
        </w:rPr>
      </w:pPr>
      <w:ins w:id="1237"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"_Toc266972332"</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PAGE9b if OXF2931 in [2,4,6]</w:t>
        </w:r>
        <w:r>
          <w:rPr>
            <w:noProof/>
          </w:rPr>
          <w:tab/>
        </w:r>
        <w:r>
          <w:rPr>
            <w:noProof/>
          </w:rPr>
          <w:fldChar w:fldCharType="begin"/>
        </w:r>
        <w:r>
          <w:rPr>
            <w:noProof/>
          </w:rPr>
          <w:instrText xml:space="preserve"> PAGEREF _Toc266972332 \h </w:instrText>
        </w:r>
        <w:r>
          <w:rPr>
            <w:noProof/>
          </w:rPr>
        </w:r>
      </w:ins>
      <w:r>
        <w:rPr>
          <w:noProof/>
        </w:rPr>
        <w:fldChar w:fldCharType="separate"/>
      </w:r>
      <w:ins w:id="1238" w:author="LaurenceJL" w:date="2010-07-15T15:43:00Z">
        <w:r>
          <w:rPr>
            <w:noProof/>
          </w:rPr>
          <w:t>87</w:t>
        </w:r>
        <w:r>
          <w:rPr>
            <w:noProof/>
          </w:rPr>
          <w:fldChar w:fldCharType="end"/>
        </w:r>
        <w:r w:rsidRPr="00135DC9">
          <w:rPr>
            <w:rStyle w:val="Hyperlink"/>
            <w:noProof/>
          </w:rPr>
          <w:fldChar w:fldCharType="end"/>
        </w:r>
      </w:ins>
    </w:p>
    <w:p w:rsidR="001C3859" w:rsidRDefault="001C3859">
      <w:pPr>
        <w:pStyle w:val="TOC2"/>
        <w:tabs>
          <w:tab w:val="right" w:leader="dot" w:pos="9350"/>
        </w:tabs>
        <w:rPr>
          <w:ins w:id="1239" w:author="LaurenceJL" w:date="2010-07-15T15:43:00Z"/>
          <w:noProof/>
        </w:rPr>
      </w:pPr>
      <w:ins w:id="1240"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"_Toc266972333"</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OXF30grid</w:t>
        </w:r>
        <w:r>
          <w:rPr>
            <w:noProof/>
          </w:rPr>
          <w:tab/>
        </w:r>
        <w:r>
          <w:rPr>
            <w:noProof/>
          </w:rPr>
          <w:fldChar w:fldCharType="begin"/>
        </w:r>
        <w:r>
          <w:rPr>
            <w:noProof/>
          </w:rPr>
          <w:instrText xml:space="preserve"> PAGEREF _Toc266972333 \h </w:instrText>
        </w:r>
        <w:r>
          <w:rPr>
            <w:noProof/>
          </w:rPr>
        </w:r>
      </w:ins>
      <w:r>
        <w:rPr>
          <w:noProof/>
        </w:rPr>
        <w:fldChar w:fldCharType="separate"/>
      </w:r>
      <w:ins w:id="1241" w:author="LaurenceJL" w:date="2010-07-15T15:43:00Z">
        <w:r>
          <w:rPr>
            <w:noProof/>
          </w:rPr>
          <w:t>88</w:t>
        </w:r>
        <w:r>
          <w:rPr>
            <w:noProof/>
          </w:rPr>
          <w:fldChar w:fldCharType="end"/>
        </w:r>
        <w:r w:rsidRPr="00135DC9">
          <w:rPr>
            <w:rStyle w:val="Hyperlink"/>
            <w:noProof/>
          </w:rPr>
          <w:fldChar w:fldCharType="end"/>
        </w:r>
      </w:ins>
    </w:p>
    <w:p w:rsidR="001C3859" w:rsidRDefault="001C3859">
      <w:pPr>
        <w:pStyle w:val="TOC1"/>
        <w:tabs>
          <w:tab w:val="right" w:leader="dot" w:pos="9350"/>
        </w:tabs>
        <w:rPr>
          <w:ins w:id="1242" w:author="LaurenceJL" w:date="2010-07-15T15:43:00Z"/>
          <w:noProof/>
        </w:rPr>
      </w:pPr>
      <w:ins w:id="1243"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"_Toc266972334"</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PAGE9c if OXF2931 in[3,5,6]</w:t>
        </w:r>
        <w:r>
          <w:rPr>
            <w:noProof/>
          </w:rPr>
          <w:tab/>
        </w:r>
        <w:r>
          <w:rPr>
            <w:noProof/>
          </w:rPr>
          <w:fldChar w:fldCharType="begin"/>
        </w:r>
        <w:r>
          <w:rPr>
            <w:noProof/>
          </w:rPr>
          <w:instrText xml:space="preserve"> PAGEREF _Toc266972334 \h </w:instrText>
        </w:r>
        <w:r>
          <w:rPr>
            <w:noProof/>
          </w:rPr>
        </w:r>
      </w:ins>
      <w:r>
        <w:rPr>
          <w:noProof/>
        </w:rPr>
        <w:fldChar w:fldCharType="separate"/>
      </w:r>
      <w:ins w:id="1244" w:author="LaurenceJL" w:date="2010-07-15T15:43:00Z">
        <w:r>
          <w:rPr>
            <w:noProof/>
          </w:rPr>
          <w:t>88</w:t>
        </w:r>
        <w:r>
          <w:rPr>
            <w:noProof/>
          </w:rPr>
          <w:fldChar w:fldCharType="end"/>
        </w:r>
        <w:r w:rsidRPr="00135DC9">
          <w:rPr>
            <w:rStyle w:val="Hyperlink"/>
            <w:noProof/>
          </w:rPr>
          <w:fldChar w:fldCharType="end"/>
        </w:r>
      </w:ins>
    </w:p>
    <w:p w:rsidR="001C3859" w:rsidRDefault="001C3859">
      <w:pPr>
        <w:pStyle w:val="TOC2"/>
        <w:tabs>
          <w:tab w:val="right" w:leader="dot" w:pos="9350"/>
        </w:tabs>
        <w:rPr>
          <w:ins w:id="1245" w:author="LaurenceJL" w:date="2010-07-15T15:43:00Z"/>
          <w:noProof/>
        </w:rPr>
      </w:pPr>
      <w:ins w:id="1246"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"_Toc266972335"</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OXF31grid</w:t>
        </w:r>
        <w:r>
          <w:rPr>
            <w:noProof/>
          </w:rPr>
          <w:tab/>
        </w:r>
        <w:r>
          <w:rPr>
            <w:noProof/>
          </w:rPr>
          <w:fldChar w:fldCharType="begin"/>
        </w:r>
        <w:r>
          <w:rPr>
            <w:noProof/>
          </w:rPr>
          <w:instrText xml:space="preserve"> PAGEREF _Toc266972335 \h </w:instrText>
        </w:r>
        <w:r>
          <w:rPr>
            <w:noProof/>
          </w:rPr>
        </w:r>
      </w:ins>
      <w:r>
        <w:rPr>
          <w:noProof/>
        </w:rPr>
        <w:fldChar w:fldCharType="separate"/>
      </w:r>
      <w:ins w:id="1247" w:author="LaurenceJL" w:date="2010-07-15T15:43:00Z">
        <w:r>
          <w:rPr>
            <w:noProof/>
          </w:rPr>
          <w:t>89</w:t>
        </w:r>
        <w:r>
          <w:rPr>
            <w:noProof/>
          </w:rPr>
          <w:fldChar w:fldCharType="end"/>
        </w:r>
        <w:r w:rsidRPr="00135DC9">
          <w:rPr>
            <w:rStyle w:val="Hyperlink"/>
            <w:noProof/>
          </w:rPr>
          <w:fldChar w:fldCharType="end"/>
        </w:r>
      </w:ins>
    </w:p>
    <w:p w:rsidR="001C3859" w:rsidRDefault="001C3859">
      <w:pPr>
        <w:pStyle w:val="TOC1"/>
        <w:tabs>
          <w:tab w:val="right" w:leader="dot" w:pos="9350"/>
        </w:tabs>
        <w:rPr>
          <w:ins w:id="1248" w:author="LaurenceJL" w:date="2010-07-15T15:43:00Z"/>
          <w:noProof/>
        </w:rPr>
      </w:pPr>
      <w:ins w:id="1249"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"_Toc266972336"</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PAGE9d</w:t>
        </w:r>
        <w:r>
          <w:rPr>
            <w:noProof/>
          </w:rPr>
          <w:tab/>
        </w:r>
        <w:r>
          <w:rPr>
            <w:noProof/>
          </w:rPr>
          <w:fldChar w:fldCharType="begin"/>
        </w:r>
        <w:r>
          <w:rPr>
            <w:noProof/>
          </w:rPr>
          <w:instrText xml:space="preserve"> PAGEREF _Toc266972336 \h </w:instrText>
        </w:r>
        <w:r>
          <w:rPr>
            <w:noProof/>
          </w:rPr>
        </w:r>
      </w:ins>
      <w:r>
        <w:rPr>
          <w:noProof/>
        </w:rPr>
        <w:fldChar w:fldCharType="separate"/>
      </w:r>
      <w:ins w:id="1250" w:author="LaurenceJL" w:date="2010-07-15T15:43:00Z">
        <w:r>
          <w:rPr>
            <w:noProof/>
          </w:rPr>
          <w:t>89</w:t>
        </w:r>
        <w:r>
          <w:rPr>
            <w:noProof/>
          </w:rPr>
          <w:fldChar w:fldCharType="end"/>
        </w:r>
        <w:r w:rsidRPr="00135DC9">
          <w:rPr>
            <w:rStyle w:val="Hyperlink"/>
            <w:noProof/>
          </w:rPr>
          <w:fldChar w:fldCharType="end"/>
        </w:r>
      </w:ins>
    </w:p>
    <w:p w:rsidR="001C3859" w:rsidRDefault="001C3859">
      <w:pPr>
        <w:pStyle w:val="TOC2"/>
        <w:tabs>
          <w:tab w:val="right" w:leader="dot" w:pos="9350"/>
        </w:tabs>
        <w:rPr>
          <w:ins w:id="1251" w:author="LaurenceJL" w:date="2010-07-15T15:43:00Z"/>
          <w:noProof/>
        </w:rPr>
      </w:pPr>
      <w:ins w:id="1252"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"_Toc266972337"</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OXF310grid</w:t>
        </w:r>
        <w:r>
          <w:rPr>
            <w:noProof/>
          </w:rPr>
          <w:tab/>
        </w:r>
        <w:r>
          <w:rPr>
            <w:noProof/>
          </w:rPr>
          <w:fldChar w:fldCharType="begin"/>
        </w:r>
        <w:r>
          <w:rPr>
            <w:noProof/>
          </w:rPr>
          <w:instrText xml:space="preserve"> PAGEREF _Toc266972337 \h </w:instrText>
        </w:r>
        <w:r>
          <w:rPr>
            <w:noProof/>
          </w:rPr>
        </w:r>
      </w:ins>
      <w:r>
        <w:rPr>
          <w:noProof/>
        </w:rPr>
        <w:fldChar w:fldCharType="separate"/>
      </w:r>
      <w:ins w:id="1253" w:author="LaurenceJL" w:date="2010-07-15T15:43:00Z">
        <w:r>
          <w:rPr>
            <w:noProof/>
          </w:rPr>
          <w:t>90</w:t>
        </w:r>
        <w:r>
          <w:rPr>
            <w:noProof/>
          </w:rPr>
          <w:fldChar w:fldCharType="end"/>
        </w:r>
        <w:r w:rsidRPr="00135DC9">
          <w:rPr>
            <w:rStyle w:val="Hyperlink"/>
            <w:noProof/>
          </w:rPr>
          <w:fldChar w:fldCharType="end"/>
        </w:r>
      </w:ins>
    </w:p>
    <w:p w:rsidR="001C3859" w:rsidRDefault="001C3859">
      <w:pPr>
        <w:pStyle w:val="TOC1"/>
        <w:tabs>
          <w:tab w:val="right" w:leader="dot" w:pos="9350"/>
        </w:tabs>
        <w:rPr>
          <w:ins w:id="1254" w:author="LaurenceJL" w:date="2010-07-15T15:43:00Z"/>
          <w:noProof/>
        </w:rPr>
      </w:pPr>
      <w:ins w:id="1255"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"_Toc266972338"</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_implicit_17</w:t>
        </w:r>
        <w:r>
          <w:rPr>
            <w:noProof/>
          </w:rPr>
          <w:tab/>
        </w:r>
        <w:r>
          <w:rPr>
            <w:noProof/>
          </w:rPr>
          <w:fldChar w:fldCharType="begin"/>
        </w:r>
        <w:r>
          <w:rPr>
            <w:noProof/>
          </w:rPr>
          <w:instrText xml:space="preserve"> PAGEREF _Toc266972338 \h </w:instrText>
        </w:r>
        <w:r>
          <w:rPr>
            <w:noProof/>
          </w:rPr>
        </w:r>
      </w:ins>
      <w:r>
        <w:rPr>
          <w:noProof/>
        </w:rPr>
        <w:fldChar w:fldCharType="separate"/>
      </w:r>
      <w:ins w:id="1256" w:author="LaurenceJL" w:date="2010-07-15T15:43:00Z">
        <w:r>
          <w:rPr>
            <w:noProof/>
          </w:rPr>
          <w:t>90</w:t>
        </w:r>
        <w:r>
          <w:rPr>
            <w:noProof/>
          </w:rPr>
          <w:fldChar w:fldCharType="end"/>
        </w:r>
        <w:r w:rsidRPr="00135DC9">
          <w:rPr>
            <w:rStyle w:val="Hyperlink"/>
            <w:noProof/>
          </w:rPr>
          <w:fldChar w:fldCharType="end"/>
        </w:r>
      </w:ins>
    </w:p>
    <w:p w:rsidR="001C3859" w:rsidRDefault="001C3859">
      <w:pPr>
        <w:pStyle w:val="TOC1"/>
        <w:tabs>
          <w:tab w:val="right" w:leader="dot" w:pos="9350"/>
        </w:tabs>
        <w:rPr>
          <w:ins w:id="1257" w:author="LaurenceJL" w:date="2010-07-15T15:43:00Z"/>
          <w:noProof/>
        </w:rPr>
      </w:pPr>
      <w:ins w:id="1258"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"_Toc266972339"</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snbpAq1</w:t>
        </w:r>
        <w:r>
          <w:rPr>
            <w:noProof/>
          </w:rPr>
          <w:tab/>
        </w:r>
        <w:r>
          <w:rPr>
            <w:noProof/>
          </w:rPr>
          <w:fldChar w:fldCharType="begin"/>
        </w:r>
        <w:r>
          <w:rPr>
            <w:noProof/>
          </w:rPr>
          <w:instrText xml:space="preserve"> PAGEREF _Toc266972339 \h </w:instrText>
        </w:r>
        <w:r>
          <w:rPr>
            <w:noProof/>
          </w:rPr>
        </w:r>
      </w:ins>
      <w:r>
        <w:rPr>
          <w:noProof/>
        </w:rPr>
        <w:fldChar w:fldCharType="separate"/>
      </w:r>
      <w:ins w:id="1259" w:author="LaurenceJL" w:date="2010-07-15T15:43:00Z">
        <w:r>
          <w:rPr>
            <w:noProof/>
          </w:rPr>
          <w:t>90</w:t>
        </w:r>
        <w:r>
          <w:rPr>
            <w:noProof/>
          </w:rPr>
          <w:fldChar w:fldCharType="end"/>
        </w:r>
        <w:r w:rsidRPr="00135DC9">
          <w:rPr>
            <w:rStyle w:val="Hyperlink"/>
            <w:noProof/>
          </w:rPr>
          <w:fldChar w:fldCharType="end"/>
        </w:r>
      </w:ins>
    </w:p>
    <w:p w:rsidR="001C3859" w:rsidRDefault="001C3859">
      <w:pPr>
        <w:pStyle w:val="TOC2"/>
        <w:tabs>
          <w:tab w:val="right" w:leader="dot" w:pos="9350"/>
        </w:tabs>
        <w:rPr>
          <w:ins w:id="1260" w:author="LaurenceJL" w:date="2010-07-15T15:43:00Z"/>
          <w:noProof/>
        </w:rPr>
      </w:pPr>
      <w:ins w:id="1261" w:author="LaurenceJL" w:date="2010-07-15T15:43:00Z">
        <w:r w:rsidRPr="00135DC9">
          <w:rPr>
            <w:rStyle w:val="Hyperlink"/>
            <w:noProof/>
          </w:rPr>
          <w:lastRenderedPageBreak/>
          <w:fldChar w:fldCharType="begin"/>
        </w:r>
        <w:r w:rsidRPr="00135DC9">
          <w:rPr>
            <w:rStyle w:val="Hyperlink"/>
            <w:noProof/>
          </w:rPr>
          <w:instrText xml:space="preserve"> </w:instrText>
        </w:r>
        <w:r>
          <w:rPr>
            <w:noProof/>
          </w:rPr>
          <w:instrText>HYPERLINK \l "_Toc266972340"</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snbpAq1</w:t>
        </w:r>
        <w:r>
          <w:rPr>
            <w:noProof/>
          </w:rPr>
          <w:tab/>
        </w:r>
        <w:r>
          <w:rPr>
            <w:noProof/>
          </w:rPr>
          <w:fldChar w:fldCharType="begin"/>
        </w:r>
        <w:r>
          <w:rPr>
            <w:noProof/>
          </w:rPr>
          <w:instrText xml:space="preserve"> PAGEREF _Toc266972340 \h </w:instrText>
        </w:r>
        <w:r>
          <w:rPr>
            <w:noProof/>
          </w:rPr>
        </w:r>
      </w:ins>
      <w:r>
        <w:rPr>
          <w:noProof/>
        </w:rPr>
        <w:fldChar w:fldCharType="separate"/>
      </w:r>
      <w:ins w:id="1262" w:author="LaurenceJL" w:date="2010-07-15T15:43:00Z">
        <w:r>
          <w:rPr>
            <w:noProof/>
          </w:rPr>
          <w:t>91</w:t>
        </w:r>
        <w:r>
          <w:rPr>
            <w:noProof/>
          </w:rPr>
          <w:fldChar w:fldCharType="end"/>
        </w:r>
        <w:r w:rsidRPr="00135DC9">
          <w:rPr>
            <w:rStyle w:val="Hyperlink"/>
            <w:noProof/>
          </w:rPr>
          <w:fldChar w:fldCharType="end"/>
        </w:r>
      </w:ins>
    </w:p>
    <w:p w:rsidR="001C3859" w:rsidRDefault="001C3859">
      <w:pPr>
        <w:pStyle w:val="TOC1"/>
        <w:tabs>
          <w:tab w:val="right" w:leader="dot" w:pos="9350"/>
        </w:tabs>
        <w:rPr>
          <w:ins w:id="1263" w:author="LaurenceJL" w:date="2010-07-15T15:43:00Z"/>
          <w:noProof/>
        </w:rPr>
      </w:pPr>
      <w:ins w:id="1264"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"_Toc266972341"</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snbpAq2</w:t>
        </w:r>
        <w:r>
          <w:rPr>
            <w:noProof/>
          </w:rPr>
          <w:tab/>
        </w:r>
        <w:r>
          <w:rPr>
            <w:noProof/>
          </w:rPr>
          <w:fldChar w:fldCharType="begin"/>
        </w:r>
        <w:r>
          <w:rPr>
            <w:noProof/>
          </w:rPr>
          <w:instrText xml:space="preserve"> PAGEREF _Toc266972341 \h </w:instrText>
        </w:r>
        <w:r>
          <w:rPr>
            <w:noProof/>
          </w:rPr>
        </w:r>
      </w:ins>
      <w:r>
        <w:rPr>
          <w:noProof/>
        </w:rPr>
        <w:fldChar w:fldCharType="separate"/>
      </w:r>
      <w:ins w:id="1265" w:author="LaurenceJL" w:date="2010-07-15T15:43:00Z">
        <w:r>
          <w:rPr>
            <w:noProof/>
          </w:rPr>
          <w:t>91</w:t>
        </w:r>
        <w:r>
          <w:rPr>
            <w:noProof/>
          </w:rPr>
          <w:fldChar w:fldCharType="end"/>
        </w:r>
        <w:r w:rsidRPr="00135DC9">
          <w:rPr>
            <w:rStyle w:val="Hyperlink"/>
            <w:noProof/>
          </w:rPr>
          <w:fldChar w:fldCharType="end"/>
        </w:r>
      </w:ins>
    </w:p>
    <w:p w:rsidR="001C3859" w:rsidRDefault="001C3859">
      <w:pPr>
        <w:pStyle w:val="TOC2"/>
        <w:tabs>
          <w:tab w:val="right" w:leader="dot" w:pos="9350"/>
        </w:tabs>
        <w:rPr>
          <w:ins w:id="1266" w:author="LaurenceJL" w:date="2010-07-15T15:43:00Z"/>
          <w:noProof/>
        </w:rPr>
      </w:pPr>
      <w:ins w:id="1267"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"_Toc266972342"</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snbpAq2</w:t>
        </w:r>
        <w:r>
          <w:rPr>
            <w:noProof/>
          </w:rPr>
          <w:tab/>
        </w:r>
        <w:r>
          <w:rPr>
            <w:noProof/>
          </w:rPr>
          <w:fldChar w:fldCharType="begin"/>
        </w:r>
        <w:r>
          <w:rPr>
            <w:noProof/>
          </w:rPr>
          <w:instrText xml:space="preserve"> PAGEREF _Toc266972342 \h </w:instrText>
        </w:r>
        <w:r>
          <w:rPr>
            <w:noProof/>
          </w:rPr>
        </w:r>
      </w:ins>
      <w:r>
        <w:rPr>
          <w:noProof/>
        </w:rPr>
        <w:fldChar w:fldCharType="separate"/>
      </w:r>
      <w:ins w:id="1268" w:author="LaurenceJL" w:date="2010-07-15T15:43:00Z">
        <w:r>
          <w:rPr>
            <w:noProof/>
          </w:rPr>
          <w:t>91</w:t>
        </w:r>
        <w:r>
          <w:rPr>
            <w:noProof/>
          </w:rPr>
          <w:fldChar w:fldCharType="end"/>
        </w:r>
        <w:r w:rsidRPr="00135DC9">
          <w:rPr>
            <w:rStyle w:val="Hyperlink"/>
            <w:noProof/>
          </w:rPr>
          <w:fldChar w:fldCharType="end"/>
        </w:r>
      </w:ins>
    </w:p>
    <w:p w:rsidR="001C3859" w:rsidRDefault="001C3859">
      <w:pPr>
        <w:pStyle w:val="TOC1"/>
        <w:tabs>
          <w:tab w:val="right" w:leader="dot" w:pos="9350"/>
        </w:tabs>
        <w:rPr>
          <w:ins w:id="1269" w:author="LaurenceJL" w:date="2010-07-15T15:43:00Z"/>
          <w:noProof/>
        </w:rPr>
      </w:pPr>
      <w:ins w:id="1270"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"_Toc266972343"</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snbpAq3</w:t>
        </w:r>
        <w:r>
          <w:rPr>
            <w:noProof/>
          </w:rPr>
          <w:tab/>
        </w:r>
        <w:r>
          <w:rPr>
            <w:noProof/>
          </w:rPr>
          <w:fldChar w:fldCharType="begin"/>
        </w:r>
        <w:r>
          <w:rPr>
            <w:noProof/>
          </w:rPr>
          <w:instrText xml:space="preserve"> PAGEREF _Toc266972343 \h </w:instrText>
        </w:r>
        <w:r>
          <w:rPr>
            <w:noProof/>
          </w:rPr>
        </w:r>
      </w:ins>
      <w:r>
        <w:rPr>
          <w:noProof/>
        </w:rPr>
        <w:fldChar w:fldCharType="separate"/>
      </w:r>
      <w:ins w:id="1271" w:author="LaurenceJL" w:date="2010-07-15T15:43:00Z">
        <w:r>
          <w:rPr>
            <w:noProof/>
          </w:rPr>
          <w:t>91</w:t>
        </w:r>
        <w:r>
          <w:rPr>
            <w:noProof/>
          </w:rPr>
          <w:fldChar w:fldCharType="end"/>
        </w:r>
        <w:r w:rsidRPr="00135DC9">
          <w:rPr>
            <w:rStyle w:val="Hyperlink"/>
            <w:noProof/>
          </w:rPr>
          <w:fldChar w:fldCharType="end"/>
        </w:r>
      </w:ins>
    </w:p>
    <w:p w:rsidR="001C3859" w:rsidRDefault="001C3859">
      <w:pPr>
        <w:pStyle w:val="TOC2"/>
        <w:tabs>
          <w:tab w:val="right" w:leader="dot" w:pos="9350"/>
        </w:tabs>
        <w:rPr>
          <w:ins w:id="1272" w:author="LaurenceJL" w:date="2010-07-15T15:43:00Z"/>
          <w:noProof/>
        </w:rPr>
      </w:pPr>
      <w:ins w:id="1273"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"_Toc266972344"</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snbpAq3</w:t>
        </w:r>
        <w:r>
          <w:rPr>
            <w:noProof/>
          </w:rPr>
          <w:tab/>
        </w:r>
        <w:r>
          <w:rPr>
            <w:noProof/>
          </w:rPr>
          <w:fldChar w:fldCharType="begin"/>
        </w:r>
        <w:r>
          <w:rPr>
            <w:noProof/>
          </w:rPr>
          <w:instrText xml:space="preserve"> PAGEREF _Toc266972344 \h </w:instrText>
        </w:r>
        <w:r>
          <w:rPr>
            <w:noProof/>
          </w:rPr>
        </w:r>
      </w:ins>
      <w:r>
        <w:rPr>
          <w:noProof/>
        </w:rPr>
        <w:fldChar w:fldCharType="separate"/>
      </w:r>
      <w:ins w:id="1274" w:author="LaurenceJL" w:date="2010-07-15T15:43:00Z">
        <w:r>
          <w:rPr>
            <w:noProof/>
          </w:rPr>
          <w:t>92</w:t>
        </w:r>
        <w:r>
          <w:rPr>
            <w:noProof/>
          </w:rPr>
          <w:fldChar w:fldCharType="end"/>
        </w:r>
        <w:r w:rsidRPr="00135DC9">
          <w:rPr>
            <w:rStyle w:val="Hyperlink"/>
            <w:noProof/>
          </w:rPr>
          <w:fldChar w:fldCharType="end"/>
        </w:r>
      </w:ins>
    </w:p>
    <w:p w:rsidR="001C3859" w:rsidRDefault="001C3859">
      <w:pPr>
        <w:pStyle w:val="TOC1"/>
        <w:tabs>
          <w:tab w:val="right" w:leader="dot" w:pos="9350"/>
        </w:tabs>
        <w:rPr>
          <w:ins w:id="1275" w:author="LaurenceJL" w:date="2010-07-15T15:43:00Z"/>
          <w:noProof/>
        </w:rPr>
      </w:pPr>
      <w:ins w:id="1276"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"_Toc266972345"</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snbpBq1</w:t>
        </w:r>
        <w:r>
          <w:rPr>
            <w:noProof/>
          </w:rPr>
          <w:tab/>
        </w:r>
        <w:r>
          <w:rPr>
            <w:noProof/>
          </w:rPr>
          <w:fldChar w:fldCharType="begin"/>
        </w:r>
        <w:r>
          <w:rPr>
            <w:noProof/>
          </w:rPr>
          <w:instrText xml:space="preserve"> PAGEREF _Toc266972345 \h </w:instrText>
        </w:r>
        <w:r>
          <w:rPr>
            <w:noProof/>
          </w:rPr>
        </w:r>
      </w:ins>
      <w:r>
        <w:rPr>
          <w:noProof/>
        </w:rPr>
        <w:fldChar w:fldCharType="separate"/>
      </w:r>
      <w:ins w:id="1277" w:author="LaurenceJL" w:date="2010-07-15T15:43:00Z">
        <w:r>
          <w:rPr>
            <w:noProof/>
          </w:rPr>
          <w:t>92</w:t>
        </w:r>
        <w:r>
          <w:rPr>
            <w:noProof/>
          </w:rPr>
          <w:fldChar w:fldCharType="end"/>
        </w:r>
        <w:r w:rsidRPr="00135DC9">
          <w:rPr>
            <w:rStyle w:val="Hyperlink"/>
            <w:noProof/>
          </w:rPr>
          <w:fldChar w:fldCharType="end"/>
        </w:r>
      </w:ins>
    </w:p>
    <w:p w:rsidR="001C3859" w:rsidRDefault="001C3859">
      <w:pPr>
        <w:pStyle w:val="TOC2"/>
        <w:tabs>
          <w:tab w:val="right" w:leader="dot" w:pos="9350"/>
        </w:tabs>
        <w:rPr>
          <w:ins w:id="1278" w:author="LaurenceJL" w:date="2010-07-15T15:43:00Z"/>
          <w:noProof/>
        </w:rPr>
      </w:pPr>
      <w:ins w:id="1279"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"_Toc266972346"</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snbpBq1</w:t>
        </w:r>
        <w:r>
          <w:rPr>
            <w:noProof/>
          </w:rPr>
          <w:tab/>
        </w:r>
        <w:r>
          <w:rPr>
            <w:noProof/>
          </w:rPr>
          <w:fldChar w:fldCharType="begin"/>
        </w:r>
        <w:r>
          <w:rPr>
            <w:noProof/>
          </w:rPr>
          <w:instrText xml:space="preserve"> PAGEREF _Toc266972346 \h </w:instrText>
        </w:r>
        <w:r>
          <w:rPr>
            <w:noProof/>
          </w:rPr>
        </w:r>
      </w:ins>
      <w:r>
        <w:rPr>
          <w:noProof/>
        </w:rPr>
        <w:fldChar w:fldCharType="separate"/>
      </w:r>
      <w:ins w:id="1280" w:author="LaurenceJL" w:date="2010-07-15T15:43:00Z">
        <w:r>
          <w:rPr>
            <w:noProof/>
          </w:rPr>
          <w:t>92</w:t>
        </w:r>
        <w:r>
          <w:rPr>
            <w:noProof/>
          </w:rPr>
          <w:fldChar w:fldCharType="end"/>
        </w:r>
        <w:r w:rsidRPr="00135DC9">
          <w:rPr>
            <w:rStyle w:val="Hyperlink"/>
            <w:noProof/>
          </w:rPr>
          <w:fldChar w:fldCharType="end"/>
        </w:r>
      </w:ins>
    </w:p>
    <w:p w:rsidR="001C3859" w:rsidRDefault="001C3859">
      <w:pPr>
        <w:pStyle w:val="TOC1"/>
        <w:tabs>
          <w:tab w:val="right" w:leader="dot" w:pos="9350"/>
        </w:tabs>
        <w:rPr>
          <w:ins w:id="1281" w:author="LaurenceJL" w:date="2010-07-15T15:43:00Z"/>
          <w:noProof/>
        </w:rPr>
      </w:pPr>
      <w:ins w:id="1282"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"_Toc266972347"</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snbpBq2</w:t>
        </w:r>
        <w:r>
          <w:rPr>
            <w:noProof/>
          </w:rPr>
          <w:tab/>
        </w:r>
        <w:r>
          <w:rPr>
            <w:noProof/>
          </w:rPr>
          <w:fldChar w:fldCharType="begin"/>
        </w:r>
        <w:r>
          <w:rPr>
            <w:noProof/>
          </w:rPr>
          <w:instrText xml:space="preserve"> PAGEREF _Toc266972347 \h </w:instrText>
        </w:r>
        <w:r>
          <w:rPr>
            <w:noProof/>
          </w:rPr>
        </w:r>
      </w:ins>
      <w:r>
        <w:rPr>
          <w:noProof/>
        </w:rPr>
        <w:fldChar w:fldCharType="separate"/>
      </w:r>
      <w:ins w:id="1283" w:author="LaurenceJL" w:date="2010-07-15T15:43:00Z">
        <w:r>
          <w:rPr>
            <w:noProof/>
          </w:rPr>
          <w:t>92</w:t>
        </w:r>
        <w:r>
          <w:rPr>
            <w:noProof/>
          </w:rPr>
          <w:fldChar w:fldCharType="end"/>
        </w:r>
        <w:r w:rsidRPr="00135DC9">
          <w:rPr>
            <w:rStyle w:val="Hyperlink"/>
            <w:noProof/>
          </w:rPr>
          <w:fldChar w:fldCharType="end"/>
        </w:r>
      </w:ins>
    </w:p>
    <w:p w:rsidR="001C3859" w:rsidRDefault="001C3859">
      <w:pPr>
        <w:pStyle w:val="TOC2"/>
        <w:tabs>
          <w:tab w:val="right" w:leader="dot" w:pos="9350"/>
        </w:tabs>
        <w:rPr>
          <w:ins w:id="1284" w:author="LaurenceJL" w:date="2010-07-15T15:43:00Z"/>
          <w:noProof/>
        </w:rPr>
      </w:pPr>
      <w:ins w:id="1285"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"_Toc266972348"</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snbpBq2</w:t>
        </w:r>
        <w:r>
          <w:rPr>
            <w:noProof/>
          </w:rPr>
          <w:tab/>
        </w:r>
        <w:r>
          <w:rPr>
            <w:noProof/>
          </w:rPr>
          <w:fldChar w:fldCharType="begin"/>
        </w:r>
        <w:r>
          <w:rPr>
            <w:noProof/>
          </w:rPr>
          <w:instrText xml:space="preserve"> PAGEREF _Toc266972348 \h </w:instrText>
        </w:r>
        <w:r>
          <w:rPr>
            <w:noProof/>
          </w:rPr>
        </w:r>
      </w:ins>
      <w:r>
        <w:rPr>
          <w:noProof/>
        </w:rPr>
        <w:fldChar w:fldCharType="separate"/>
      </w:r>
      <w:ins w:id="1286" w:author="LaurenceJL" w:date="2010-07-15T15:43:00Z">
        <w:r>
          <w:rPr>
            <w:noProof/>
          </w:rPr>
          <w:t>93</w:t>
        </w:r>
        <w:r>
          <w:rPr>
            <w:noProof/>
          </w:rPr>
          <w:fldChar w:fldCharType="end"/>
        </w:r>
        <w:r w:rsidRPr="00135DC9">
          <w:rPr>
            <w:rStyle w:val="Hyperlink"/>
            <w:noProof/>
          </w:rPr>
          <w:fldChar w:fldCharType="end"/>
        </w:r>
      </w:ins>
    </w:p>
    <w:p w:rsidR="001C3859" w:rsidRDefault="001C3859">
      <w:pPr>
        <w:pStyle w:val="TOC1"/>
        <w:tabs>
          <w:tab w:val="right" w:leader="dot" w:pos="9350"/>
        </w:tabs>
        <w:rPr>
          <w:ins w:id="1287" w:author="LaurenceJL" w:date="2010-07-15T15:43:00Z"/>
          <w:noProof/>
        </w:rPr>
      </w:pPr>
      <w:ins w:id="1288"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"_Toc266972349"</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OXFptnq1</w:t>
        </w:r>
        <w:r>
          <w:rPr>
            <w:noProof/>
          </w:rPr>
          <w:tab/>
        </w:r>
        <w:r>
          <w:rPr>
            <w:noProof/>
          </w:rPr>
          <w:fldChar w:fldCharType="begin"/>
        </w:r>
        <w:r>
          <w:rPr>
            <w:noProof/>
          </w:rPr>
          <w:instrText xml:space="preserve"> PAGEREF _Toc266972349 \h </w:instrText>
        </w:r>
        <w:r>
          <w:rPr>
            <w:noProof/>
          </w:rPr>
        </w:r>
      </w:ins>
      <w:r>
        <w:rPr>
          <w:noProof/>
        </w:rPr>
        <w:fldChar w:fldCharType="separate"/>
      </w:r>
      <w:ins w:id="1289" w:author="LaurenceJL" w:date="2010-07-15T15:43:00Z">
        <w:r>
          <w:rPr>
            <w:noProof/>
          </w:rPr>
          <w:t>93</w:t>
        </w:r>
        <w:r>
          <w:rPr>
            <w:noProof/>
          </w:rPr>
          <w:fldChar w:fldCharType="end"/>
        </w:r>
        <w:r w:rsidRPr="00135DC9">
          <w:rPr>
            <w:rStyle w:val="Hyperlink"/>
            <w:noProof/>
          </w:rPr>
          <w:fldChar w:fldCharType="end"/>
        </w:r>
      </w:ins>
    </w:p>
    <w:p w:rsidR="001C3859" w:rsidRDefault="001C3859">
      <w:pPr>
        <w:pStyle w:val="TOC2"/>
        <w:tabs>
          <w:tab w:val="right" w:leader="dot" w:pos="9350"/>
        </w:tabs>
        <w:rPr>
          <w:ins w:id="1290" w:author="LaurenceJL" w:date="2010-07-15T15:43:00Z"/>
          <w:noProof/>
        </w:rPr>
      </w:pPr>
      <w:ins w:id="1291"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"_Toc266972350"</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OXFptnq1</w:t>
        </w:r>
        <w:r>
          <w:rPr>
            <w:noProof/>
          </w:rPr>
          <w:tab/>
        </w:r>
        <w:r>
          <w:rPr>
            <w:noProof/>
          </w:rPr>
          <w:fldChar w:fldCharType="begin"/>
        </w:r>
        <w:r>
          <w:rPr>
            <w:noProof/>
          </w:rPr>
          <w:instrText xml:space="preserve"> PAGEREF _Toc266972350 \h </w:instrText>
        </w:r>
        <w:r>
          <w:rPr>
            <w:noProof/>
          </w:rPr>
        </w:r>
      </w:ins>
      <w:r>
        <w:rPr>
          <w:noProof/>
        </w:rPr>
        <w:fldChar w:fldCharType="separate"/>
      </w:r>
      <w:ins w:id="1292" w:author="LaurenceJL" w:date="2010-07-15T15:43:00Z">
        <w:r>
          <w:rPr>
            <w:noProof/>
          </w:rPr>
          <w:t>93</w:t>
        </w:r>
        <w:r>
          <w:rPr>
            <w:noProof/>
          </w:rPr>
          <w:fldChar w:fldCharType="end"/>
        </w:r>
        <w:r w:rsidRPr="00135DC9">
          <w:rPr>
            <w:rStyle w:val="Hyperlink"/>
            <w:noProof/>
          </w:rPr>
          <w:fldChar w:fldCharType="end"/>
        </w:r>
      </w:ins>
    </w:p>
    <w:p w:rsidR="001C3859" w:rsidRDefault="001C3859">
      <w:pPr>
        <w:pStyle w:val="TOC1"/>
        <w:tabs>
          <w:tab w:val="right" w:leader="dot" w:pos="9350"/>
        </w:tabs>
        <w:rPr>
          <w:ins w:id="1293" w:author="LaurenceJL" w:date="2010-07-15T15:43:00Z"/>
          <w:noProof/>
        </w:rPr>
      </w:pPr>
      <w:ins w:id="1294"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"_Toc266972351"</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OXFptnq2</w:t>
        </w:r>
        <w:r>
          <w:rPr>
            <w:noProof/>
          </w:rPr>
          <w:tab/>
        </w:r>
        <w:r>
          <w:rPr>
            <w:noProof/>
          </w:rPr>
          <w:fldChar w:fldCharType="begin"/>
        </w:r>
        <w:r>
          <w:rPr>
            <w:noProof/>
          </w:rPr>
          <w:instrText xml:space="preserve"> PAGEREF _Toc266972351 \h </w:instrText>
        </w:r>
        <w:r>
          <w:rPr>
            <w:noProof/>
          </w:rPr>
        </w:r>
      </w:ins>
      <w:r>
        <w:rPr>
          <w:noProof/>
        </w:rPr>
        <w:fldChar w:fldCharType="separate"/>
      </w:r>
      <w:ins w:id="1295" w:author="LaurenceJL" w:date="2010-07-15T15:43:00Z">
        <w:r>
          <w:rPr>
            <w:noProof/>
          </w:rPr>
          <w:t>93</w:t>
        </w:r>
        <w:r>
          <w:rPr>
            <w:noProof/>
          </w:rPr>
          <w:fldChar w:fldCharType="end"/>
        </w:r>
        <w:r w:rsidRPr="00135DC9">
          <w:rPr>
            <w:rStyle w:val="Hyperlink"/>
            <w:noProof/>
          </w:rPr>
          <w:fldChar w:fldCharType="end"/>
        </w:r>
      </w:ins>
    </w:p>
    <w:p w:rsidR="001C3859" w:rsidRDefault="001C3859">
      <w:pPr>
        <w:pStyle w:val="TOC2"/>
        <w:tabs>
          <w:tab w:val="right" w:leader="dot" w:pos="9350"/>
        </w:tabs>
        <w:rPr>
          <w:ins w:id="1296" w:author="LaurenceJL" w:date="2010-07-15T15:43:00Z"/>
          <w:noProof/>
        </w:rPr>
      </w:pPr>
      <w:ins w:id="1297"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"_Toc266972352"</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OXFptnq2</w:t>
        </w:r>
        <w:r>
          <w:rPr>
            <w:noProof/>
          </w:rPr>
          <w:tab/>
        </w:r>
        <w:r>
          <w:rPr>
            <w:noProof/>
          </w:rPr>
          <w:fldChar w:fldCharType="begin"/>
        </w:r>
        <w:r>
          <w:rPr>
            <w:noProof/>
          </w:rPr>
          <w:instrText xml:space="preserve"> PAGEREF _Toc266972352 \h </w:instrText>
        </w:r>
        <w:r>
          <w:rPr>
            <w:noProof/>
          </w:rPr>
        </w:r>
      </w:ins>
      <w:r>
        <w:rPr>
          <w:noProof/>
        </w:rPr>
        <w:fldChar w:fldCharType="separate"/>
      </w:r>
      <w:ins w:id="1298" w:author="LaurenceJL" w:date="2010-07-15T15:43:00Z">
        <w:r>
          <w:rPr>
            <w:noProof/>
          </w:rPr>
          <w:t>94</w:t>
        </w:r>
        <w:r>
          <w:rPr>
            <w:noProof/>
          </w:rPr>
          <w:fldChar w:fldCharType="end"/>
        </w:r>
        <w:r w:rsidRPr="00135DC9">
          <w:rPr>
            <w:rStyle w:val="Hyperlink"/>
            <w:noProof/>
          </w:rPr>
          <w:fldChar w:fldCharType="end"/>
        </w:r>
      </w:ins>
    </w:p>
    <w:p w:rsidR="001C3859" w:rsidRDefault="001C3859">
      <w:pPr>
        <w:pStyle w:val="TOC1"/>
        <w:tabs>
          <w:tab w:val="right" w:leader="dot" w:pos="9350"/>
        </w:tabs>
        <w:rPr>
          <w:ins w:id="1299" w:author="LaurenceJL" w:date="2010-07-15T15:43:00Z"/>
          <w:noProof/>
        </w:rPr>
      </w:pPr>
      <w:ins w:id="1300"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"_Toc266972353"</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justicenorms1</w:t>
        </w:r>
        <w:r>
          <w:rPr>
            <w:noProof/>
          </w:rPr>
          <w:tab/>
        </w:r>
        <w:r>
          <w:rPr>
            <w:noProof/>
          </w:rPr>
          <w:fldChar w:fldCharType="begin"/>
        </w:r>
        <w:r>
          <w:rPr>
            <w:noProof/>
          </w:rPr>
          <w:instrText xml:space="preserve"> PAGEREF _Toc266972353 \h </w:instrText>
        </w:r>
        <w:r>
          <w:rPr>
            <w:noProof/>
          </w:rPr>
        </w:r>
      </w:ins>
      <w:r>
        <w:rPr>
          <w:noProof/>
        </w:rPr>
        <w:fldChar w:fldCharType="separate"/>
      </w:r>
      <w:ins w:id="1301" w:author="LaurenceJL" w:date="2010-07-15T15:43:00Z">
        <w:r>
          <w:rPr>
            <w:noProof/>
          </w:rPr>
          <w:t>94</w:t>
        </w:r>
        <w:r>
          <w:rPr>
            <w:noProof/>
          </w:rPr>
          <w:fldChar w:fldCharType="end"/>
        </w:r>
        <w:r w:rsidRPr="00135DC9">
          <w:rPr>
            <w:rStyle w:val="Hyperlink"/>
            <w:noProof/>
          </w:rPr>
          <w:fldChar w:fldCharType="end"/>
        </w:r>
      </w:ins>
    </w:p>
    <w:p w:rsidR="001C3859" w:rsidRDefault="001C3859">
      <w:pPr>
        <w:pStyle w:val="TOC2"/>
        <w:tabs>
          <w:tab w:val="right" w:leader="dot" w:pos="9350"/>
        </w:tabs>
        <w:rPr>
          <w:ins w:id="1302" w:author="LaurenceJL" w:date="2010-07-15T15:43:00Z"/>
          <w:noProof/>
        </w:rPr>
      </w:pPr>
      <w:ins w:id="1303"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"_Toc266972354"</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jng1</w:t>
        </w:r>
        <w:r>
          <w:rPr>
            <w:noProof/>
          </w:rPr>
          <w:tab/>
        </w:r>
        <w:r>
          <w:rPr>
            <w:noProof/>
          </w:rPr>
          <w:fldChar w:fldCharType="begin"/>
        </w:r>
        <w:r>
          <w:rPr>
            <w:noProof/>
          </w:rPr>
          <w:instrText xml:space="preserve"> PAGEREF _Toc266972354 \h </w:instrText>
        </w:r>
        <w:r>
          <w:rPr>
            <w:noProof/>
          </w:rPr>
        </w:r>
      </w:ins>
      <w:r>
        <w:rPr>
          <w:noProof/>
        </w:rPr>
        <w:fldChar w:fldCharType="separate"/>
      </w:r>
      <w:ins w:id="1304" w:author="LaurenceJL" w:date="2010-07-15T15:43:00Z">
        <w:r>
          <w:rPr>
            <w:noProof/>
          </w:rPr>
          <w:t>95</w:t>
        </w:r>
        <w:r>
          <w:rPr>
            <w:noProof/>
          </w:rPr>
          <w:fldChar w:fldCharType="end"/>
        </w:r>
        <w:r w:rsidRPr="00135DC9">
          <w:rPr>
            <w:rStyle w:val="Hyperlink"/>
            <w:noProof/>
          </w:rPr>
          <w:fldChar w:fldCharType="end"/>
        </w:r>
      </w:ins>
    </w:p>
    <w:p w:rsidR="001C3859" w:rsidRDefault="001C3859">
      <w:pPr>
        <w:pStyle w:val="TOC1"/>
        <w:tabs>
          <w:tab w:val="right" w:leader="dot" w:pos="9350"/>
        </w:tabs>
        <w:rPr>
          <w:ins w:id="1305" w:author="LaurenceJL" w:date="2010-07-15T15:43:00Z"/>
          <w:noProof/>
        </w:rPr>
      </w:pPr>
      <w:ins w:id="1306"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"_Toc266972355"</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justicenorms2</w:t>
        </w:r>
        <w:r>
          <w:rPr>
            <w:noProof/>
          </w:rPr>
          <w:tab/>
        </w:r>
        <w:r>
          <w:rPr>
            <w:noProof/>
          </w:rPr>
          <w:fldChar w:fldCharType="begin"/>
        </w:r>
        <w:r>
          <w:rPr>
            <w:noProof/>
          </w:rPr>
          <w:instrText xml:space="preserve"> PAGEREF _Toc266972355 \h </w:instrText>
        </w:r>
        <w:r>
          <w:rPr>
            <w:noProof/>
          </w:rPr>
        </w:r>
      </w:ins>
      <w:r>
        <w:rPr>
          <w:noProof/>
        </w:rPr>
        <w:fldChar w:fldCharType="separate"/>
      </w:r>
      <w:ins w:id="1307" w:author="LaurenceJL" w:date="2010-07-15T15:43:00Z">
        <w:r>
          <w:rPr>
            <w:noProof/>
          </w:rPr>
          <w:t>95</w:t>
        </w:r>
        <w:r>
          <w:rPr>
            <w:noProof/>
          </w:rPr>
          <w:fldChar w:fldCharType="end"/>
        </w:r>
        <w:r w:rsidRPr="00135DC9">
          <w:rPr>
            <w:rStyle w:val="Hyperlink"/>
            <w:noProof/>
          </w:rPr>
          <w:fldChar w:fldCharType="end"/>
        </w:r>
      </w:ins>
    </w:p>
    <w:p w:rsidR="001C3859" w:rsidRDefault="001C3859">
      <w:pPr>
        <w:pStyle w:val="TOC2"/>
        <w:tabs>
          <w:tab w:val="right" w:leader="dot" w:pos="9350"/>
        </w:tabs>
        <w:rPr>
          <w:ins w:id="1308" w:author="LaurenceJL" w:date="2010-07-15T15:43:00Z"/>
          <w:noProof/>
        </w:rPr>
      </w:pPr>
      <w:ins w:id="1309"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"_Toc266972356"</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jng2</w:t>
        </w:r>
        <w:r>
          <w:rPr>
            <w:noProof/>
          </w:rPr>
          <w:tab/>
        </w:r>
        <w:r>
          <w:rPr>
            <w:noProof/>
          </w:rPr>
          <w:fldChar w:fldCharType="begin"/>
        </w:r>
        <w:r>
          <w:rPr>
            <w:noProof/>
          </w:rPr>
          <w:instrText xml:space="preserve"> PAGEREF _Toc266972356 \h </w:instrText>
        </w:r>
        <w:r>
          <w:rPr>
            <w:noProof/>
          </w:rPr>
        </w:r>
      </w:ins>
      <w:r>
        <w:rPr>
          <w:noProof/>
        </w:rPr>
        <w:fldChar w:fldCharType="separate"/>
      </w:r>
      <w:ins w:id="1310" w:author="LaurenceJL" w:date="2010-07-15T15:43:00Z">
        <w:r>
          <w:rPr>
            <w:noProof/>
          </w:rPr>
          <w:t>96</w:t>
        </w:r>
        <w:r>
          <w:rPr>
            <w:noProof/>
          </w:rPr>
          <w:fldChar w:fldCharType="end"/>
        </w:r>
        <w:r w:rsidRPr="00135DC9">
          <w:rPr>
            <w:rStyle w:val="Hyperlink"/>
            <w:noProof/>
          </w:rPr>
          <w:fldChar w:fldCharType="end"/>
        </w:r>
      </w:ins>
    </w:p>
    <w:p w:rsidR="001C3859" w:rsidRDefault="001C3859">
      <w:pPr>
        <w:pStyle w:val="TOC1"/>
        <w:tabs>
          <w:tab w:val="right" w:leader="dot" w:pos="9350"/>
        </w:tabs>
        <w:rPr>
          <w:ins w:id="1311" w:author="LaurenceJL" w:date="2010-07-15T15:43:00Z"/>
          <w:noProof/>
        </w:rPr>
      </w:pPr>
      <w:ins w:id="1312"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"_Toc266972357"</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orgrand</w:t>
        </w:r>
        <w:r>
          <w:rPr>
            <w:noProof/>
          </w:rPr>
          <w:tab/>
        </w:r>
        <w:r>
          <w:rPr>
            <w:noProof/>
          </w:rPr>
          <w:fldChar w:fldCharType="begin"/>
        </w:r>
        <w:r>
          <w:rPr>
            <w:noProof/>
          </w:rPr>
          <w:instrText xml:space="preserve"> PAGEREF _Toc266972357 \h </w:instrText>
        </w:r>
        <w:r>
          <w:rPr>
            <w:noProof/>
          </w:rPr>
        </w:r>
      </w:ins>
      <w:r>
        <w:rPr>
          <w:noProof/>
        </w:rPr>
        <w:fldChar w:fldCharType="separate"/>
      </w:r>
      <w:ins w:id="1313" w:author="LaurenceJL" w:date="2010-07-15T15:43:00Z">
        <w:r>
          <w:rPr>
            <w:noProof/>
          </w:rPr>
          <w:t>96</w:t>
        </w:r>
        <w:r>
          <w:rPr>
            <w:noProof/>
          </w:rPr>
          <w:fldChar w:fldCharType="end"/>
        </w:r>
        <w:r w:rsidRPr="00135DC9">
          <w:rPr>
            <w:rStyle w:val="Hyperlink"/>
            <w:noProof/>
          </w:rPr>
          <w:fldChar w:fldCharType="end"/>
        </w:r>
      </w:ins>
    </w:p>
    <w:p w:rsidR="001C3859" w:rsidRDefault="001C3859">
      <w:pPr>
        <w:pStyle w:val="TOC1"/>
        <w:tabs>
          <w:tab w:val="right" w:leader="dot" w:pos="9350"/>
        </w:tabs>
        <w:rPr>
          <w:ins w:id="1314" w:author="LaurenceJL" w:date="2010-07-15T15:43:00Z"/>
          <w:noProof/>
        </w:rPr>
      </w:pPr>
      <w:ins w:id="1315"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"_Toc266972358"</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group1 if orgsplit == 1</w:t>
        </w:r>
        <w:r>
          <w:rPr>
            <w:noProof/>
          </w:rPr>
          <w:tab/>
        </w:r>
        <w:r>
          <w:rPr>
            <w:noProof/>
          </w:rPr>
          <w:fldChar w:fldCharType="begin"/>
        </w:r>
        <w:r>
          <w:rPr>
            <w:noProof/>
          </w:rPr>
          <w:instrText xml:space="preserve"> PAGEREF _Toc266972358 \h </w:instrText>
        </w:r>
        <w:r>
          <w:rPr>
            <w:noProof/>
          </w:rPr>
        </w:r>
      </w:ins>
      <w:r>
        <w:rPr>
          <w:noProof/>
        </w:rPr>
        <w:fldChar w:fldCharType="separate"/>
      </w:r>
      <w:ins w:id="1316" w:author="LaurenceJL" w:date="2010-07-15T15:43:00Z">
        <w:r>
          <w:rPr>
            <w:noProof/>
          </w:rPr>
          <w:t>96</w:t>
        </w:r>
        <w:r>
          <w:rPr>
            <w:noProof/>
          </w:rPr>
          <w:fldChar w:fldCharType="end"/>
        </w:r>
        <w:r w:rsidRPr="00135DC9">
          <w:rPr>
            <w:rStyle w:val="Hyperlink"/>
            <w:noProof/>
          </w:rPr>
          <w:fldChar w:fldCharType="end"/>
        </w:r>
      </w:ins>
    </w:p>
    <w:p w:rsidR="001C3859" w:rsidRDefault="001C3859">
      <w:pPr>
        <w:pStyle w:val="TOC2"/>
        <w:tabs>
          <w:tab w:val="right" w:leader="dot" w:pos="9350"/>
        </w:tabs>
        <w:rPr>
          <w:ins w:id="1317" w:author="LaurenceJL" w:date="2010-07-15T15:43:00Z"/>
          <w:noProof/>
        </w:rPr>
      </w:pPr>
      <w:ins w:id="1318"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"_Toc266972359"</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oxg1q1</w:t>
        </w:r>
        <w:r>
          <w:rPr>
            <w:noProof/>
          </w:rPr>
          <w:tab/>
        </w:r>
        <w:r>
          <w:rPr>
            <w:noProof/>
          </w:rPr>
          <w:fldChar w:fldCharType="begin"/>
        </w:r>
        <w:r>
          <w:rPr>
            <w:noProof/>
          </w:rPr>
          <w:instrText xml:space="preserve"> PAGEREF _Toc266972359 \h </w:instrText>
        </w:r>
        <w:r>
          <w:rPr>
            <w:noProof/>
          </w:rPr>
        </w:r>
      </w:ins>
      <w:r>
        <w:rPr>
          <w:noProof/>
        </w:rPr>
        <w:fldChar w:fldCharType="separate"/>
      </w:r>
      <w:ins w:id="1319" w:author="LaurenceJL" w:date="2010-07-15T15:43:00Z">
        <w:r>
          <w:rPr>
            <w:noProof/>
          </w:rPr>
          <w:t>97</w:t>
        </w:r>
        <w:r>
          <w:rPr>
            <w:noProof/>
          </w:rPr>
          <w:fldChar w:fldCharType="end"/>
        </w:r>
        <w:r w:rsidRPr="00135DC9">
          <w:rPr>
            <w:rStyle w:val="Hyperlink"/>
            <w:noProof/>
          </w:rPr>
          <w:fldChar w:fldCharType="end"/>
        </w:r>
      </w:ins>
    </w:p>
    <w:p w:rsidR="001C3859" w:rsidRDefault="001C3859">
      <w:pPr>
        <w:pStyle w:val="TOC2"/>
        <w:tabs>
          <w:tab w:val="right" w:leader="dot" w:pos="9350"/>
        </w:tabs>
        <w:rPr>
          <w:ins w:id="1320" w:author="LaurenceJL" w:date="2010-07-15T15:43:00Z"/>
          <w:noProof/>
        </w:rPr>
      </w:pPr>
      <w:ins w:id="1321"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"_Toc266972360"</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oxg1q2</w:t>
        </w:r>
        <w:r>
          <w:rPr>
            <w:noProof/>
          </w:rPr>
          <w:tab/>
        </w:r>
        <w:r>
          <w:rPr>
            <w:noProof/>
          </w:rPr>
          <w:fldChar w:fldCharType="begin"/>
        </w:r>
        <w:r>
          <w:rPr>
            <w:noProof/>
          </w:rPr>
          <w:instrText xml:space="preserve"> PAGEREF _Toc266972360 \h </w:instrText>
        </w:r>
        <w:r>
          <w:rPr>
            <w:noProof/>
          </w:rPr>
        </w:r>
      </w:ins>
      <w:r>
        <w:rPr>
          <w:noProof/>
        </w:rPr>
        <w:fldChar w:fldCharType="separate"/>
      </w:r>
      <w:ins w:id="1322" w:author="LaurenceJL" w:date="2010-07-15T15:43:00Z">
        <w:r>
          <w:rPr>
            <w:noProof/>
          </w:rPr>
          <w:t>97</w:t>
        </w:r>
        <w:r>
          <w:rPr>
            <w:noProof/>
          </w:rPr>
          <w:fldChar w:fldCharType="end"/>
        </w:r>
        <w:r w:rsidRPr="00135DC9">
          <w:rPr>
            <w:rStyle w:val="Hyperlink"/>
            <w:noProof/>
          </w:rPr>
          <w:fldChar w:fldCharType="end"/>
        </w:r>
      </w:ins>
    </w:p>
    <w:p w:rsidR="001C3859" w:rsidRDefault="001C3859">
      <w:pPr>
        <w:pStyle w:val="TOC1"/>
        <w:tabs>
          <w:tab w:val="right" w:leader="dot" w:pos="9350"/>
        </w:tabs>
        <w:rPr>
          <w:ins w:id="1323" w:author="LaurenceJL" w:date="2010-07-15T15:43:00Z"/>
          <w:noProof/>
        </w:rPr>
      </w:pPr>
      <w:ins w:id="1324"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"_Toc266972361"</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group2 if orgsplit == 2</w:t>
        </w:r>
        <w:r>
          <w:rPr>
            <w:noProof/>
          </w:rPr>
          <w:tab/>
        </w:r>
        <w:r>
          <w:rPr>
            <w:noProof/>
          </w:rPr>
          <w:fldChar w:fldCharType="begin"/>
        </w:r>
        <w:r>
          <w:rPr>
            <w:noProof/>
          </w:rPr>
          <w:instrText xml:space="preserve"> PAGEREF _Toc266972361 \h </w:instrText>
        </w:r>
        <w:r>
          <w:rPr>
            <w:noProof/>
          </w:rPr>
        </w:r>
      </w:ins>
      <w:r>
        <w:rPr>
          <w:noProof/>
        </w:rPr>
        <w:fldChar w:fldCharType="separate"/>
      </w:r>
      <w:ins w:id="1325" w:author="LaurenceJL" w:date="2010-07-15T15:43:00Z">
        <w:r>
          <w:rPr>
            <w:noProof/>
          </w:rPr>
          <w:t>97</w:t>
        </w:r>
        <w:r>
          <w:rPr>
            <w:noProof/>
          </w:rPr>
          <w:fldChar w:fldCharType="end"/>
        </w:r>
        <w:r w:rsidRPr="00135DC9">
          <w:rPr>
            <w:rStyle w:val="Hyperlink"/>
            <w:noProof/>
          </w:rPr>
          <w:fldChar w:fldCharType="end"/>
        </w:r>
      </w:ins>
    </w:p>
    <w:p w:rsidR="001C3859" w:rsidRDefault="001C3859">
      <w:pPr>
        <w:pStyle w:val="TOC2"/>
        <w:tabs>
          <w:tab w:val="right" w:leader="dot" w:pos="9350"/>
        </w:tabs>
        <w:rPr>
          <w:ins w:id="1326" w:author="LaurenceJL" w:date="2010-07-15T15:43:00Z"/>
          <w:noProof/>
        </w:rPr>
      </w:pPr>
      <w:ins w:id="1327"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"_Toc266972362"</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oxg2q1</w:t>
        </w:r>
        <w:r>
          <w:rPr>
            <w:noProof/>
          </w:rPr>
          <w:tab/>
        </w:r>
        <w:r>
          <w:rPr>
            <w:noProof/>
          </w:rPr>
          <w:fldChar w:fldCharType="begin"/>
        </w:r>
        <w:r>
          <w:rPr>
            <w:noProof/>
          </w:rPr>
          <w:instrText xml:space="preserve"> PAGEREF _Toc266972362 \h </w:instrText>
        </w:r>
        <w:r>
          <w:rPr>
            <w:noProof/>
          </w:rPr>
        </w:r>
      </w:ins>
      <w:r>
        <w:rPr>
          <w:noProof/>
        </w:rPr>
        <w:fldChar w:fldCharType="separate"/>
      </w:r>
      <w:ins w:id="1328" w:author="LaurenceJL" w:date="2010-07-15T15:43:00Z">
        <w:r>
          <w:rPr>
            <w:noProof/>
          </w:rPr>
          <w:t>98</w:t>
        </w:r>
        <w:r>
          <w:rPr>
            <w:noProof/>
          </w:rPr>
          <w:fldChar w:fldCharType="end"/>
        </w:r>
        <w:r w:rsidRPr="00135DC9">
          <w:rPr>
            <w:rStyle w:val="Hyperlink"/>
            <w:noProof/>
          </w:rPr>
          <w:fldChar w:fldCharType="end"/>
        </w:r>
      </w:ins>
    </w:p>
    <w:p w:rsidR="001C3859" w:rsidRDefault="001C3859">
      <w:pPr>
        <w:pStyle w:val="TOC2"/>
        <w:tabs>
          <w:tab w:val="right" w:leader="dot" w:pos="9350"/>
        </w:tabs>
        <w:rPr>
          <w:ins w:id="1329" w:author="LaurenceJL" w:date="2010-07-15T15:43:00Z"/>
          <w:noProof/>
        </w:rPr>
      </w:pPr>
      <w:ins w:id="1330"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"_Toc266972363"</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oxg2q2</w:t>
        </w:r>
        <w:r>
          <w:rPr>
            <w:noProof/>
          </w:rPr>
          <w:tab/>
        </w:r>
        <w:r>
          <w:rPr>
            <w:noProof/>
          </w:rPr>
          <w:fldChar w:fldCharType="begin"/>
        </w:r>
        <w:r>
          <w:rPr>
            <w:noProof/>
          </w:rPr>
          <w:instrText xml:space="preserve"> PAGEREF _Toc266972363 \h </w:instrText>
        </w:r>
        <w:r>
          <w:rPr>
            <w:noProof/>
          </w:rPr>
        </w:r>
      </w:ins>
      <w:r>
        <w:rPr>
          <w:noProof/>
        </w:rPr>
        <w:fldChar w:fldCharType="separate"/>
      </w:r>
      <w:ins w:id="1331" w:author="LaurenceJL" w:date="2010-07-15T15:43:00Z">
        <w:r>
          <w:rPr>
            <w:noProof/>
          </w:rPr>
          <w:t>98</w:t>
        </w:r>
        <w:r>
          <w:rPr>
            <w:noProof/>
          </w:rPr>
          <w:fldChar w:fldCharType="end"/>
        </w:r>
        <w:r w:rsidRPr="00135DC9">
          <w:rPr>
            <w:rStyle w:val="Hyperlink"/>
            <w:noProof/>
          </w:rPr>
          <w:fldChar w:fldCharType="end"/>
        </w:r>
      </w:ins>
    </w:p>
    <w:p w:rsidR="001C3859" w:rsidRDefault="001C3859">
      <w:pPr>
        <w:pStyle w:val="TOC1"/>
        <w:tabs>
          <w:tab w:val="right" w:leader="dot" w:pos="9350"/>
        </w:tabs>
        <w:rPr>
          <w:ins w:id="1332" w:author="LaurenceJL" w:date="2010-07-15T15:43:00Z"/>
          <w:noProof/>
        </w:rPr>
      </w:pPr>
      <w:ins w:id="1333"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"_Toc266972364"</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group3 if orgsplit == 3</w:t>
        </w:r>
        <w:r>
          <w:rPr>
            <w:noProof/>
          </w:rPr>
          <w:tab/>
        </w:r>
        <w:r>
          <w:rPr>
            <w:noProof/>
          </w:rPr>
          <w:fldChar w:fldCharType="begin"/>
        </w:r>
        <w:r>
          <w:rPr>
            <w:noProof/>
          </w:rPr>
          <w:instrText xml:space="preserve"> PAGEREF _Toc266972364 \h </w:instrText>
        </w:r>
        <w:r>
          <w:rPr>
            <w:noProof/>
          </w:rPr>
        </w:r>
      </w:ins>
      <w:r>
        <w:rPr>
          <w:noProof/>
        </w:rPr>
        <w:fldChar w:fldCharType="separate"/>
      </w:r>
      <w:ins w:id="1334" w:author="LaurenceJL" w:date="2010-07-15T15:43:00Z">
        <w:r>
          <w:rPr>
            <w:noProof/>
          </w:rPr>
          <w:t>98</w:t>
        </w:r>
        <w:r>
          <w:rPr>
            <w:noProof/>
          </w:rPr>
          <w:fldChar w:fldCharType="end"/>
        </w:r>
        <w:r w:rsidRPr="00135DC9">
          <w:rPr>
            <w:rStyle w:val="Hyperlink"/>
            <w:noProof/>
          </w:rPr>
          <w:fldChar w:fldCharType="end"/>
        </w:r>
      </w:ins>
    </w:p>
    <w:p w:rsidR="001C3859" w:rsidRDefault="001C3859">
      <w:pPr>
        <w:pStyle w:val="TOC2"/>
        <w:tabs>
          <w:tab w:val="right" w:leader="dot" w:pos="9350"/>
        </w:tabs>
        <w:rPr>
          <w:ins w:id="1335" w:author="LaurenceJL" w:date="2010-07-15T15:43:00Z"/>
          <w:noProof/>
        </w:rPr>
      </w:pPr>
      <w:ins w:id="1336"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"_Toc266972365"</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oxg3q1</w:t>
        </w:r>
        <w:r>
          <w:rPr>
            <w:noProof/>
          </w:rPr>
          <w:tab/>
        </w:r>
        <w:r>
          <w:rPr>
            <w:noProof/>
          </w:rPr>
          <w:fldChar w:fldCharType="begin"/>
        </w:r>
        <w:r>
          <w:rPr>
            <w:noProof/>
          </w:rPr>
          <w:instrText xml:space="preserve"> PAGEREF _Toc266972365 \h </w:instrText>
        </w:r>
        <w:r>
          <w:rPr>
            <w:noProof/>
          </w:rPr>
        </w:r>
      </w:ins>
      <w:r>
        <w:rPr>
          <w:noProof/>
        </w:rPr>
        <w:fldChar w:fldCharType="separate"/>
      </w:r>
      <w:ins w:id="1337" w:author="LaurenceJL" w:date="2010-07-15T15:43:00Z">
        <w:r>
          <w:rPr>
            <w:noProof/>
          </w:rPr>
          <w:t>99</w:t>
        </w:r>
        <w:r>
          <w:rPr>
            <w:noProof/>
          </w:rPr>
          <w:fldChar w:fldCharType="end"/>
        </w:r>
        <w:r w:rsidRPr="00135DC9">
          <w:rPr>
            <w:rStyle w:val="Hyperlink"/>
            <w:noProof/>
          </w:rPr>
          <w:fldChar w:fldCharType="end"/>
        </w:r>
      </w:ins>
    </w:p>
    <w:p w:rsidR="001C3859" w:rsidRDefault="001C3859">
      <w:pPr>
        <w:pStyle w:val="TOC2"/>
        <w:tabs>
          <w:tab w:val="right" w:leader="dot" w:pos="9350"/>
        </w:tabs>
        <w:rPr>
          <w:ins w:id="1338" w:author="LaurenceJL" w:date="2010-07-15T15:43:00Z"/>
          <w:noProof/>
        </w:rPr>
      </w:pPr>
      <w:ins w:id="1339"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"_Toc266972366"</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oxg3q2</w:t>
        </w:r>
        <w:r>
          <w:rPr>
            <w:noProof/>
          </w:rPr>
          <w:tab/>
        </w:r>
        <w:r>
          <w:rPr>
            <w:noProof/>
          </w:rPr>
          <w:fldChar w:fldCharType="begin"/>
        </w:r>
        <w:r>
          <w:rPr>
            <w:noProof/>
          </w:rPr>
          <w:instrText xml:space="preserve"> PAGEREF _Toc266972366 \h </w:instrText>
        </w:r>
        <w:r>
          <w:rPr>
            <w:noProof/>
          </w:rPr>
        </w:r>
      </w:ins>
      <w:r>
        <w:rPr>
          <w:noProof/>
        </w:rPr>
        <w:fldChar w:fldCharType="separate"/>
      </w:r>
      <w:ins w:id="1340" w:author="LaurenceJL" w:date="2010-07-15T15:43:00Z">
        <w:r>
          <w:rPr>
            <w:noProof/>
          </w:rPr>
          <w:t>99</w:t>
        </w:r>
        <w:r>
          <w:rPr>
            <w:noProof/>
          </w:rPr>
          <w:fldChar w:fldCharType="end"/>
        </w:r>
        <w:r w:rsidRPr="00135DC9">
          <w:rPr>
            <w:rStyle w:val="Hyperlink"/>
            <w:noProof/>
          </w:rPr>
          <w:fldChar w:fldCharType="end"/>
        </w:r>
      </w:ins>
    </w:p>
    <w:p w:rsidR="001C3859" w:rsidRDefault="001C3859">
      <w:pPr>
        <w:pStyle w:val="TOC1"/>
        <w:tabs>
          <w:tab w:val="right" w:leader="dot" w:pos="9350"/>
        </w:tabs>
        <w:rPr>
          <w:ins w:id="1341" w:author="LaurenceJL" w:date="2010-07-15T15:43:00Z"/>
          <w:noProof/>
        </w:rPr>
      </w:pPr>
      <w:ins w:id="1342"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"_Toc266972367"</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group4 if orgsplit == 4</w:t>
        </w:r>
        <w:r>
          <w:rPr>
            <w:noProof/>
          </w:rPr>
          <w:tab/>
        </w:r>
        <w:r>
          <w:rPr>
            <w:noProof/>
          </w:rPr>
          <w:fldChar w:fldCharType="begin"/>
        </w:r>
        <w:r>
          <w:rPr>
            <w:noProof/>
          </w:rPr>
          <w:instrText xml:space="preserve"> PAGEREF _Toc266972367 \h </w:instrText>
        </w:r>
        <w:r>
          <w:rPr>
            <w:noProof/>
          </w:rPr>
        </w:r>
      </w:ins>
      <w:r>
        <w:rPr>
          <w:noProof/>
        </w:rPr>
        <w:fldChar w:fldCharType="separate"/>
      </w:r>
      <w:ins w:id="1343" w:author="LaurenceJL" w:date="2010-07-15T15:43:00Z">
        <w:r>
          <w:rPr>
            <w:noProof/>
          </w:rPr>
          <w:t>99</w:t>
        </w:r>
        <w:r>
          <w:rPr>
            <w:noProof/>
          </w:rPr>
          <w:fldChar w:fldCharType="end"/>
        </w:r>
        <w:r w:rsidRPr="00135DC9">
          <w:rPr>
            <w:rStyle w:val="Hyperlink"/>
            <w:noProof/>
          </w:rPr>
          <w:fldChar w:fldCharType="end"/>
        </w:r>
      </w:ins>
    </w:p>
    <w:p w:rsidR="001C3859" w:rsidRDefault="001C3859">
      <w:pPr>
        <w:pStyle w:val="TOC2"/>
        <w:tabs>
          <w:tab w:val="right" w:leader="dot" w:pos="9350"/>
        </w:tabs>
        <w:rPr>
          <w:ins w:id="1344" w:author="LaurenceJL" w:date="2010-07-15T15:43:00Z"/>
          <w:noProof/>
        </w:rPr>
      </w:pPr>
      <w:ins w:id="1345"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"_Toc266972368"</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oxg4q1</w:t>
        </w:r>
        <w:r>
          <w:rPr>
            <w:noProof/>
          </w:rPr>
          <w:tab/>
        </w:r>
        <w:r>
          <w:rPr>
            <w:noProof/>
          </w:rPr>
          <w:fldChar w:fldCharType="begin"/>
        </w:r>
        <w:r>
          <w:rPr>
            <w:noProof/>
          </w:rPr>
          <w:instrText xml:space="preserve"> PAGEREF _Toc266972368 \h </w:instrText>
        </w:r>
        <w:r>
          <w:rPr>
            <w:noProof/>
          </w:rPr>
        </w:r>
      </w:ins>
      <w:r>
        <w:rPr>
          <w:noProof/>
        </w:rPr>
        <w:fldChar w:fldCharType="separate"/>
      </w:r>
      <w:ins w:id="1346" w:author="LaurenceJL" w:date="2010-07-15T15:43:00Z">
        <w:r>
          <w:rPr>
            <w:noProof/>
          </w:rPr>
          <w:t>100</w:t>
        </w:r>
        <w:r>
          <w:rPr>
            <w:noProof/>
          </w:rPr>
          <w:fldChar w:fldCharType="end"/>
        </w:r>
        <w:r w:rsidRPr="00135DC9">
          <w:rPr>
            <w:rStyle w:val="Hyperlink"/>
            <w:noProof/>
          </w:rPr>
          <w:fldChar w:fldCharType="end"/>
        </w:r>
      </w:ins>
    </w:p>
    <w:p w:rsidR="001C3859" w:rsidRDefault="001C3859">
      <w:pPr>
        <w:pStyle w:val="TOC2"/>
        <w:tabs>
          <w:tab w:val="right" w:leader="dot" w:pos="9350"/>
        </w:tabs>
        <w:rPr>
          <w:ins w:id="1347" w:author="LaurenceJL" w:date="2010-07-15T15:43:00Z"/>
          <w:noProof/>
        </w:rPr>
      </w:pPr>
      <w:ins w:id="1348"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"_Toc266972369"</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oxg4q2</w:t>
        </w:r>
        <w:r>
          <w:rPr>
            <w:noProof/>
          </w:rPr>
          <w:tab/>
        </w:r>
        <w:r>
          <w:rPr>
            <w:noProof/>
          </w:rPr>
          <w:fldChar w:fldCharType="begin"/>
        </w:r>
        <w:r>
          <w:rPr>
            <w:noProof/>
          </w:rPr>
          <w:instrText xml:space="preserve"> PAGEREF _Toc266972369 \h </w:instrText>
        </w:r>
        <w:r>
          <w:rPr>
            <w:noProof/>
          </w:rPr>
        </w:r>
      </w:ins>
      <w:r>
        <w:rPr>
          <w:noProof/>
        </w:rPr>
        <w:fldChar w:fldCharType="separate"/>
      </w:r>
      <w:ins w:id="1349" w:author="LaurenceJL" w:date="2010-07-15T15:43:00Z">
        <w:r>
          <w:rPr>
            <w:noProof/>
          </w:rPr>
          <w:t>100</w:t>
        </w:r>
        <w:r>
          <w:rPr>
            <w:noProof/>
          </w:rPr>
          <w:fldChar w:fldCharType="end"/>
        </w:r>
        <w:r w:rsidRPr="00135DC9">
          <w:rPr>
            <w:rStyle w:val="Hyperlink"/>
            <w:noProof/>
          </w:rPr>
          <w:fldChar w:fldCharType="end"/>
        </w:r>
      </w:ins>
    </w:p>
    <w:p w:rsidR="001C3859" w:rsidRDefault="001C3859">
      <w:pPr>
        <w:pStyle w:val="TOC1"/>
        <w:tabs>
          <w:tab w:val="right" w:leader="dot" w:pos="9350"/>
        </w:tabs>
        <w:rPr>
          <w:ins w:id="1350" w:author="LaurenceJL" w:date="2010-07-15T15:43:00Z"/>
          <w:noProof/>
        </w:rPr>
      </w:pPr>
      <w:ins w:id="1351"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"_Toc266972370"</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group5 if orgsplit == 5</w:t>
        </w:r>
        <w:r>
          <w:rPr>
            <w:noProof/>
          </w:rPr>
          <w:tab/>
        </w:r>
        <w:r>
          <w:rPr>
            <w:noProof/>
          </w:rPr>
          <w:fldChar w:fldCharType="begin"/>
        </w:r>
        <w:r>
          <w:rPr>
            <w:noProof/>
          </w:rPr>
          <w:instrText xml:space="preserve"> PAGEREF _Toc266972370 \h </w:instrText>
        </w:r>
        <w:r>
          <w:rPr>
            <w:noProof/>
          </w:rPr>
        </w:r>
      </w:ins>
      <w:r>
        <w:rPr>
          <w:noProof/>
        </w:rPr>
        <w:fldChar w:fldCharType="separate"/>
      </w:r>
      <w:ins w:id="1352" w:author="LaurenceJL" w:date="2010-07-15T15:43:00Z">
        <w:r>
          <w:rPr>
            <w:noProof/>
          </w:rPr>
          <w:t>100</w:t>
        </w:r>
        <w:r>
          <w:rPr>
            <w:noProof/>
          </w:rPr>
          <w:fldChar w:fldCharType="end"/>
        </w:r>
        <w:r w:rsidRPr="00135DC9">
          <w:rPr>
            <w:rStyle w:val="Hyperlink"/>
            <w:noProof/>
          </w:rPr>
          <w:fldChar w:fldCharType="end"/>
        </w:r>
      </w:ins>
    </w:p>
    <w:p w:rsidR="001C3859" w:rsidRDefault="001C3859">
      <w:pPr>
        <w:pStyle w:val="TOC2"/>
        <w:tabs>
          <w:tab w:val="right" w:leader="dot" w:pos="9350"/>
        </w:tabs>
        <w:rPr>
          <w:ins w:id="1353" w:author="LaurenceJL" w:date="2010-07-15T15:43:00Z"/>
          <w:noProof/>
        </w:rPr>
      </w:pPr>
      <w:ins w:id="1354"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"_Toc266972371"</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oxg5q1</w:t>
        </w:r>
        <w:r>
          <w:rPr>
            <w:noProof/>
          </w:rPr>
          <w:tab/>
        </w:r>
        <w:r>
          <w:rPr>
            <w:noProof/>
          </w:rPr>
          <w:fldChar w:fldCharType="begin"/>
        </w:r>
        <w:r>
          <w:rPr>
            <w:noProof/>
          </w:rPr>
          <w:instrText xml:space="preserve"> PAGEREF _Toc266972371 \h </w:instrText>
        </w:r>
        <w:r>
          <w:rPr>
            <w:noProof/>
          </w:rPr>
        </w:r>
      </w:ins>
      <w:r>
        <w:rPr>
          <w:noProof/>
        </w:rPr>
        <w:fldChar w:fldCharType="separate"/>
      </w:r>
      <w:ins w:id="1355" w:author="LaurenceJL" w:date="2010-07-15T15:43:00Z">
        <w:r>
          <w:rPr>
            <w:noProof/>
          </w:rPr>
          <w:t>101</w:t>
        </w:r>
        <w:r>
          <w:rPr>
            <w:noProof/>
          </w:rPr>
          <w:fldChar w:fldCharType="end"/>
        </w:r>
        <w:r w:rsidRPr="00135DC9">
          <w:rPr>
            <w:rStyle w:val="Hyperlink"/>
            <w:noProof/>
          </w:rPr>
          <w:fldChar w:fldCharType="end"/>
        </w:r>
      </w:ins>
    </w:p>
    <w:p w:rsidR="001C3859" w:rsidRDefault="001C3859">
      <w:pPr>
        <w:pStyle w:val="TOC2"/>
        <w:tabs>
          <w:tab w:val="right" w:leader="dot" w:pos="9350"/>
        </w:tabs>
        <w:rPr>
          <w:ins w:id="1356" w:author="LaurenceJL" w:date="2010-07-15T15:43:00Z"/>
          <w:noProof/>
        </w:rPr>
      </w:pPr>
      <w:ins w:id="1357"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"_Toc266972372"</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oxg5q2</w:t>
        </w:r>
        <w:r>
          <w:rPr>
            <w:noProof/>
          </w:rPr>
          <w:tab/>
        </w:r>
        <w:r>
          <w:rPr>
            <w:noProof/>
          </w:rPr>
          <w:fldChar w:fldCharType="begin"/>
        </w:r>
        <w:r>
          <w:rPr>
            <w:noProof/>
          </w:rPr>
          <w:instrText xml:space="preserve"> PAGEREF _Toc266972372 \h </w:instrText>
        </w:r>
        <w:r>
          <w:rPr>
            <w:noProof/>
          </w:rPr>
        </w:r>
      </w:ins>
      <w:r>
        <w:rPr>
          <w:noProof/>
        </w:rPr>
        <w:fldChar w:fldCharType="separate"/>
      </w:r>
      <w:ins w:id="1358" w:author="LaurenceJL" w:date="2010-07-15T15:43:00Z">
        <w:r>
          <w:rPr>
            <w:noProof/>
          </w:rPr>
          <w:t>101</w:t>
        </w:r>
        <w:r>
          <w:rPr>
            <w:noProof/>
          </w:rPr>
          <w:fldChar w:fldCharType="end"/>
        </w:r>
        <w:r w:rsidRPr="00135DC9">
          <w:rPr>
            <w:rStyle w:val="Hyperlink"/>
            <w:noProof/>
          </w:rPr>
          <w:fldChar w:fldCharType="end"/>
        </w:r>
      </w:ins>
    </w:p>
    <w:p w:rsidR="001C3859" w:rsidRDefault="001C3859">
      <w:pPr>
        <w:pStyle w:val="TOC1"/>
        <w:tabs>
          <w:tab w:val="right" w:leader="dot" w:pos="9350"/>
        </w:tabs>
        <w:rPr>
          <w:ins w:id="1359" w:author="LaurenceJL" w:date="2010-07-15T15:43:00Z"/>
          <w:noProof/>
        </w:rPr>
      </w:pPr>
      <w:ins w:id="1360"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"_Toc266972373"</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group6 if orgsplit == 6</w:t>
        </w:r>
        <w:r>
          <w:rPr>
            <w:noProof/>
          </w:rPr>
          <w:tab/>
        </w:r>
        <w:r>
          <w:rPr>
            <w:noProof/>
          </w:rPr>
          <w:fldChar w:fldCharType="begin"/>
        </w:r>
        <w:r>
          <w:rPr>
            <w:noProof/>
          </w:rPr>
          <w:instrText xml:space="preserve"> PAGEREF _Toc266972373 \h </w:instrText>
        </w:r>
        <w:r>
          <w:rPr>
            <w:noProof/>
          </w:rPr>
        </w:r>
      </w:ins>
      <w:r>
        <w:rPr>
          <w:noProof/>
        </w:rPr>
        <w:fldChar w:fldCharType="separate"/>
      </w:r>
      <w:ins w:id="1361" w:author="LaurenceJL" w:date="2010-07-15T15:43:00Z">
        <w:r>
          <w:rPr>
            <w:noProof/>
          </w:rPr>
          <w:t>101</w:t>
        </w:r>
        <w:r>
          <w:rPr>
            <w:noProof/>
          </w:rPr>
          <w:fldChar w:fldCharType="end"/>
        </w:r>
        <w:r w:rsidRPr="00135DC9">
          <w:rPr>
            <w:rStyle w:val="Hyperlink"/>
            <w:noProof/>
          </w:rPr>
          <w:fldChar w:fldCharType="end"/>
        </w:r>
      </w:ins>
    </w:p>
    <w:p w:rsidR="001C3859" w:rsidRDefault="001C3859">
      <w:pPr>
        <w:pStyle w:val="TOC2"/>
        <w:tabs>
          <w:tab w:val="right" w:leader="dot" w:pos="9350"/>
        </w:tabs>
        <w:rPr>
          <w:ins w:id="1362" w:author="LaurenceJL" w:date="2010-07-15T15:43:00Z"/>
          <w:noProof/>
        </w:rPr>
      </w:pPr>
      <w:ins w:id="1363"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"_Toc266972374"</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oxg6q1</w:t>
        </w:r>
        <w:r>
          <w:rPr>
            <w:noProof/>
          </w:rPr>
          <w:tab/>
        </w:r>
        <w:r>
          <w:rPr>
            <w:noProof/>
          </w:rPr>
          <w:fldChar w:fldCharType="begin"/>
        </w:r>
        <w:r>
          <w:rPr>
            <w:noProof/>
          </w:rPr>
          <w:instrText xml:space="preserve"> PAGEREF _Toc266972374 \h </w:instrText>
        </w:r>
        <w:r>
          <w:rPr>
            <w:noProof/>
          </w:rPr>
        </w:r>
      </w:ins>
      <w:r>
        <w:rPr>
          <w:noProof/>
        </w:rPr>
        <w:fldChar w:fldCharType="separate"/>
      </w:r>
      <w:ins w:id="1364" w:author="LaurenceJL" w:date="2010-07-15T15:43:00Z">
        <w:r>
          <w:rPr>
            <w:noProof/>
          </w:rPr>
          <w:t>102</w:t>
        </w:r>
        <w:r>
          <w:rPr>
            <w:noProof/>
          </w:rPr>
          <w:fldChar w:fldCharType="end"/>
        </w:r>
        <w:r w:rsidRPr="00135DC9">
          <w:rPr>
            <w:rStyle w:val="Hyperlink"/>
            <w:noProof/>
          </w:rPr>
          <w:fldChar w:fldCharType="end"/>
        </w:r>
      </w:ins>
    </w:p>
    <w:p w:rsidR="001C3859" w:rsidRDefault="001C3859">
      <w:pPr>
        <w:pStyle w:val="TOC2"/>
        <w:tabs>
          <w:tab w:val="right" w:leader="dot" w:pos="9350"/>
        </w:tabs>
        <w:rPr>
          <w:ins w:id="1365" w:author="LaurenceJL" w:date="2010-07-15T15:43:00Z"/>
          <w:noProof/>
        </w:rPr>
      </w:pPr>
      <w:ins w:id="1366" w:author="LaurenceJL" w:date="2010-07-15T15:43:00Z">
        <w:r w:rsidRPr="00135DC9">
          <w:rPr>
            <w:rStyle w:val="Hyperlink"/>
            <w:noProof/>
          </w:rPr>
          <w:lastRenderedPageBreak/>
          <w:fldChar w:fldCharType="begin"/>
        </w:r>
        <w:r w:rsidRPr="00135DC9">
          <w:rPr>
            <w:rStyle w:val="Hyperlink"/>
            <w:noProof/>
          </w:rPr>
          <w:instrText xml:space="preserve"> </w:instrText>
        </w:r>
        <w:r>
          <w:rPr>
            <w:noProof/>
          </w:rPr>
          <w:instrText>HYPERLINK \l "_Toc266972375"</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oxg6q2</w:t>
        </w:r>
        <w:r>
          <w:rPr>
            <w:noProof/>
          </w:rPr>
          <w:tab/>
        </w:r>
        <w:r>
          <w:rPr>
            <w:noProof/>
          </w:rPr>
          <w:fldChar w:fldCharType="begin"/>
        </w:r>
        <w:r>
          <w:rPr>
            <w:noProof/>
          </w:rPr>
          <w:instrText xml:space="preserve"> PAGEREF _Toc266972375 \h </w:instrText>
        </w:r>
        <w:r>
          <w:rPr>
            <w:noProof/>
          </w:rPr>
        </w:r>
      </w:ins>
      <w:r>
        <w:rPr>
          <w:noProof/>
        </w:rPr>
        <w:fldChar w:fldCharType="separate"/>
      </w:r>
      <w:ins w:id="1367" w:author="LaurenceJL" w:date="2010-07-15T15:43:00Z">
        <w:r>
          <w:rPr>
            <w:noProof/>
          </w:rPr>
          <w:t>102</w:t>
        </w:r>
        <w:r>
          <w:rPr>
            <w:noProof/>
          </w:rPr>
          <w:fldChar w:fldCharType="end"/>
        </w:r>
        <w:r w:rsidRPr="00135DC9">
          <w:rPr>
            <w:rStyle w:val="Hyperlink"/>
            <w:noProof/>
          </w:rPr>
          <w:fldChar w:fldCharType="end"/>
        </w:r>
      </w:ins>
    </w:p>
    <w:p w:rsidR="001C3859" w:rsidRDefault="001C3859">
      <w:pPr>
        <w:pStyle w:val="TOC1"/>
        <w:tabs>
          <w:tab w:val="right" w:leader="dot" w:pos="9350"/>
        </w:tabs>
        <w:rPr>
          <w:ins w:id="1368" w:author="LaurenceJL" w:date="2010-07-15T15:43:00Z"/>
          <w:noProof/>
        </w:rPr>
      </w:pPr>
      <w:ins w:id="1369"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"_Toc266972376"</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group7 if orgsplit == 7</w:t>
        </w:r>
        <w:r>
          <w:rPr>
            <w:noProof/>
          </w:rPr>
          <w:tab/>
        </w:r>
        <w:r>
          <w:rPr>
            <w:noProof/>
          </w:rPr>
          <w:fldChar w:fldCharType="begin"/>
        </w:r>
        <w:r>
          <w:rPr>
            <w:noProof/>
          </w:rPr>
          <w:instrText xml:space="preserve"> PAGEREF _Toc266972376 \h </w:instrText>
        </w:r>
        <w:r>
          <w:rPr>
            <w:noProof/>
          </w:rPr>
        </w:r>
      </w:ins>
      <w:r>
        <w:rPr>
          <w:noProof/>
        </w:rPr>
        <w:fldChar w:fldCharType="separate"/>
      </w:r>
      <w:ins w:id="1370" w:author="LaurenceJL" w:date="2010-07-15T15:43:00Z">
        <w:r>
          <w:rPr>
            <w:noProof/>
          </w:rPr>
          <w:t>102</w:t>
        </w:r>
        <w:r>
          <w:rPr>
            <w:noProof/>
          </w:rPr>
          <w:fldChar w:fldCharType="end"/>
        </w:r>
        <w:r w:rsidRPr="00135DC9">
          <w:rPr>
            <w:rStyle w:val="Hyperlink"/>
            <w:noProof/>
          </w:rPr>
          <w:fldChar w:fldCharType="end"/>
        </w:r>
      </w:ins>
    </w:p>
    <w:p w:rsidR="001C3859" w:rsidRDefault="001C3859">
      <w:pPr>
        <w:pStyle w:val="TOC2"/>
        <w:tabs>
          <w:tab w:val="right" w:leader="dot" w:pos="9350"/>
        </w:tabs>
        <w:rPr>
          <w:ins w:id="1371" w:author="LaurenceJL" w:date="2010-07-15T15:43:00Z"/>
          <w:noProof/>
        </w:rPr>
      </w:pPr>
      <w:ins w:id="1372"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"_Toc266972377"</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oxg7q1</w:t>
        </w:r>
        <w:r>
          <w:rPr>
            <w:noProof/>
          </w:rPr>
          <w:tab/>
        </w:r>
        <w:r>
          <w:rPr>
            <w:noProof/>
          </w:rPr>
          <w:fldChar w:fldCharType="begin"/>
        </w:r>
        <w:r>
          <w:rPr>
            <w:noProof/>
          </w:rPr>
          <w:instrText xml:space="preserve"> PAGEREF _Toc266972377 \h </w:instrText>
        </w:r>
        <w:r>
          <w:rPr>
            <w:noProof/>
          </w:rPr>
        </w:r>
      </w:ins>
      <w:r>
        <w:rPr>
          <w:noProof/>
        </w:rPr>
        <w:fldChar w:fldCharType="separate"/>
      </w:r>
      <w:ins w:id="1373" w:author="LaurenceJL" w:date="2010-07-15T15:43:00Z">
        <w:r>
          <w:rPr>
            <w:noProof/>
          </w:rPr>
          <w:t>103</w:t>
        </w:r>
        <w:r>
          <w:rPr>
            <w:noProof/>
          </w:rPr>
          <w:fldChar w:fldCharType="end"/>
        </w:r>
        <w:r w:rsidRPr="00135DC9">
          <w:rPr>
            <w:rStyle w:val="Hyperlink"/>
            <w:noProof/>
          </w:rPr>
          <w:fldChar w:fldCharType="end"/>
        </w:r>
      </w:ins>
    </w:p>
    <w:p w:rsidR="001C3859" w:rsidRDefault="001C3859">
      <w:pPr>
        <w:pStyle w:val="TOC2"/>
        <w:tabs>
          <w:tab w:val="right" w:leader="dot" w:pos="9350"/>
        </w:tabs>
        <w:rPr>
          <w:ins w:id="1374" w:author="LaurenceJL" w:date="2010-07-15T15:43:00Z"/>
          <w:noProof/>
        </w:rPr>
      </w:pPr>
      <w:ins w:id="1375"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"_Toc266972378"</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oxg7q2</w:t>
        </w:r>
        <w:r>
          <w:rPr>
            <w:noProof/>
          </w:rPr>
          <w:tab/>
        </w:r>
        <w:r>
          <w:rPr>
            <w:noProof/>
          </w:rPr>
          <w:fldChar w:fldCharType="begin"/>
        </w:r>
        <w:r>
          <w:rPr>
            <w:noProof/>
          </w:rPr>
          <w:instrText xml:space="preserve"> PAGEREF _Toc266972378 \h </w:instrText>
        </w:r>
        <w:r>
          <w:rPr>
            <w:noProof/>
          </w:rPr>
        </w:r>
      </w:ins>
      <w:r>
        <w:rPr>
          <w:noProof/>
        </w:rPr>
        <w:fldChar w:fldCharType="separate"/>
      </w:r>
      <w:ins w:id="1376" w:author="LaurenceJL" w:date="2010-07-15T15:43:00Z">
        <w:r>
          <w:rPr>
            <w:noProof/>
          </w:rPr>
          <w:t>103</w:t>
        </w:r>
        <w:r>
          <w:rPr>
            <w:noProof/>
          </w:rPr>
          <w:fldChar w:fldCharType="end"/>
        </w:r>
        <w:r w:rsidRPr="00135DC9">
          <w:rPr>
            <w:rStyle w:val="Hyperlink"/>
            <w:noProof/>
          </w:rPr>
          <w:fldChar w:fldCharType="end"/>
        </w:r>
      </w:ins>
    </w:p>
    <w:p w:rsidR="001C3859" w:rsidRDefault="001C3859">
      <w:pPr>
        <w:pStyle w:val="TOC1"/>
        <w:tabs>
          <w:tab w:val="right" w:leader="dot" w:pos="9350"/>
        </w:tabs>
        <w:rPr>
          <w:ins w:id="1377" w:author="LaurenceJL" w:date="2010-07-15T15:43:00Z"/>
          <w:noProof/>
        </w:rPr>
      </w:pPr>
      <w:ins w:id="1378"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"_Toc266972379"</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group8 if orgsplit == 8</w:t>
        </w:r>
        <w:r>
          <w:rPr>
            <w:noProof/>
          </w:rPr>
          <w:tab/>
        </w:r>
        <w:r>
          <w:rPr>
            <w:noProof/>
          </w:rPr>
          <w:fldChar w:fldCharType="begin"/>
        </w:r>
        <w:r>
          <w:rPr>
            <w:noProof/>
          </w:rPr>
          <w:instrText xml:space="preserve"> PAGEREF _Toc266972379 \h </w:instrText>
        </w:r>
        <w:r>
          <w:rPr>
            <w:noProof/>
          </w:rPr>
        </w:r>
      </w:ins>
      <w:r>
        <w:rPr>
          <w:noProof/>
        </w:rPr>
        <w:fldChar w:fldCharType="separate"/>
      </w:r>
      <w:ins w:id="1379" w:author="LaurenceJL" w:date="2010-07-15T15:43:00Z">
        <w:r>
          <w:rPr>
            <w:noProof/>
          </w:rPr>
          <w:t>103</w:t>
        </w:r>
        <w:r>
          <w:rPr>
            <w:noProof/>
          </w:rPr>
          <w:fldChar w:fldCharType="end"/>
        </w:r>
        <w:r w:rsidRPr="00135DC9">
          <w:rPr>
            <w:rStyle w:val="Hyperlink"/>
            <w:noProof/>
          </w:rPr>
          <w:fldChar w:fldCharType="end"/>
        </w:r>
      </w:ins>
    </w:p>
    <w:p w:rsidR="001C3859" w:rsidRDefault="001C3859">
      <w:pPr>
        <w:pStyle w:val="TOC2"/>
        <w:tabs>
          <w:tab w:val="right" w:leader="dot" w:pos="9350"/>
        </w:tabs>
        <w:rPr>
          <w:ins w:id="1380" w:author="LaurenceJL" w:date="2010-07-15T15:43:00Z"/>
          <w:noProof/>
        </w:rPr>
      </w:pPr>
      <w:ins w:id="1381"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"_Toc266972380"</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oxg8q1</w:t>
        </w:r>
        <w:r>
          <w:rPr>
            <w:noProof/>
          </w:rPr>
          <w:tab/>
        </w:r>
        <w:r>
          <w:rPr>
            <w:noProof/>
          </w:rPr>
          <w:fldChar w:fldCharType="begin"/>
        </w:r>
        <w:r>
          <w:rPr>
            <w:noProof/>
          </w:rPr>
          <w:instrText xml:space="preserve"> PAGEREF _Toc266972380 \h </w:instrText>
        </w:r>
        <w:r>
          <w:rPr>
            <w:noProof/>
          </w:rPr>
        </w:r>
      </w:ins>
      <w:r>
        <w:rPr>
          <w:noProof/>
        </w:rPr>
        <w:fldChar w:fldCharType="separate"/>
      </w:r>
      <w:ins w:id="1382" w:author="LaurenceJL" w:date="2010-07-15T15:43:00Z">
        <w:r>
          <w:rPr>
            <w:noProof/>
          </w:rPr>
          <w:t>104</w:t>
        </w:r>
        <w:r>
          <w:rPr>
            <w:noProof/>
          </w:rPr>
          <w:fldChar w:fldCharType="end"/>
        </w:r>
        <w:r w:rsidRPr="00135DC9">
          <w:rPr>
            <w:rStyle w:val="Hyperlink"/>
            <w:noProof/>
          </w:rPr>
          <w:fldChar w:fldCharType="end"/>
        </w:r>
      </w:ins>
    </w:p>
    <w:p w:rsidR="001C3859" w:rsidRDefault="001C3859">
      <w:pPr>
        <w:pStyle w:val="TOC2"/>
        <w:tabs>
          <w:tab w:val="right" w:leader="dot" w:pos="9350"/>
        </w:tabs>
        <w:rPr>
          <w:ins w:id="1383" w:author="LaurenceJL" w:date="2010-07-15T15:43:00Z"/>
          <w:noProof/>
        </w:rPr>
      </w:pPr>
      <w:ins w:id="1384"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"_Toc266972381"</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oxg8q2</w:t>
        </w:r>
        <w:r>
          <w:rPr>
            <w:noProof/>
          </w:rPr>
          <w:tab/>
        </w:r>
        <w:r>
          <w:rPr>
            <w:noProof/>
          </w:rPr>
          <w:fldChar w:fldCharType="begin"/>
        </w:r>
        <w:r>
          <w:rPr>
            <w:noProof/>
          </w:rPr>
          <w:instrText xml:space="preserve"> PAGEREF _Toc266972381 \h </w:instrText>
        </w:r>
        <w:r>
          <w:rPr>
            <w:noProof/>
          </w:rPr>
        </w:r>
      </w:ins>
      <w:r>
        <w:rPr>
          <w:noProof/>
        </w:rPr>
        <w:fldChar w:fldCharType="separate"/>
      </w:r>
      <w:ins w:id="1385" w:author="LaurenceJL" w:date="2010-07-15T15:43:00Z">
        <w:r>
          <w:rPr>
            <w:noProof/>
          </w:rPr>
          <w:t>104</w:t>
        </w:r>
        <w:r>
          <w:rPr>
            <w:noProof/>
          </w:rPr>
          <w:fldChar w:fldCharType="end"/>
        </w:r>
        <w:r w:rsidRPr="00135DC9">
          <w:rPr>
            <w:rStyle w:val="Hyperlink"/>
            <w:noProof/>
          </w:rPr>
          <w:fldChar w:fldCharType="end"/>
        </w:r>
      </w:ins>
    </w:p>
    <w:p w:rsidR="001C3859" w:rsidRDefault="001C3859">
      <w:pPr>
        <w:pStyle w:val="TOC1"/>
        <w:tabs>
          <w:tab w:val="right" w:leader="dot" w:pos="9350"/>
        </w:tabs>
        <w:rPr>
          <w:ins w:id="1386" w:author="LaurenceJL" w:date="2010-07-15T15:43:00Z"/>
          <w:noProof/>
        </w:rPr>
      </w:pPr>
      <w:ins w:id="1387"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"_Toc266972382"</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group9 if orgsplit == 9</w:t>
        </w:r>
        <w:r>
          <w:rPr>
            <w:noProof/>
          </w:rPr>
          <w:tab/>
        </w:r>
        <w:r>
          <w:rPr>
            <w:noProof/>
          </w:rPr>
          <w:fldChar w:fldCharType="begin"/>
        </w:r>
        <w:r>
          <w:rPr>
            <w:noProof/>
          </w:rPr>
          <w:instrText xml:space="preserve"> PAGEREF _Toc266972382 \h </w:instrText>
        </w:r>
        <w:r>
          <w:rPr>
            <w:noProof/>
          </w:rPr>
        </w:r>
      </w:ins>
      <w:r>
        <w:rPr>
          <w:noProof/>
        </w:rPr>
        <w:fldChar w:fldCharType="separate"/>
      </w:r>
      <w:ins w:id="1388" w:author="LaurenceJL" w:date="2010-07-15T15:43:00Z">
        <w:r>
          <w:rPr>
            <w:noProof/>
          </w:rPr>
          <w:t>104</w:t>
        </w:r>
        <w:r>
          <w:rPr>
            <w:noProof/>
          </w:rPr>
          <w:fldChar w:fldCharType="end"/>
        </w:r>
        <w:r w:rsidRPr="00135DC9">
          <w:rPr>
            <w:rStyle w:val="Hyperlink"/>
            <w:noProof/>
          </w:rPr>
          <w:fldChar w:fldCharType="end"/>
        </w:r>
      </w:ins>
    </w:p>
    <w:p w:rsidR="001C3859" w:rsidRDefault="001C3859">
      <w:pPr>
        <w:pStyle w:val="TOC2"/>
        <w:tabs>
          <w:tab w:val="right" w:leader="dot" w:pos="9350"/>
        </w:tabs>
        <w:rPr>
          <w:ins w:id="1389" w:author="LaurenceJL" w:date="2010-07-15T15:43:00Z"/>
          <w:noProof/>
        </w:rPr>
      </w:pPr>
      <w:ins w:id="1390"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"_Toc266972383"</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oxg9q1</w:t>
        </w:r>
        <w:r>
          <w:rPr>
            <w:noProof/>
          </w:rPr>
          <w:tab/>
        </w:r>
        <w:r>
          <w:rPr>
            <w:noProof/>
          </w:rPr>
          <w:fldChar w:fldCharType="begin"/>
        </w:r>
        <w:r>
          <w:rPr>
            <w:noProof/>
          </w:rPr>
          <w:instrText xml:space="preserve"> PAGEREF _Toc266972383 \h </w:instrText>
        </w:r>
        <w:r>
          <w:rPr>
            <w:noProof/>
          </w:rPr>
        </w:r>
      </w:ins>
      <w:r>
        <w:rPr>
          <w:noProof/>
        </w:rPr>
        <w:fldChar w:fldCharType="separate"/>
      </w:r>
      <w:ins w:id="1391" w:author="LaurenceJL" w:date="2010-07-15T15:43:00Z">
        <w:r>
          <w:rPr>
            <w:noProof/>
          </w:rPr>
          <w:t>105</w:t>
        </w:r>
        <w:r>
          <w:rPr>
            <w:noProof/>
          </w:rPr>
          <w:fldChar w:fldCharType="end"/>
        </w:r>
        <w:r w:rsidRPr="00135DC9">
          <w:rPr>
            <w:rStyle w:val="Hyperlink"/>
            <w:noProof/>
          </w:rPr>
          <w:fldChar w:fldCharType="end"/>
        </w:r>
      </w:ins>
    </w:p>
    <w:p w:rsidR="001C3859" w:rsidRDefault="001C3859">
      <w:pPr>
        <w:pStyle w:val="TOC2"/>
        <w:tabs>
          <w:tab w:val="right" w:leader="dot" w:pos="9350"/>
        </w:tabs>
        <w:rPr>
          <w:ins w:id="1392" w:author="LaurenceJL" w:date="2010-07-15T15:43:00Z"/>
          <w:noProof/>
        </w:rPr>
      </w:pPr>
      <w:ins w:id="1393"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"_Toc266972384"</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oxg9q2</w:t>
        </w:r>
        <w:r>
          <w:rPr>
            <w:noProof/>
          </w:rPr>
          <w:tab/>
        </w:r>
        <w:r>
          <w:rPr>
            <w:noProof/>
          </w:rPr>
          <w:fldChar w:fldCharType="begin"/>
        </w:r>
        <w:r>
          <w:rPr>
            <w:noProof/>
          </w:rPr>
          <w:instrText xml:space="preserve"> PAGEREF _Toc266972384 \h </w:instrText>
        </w:r>
        <w:r>
          <w:rPr>
            <w:noProof/>
          </w:rPr>
        </w:r>
      </w:ins>
      <w:r>
        <w:rPr>
          <w:noProof/>
        </w:rPr>
        <w:fldChar w:fldCharType="separate"/>
      </w:r>
      <w:ins w:id="1394" w:author="LaurenceJL" w:date="2010-07-15T15:43:00Z">
        <w:r>
          <w:rPr>
            <w:noProof/>
          </w:rPr>
          <w:t>105</w:t>
        </w:r>
        <w:r>
          <w:rPr>
            <w:noProof/>
          </w:rPr>
          <w:fldChar w:fldCharType="end"/>
        </w:r>
        <w:r w:rsidRPr="00135DC9">
          <w:rPr>
            <w:rStyle w:val="Hyperlink"/>
            <w:noProof/>
          </w:rPr>
          <w:fldChar w:fldCharType="end"/>
        </w:r>
      </w:ins>
    </w:p>
    <w:p w:rsidR="001C3859" w:rsidRDefault="001C3859">
      <w:pPr>
        <w:pStyle w:val="TOC1"/>
        <w:tabs>
          <w:tab w:val="right" w:leader="dot" w:pos="9350"/>
        </w:tabs>
        <w:rPr>
          <w:ins w:id="1395" w:author="LaurenceJL" w:date="2010-07-15T15:43:00Z"/>
          <w:noProof/>
        </w:rPr>
      </w:pPr>
      <w:ins w:id="1396"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"_Toc266972385"</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group10 if orgsplit == 10</w:t>
        </w:r>
        <w:r>
          <w:rPr>
            <w:noProof/>
          </w:rPr>
          <w:tab/>
        </w:r>
        <w:r>
          <w:rPr>
            <w:noProof/>
          </w:rPr>
          <w:fldChar w:fldCharType="begin"/>
        </w:r>
        <w:r>
          <w:rPr>
            <w:noProof/>
          </w:rPr>
          <w:instrText xml:space="preserve"> PAGEREF _Toc266972385 \h </w:instrText>
        </w:r>
        <w:r>
          <w:rPr>
            <w:noProof/>
          </w:rPr>
        </w:r>
      </w:ins>
      <w:r>
        <w:rPr>
          <w:noProof/>
        </w:rPr>
        <w:fldChar w:fldCharType="separate"/>
      </w:r>
      <w:ins w:id="1397" w:author="LaurenceJL" w:date="2010-07-15T15:43:00Z">
        <w:r>
          <w:rPr>
            <w:noProof/>
          </w:rPr>
          <w:t>105</w:t>
        </w:r>
        <w:r>
          <w:rPr>
            <w:noProof/>
          </w:rPr>
          <w:fldChar w:fldCharType="end"/>
        </w:r>
        <w:r w:rsidRPr="00135DC9">
          <w:rPr>
            <w:rStyle w:val="Hyperlink"/>
            <w:noProof/>
          </w:rPr>
          <w:fldChar w:fldCharType="end"/>
        </w:r>
      </w:ins>
    </w:p>
    <w:p w:rsidR="001C3859" w:rsidRDefault="001C3859">
      <w:pPr>
        <w:pStyle w:val="TOC2"/>
        <w:tabs>
          <w:tab w:val="right" w:leader="dot" w:pos="9350"/>
        </w:tabs>
        <w:rPr>
          <w:ins w:id="1398" w:author="LaurenceJL" w:date="2010-07-15T15:43:00Z"/>
          <w:noProof/>
        </w:rPr>
      </w:pPr>
      <w:ins w:id="1399"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"_Toc266972386"</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oxg10q1</w:t>
        </w:r>
        <w:r>
          <w:rPr>
            <w:noProof/>
          </w:rPr>
          <w:tab/>
        </w:r>
        <w:r>
          <w:rPr>
            <w:noProof/>
          </w:rPr>
          <w:fldChar w:fldCharType="begin"/>
        </w:r>
        <w:r>
          <w:rPr>
            <w:noProof/>
          </w:rPr>
          <w:instrText xml:space="preserve"> PAGEREF _Toc266972386 \h </w:instrText>
        </w:r>
        <w:r>
          <w:rPr>
            <w:noProof/>
          </w:rPr>
        </w:r>
      </w:ins>
      <w:r>
        <w:rPr>
          <w:noProof/>
        </w:rPr>
        <w:fldChar w:fldCharType="separate"/>
      </w:r>
      <w:ins w:id="1400" w:author="LaurenceJL" w:date="2010-07-15T15:43:00Z">
        <w:r>
          <w:rPr>
            <w:noProof/>
          </w:rPr>
          <w:t>106</w:t>
        </w:r>
        <w:r>
          <w:rPr>
            <w:noProof/>
          </w:rPr>
          <w:fldChar w:fldCharType="end"/>
        </w:r>
        <w:r w:rsidRPr="00135DC9">
          <w:rPr>
            <w:rStyle w:val="Hyperlink"/>
            <w:noProof/>
          </w:rPr>
          <w:fldChar w:fldCharType="end"/>
        </w:r>
      </w:ins>
    </w:p>
    <w:p w:rsidR="001C3859" w:rsidRDefault="001C3859">
      <w:pPr>
        <w:pStyle w:val="TOC2"/>
        <w:tabs>
          <w:tab w:val="right" w:leader="dot" w:pos="9350"/>
        </w:tabs>
        <w:rPr>
          <w:ins w:id="1401" w:author="LaurenceJL" w:date="2010-07-15T15:43:00Z"/>
          <w:noProof/>
        </w:rPr>
      </w:pPr>
      <w:ins w:id="1402"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"_Toc266972387"</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oxg10q2</w:t>
        </w:r>
        <w:r>
          <w:rPr>
            <w:noProof/>
          </w:rPr>
          <w:tab/>
        </w:r>
        <w:r>
          <w:rPr>
            <w:noProof/>
          </w:rPr>
          <w:fldChar w:fldCharType="begin"/>
        </w:r>
        <w:r>
          <w:rPr>
            <w:noProof/>
          </w:rPr>
          <w:instrText xml:space="preserve"> PAGEREF _Toc266972387 \h </w:instrText>
        </w:r>
        <w:r>
          <w:rPr>
            <w:noProof/>
          </w:rPr>
        </w:r>
      </w:ins>
      <w:r>
        <w:rPr>
          <w:noProof/>
        </w:rPr>
        <w:fldChar w:fldCharType="separate"/>
      </w:r>
      <w:ins w:id="1403" w:author="LaurenceJL" w:date="2010-07-15T15:43:00Z">
        <w:r>
          <w:rPr>
            <w:noProof/>
          </w:rPr>
          <w:t>106</w:t>
        </w:r>
        <w:r>
          <w:rPr>
            <w:noProof/>
          </w:rPr>
          <w:fldChar w:fldCharType="end"/>
        </w:r>
        <w:r w:rsidRPr="00135DC9">
          <w:rPr>
            <w:rStyle w:val="Hyperlink"/>
            <w:noProof/>
          </w:rPr>
          <w:fldChar w:fldCharType="end"/>
        </w:r>
      </w:ins>
    </w:p>
    <w:p w:rsidR="001C3859" w:rsidRDefault="001C3859">
      <w:pPr>
        <w:pStyle w:val="TOC1"/>
        <w:tabs>
          <w:tab w:val="right" w:leader="dot" w:pos="9350"/>
        </w:tabs>
        <w:rPr>
          <w:ins w:id="1404" w:author="LaurenceJL" w:date="2010-07-15T15:43:00Z"/>
          <w:noProof/>
        </w:rPr>
      </w:pPr>
      <w:ins w:id="1405"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"_Toc266972388"</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group11 if orgsplit == 11</w:t>
        </w:r>
        <w:r>
          <w:rPr>
            <w:noProof/>
          </w:rPr>
          <w:tab/>
        </w:r>
        <w:r>
          <w:rPr>
            <w:noProof/>
          </w:rPr>
          <w:fldChar w:fldCharType="begin"/>
        </w:r>
        <w:r>
          <w:rPr>
            <w:noProof/>
          </w:rPr>
          <w:instrText xml:space="preserve"> PAGEREF _Toc266972388 \h </w:instrText>
        </w:r>
        <w:r>
          <w:rPr>
            <w:noProof/>
          </w:rPr>
        </w:r>
      </w:ins>
      <w:r>
        <w:rPr>
          <w:noProof/>
        </w:rPr>
        <w:fldChar w:fldCharType="separate"/>
      </w:r>
      <w:ins w:id="1406" w:author="LaurenceJL" w:date="2010-07-15T15:43:00Z">
        <w:r>
          <w:rPr>
            <w:noProof/>
          </w:rPr>
          <w:t>106</w:t>
        </w:r>
        <w:r>
          <w:rPr>
            <w:noProof/>
          </w:rPr>
          <w:fldChar w:fldCharType="end"/>
        </w:r>
        <w:r w:rsidRPr="00135DC9">
          <w:rPr>
            <w:rStyle w:val="Hyperlink"/>
            <w:noProof/>
          </w:rPr>
          <w:fldChar w:fldCharType="end"/>
        </w:r>
      </w:ins>
    </w:p>
    <w:p w:rsidR="001C3859" w:rsidRDefault="001C3859">
      <w:pPr>
        <w:pStyle w:val="TOC2"/>
        <w:tabs>
          <w:tab w:val="right" w:leader="dot" w:pos="9350"/>
        </w:tabs>
        <w:rPr>
          <w:ins w:id="1407" w:author="LaurenceJL" w:date="2010-07-15T15:43:00Z"/>
          <w:noProof/>
        </w:rPr>
      </w:pPr>
      <w:ins w:id="1408"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"_Toc266972389"</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oxg11q1</w:t>
        </w:r>
        <w:r>
          <w:rPr>
            <w:noProof/>
          </w:rPr>
          <w:tab/>
        </w:r>
        <w:r>
          <w:rPr>
            <w:noProof/>
          </w:rPr>
          <w:fldChar w:fldCharType="begin"/>
        </w:r>
        <w:r>
          <w:rPr>
            <w:noProof/>
          </w:rPr>
          <w:instrText xml:space="preserve"> PAGEREF _Toc266972389 \h </w:instrText>
        </w:r>
        <w:r>
          <w:rPr>
            <w:noProof/>
          </w:rPr>
        </w:r>
      </w:ins>
      <w:r>
        <w:rPr>
          <w:noProof/>
        </w:rPr>
        <w:fldChar w:fldCharType="separate"/>
      </w:r>
      <w:ins w:id="1409" w:author="LaurenceJL" w:date="2010-07-15T15:43:00Z">
        <w:r>
          <w:rPr>
            <w:noProof/>
          </w:rPr>
          <w:t>107</w:t>
        </w:r>
        <w:r>
          <w:rPr>
            <w:noProof/>
          </w:rPr>
          <w:fldChar w:fldCharType="end"/>
        </w:r>
        <w:r w:rsidRPr="00135DC9">
          <w:rPr>
            <w:rStyle w:val="Hyperlink"/>
            <w:noProof/>
          </w:rPr>
          <w:fldChar w:fldCharType="end"/>
        </w:r>
      </w:ins>
    </w:p>
    <w:p w:rsidR="001C3859" w:rsidRDefault="001C3859">
      <w:pPr>
        <w:pStyle w:val="TOC2"/>
        <w:tabs>
          <w:tab w:val="right" w:leader="dot" w:pos="9350"/>
        </w:tabs>
        <w:rPr>
          <w:ins w:id="1410" w:author="LaurenceJL" w:date="2010-07-15T15:43:00Z"/>
          <w:noProof/>
        </w:rPr>
      </w:pPr>
      <w:ins w:id="1411"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"_Toc266972390"</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oxg11q2</w:t>
        </w:r>
        <w:r>
          <w:rPr>
            <w:noProof/>
          </w:rPr>
          <w:tab/>
        </w:r>
        <w:r>
          <w:rPr>
            <w:noProof/>
          </w:rPr>
          <w:fldChar w:fldCharType="begin"/>
        </w:r>
        <w:r>
          <w:rPr>
            <w:noProof/>
          </w:rPr>
          <w:instrText xml:space="preserve"> PAGEREF _Toc266972390 \h </w:instrText>
        </w:r>
        <w:r>
          <w:rPr>
            <w:noProof/>
          </w:rPr>
        </w:r>
      </w:ins>
      <w:r>
        <w:rPr>
          <w:noProof/>
        </w:rPr>
        <w:fldChar w:fldCharType="separate"/>
      </w:r>
      <w:ins w:id="1412" w:author="LaurenceJL" w:date="2010-07-15T15:43:00Z">
        <w:r>
          <w:rPr>
            <w:noProof/>
          </w:rPr>
          <w:t>107</w:t>
        </w:r>
        <w:r>
          <w:rPr>
            <w:noProof/>
          </w:rPr>
          <w:fldChar w:fldCharType="end"/>
        </w:r>
        <w:r w:rsidRPr="00135DC9">
          <w:rPr>
            <w:rStyle w:val="Hyperlink"/>
            <w:noProof/>
          </w:rPr>
          <w:fldChar w:fldCharType="end"/>
        </w:r>
      </w:ins>
    </w:p>
    <w:p w:rsidR="001C3859" w:rsidRDefault="001C3859">
      <w:pPr>
        <w:pStyle w:val="TOC1"/>
        <w:tabs>
          <w:tab w:val="right" w:leader="dot" w:pos="9350"/>
        </w:tabs>
        <w:rPr>
          <w:ins w:id="1413" w:author="LaurenceJL" w:date="2010-07-15T15:43:00Z"/>
          <w:noProof/>
        </w:rPr>
      </w:pPr>
      <w:ins w:id="1414"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"_Toc266972391"</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group12 if orgsplit == 12</w:t>
        </w:r>
        <w:r>
          <w:rPr>
            <w:noProof/>
          </w:rPr>
          <w:tab/>
        </w:r>
        <w:r>
          <w:rPr>
            <w:noProof/>
          </w:rPr>
          <w:fldChar w:fldCharType="begin"/>
        </w:r>
        <w:r>
          <w:rPr>
            <w:noProof/>
          </w:rPr>
          <w:instrText xml:space="preserve"> PAGEREF _Toc266972391 \h </w:instrText>
        </w:r>
        <w:r>
          <w:rPr>
            <w:noProof/>
          </w:rPr>
        </w:r>
      </w:ins>
      <w:r>
        <w:rPr>
          <w:noProof/>
        </w:rPr>
        <w:fldChar w:fldCharType="separate"/>
      </w:r>
      <w:ins w:id="1415" w:author="LaurenceJL" w:date="2010-07-15T15:43:00Z">
        <w:r>
          <w:rPr>
            <w:noProof/>
          </w:rPr>
          <w:t>107</w:t>
        </w:r>
        <w:r>
          <w:rPr>
            <w:noProof/>
          </w:rPr>
          <w:fldChar w:fldCharType="end"/>
        </w:r>
        <w:r w:rsidRPr="00135DC9">
          <w:rPr>
            <w:rStyle w:val="Hyperlink"/>
            <w:noProof/>
          </w:rPr>
          <w:fldChar w:fldCharType="end"/>
        </w:r>
      </w:ins>
    </w:p>
    <w:p w:rsidR="001C3859" w:rsidRDefault="001C3859">
      <w:pPr>
        <w:pStyle w:val="TOC2"/>
        <w:tabs>
          <w:tab w:val="right" w:leader="dot" w:pos="9350"/>
        </w:tabs>
        <w:rPr>
          <w:ins w:id="1416" w:author="LaurenceJL" w:date="2010-07-15T15:43:00Z"/>
          <w:noProof/>
        </w:rPr>
      </w:pPr>
      <w:ins w:id="1417"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"_Toc266972392"</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oxg12q1</w:t>
        </w:r>
        <w:r>
          <w:rPr>
            <w:noProof/>
          </w:rPr>
          <w:tab/>
        </w:r>
        <w:r>
          <w:rPr>
            <w:noProof/>
          </w:rPr>
          <w:fldChar w:fldCharType="begin"/>
        </w:r>
        <w:r>
          <w:rPr>
            <w:noProof/>
          </w:rPr>
          <w:instrText xml:space="preserve"> PAGEREF _Toc266972392 \h </w:instrText>
        </w:r>
        <w:r>
          <w:rPr>
            <w:noProof/>
          </w:rPr>
        </w:r>
      </w:ins>
      <w:r>
        <w:rPr>
          <w:noProof/>
        </w:rPr>
        <w:fldChar w:fldCharType="separate"/>
      </w:r>
      <w:ins w:id="1418" w:author="LaurenceJL" w:date="2010-07-15T15:43:00Z">
        <w:r>
          <w:rPr>
            <w:noProof/>
          </w:rPr>
          <w:t>108</w:t>
        </w:r>
        <w:r>
          <w:rPr>
            <w:noProof/>
          </w:rPr>
          <w:fldChar w:fldCharType="end"/>
        </w:r>
        <w:r w:rsidRPr="00135DC9">
          <w:rPr>
            <w:rStyle w:val="Hyperlink"/>
            <w:noProof/>
          </w:rPr>
          <w:fldChar w:fldCharType="end"/>
        </w:r>
      </w:ins>
    </w:p>
    <w:p w:rsidR="001C3859" w:rsidRDefault="001C3859">
      <w:pPr>
        <w:pStyle w:val="TOC2"/>
        <w:tabs>
          <w:tab w:val="right" w:leader="dot" w:pos="9350"/>
        </w:tabs>
        <w:rPr>
          <w:ins w:id="1419" w:author="LaurenceJL" w:date="2010-07-15T15:43:00Z"/>
          <w:noProof/>
        </w:rPr>
      </w:pPr>
      <w:ins w:id="1420"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"_Toc266972393"</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oxg12q2</w:t>
        </w:r>
        <w:r>
          <w:rPr>
            <w:noProof/>
          </w:rPr>
          <w:tab/>
        </w:r>
        <w:r>
          <w:rPr>
            <w:noProof/>
          </w:rPr>
          <w:fldChar w:fldCharType="begin"/>
        </w:r>
        <w:r>
          <w:rPr>
            <w:noProof/>
          </w:rPr>
          <w:instrText xml:space="preserve"> PAGEREF _Toc266972393 \h </w:instrText>
        </w:r>
        <w:r>
          <w:rPr>
            <w:noProof/>
          </w:rPr>
        </w:r>
      </w:ins>
      <w:r>
        <w:rPr>
          <w:noProof/>
        </w:rPr>
        <w:fldChar w:fldCharType="separate"/>
      </w:r>
      <w:ins w:id="1421" w:author="LaurenceJL" w:date="2010-07-15T15:43:00Z">
        <w:r>
          <w:rPr>
            <w:noProof/>
          </w:rPr>
          <w:t>108</w:t>
        </w:r>
        <w:r>
          <w:rPr>
            <w:noProof/>
          </w:rPr>
          <w:fldChar w:fldCharType="end"/>
        </w:r>
        <w:r w:rsidRPr="00135DC9">
          <w:rPr>
            <w:rStyle w:val="Hyperlink"/>
            <w:noProof/>
          </w:rPr>
          <w:fldChar w:fldCharType="end"/>
        </w:r>
      </w:ins>
    </w:p>
    <w:p w:rsidR="001C3859" w:rsidRDefault="001C3859">
      <w:pPr>
        <w:pStyle w:val="TOC1"/>
        <w:tabs>
          <w:tab w:val="right" w:leader="dot" w:pos="9350"/>
        </w:tabs>
        <w:rPr>
          <w:ins w:id="1422" w:author="LaurenceJL" w:date="2010-07-15T15:43:00Z"/>
          <w:noProof/>
        </w:rPr>
      </w:pPr>
      <w:ins w:id="1423"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"_Toc266972394"</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group13 if orgsplit == 13</w:t>
        </w:r>
        <w:r>
          <w:rPr>
            <w:noProof/>
          </w:rPr>
          <w:tab/>
        </w:r>
        <w:r>
          <w:rPr>
            <w:noProof/>
          </w:rPr>
          <w:fldChar w:fldCharType="begin"/>
        </w:r>
        <w:r>
          <w:rPr>
            <w:noProof/>
          </w:rPr>
          <w:instrText xml:space="preserve"> PAGEREF _Toc266972394 \h </w:instrText>
        </w:r>
        <w:r>
          <w:rPr>
            <w:noProof/>
          </w:rPr>
        </w:r>
      </w:ins>
      <w:r>
        <w:rPr>
          <w:noProof/>
        </w:rPr>
        <w:fldChar w:fldCharType="separate"/>
      </w:r>
      <w:ins w:id="1424" w:author="LaurenceJL" w:date="2010-07-15T15:43:00Z">
        <w:r>
          <w:rPr>
            <w:noProof/>
          </w:rPr>
          <w:t>108</w:t>
        </w:r>
        <w:r>
          <w:rPr>
            <w:noProof/>
          </w:rPr>
          <w:fldChar w:fldCharType="end"/>
        </w:r>
        <w:r w:rsidRPr="00135DC9">
          <w:rPr>
            <w:rStyle w:val="Hyperlink"/>
            <w:noProof/>
          </w:rPr>
          <w:fldChar w:fldCharType="end"/>
        </w:r>
      </w:ins>
    </w:p>
    <w:p w:rsidR="001C3859" w:rsidRDefault="001C3859">
      <w:pPr>
        <w:pStyle w:val="TOC2"/>
        <w:tabs>
          <w:tab w:val="right" w:leader="dot" w:pos="9350"/>
        </w:tabs>
        <w:rPr>
          <w:ins w:id="1425" w:author="LaurenceJL" w:date="2010-07-15T15:43:00Z"/>
          <w:noProof/>
        </w:rPr>
      </w:pPr>
      <w:ins w:id="1426"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"_Toc266972395"</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oxg13q1</w:t>
        </w:r>
        <w:r>
          <w:rPr>
            <w:noProof/>
          </w:rPr>
          <w:tab/>
        </w:r>
        <w:r>
          <w:rPr>
            <w:noProof/>
          </w:rPr>
          <w:fldChar w:fldCharType="begin"/>
        </w:r>
        <w:r>
          <w:rPr>
            <w:noProof/>
          </w:rPr>
          <w:instrText xml:space="preserve"> PAGEREF _Toc266972395 \h </w:instrText>
        </w:r>
        <w:r>
          <w:rPr>
            <w:noProof/>
          </w:rPr>
        </w:r>
      </w:ins>
      <w:r>
        <w:rPr>
          <w:noProof/>
        </w:rPr>
        <w:fldChar w:fldCharType="separate"/>
      </w:r>
      <w:ins w:id="1427" w:author="LaurenceJL" w:date="2010-07-15T15:43:00Z">
        <w:r>
          <w:rPr>
            <w:noProof/>
          </w:rPr>
          <w:t>109</w:t>
        </w:r>
        <w:r>
          <w:rPr>
            <w:noProof/>
          </w:rPr>
          <w:fldChar w:fldCharType="end"/>
        </w:r>
        <w:r w:rsidRPr="00135DC9">
          <w:rPr>
            <w:rStyle w:val="Hyperlink"/>
            <w:noProof/>
          </w:rPr>
          <w:fldChar w:fldCharType="end"/>
        </w:r>
      </w:ins>
    </w:p>
    <w:p w:rsidR="001C3859" w:rsidRDefault="001C3859">
      <w:pPr>
        <w:pStyle w:val="TOC2"/>
        <w:tabs>
          <w:tab w:val="right" w:leader="dot" w:pos="9350"/>
        </w:tabs>
        <w:rPr>
          <w:ins w:id="1428" w:author="LaurenceJL" w:date="2010-07-15T15:43:00Z"/>
          <w:noProof/>
        </w:rPr>
      </w:pPr>
      <w:ins w:id="1429"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"_Toc266972396"</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oxg13q2</w:t>
        </w:r>
        <w:r>
          <w:rPr>
            <w:noProof/>
          </w:rPr>
          <w:tab/>
        </w:r>
        <w:r>
          <w:rPr>
            <w:noProof/>
          </w:rPr>
          <w:fldChar w:fldCharType="begin"/>
        </w:r>
        <w:r>
          <w:rPr>
            <w:noProof/>
          </w:rPr>
          <w:instrText xml:space="preserve"> PAGEREF _Toc266972396 \h </w:instrText>
        </w:r>
        <w:r>
          <w:rPr>
            <w:noProof/>
          </w:rPr>
        </w:r>
      </w:ins>
      <w:r>
        <w:rPr>
          <w:noProof/>
        </w:rPr>
        <w:fldChar w:fldCharType="separate"/>
      </w:r>
      <w:ins w:id="1430" w:author="LaurenceJL" w:date="2010-07-15T15:43:00Z">
        <w:r>
          <w:rPr>
            <w:noProof/>
          </w:rPr>
          <w:t>109</w:t>
        </w:r>
        <w:r>
          <w:rPr>
            <w:noProof/>
          </w:rPr>
          <w:fldChar w:fldCharType="end"/>
        </w:r>
        <w:r w:rsidRPr="00135DC9">
          <w:rPr>
            <w:rStyle w:val="Hyperlink"/>
            <w:noProof/>
          </w:rPr>
          <w:fldChar w:fldCharType="end"/>
        </w:r>
      </w:ins>
    </w:p>
    <w:p w:rsidR="001C3859" w:rsidRDefault="001C3859">
      <w:pPr>
        <w:pStyle w:val="TOC1"/>
        <w:tabs>
          <w:tab w:val="right" w:leader="dot" w:pos="9350"/>
        </w:tabs>
        <w:rPr>
          <w:ins w:id="1431" w:author="LaurenceJL" w:date="2010-07-15T15:43:00Z"/>
          <w:noProof/>
        </w:rPr>
      </w:pPr>
      <w:ins w:id="1432"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"_Toc266972397"</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group14 if orgsplit == 14</w:t>
        </w:r>
        <w:r>
          <w:rPr>
            <w:noProof/>
          </w:rPr>
          <w:tab/>
        </w:r>
        <w:r>
          <w:rPr>
            <w:noProof/>
          </w:rPr>
          <w:fldChar w:fldCharType="begin"/>
        </w:r>
        <w:r>
          <w:rPr>
            <w:noProof/>
          </w:rPr>
          <w:instrText xml:space="preserve"> PAGEREF _Toc266972397 \h </w:instrText>
        </w:r>
        <w:r>
          <w:rPr>
            <w:noProof/>
          </w:rPr>
        </w:r>
      </w:ins>
      <w:r>
        <w:rPr>
          <w:noProof/>
        </w:rPr>
        <w:fldChar w:fldCharType="separate"/>
      </w:r>
      <w:ins w:id="1433" w:author="LaurenceJL" w:date="2010-07-15T15:43:00Z">
        <w:r>
          <w:rPr>
            <w:noProof/>
          </w:rPr>
          <w:t>109</w:t>
        </w:r>
        <w:r>
          <w:rPr>
            <w:noProof/>
          </w:rPr>
          <w:fldChar w:fldCharType="end"/>
        </w:r>
        <w:r w:rsidRPr="00135DC9">
          <w:rPr>
            <w:rStyle w:val="Hyperlink"/>
            <w:noProof/>
          </w:rPr>
          <w:fldChar w:fldCharType="end"/>
        </w:r>
      </w:ins>
    </w:p>
    <w:p w:rsidR="001C3859" w:rsidRDefault="001C3859">
      <w:pPr>
        <w:pStyle w:val="TOC2"/>
        <w:tabs>
          <w:tab w:val="right" w:leader="dot" w:pos="9350"/>
        </w:tabs>
        <w:rPr>
          <w:ins w:id="1434" w:author="LaurenceJL" w:date="2010-07-15T15:43:00Z"/>
          <w:noProof/>
        </w:rPr>
      </w:pPr>
      <w:ins w:id="1435"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"_Toc266972398"</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oxg14q1</w:t>
        </w:r>
        <w:r>
          <w:rPr>
            <w:noProof/>
          </w:rPr>
          <w:tab/>
        </w:r>
        <w:r>
          <w:rPr>
            <w:noProof/>
          </w:rPr>
          <w:fldChar w:fldCharType="begin"/>
        </w:r>
        <w:r>
          <w:rPr>
            <w:noProof/>
          </w:rPr>
          <w:instrText xml:space="preserve"> PAGEREF _Toc266972398 \h </w:instrText>
        </w:r>
        <w:r>
          <w:rPr>
            <w:noProof/>
          </w:rPr>
        </w:r>
      </w:ins>
      <w:r>
        <w:rPr>
          <w:noProof/>
        </w:rPr>
        <w:fldChar w:fldCharType="separate"/>
      </w:r>
      <w:ins w:id="1436" w:author="LaurenceJL" w:date="2010-07-15T15:43:00Z">
        <w:r>
          <w:rPr>
            <w:noProof/>
          </w:rPr>
          <w:t>110</w:t>
        </w:r>
        <w:r>
          <w:rPr>
            <w:noProof/>
          </w:rPr>
          <w:fldChar w:fldCharType="end"/>
        </w:r>
        <w:r w:rsidRPr="00135DC9">
          <w:rPr>
            <w:rStyle w:val="Hyperlink"/>
            <w:noProof/>
          </w:rPr>
          <w:fldChar w:fldCharType="end"/>
        </w:r>
      </w:ins>
    </w:p>
    <w:p w:rsidR="001C3859" w:rsidRDefault="001C3859">
      <w:pPr>
        <w:pStyle w:val="TOC2"/>
        <w:tabs>
          <w:tab w:val="right" w:leader="dot" w:pos="9350"/>
        </w:tabs>
        <w:rPr>
          <w:ins w:id="1437" w:author="LaurenceJL" w:date="2010-07-15T15:43:00Z"/>
          <w:noProof/>
        </w:rPr>
      </w:pPr>
      <w:ins w:id="1438"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"_Toc266972399"</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oxg14q2</w:t>
        </w:r>
        <w:r>
          <w:rPr>
            <w:noProof/>
          </w:rPr>
          <w:tab/>
        </w:r>
        <w:r>
          <w:rPr>
            <w:noProof/>
          </w:rPr>
          <w:fldChar w:fldCharType="begin"/>
        </w:r>
        <w:r>
          <w:rPr>
            <w:noProof/>
          </w:rPr>
          <w:instrText xml:space="preserve"> PAGEREF _Toc266972399 \h </w:instrText>
        </w:r>
        <w:r>
          <w:rPr>
            <w:noProof/>
          </w:rPr>
        </w:r>
      </w:ins>
      <w:r>
        <w:rPr>
          <w:noProof/>
        </w:rPr>
        <w:fldChar w:fldCharType="separate"/>
      </w:r>
      <w:ins w:id="1439" w:author="LaurenceJL" w:date="2010-07-15T15:43:00Z">
        <w:r>
          <w:rPr>
            <w:noProof/>
          </w:rPr>
          <w:t>110</w:t>
        </w:r>
        <w:r>
          <w:rPr>
            <w:noProof/>
          </w:rPr>
          <w:fldChar w:fldCharType="end"/>
        </w:r>
        <w:r w:rsidRPr="00135DC9">
          <w:rPr>
            <w:rStyle w:val="Hyperlink"/>
            <w:noProof/>
          </w:rPr>
          <w:fldChar w:fldCharType="end"/>
        </w:r>
      </w:ins>
    </w:p>
    <w:p w:rsidR="001C3859" w:rsidRDefault="001C3859">
      <w:pPr>
        <w:pStyle w:val="TOC1"/>
        <w:tabs>
          <w:tab w:val="right" w:leader="dot" w:pos="9350"/>
        </w:tabs>
        <w:rPr>
          <w:ins w:id="1440" w:author="LaurenceJL" w:date="2010-07-15T15:43:00Z"/>
          <w:noProof/>
        </w:rPr>
      </w:pPr>
      <w:ins w:id="1441"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"_Toc266972400"</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group15 if orgsplit == 15</w:t>
        </w:r>
        <w:r>
          <w:rPr>
            <w:noProof/>
          </w:rPr>
          <w:tab/>
        </w:r>
        <w:r>
          <w:rPr>
            <w:noProof/>
          </w:rPr>
          <w:fldChar w:fldCharType="begin"/>
        </w:r>
        <w:r>
          <w:rPr>
            <w:noProof/>
          </w:rPr>
          <w:instrText xml:space="preserve"> PAGEREF _Toc266972400 \h </w:instrText>
        </w:r>
        <w:r>
          <w:rPr>
            <w:noProof/>
          </w:rPr>
        </w:r>
      </w:ins>
      <w:r>
        <w:rPr>
          <w:noProof/>
        </w:rPr>
        <w:fldChar w:fldCharType="separate"/>
      </w:r>
      <w:ins w:id="1442" w:author="LaurenceJL" w:date="2010-07-15T15:43:00Z">
        <w:r>
          <w:rPr>
            <w:noProof/>
          </w:rPr>
          <w:t>110</w:t>
        </w:r>
        <w:r>
          <w:rPr>
            <w:noProof/>
          </w:rPr>
          <w:fldChar w:fldCharType="end"/>
        </w:r>
        <w:r w:rsidRPr="00135DC9">
          <w:rPr>
            <w:rStyle w:val="Hyperlink"/>
            <w:noProof/>
          </w:rPr>
          <w:fldChar w:fldCharType="end"/>
        </w:r>
      </w:ins>
    </w:p>
    <w:p w:rsidR="001C3859" w:rsidRDefault="001C3859">
      <w:pPr>
        <w:pStyle w:val="TOC2"/>
        <w:tabs>
          <w:tab w:val="right" w:leader="dot" w:pos="9350"/>
        </w:tabs>
        <w:rPr>
          <w:ins w:id="1443" w:author="LaurenceJL" w:date="2010-07-15T15:43:00Z"/>
          <w:noProof/>
        </w:rPr>
      </w:pPr>
      <w:ins w:id="1444"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"_Toc266972401"</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oxg15q1</w:t>
        </w:r>
        <w:r>
          <w:rPr>
            <w:noProof/>
          </w:rPr>
          <w:tab/>
        </w:r>
        <w:r>
          <w:rPr>
            <w:noProof/>
          </w:rPr>
          <w:fldChar w:fldCharType="begin"/>
        </w:r>
        <w:r>
          <w:rPr>
            <w:noProof/>
          </w:rPr>
          <w:instrText xml:space="preserve"> PAGEREF _Toc266972401 \h </w:instrText>
        </w:r>
        <w:r>
          <w:rPr>
            <w:noProof/>
          </w:rPr>
        </w:r>
      </w:ins>
      <w:r>
        <w:rPr>
          <w:noProof/>
        </w:rPr>
        <w:fldChar w:fldCharType="separate"/>
      </w:r>
      <w:ins w:id="1445" w:author="LaurenceJL" w:date="2010-07-15T15:43:00Z">
        <w:r>
          <w:rPr>
            <w:noProof/>
          </w:rPr>
          <w:t>111</w:t>
        </w:r>
        <w:r>
          <w:rPr>
            <w:noProof/>
          </w:rPr>
          <w:fldChar w:fldCharType="end"/>
        </w:r>
        <w:r w:rsidRPr="00135DC9">
          <w:rPr>
            <w:rStyle w:val="Hyperlink"/>
            <w:noProof/>
          </w:rPr>
          <w:fldChar w:fldCharType="end"/>
        </w:r>
      </w:ins>
    </w:p>
    <w:p w:rsidR="001C3859" w:rsidRDefault="001C3859">
      <w:pPr>
        <w:pStyle w:val="TOC2"/>
        <w:tabs>
          <w:tab w:val="right" w:leader="dot" w:pos="9350"/>
        </w:tabs>
        <w:rPr>
          <w:ins w:id="1446" w:author="LaurenceJL" w:date="2010-07-15T15:43:00Z"/>
          <w:noProof/>
        </w:rPr>
      </w:pPr>
      <w:ins w:id="1447"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"_Toc266972402"</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oxg15q2</w:t>
        </w:r>
        <w:r>
          <w:rPr>
            <w:noProof/>
          </w:rPr>
          <w:tab/>
        </w:r>
        <w:r>
          <w:rPr>
            <w:noProof/>
          </w:rPr>
          <w:fldChar w:fldCharType="begin"/>
        </w:r>
        <w:r>
          <w:rPr>
            <w:noProof/>
          </w:rPr>
          <w:instrText xml:space="preserve"> PAGEREF _Toc266972402 \h </w:instrText>
        </w:r>
        <w:r>
          <w:rPr>
            <w:noProof/>
          </w:rPr>
        </w:r>
      </w:ins>
      <w:r>
        <w:rPr>
          <w:noProof/>
        </w:rPr>
        <w:fldChar w:fldCharType="separate"/>
      </w:r>
      <w:ins w:id="1448" w:author="LaurenceJL" w:date="2010-07-15T15:43:00Z">
        <w:r>
          <w:rPr>
            <w:noProof/>
          </w:rPr>
          <w:t>111</w:t>
        </w:r>
        <w:r>
          <w:rPr>
            <w:noProof/>
          </w:rPr>
          <w:fldChar w:fldCharType="end"/>
        </w:r>
        <w:r w:rsidRPr="00135DC9">
          <w:rPr>
            <w:rStyle w:val="Hyperlink"/>
            <w:noProof/>
          </w:rPr>
          <w:fldChar w:fldCharType="end"/>
        </w:r>
      </w:ins>
    </w:p>
    <w:p w:rsidR="001C3859" w:rsidRDefault="001C3859">
      <w:pPr>
        <w:pStyle w:val="TOC1"/>
        <w:tabs>
          <w:tab w:val="right" w:leader="dot" w:pos="9350"/>
        </w:tabs>
        <w:rPr>
          <w:ins w:id="1449" w:author="LaurenceJL" w:date="2010-07-15T15:43:00Z"/>
          <w:noProof/>
        </w:rPr>
      </w:pPr>
      <w:ins w:id="1450"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"_Toc266972403"</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group16 if orgsplit == 16</w:t>
        </w:r>
        <w:r>
          <w:rPr>
            <w:noProof/>
          </w:rPr>
          <w:tab/>
        </w:r>
        <w:r>
          <w:rPr>
            <w:noProof/>
          </w:rPr>
          <w:fldChar w:fldCharType="begin"/>
        </w:r>
        <w:r>
          <w:rPr>
            <w:noProof/>
          </w:rPr>
          <w:instrText xml:space="preserve"> PAGEREF _Toc266972403 \h </w:instrText>
        </w:r>
        <w:r>
          <w:rPr>
            <w:noProof/>
          </w:rPr>
        </w:r>
      </w:ins>
      <w:r>
        <w:rPr>
          <w:noProof/>
        </w:rPr>
        <w:fldChar w:fldCharType="separate"/>
      </w:r>
      <w:ins w:id="1451" w:author="LaurenceJL" w:date="2010-07-15T15:43:00Z">
        <w:r>
          <w:rPr>
            <w:noProof/>
          </w:rPr>
          <w:t>111</w:t>
        </w:r>
        <w:r>
          <w:rPr>
            <w:noProof/>
          </w:rPr>
          <w:fldChar w:fldCharType="end"/>
        </w:r>
        <w:r w:rsidRPr="00135DC9">
          <w:rPr>
            <w:rStyle w:val="Hyperlink"/>
            <w:noProof/>
          </w:rPr>
          <w:fldChar w:fldCharType="end"/>
        </w:r>
      </w:ins>
    </w:p>
    <w:p w:rsidR="001C3859" w:rsidRDefault="001C3859">
      <w:pPr>
        <w:pStyle w:val="TOC2"/>
        <w:tabs>
          <w:tab w:val="right" w:leader="dot" w:pos="9350"/>
        </w:tabs>
        <w:rPr>
          <w:ins w:id="1452" w:author="LaurenceJL" w:date="2010-07-15T15:43:00Z"/>
          <w:noProof/>
        </w:rPr>
      </w:pPr>
      <w:ins w:id="1453"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"_Toc266972404"</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oxg16q1</w:t>
        </w:r>
        <w:r>
          <w:rPr>
            <w:noProof/>
          </w:rPr>
          <w:tab/>
        </w:r>
        <w:r>
          <w:rPr>
            <w:noProof/>
          </w:rPr>
          <w:fldChar w:fldCharType="begin"/>
        </w:r>
        <w:r>
          <w:rPr>
            <w:noProof/>
          </w:rPr>
          <w:instrText xml:space="preserve"> PAGEREF _Toc266972404 \h </w:instrText>
        </w:r>
        <w:r>
          <w:rPr>
            <w:noProof/>
          </w:rPr>
        </w:r>
      </w:ins>
      <w:r>
        <w:rPr>
          <w:noProof/>
        </w:rPr>
        <w:fldChar w:fldCharType="separate"/>
      </w:r>
      <w:ins w:id="1454" w:author="LaurenceJL" w:date="2010-07-15T15:43:00Z">
        <w:r>
          <w:rPr>
            <w:noProof/>
          </w:rPr>
          <w:t>112</w:t>
        </w:r>
        <w:r>
          <w:rPr>
            <w:noProof/>
          </w:rPr>
          <w:fldChar w:fldCharType="end"/>
        </w:r>
        <w:r w:rsidRPr="00135DC9">
          <w:rPr>
            <w:rStyle w:val="Hyperlink"/>
            <w:noProof/>
          </w:rPr>
          <w:fldChar w:fldCharType="end"/>
        </w:r>
      </w:ins>
    </w:p>
    <w:p w:rsidR="001C3859" w:rsidRDefault="001C3859">
      <w:pPr>
        <w:pStyle w:val="TOC2"/>
        <w:tabs>
          <w:tab w:val="right" w:leader="dot" w:pos="9350"/>
        </w:tabs>
        <w:rPr>
          <w:ins w:id="1455" w:author="LaurenceJL" w:date="2010-07-15T15:43:00Z"/>
          <w:noProof/>
        </w:rPr>
      </w:pPr>
      <w:ins w:id="1456"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"_Toc266972405"</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oxg16q2</w:t>
        </w:r>
        <w:r>
          <w:rPr>
            <w:noProof/>
          </w:rPr>
          <w:tab/>
        </w:r>
        <w:r>
          <w:rPr>
            <w:noProof/>
          </w:rPr>
          <w:fldChar w:fldCharType="begin"/>
        </w:r>
        <w:r>
          <w:rPr>
            <w:noProof/>
          </w:rPr>
          <w:instrText xml:space="preserve"> PAGEREF _Toc266972405 \h </w:instrText>
        </w:r>
        <w:r>
          <w:rPr>
            <w:noProof/>
          </w:rPr>
        </w:r>
      </w:ins>
      <w:r>
        <w:rPr>
          <w:noProof/>
        </w:rPr>
        <w:fldChar w:fldCharType="separate"/>
      </w:r>
      <w:ins w:id="1457" w:author="LaurenceJL" w:date="2010-07-15T15:43:00Z">
        <w:r>
          <w:rPr>
            <w:noProof/>
          </w:rPr>
          <w:t>112</w:t>
        </w:r>
        <w:r>
          <w:rPr>
            <w:noProof/>
          </w:rPr>
          <w:fldChar w:fldCharType="end"/>
        </w:r>
        <w:r w:rsidRPr="00135DC9">
          <w:rPr>
            <w:rStyle w:val="Hyperlink"/>
            <w:noProof/>
          </w:rPr>
          <w:fldChar w:fldCharType="end"/>
        </w:r>
      </w:ins>
    </w:p>
    <w:p w:rsidR="001C3859" w:rsidRDefault="001C3859">
      <w:pPr>
        <w:pStyle w:val="TOC1"/>
        <w:tabs>
          <w:tab w:val="right" w:leader="dot" w:pos="9350"/>
        </w:tabs>
        <w:rPr>
          <w:ins w:id="1458" w:author="LaurenceJL" w:date="2010-07-15T15:43:00Z"/>
          <w:noProof/>
        </w:rPr>
      </w:pPr>
      <w:ins w:id="1459"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"_Toc266972406"</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group17 if orgsplit == 17</w:t>
        </w:r>
        <w:r>
          <w:rPr>
            <w:noProof/>
          </w:rPr>
          <w:tab/>
        </w:r>
        <w:r>
          <w:rPr>
            <w:noProof/>
          </w:rPr>
          <w:fldChar w:fldCharType="begin"/>
        </w:r>
        <w:r>
          <w:rPr>
            <w:noProof/>
          </w:rPr>
          <w:instrText xml:space="preserve"> PAGEREF _Toc266972406 \h </w:instrText>
        </w:r>
        <w:r>
          <w:rPr>
            <w:noProof/>
          </w:rPr>
        </w:r>
      </w:ins>
      <w:r>
        <w:rPr>
          <w:noProof/>
        </w:rPr>
        <w:fldChar w:fldCharType="separate"/>
      </w:r>
      <w:ins w:id="1460" w:author="LaurenceJL" w:date="2010-07-15T15:43:00Z">
        <w:r>
          <w:rPr>
            <w:noProof/>
          </w:rPr>
          <w:t>112</w:t>
        </w:r>
        <w:r>
          <w:rPr>
            <w:noProof/>
          </w:rPr>
          <w:fldChar w:fldCharType="end"/>
        </w:r>
        <w:r w:rsidRPr="00135DC9">
          <w:rPr>
            <w:rStyle w:val="Hyperlink"/>
            <w:noProof/>
          </w:rPr>
          <w:fldChar w:fldCharType="end"/>
        </w:r>
      </w:ins>
    </w:p>
    <w:p w:rsidR="001C3859" w:rsidRDefault="001C3859">
      <w:pPr>
        <w:pStyle w:val="TOC2"/>
        <w:tabs>
          <w:tab w:val="right" w:leader="dot" w:pos="9350"/>
        </w:tabs>
        <w:rPr>
          <w:ins w:id="1461" w:author="LaurenceJL" w:date="2010-07-15T15:43:00Z"/>
          <w:noProof/>
        </w:rPr>
      </w:pPr>
      <w:ins w:id="1462"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"_Toc266972407"</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oxg17q1</w:t>
        </w:r>
        <w:r>
          <w:rPr>
            <w:noProof/>
          </w:rPr>
          <w:tab/>
        </w:r>
        <w:r>
          <w:rPr>
            <w:noProof/>
          </w:rPr>
          <w:fldChar w:fldCharType="begin"/>
        </w:r>
        <w:r>
          <w:rPr>
            <w:noProof/>
          </w:rPr>
          <w:instrText xml:space="preserve"> PAGEREF _Toc266972407 \h </w:instrText>
        </w:r>
        <w:r>
          <w:rPr>
            <w:noProof/>
          </w:rPr>
        </w:r>
      </w:ins>
      <w:r>
        <w:rPr>
          <w:noProof/>
        </w:rPr>
        <w:fldChar w:fldCharType="separate"/>
      </w:r>
      <w:ins w:id="1463" w:author="LaurenceJL" w:date="2010-07-15T15:43:00Z">
        <w:r>
          <w:rPr>
            <w:noProof/>
          </w:rPr>
          <w:t>113</w:t>
        </w:r>
        <w:r>
          <w:rPr>
            <w:noProof/>
          </w:rPr>
          <w:fldChar w:fldCharType="end"/>
        </w:r>
        <w:r w:rsidRPr="00135DC9">
          <w:rPr>
            <w:rStyle w:val="Hyperlink"/>
            <w:noProof/>
          </w:rPr>
          <w:fldChar w:fldCharType="end"/>
        </w:r>
      </w:ins>
    </w:p>
    <w:p w:rsidR="001C3859" w:rsidRDefault="001C3859">
      <w:pPr>
        <w:pStyle w:val="TOC2"/>
        <w:tabs>
          <w:tab w:val="right" w:leader="dot" w:pos="9350"/>
        </w:tabs>
        <w:rPr>
          <w:ins w:id="1464" w:author="LaurenceJL" w:date="2010-07-15T15:43:00Z"/>
          <w:noProof/>
        </w:rPr>
      </w:pPr>
      <w:ins w:id="1465"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"_Toc266972408"</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oxg17q2</w:t>
        </w:r>
        <w:r>
          <w:rPr>
            <w:noProof/>
          </w:rPr>
          <w:tab/>
        </w:r>
        <w:r>
          <w:rPr>
            <w:noProof/>
          </w:rPr>
          <w:fldChar w:fldCharType="begin"/>
        </w:r>
        <w:r>
          <w:rPr>
            <w:noProof/>
          </w:rPr>
          <w:instrText xml:space="preserve"> PAGEREF _Toc266972408 \h </w:instrText>
        </w:r>
        <w:r>
          <w:rPr>
            <w:noProof/>
          </w:rPr>
        </w:r>
      </w:ins>
      <w:r>
        <w:rPr>
          <w:noProof/>
        </w:rPr>
        <w:fldChar w:fldCharType="separate"/>
      </w:r>
      <w:ins w:id="1466" w:author="LaurenceJL" w:date="2010-07-15T15:43:00Z">
        <w:r>
          <w:rPr>
            <w:noProof/>
          </w:rPr>
          <w:t>113</w:t>
        </w:r>
        <w:r>
          <w:rPr>
            <w:noProof/>
          </w:rPr>
          <w:fldChar w:fldCharType="end"/>
        </w:r>
        <w:r w:rsidRPr="00135DC9">
          <w:rPr>
            <w:rStyle w:val="Hyperlink"/>
            <w:noProof/>
          </w:rPr>
          <w:fldChar w:fldCharType="end"/>
        </w:r>
      </w:ins>
    </w:p>
    <w:p w:rsidR="001C3859" w:rsidRDefault="001C3859">
      <w:pPr>
        <w:pStyle w:val="TOC1"/>
        <w:tabs>
          <w:tab w:val="right" w:leader="dot" w:pos="9350"/>
        </w:tabs>
        <w:rPr>
          <w:ins w:id="1467" w:author="LaurenceJL" w:date="2010-07-15T15:43:00Z"/>
          <w:noProof/>
        </w:rPr>
      </w:pPr>
      <w:ins w:id="1468"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"_Toc266972409"</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group18 if orgsplit == 18</w:t>
        </w:r>
        <w:r>
          <w:rPr>
            <w:noProof/>
          </w:rPr>
          <w:tab/>
        </w:r>
        <w:r>
          <w:rPr>
            <w:noProof/>
          </w:rPr>
          <w:fldChar w:fldCharType="begin"/>
        </w:r>
        <w:r>
          <w:rPr>
            <w:noProof/>
          </w:rPr>
          <w:instrText xml:space="preserve"> PAGEREF _Toc266972409 \h </w:instrText>
        </w:r>
        <w:r>
          <w:rPr>
            <w:noProof/>
          </w:rPr>
        </w:r>
      </w:ins>
      <w:r>
        <w:rPr>
          <w:noProof/>
        </w:rPr>
        <w:fldChar w:fldCharType="separate"/>
      </w:r>
      <w:ins w:id="1469" w:author="LaurenceJL" w:date="2010-07-15T15:43:00Z">
        <w:r>
          <w:rPr>
            <w:noProof/>
          </w:rPr>
          <w:t>113</w:t>
        </w:r>
        <w:r>
          <w:rPr>
            <w:noProof/>
          </w:rPr>
          <w:fldChar w:fldCharType="end"/>
        </w:r>
        <w:r w:rsidRPr="00135DC9">
          <w:rPr>
            <w:rStyle w:val="Hyperlink"/>
            <w:noProof/>
          </w:rPr>
          <w:fldChar w:fldCharType="end"/>
        </w:r>
      </w:ins>
    </w:p>
    <w:p w:rsidR="001C3859" w:rsidRDefault="001C3859">
      <w:pPr>
        <w:pStyle w:val="TOC2"/>
        <w:tabs>
          <w:tab w:val="right" w:leader="dot" w:pos="9350"/>
        </w:tabs>
        <w:rPr>
          <w:ins w:id="1470" w:author="LaurenceJL" w:date="2010-07-15T15:43:00Z"/>
          <w:noProof/>
        </w:rPr>
      </w:pPr>
      <w:ins w:id="1471" w:author="LaurenceJL" w:date="2010-07-15T15:43:00Z">
        <w:r w:rsidRPr="00135DC9">
          <w:rPr>
            <w:rStyle w:val="Hyperlink"/>
            <w:noProof/>
          </w:rPr>
          <w:lastRenderedPageBreak/>
          <w:fldChar w:fldCharType="begin"/>
        </w:r>
        <w:r w:rsidRPr="00135DC9">
          <w:rPr>
            <w:rStyle w:val="Hyperlink"/>
            <w:noProof/>
          </w:rPr>
          <w:instrText xml:space="preserve"> </w:instrText>
        </w:r>
        <w:r>
          <w:rPr>
            <w:noProof/>
          </w:rPr>
          <w:instrText>HYPERLINK \l "_Toc266972410"</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oxg18q1</w:t>
        </w:r>
        <w:r>
          <w:rPr>
            <w:noProof/>
          </w:rPr>
          <w:tab/>
        </w:r>
        <w:r>
          <w:rPr>
            <w:noProof/>
          </w:rPr>
          <w:fldChar w:fldCharType="begin"/>
        </w:r>
        <w:r>
          <w:rPr>
            <w:noProof/>
          </w:rPr>
          <w:instrText xml:space="preserve"> PAGEREF _Toc266972410 \h </w:instrText>
        </w:r>
        <w:r>
          <w:rPr>
            <w:noProof/>
          </w:rPr>
        </w:r>
      </w:ins>
      <w:r>
        <w:rPr>
          <w:noProof/>
        </w:rPr>
        <w:fldChar w:fldCharType="separate"/>
      </w:r>
      <w:ins w:id="1472" w:author="LaurenceJL" w:date="2010-07-15T15:43:00Z">
        <w:r>
          <w:rPr>
            <w:noProof/>
          </w:rPr>
          <w:t>114</w:t>
        </w:r>
        <w:r>
          <w:rPr>
            <w:noProof/>
          </w:rPr>
          <w:fldChar w:fldCharType="end"/>
        </w:r>
        <w:r w:rsidRPr="00135DC9">
          <w:rPr>
            <w:rStyle w:val="Hyperlink"/>
            <w:noProof/>
          </w:rPr>
          <w:fldChar w:fldCharType="end"/>
        </w:r>
      </w:ins>
    </w:p>
    <w:p w:rsidR="001C3859" w:rsidRDefault="001C3859">
      <w:pPr>
        <w:pStyle w:val="TOC2"/>
        <w:tabs>
          <w:tab w:val="right" w:leader="dot" w:pos="9350"/>
        </w:tabs>
        <w:rPr>
          <w:ins w:id="1473" w:author="LaurenceJL" w:date="2010-07-15T15:43:00Z"/>
          <w:noProof/>
        </w:rPr>
      </w:pPr>
      <w:ins w:id="1474"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"_Toc266972411"</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oxg18q2</w:t>
        </w:r>
        <w:r>
          <w:rPr>
            <w:noProof/>
          </w:rPr>
          <w:tab/>
        </w:r>
        <w:r>
          <w:rPr>
            <w:noProof/>
          </w:rPr>
          <w:fldChar w:fldCharType="begin"/>
        </w:r>
        <w:r>
          <w:rPr>
            <w:noProof/>
          </w:rPr>
          <w:instrText xml:space="preserve"> PAGEREF _Toc266972411 \h </w:instrText>
        </w:r>
        <w:r>
          <w:rPr>
            <w:noProof/>
          </w:rPr>
        </w:r>
      </w:ins>
      <w:r>
        <w:rPr>
          <w:noProof/>
        </w:rPr>
        <w:fldChar w:fldCharType="separate"/>
      </w:r>
      <w:ins w:id="1475" w:author="LaurenceJL" w:date="2010-07-15T15:43:00Z">
        <w:r>
          <w:rPr>
            <w:noProof/>
          </w:rPr>
          <w:t>114</w:t>
        </w:r>
        <w:r>
          <w:rPr>
            <w:noProof/>
          </w:rPr>
          <w:fldChar w:fldCharType="end"/>
        </w:r>
        <w:r w:rsidRPr="00135DC9">
          <w:rPr>
            <w:rStyle w:val="Hyperlink"/>
            <w:noProof/>
          </w:rPr>
          <w:fldChar w:fldCharType="end"/>
        </w:r>
      </w:ins>
    </w:p>
    <w:p w:rsidR="001C3859" w:rsidRDefault="001C3859">
      <w:pPr>
        <w:pStyle w:val="TOC1"/>
        <w:tabs>
          <w:tab w:val="right" w:leader="dot" w:pos="9350"/>
        </w:tabs>
        <w:rPr>
          <w:ins w:id="1476" w:author="LaurenceJL" w:date="2010-07-15T15:43:00Z"/>
          <w:noProof/>
        </w:rPr>
      </w:pPr>
      <w:ins w:id="1477"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"_Toc266972412"</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group19 if orgsplit == 19</w:t>
        </w:r>
        <w:r>
          <w:rPr>
            <w:noProof/>
          </w:rPr>
          <w:tab/>
        </w:r>
        <w:r>
          <w:rPr>
            <w:noProof/>
          </w:rPr>
          <w:fldChar w:fldCharType="begin"/>
        </w:r>
        <w:r>
          <w:rPr>
            <w:noProof/>
          </w:rPr>
          <w:instrText xml:space="preserve"> PAGEREF _Toc266972412 \h </w:instrText>
        </w:r>
        <w:r>
          <w:rPr>
            <w:noProof/>
          </w:rPr>
        </w:r>
      </w:ins>
      <w:r>
        <w:rPr>
          <w:noProof/>
        </w:rPr>
        <w:fldChar w:fldCharType="separate"/>
      </w:r>
      <w:ins w:id="1478" w:author="LaurenceJL" w:date="2010-07-15T15:43:00Z">
        <w:r>
          <w:rPr>
            <w:noProof/>
          </w:rPr>
          <w:t>114</w:t>
        </w:r>
        <w:r>
          <w:rPr>
            <w:noProof/>
          </w:rPr>
          <w:fldChar w:fldCharType="end"/>
        </w:r>
        <w:r w:rsidRPr="00135DC9">
          <w:rPr>
            <w:rStyle w:val="Hyperlink"/>
            <w:noProof/>
          </w:rPr>
          <w:fldChar w:fldCharType="end"/>
        </w:r>
      </w:ins>
    </w:p>
    <w:p w:rsidR="001C3859" w:rsidRDefault="001C3859">
      <w:pPr>
        <w:pStyle w:val="TOC2"/>
        <w:tabs>
          <w:tab w:val="right" w:leader="dot" w:pos="9350"/>
        </w:tabs>
        <w:rPr>
          <w:ins w:id="1479" w:author="LaurenceJL" w:date="2010-07-15T15:43:00Z"/>
          <w:noProof/>
        </w:rPr>
      </w:pPr>
      <w:ins w:id="1480"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"_Toc266972413"</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oxg19q1</w:t>
        </w:r>
        <w:r>
          <w:rPr>
            <w:noProof/>
          </w:rPr>
          <w:tab/>
        </w:r>
        <w:r>
          <w:rPr>
            <w:noProof/>
          </w:rPr>
          <w:fldChar w:fldCharType="begin"/>
        </w:r>
        <w:r>
          <w:rPr>
            <w:noProof/>
          </w:rPr>
          <w:instrText xml:space="preserve"> PAGEREF _Toc266972413 \h </w:instrText>
        </w:r>
        <w:r>
          <w:rPr>
            <w:noProof/>
          </w:rPr>
        </w:r>
      </w:ins>
      <w:r>
        <w:rPr>
          <w:noProof/>
        </w:rPr>
        <w:fldChar w:fldCharType="separate"/>
      </w:r>
      <w:ins w:id="1481" w:author="LaurenceJL" w:date="2010-07-15T15:43:00Z">
        <w:r>
          <w:rPr>
            <w:noProof/>
          </w:rPr>
          <w:t>115</w:t>
        </w:r>
        <w:r>
          <w:rPr>
            <w:noProof/>
          </w:rPr>
          <w:fldChar w:fldCharType="end"/>
        </w:r>
        <w:r w:rsidRPr="00135DC9">
          <w:rPr>
            <w:rStyle w:val="Hyperlink"/>
            <w:noProof/>
          </w:rPr>
          <w:fldChar w:fldCharType="end"/>
        </w:r>
      </w:ins>
    </w:p>
    <w:p w:rsidR="001C3859" w:rsidRDefault="001C3859">
      <w:pPr>
        <w:pStyle w:val="TOC2"/>
        <w:tabs>
          <w:tab w:val="right" w:leader="dot" w:pos="9350"/>
        </w:tabs>
        <w:rPr>
          <w:ins w:id="1482" w:author="LaurenceJL" w:date="2010-07-15T15:43:00Z"/>
          <w:noProof/>
        </w:rPr>
      </w:pPr>
      <w:ins w:id="1483"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"_Toc266972414"</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oxg19q2</w:t>
        </w:r>
        <w:r>
          <w:rPr>
            <w:noProof/>
          </w:rPr>
          <w:tab/>
        </w:r>
        <w:r>
          <w:rPr>
            <w:noProof/>
          </w:rPr>
          <w:fldChar w:fldCharType="begin"/>
        </w:r>
        <w:r>
          <w:rPr>
            <w:noProof/>
          </w:rPr>
          <w:instrText xml:space="preserve"> PAGEREF _Toc266972414 \h </w:instrText>
        </w:r>
        <w:r>
          <w:rPr>
            <w:noProof/>
          </w:rPr>
        </w:r>
      </w:ins>
      <w:r>
        <w:rPr>
          <w:noProof/>
        </w:rPr>
        <w:fldChar w:fldCharType="separate"/>
      </w:r>
      <w:ins w:id="1484" w:author="LaurenceJL" w:date="2010-07-15T15:43:00Z">
        <w:r>
          <w:rPr>
            <w:noProof/>
          </w:rPr>
          <w:t>115</w:t>
        </w:r>
        <w:r>
          <w:rPr>
            <w:noProof/>
          </w:rPr>
          <w:fldChar w:fldCharType="end"/>
        </w:r>
        <w:r w:rsidRPr="00135DC9">
          <w:rPr>
            <w:rStyle w:val="Hyperlink"/>
            <w:noProof/>
          </w:rPr>
          <w:fldChar w:fldCharType="end"/>
        </w:r>
      </w:ins>
    </w:p>
    <w:p w:rsidR="001C3859" w:rsidRDefault="001C3859">
      <w:pPr>
        <w:pStyle w:val="TOC1"/>
        <w:tabs>
          <w:tab w:val="right" w:leader="dot" w:pos="9350"/>
        </w:tabs>
        <w:rPr>
          <w:ins w:id="1485" w:author="LaurenceJL" w:date="2010-07-15T15:43:00Z"/>
          <w:noProof/>
        </w:rPr>
      </w:pPr>
      <w:ins w:id="1486"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"_Toc266972415"</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group20 if orgsplit == 20</w:t>
        </w:r>
        <w:r>
          <w:rPr>
            <w:noProof/>
          </w:rPr>
          <w:tab/>
        </w:r>
        <w:r>
          <w:rPr>
            <w:noProof/>
          </w:rPr>
          <w:fldChar w:fldCharType="begin"/>
        </w:r>
        <w:r>
          <w:rPr>
            <w:noProof/>
          </w:rPr>
          <w:instrText xml:space="preserve"> PAGEREF _Toc266972415 \h </w:instrText>
        </w:r>
        <w:r>
          <w:rPr>
            <w:noProof/>
          </w:rPr>
        </w:r>
      </w:ins>
      <w:r>
        <w:rPr>
          <w:noProof/>
        </w:rPr>
        <w:fldChar w:fldCharType="separate"/>
      </w:r>
      <w:ins w:id="1487" w:author="LaurenceJL" w:date="2010-07-15T15:43:00Z">
        <w:r>
          <w:rPr>
            <w:noProof/>
          </w:rPr>
          <w:t>115</w:t>
        </w:r>
        <w:r>
          <w:rPr>
            <w:noProof/>
          </w:rPr>
          <w:fldChar w:fldCharType="end"/>
        </w:r>
        <w:r w:rsidRPr="00135DC9">
          <w:rPr>
            <w:rStyle w:val="Hyperlink"/>
            <w:noProof/>
          </w:rPr>
          <w:fldChar w:fldCharType="end"/>
        </w:r>
      </w:ins>
    </w:p>
    <w:p w:rsidR="001C3859" w:rsidRDefault="001C3859">
      <w:pPr>
        <w:pStyle w:val="TOC2"/>
        <w:tabs>
          <w:tab w:val="right" w:leader="dot" w:pos="9350"/>
        </w:tabs>
        <w:rPr>
          <w:ins w:id="1488" w:author="LaurenceJL" w:date="2010-07-15T15:43:00Z"/>
          <w:noProof/>
        </w:rPr>
      </w:pPr>
      <w:ins w:id="1489"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"_Toc266972416"</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oxg20q1</w:t>
        </w:r>
        <w:r>
          <w:rPr>
            <w:noProof/>
          </w:rPr>
          <w:tab/>
        </w:r>
        <w:r>
          <w:rPr>
            <w:noProof/>
          </w:rPr>
          <w:fldChar w:fldCharType="begin"/>
        </w:r>
        <w:r>
          <w:rPr>
            <w:noProof/>
          </w:rPr>
          <w:instrText xml:space="preserve"> PAGEREF _Toc266972416 \h </w:instrText>
        </w:r>
        <w:r>
          <w:rPr>
            <w:noProof/>
          </w:rPr>
        </w:r>
      </w:ins>
      <w:r>
        <w:rPr>
          <w:noProof/>
        </w:rPr>
        <w:fldChar w:fldCharType="separate"/>
      </w:r>
      <w:ins w:id="1490" w:author="LaurenceJL" w:date="2010-07-15T15:43:00Z">
        <w:r>
          <w:rPr>
            <w:noProof/>
          </w:rPr>
          <w:t>116</w:t>
        </w:r>
        <w:r>
          <w:rPr>
            <w:noProof/>
          </w:rPr>
          <w:fldChar w:fldCharType="end"/>
        </w:r>
        <w:r w:rsidRPr="00135DC9">
          <w:rPr>
            <w:rStyle w:val="Hyperlink"/>
            <w:noProof/>
          </w:rPr>
          <w:fldChar w:fldCharType="end"/>
        </w:r>
      </w:ins>
    </w:p>
    <w:p w:rsidR="001C3859" w:rsidRDefault="001C3859">
      <w:pPr>
        <w:pStyle w:val="TOC2"/>
        <w:tabs>
          <w:tab w:val="right" w:leader="dot" w:pos="9350"/>
        </w:tabs>
        <w:rPr>
          <w:ins w:id="1491" w:author="LaurenceJL" w:date="2010-07-15T15:43:00Z"/>
          <w:noProof/>
        </w:rPr>
      </w:pPr>
      <w:ins w:id="1492"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"_Toc266972417"</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oxg20q2</w:t>
        </w:r>
        <w:r>
          <w:rPr>
            <w:noProof/>
          </w:rPr>
          <w:tab/>
        </w:r>
        <w:r>
          <w:rPr>
            <w:noProof/>
          </w:rPr>
          <w:fldChar w:fldCharType="begin"/>
        </w:r>
        <w:r>
          <w:rPr>
            <w:noProof/>
          </w:rPr>
          <w:instrText xml:space="preserve"> PAGEREF _Toc266972417 \h </w:instrText>
        </w:r>
        <w:r>
          <w:rPr>
            <w:noProof/>
          </w:rPr>
        </w:r>
      </w:ins>
      <w:r>
        <w:rPr>
          <w:noProof/>
        </w:rPr>
        <w:fldChar w:fldCharType="separate"/>
      </w:r>
      <w:ins w:id="1493" w:author="LaurenceJL" w:date="2010-07-15T15:43:00Z">
        <w:r>
          <w:rPr>
            <w:noProof/>
          </w:rPr>
          <w:t>116</w:t>
        </w:r>
        <w:r>
          <w:rPr>
            <w:noProof/>
          </w:rPr>
          <w:fldChar w:fldCharType="end"/>
        </w:r>
        <w:r w:rsidRPr="00135DC9">
          <w:rPr>
            <w:rStyle w:val="Hyperlink"/>
            <w:noProof/>
          </w:rPr>
          <w:fldChar w:fldCharType="end"/>
        </w:r>
      </w:ins>
    </w:p>
    <w:p w:rsidR="001C3859" w:rsidRDefault="001C3859">
      <w:pPr>
        <w:pStyle w:val="TOC1"/>
        <w:tabs>
          <w:tab w:val="right" w:leader="dot" w:pos="9350"/>
        </w:tabs>
        <w:rPr>
          <w:ins w:id="1494" w:author="LaurenceJL" w:date="2010-07-15T15:43:00Z"/>
          <w:noProof/>
        </w:rPr>
      </w:pPr>
      <w:ins w:id="1495"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"_Toc266972418"</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group21 if orgsplit == 21</w:t>
        </w:r>
        <w:r>
          <w:rPr>
            <w:noProof/>
          </w:rPr>
          <w:tab/>
        </w:r>
        <w:r>
          <w:rPr>
            <w:noProof/>
          </w:rPr>
          <w:fldChar w:fldCharType="begin"/>
        </w:r>
        <w:r>
          <w:rPr>
            <w:noProof/>
          </w:rPr>
          <w:instrText xml:space="preserve"> PAGEREF _Toc266972418 \h </w:instrText>
        </w:r>
        <w:r>
          <w:rPr>
            <w:noProof/>
          </w:rPr>
        </w:r>
      </w:ins>
      <w:r>
        <w:rPr>
          <w:noProof/>
        </w:rPr>
        <w:fldChar w:fldCharType="separate"/>
      </w:r>
      <w:ins w:id="1496" w:author="LaurenceJL" w:date="2010-07-15T15:43:00Z">
        <w:r>
          <w:rPr>
            <w:noProof/>
          </w:rPr>
          <w:t>116</w:t>
        </w:r>
        <w:r>
          <w:rPr>
            <w:noProof/>
          </w:rPr>
          <w:fldChar w:fldCharType="end"/>
        </w:r>
        <w:r w:rsidRPr="00135DC9">
          <w:rPr>
            <w:rStyle w:val="Hyperlink"/>
            <w:noProof/>
          </w:rPr>
          <w:fldChar w:fldCharType="end"/>
        </w:r>
      </w:ins>
    </w:p>
    <w:p w:rsidR="001C3859" w:rsidRDefault="001C3859">
      <w:pPr>
        <w:pStyle w:val="TOC2"/>
        <w:tabs>
          <w:tab w:val="right" w:leader="dot" w:pos="9350"/>
        </w:tabs>
        <w:rPr>
          <w:ins w:id="1497" w:author="LaurenceJL" w:date="2010-07-15T15:43:00Z"/>
          <w:noProof/>
        </w:rPr>
      </w:pPr>
      <w:ins w:id="1498"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"_Toc266972419"</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oxg21q1</w:t>
        </w:r>
        <w:r>
          <w:rPr>
            <w:noProof/>
          </w:rPr>
          <w:tab/>
        </w:r>
        <w:r>
          <w:rPr>
            <w:noProof/>
          </w:rPr>
          <w:fldChar w:fldCharType="begin"/>
        </w:r>
        <w:r>
          <w:rPr>
            <w:noProof/>
          </w:rPr>
          <w:instrText xml:space="preserve"> PAGEREF _Toc266972419 \h </w:instrText>
        </w:r>
        <w:r>
          <w:rPr>
            <w:noProof/>
          </w:rPr>
        </w:r>
      </w:ins>
      <w:r>
        <w:rPr>
          <w:noProof/>
        </w:rPr>
        <w:fldChar w:fldCharType="separate"/>
      </w:r>
      <w:ins w:id="1499" w:author="LaurenceJL" w:date="2010-07-15T15:43:00Z">
        <w:r>
          <w:rPr>
            <w:noProof/>
          </w:rPr>
          <w:t>117</w:t>
        </w:r>
        <w:r>
          <w:rPr>
            <w:noProof/>
          </w:rPr>
          <w:fldChar w:fldCharType="end"/>
        </w:r>
        <w:r w:rsidRPr="00135DC9">
          <w:rPr>
            <w:rStyle w:val="Hyperlink"/>
            <w:noProof/>
          </w:rPr>
          <w:fldChar w:fldCharType="end"/>
        </w:r>
      </w:ins>
    </w:p>
    <w:p w:rsidR="001C3859" w:rsidRDefault="001C3859">
      <w:pPr>
        <w:pStyle w:val="TOC2"/>
        <w:tabs>
          <w:tab w:val="right" w:leader="dot" w:pos="9350"/>
        </w:tabs>
        <w:rPr>
          <w:ins w:id="1500" w:author="LaurenceJL" w:date="2010-07-15T15:43:00Z"/>
          <w:noProof/>
        </w:rPr>
      </w:pPr>
      <w:ins w:id="1501"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"_Toc266972420"</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oxg21q2</w:t>
        </w:r>
        <w:r>
          <w:rPr>
            <w:noProof/>
          </w:rPr>
          <w:tab/>
        </w:r>
        <w:r>
          <w:rPr>
            <w:noProof/>
          </w:rPr>
          <w:fldChar w:fldCharType="begin"/>
        </w:r>
        <w:r>
          <w:rPr>
            <w:noProof/>
          </w:rPr>
          <w:instrText xml:space="preserve"> PAGEREF _Toc266972420 \h </w:instrText>
        </w:r>
        <w:r>
          <w:rPr>
            <w:noProof/>
          </w:rPr>
        </w:r>
      </w:ins>
      <w:r>
        <w:rPr>
          <w:noProof/>
        </w:rPr>
        <w:fldChar w:fldCharType="separate"/>
      </w:r>
      <w:ins w:id="1502" w:author="LaurenceJL" w:date="2010-07-15T15:43:00Z">
        <w:r>
          <w:rPr>
            <w:noProof/>
          </w:rPr>
          <w:t>117</w:t>
        </w:r>
        <w:r>
          <w:rPr>
            <w:noProof/>
          </w:rPr>
          <w:fldChar w:fldCharType="end"/>
        </w:r>
        <w:r w:rsidRPr="00135DC9">
          <w:rPr>
            <w:rStyle w:val="Hyperlink"/>
            <w:noProof/>
          </w:rPr>
          <w:fldChar w:fldCharType="end"/>
        </w:r>
      </w:ins>
    </w:p>
    <w:p w:rsidR="001C3859" w:rsidRDefault="001C3859">
      <w:pPr>
        <w:pStyle w:val="TOC1"/>
        <w:tabs>
          <w:tab w:val="right" w:leader="dot" w:pos="9350"/>
        </w:tabs>
        <w:rPr>
          <w:ins w:id="1503" w:author="LaurenceJL" w:date="2010-07-15T15:43:00Z"/>
          <w:noProof/>
        </w:rPr>
      </w:pPr>
      <w:ins w:id="1504"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"_Toc266972421"</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finalsplits</w:t>
        </w:r>
        <w:r>
          <w:rPr>
            <w:noProof/>
          </w:rPr>
          <w:tab/>
        </w:r>
        <w:r>
          <w:rPr>
            <w:noProof/>
          </w:rPr>
          <w:fldChar w:fldCharType="begin"/>
        </w:r>
        <w:r>
          <w:rPr>
            <w:noProof/>
          </w:rPr>
          <w:instrText xml:space="preserve"> PAGEREF _Toc266972421 \h </w:instrText>
        </w:r>
        <w:r>
          <w:rPr>
            <w:noProof/>
          </w:rPr>
        </w:r>
      </w:ins>
      <w:r>
        <w:rPr>
          <w:noProof/>
        </w:rPr>
        <w:fldChar w:fldCharType="separate"/>
      </w:r>
      <w:ins w:id="1505" w:author="LaurenceJL" w:date="2010-07-15T15:43:00Z">
        <w:r>
          <w:rPr>
            <w:noProof/>
          </w:rPr>
          <w:t>117</w:t>
        </w:r>
        <w:r>
          <w:rPr>
            <w:noProof/>
          </w:rPr>
          <w:fldChar w:fldCharType="end"/>
        </w:r>
        <w:r w:rsidRPr="00135DC9">
          <w:rPr>
            <w:rStyle w:val="Hyperlink"/>
            <w:noProof/>
          </w:rPr>
          <w:fldChar w:fldCharType="end"/>
        </w:r>
      </w:ins>
    </w:p>
    <w:p w:rsidR="001C3859" w:rsidRDefault="001C3859">
      <w:pPr>
        <w:pStyle w:val="TOC1"/>
        <w:tabs>
          <w:tab w:val="right" w:leader="dot" w:pos="9350"/>
        </w:tabs>
        <w:rPr>
          <w:ins w:id="1506" w:author="LaurenceJL" w:date="2010-07-15T15:43:00Z"/>
          <w:noProof/>
        </w:rPr>
      </w:pPr>
      <w:ins w:id="1507"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"_Toc266972422"</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blocka</w:t>
        </w:r>
        <w:r>
          <w:rPr>
            <w:noProof/>
          </w:rPr>
          <w:tab/>
        </w:r>
        <w:r>
          <w:rPr>
            <w:noProof/>
          </w:rPr>
          <w:fldChar w:fldCharType="begin"/>
        </w:r>
        <w:r>
          <w:rPr>
            <w:noProof/>
          </w:rPr>
          <w:instrText xml:space="preserve"> PAGEREF _Toc266972422 \h </w:instrText>
        </w:r>
        <w:r>
          <w:rPr>
            <w:noProof/>
          </w:rPr>
        </w:r>
      </w:ins>
      <w:r>
        <w:rPr>
          <w:noProof/>
        </w:rPr>
        <w:fldChar w:fldCharType="separate"/>
      </w:r>
      <w:ins w:id="1508" w:author="LaurenceJL" w:date="2010-07-15T15:43:00Z">
        <w:r>
          <w:rPr>
            <w:noProof/>
          </w:rPr>
          <w:t>117</w:t>
        </w:r>
        <w:r>
          <w:rPr>
            <w:noProof/>
          </w:rPr>
          <w:fldChar w:fldCharType="end"/>
        </w:r>
        <w:r w:rsidRPr="00135DC9">
          <w:rPr>
            <w:rStyle w:val="Hyperlink"/>
            <w:noProof/>
          </w:rPr>
          <w:fldChar w:fldCharType="end"/>
        </w:r>
      </w:ins>
    </w:p>
    <w:p w:rsidR="001C3859" w:rsidRDefault="001C3859">
      <w:pPr>
        <w:pStyle w:val="TOC2"/>
        <w:tabs>
          <w:tab w:val="right" w:leader="dot" w:pos="9350"/>
        </w:tabs>
        <w:rPr>
          <w:ins w:id="1509" w:author="LaurenceJL" w:date="2010-07-15T15:43:00Z"/>
          <w:noProof/>
        </w:rPr>
      </w:pPr>
      <w:ins w:id="1510"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"_Toc266972423"</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BAgrida</w:t>
        </w:r>
        <w:r>
          <w:rPr>
            <w:noProof/>
          </w:rPr>
          <w:tab/>
        </w:r>
        <w:r>
          <w:rPr>
            <w:noProof/>
          </w:rPr>
          <w:fldChar w:fldCharType="begin"/>
        </w:r>
        <w:r>
          <w:rPr>
            <w:noProof/>
          </w:rPr>
          <w:instrText xml:space="preserve"> PAGEREF _Toc266972423 \h </w:instrText>
        </w:r>
        <w:r>
          <w:rPr>
            <w:noProof/>
          </w:rPr>
        </w:r>
      </w:ins>
      <w:r>
        <w:rPr>
          <w:noProof/>
        </w:rPr>
        <w:fldChar w:fldCharType="separate"/>
      </w:r>
      <w:ins w:id="1511" w:author="LaurenceJL" w:date="2010-07-15T15:43:00Z">
        <w:r>
          <w:rPr>
            <w:noProof/>
          </w:rPr>
          <w:t>118</w:t>
        </w:r>
        <w:r>
          <w:rPr>
            <w:noProof/>
          </w:rPr>
          <w:fldChar w:fldCharType="end"/>
        </w:r>
        <w:r w:rsidRPr="00135DC9">
          <w:rPr>
            <w:rStyle w:val="Hyperlink"/>
            <w:noProof/>
          </w:rPr>
          <w:fldChar w:fldCharType="end"/>
        </w:r>
      </w:ins>
    </w:p>
    <w:p w:rsidR="001C3859" w:rsidRDefault="001C3859">
      <w:pPr>
        <w:pStyle w:val="TOC2"/>
        <w:tabs>
          <w:tab w:val="right" w:leader="dot" w:pos="9350"/>
        </w:tabs>
        <w:rPr>
          <w:ins w:id="1512" w:author="LaurenceJL" w:date="2010-07-15T15:43:00Z"/>
          <w:noProof/>
        </w:rPr>
      </w:pPr>
      <w:ins w:id="1513"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"_Toc266972424"</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BAgridb</w:t>
        </w:r>
        <w:r>
          <w:rPr>
            <w:noProof/>
          </w:rPr>
          <w:tab/>
        </w:r>
        <w:r>
          <w:rPr>
            <w:noProof/>
          </w:rPr>
          <w:fldChar w:fldCharType="begin"/>
        </w:r>
        <w:r>
          <w:rPr>
            <w:noProof/>
          </w:rPr>
          <w:instrText xml:space="preserve"> PAGEREF _Toc266972424 \h </w:instrText>
        </w:r>
        <w:r>
          <w:rPr>
            <w:noProof/>
          </w:rPr>
        </w:r>
      </w:ins>
      <w:r>
        <w:rPr>
          <w:noProof/>
        </w:rPr>
        <w:fldChar w:fldCharType="separate"/>
      </w:r>
      <w:ins w:id="1514" w:author="LaurenceJL" w:date="2010-07-15T15:43:00Z">
        <w:r>
          <w:rPr>
            <w:noProof/>
          </w:rPr>
          <w:t>119</w:t>
        </w:r>
        <w:r>
          <w:rPr>
            <w:noProof/>
          </w:rPr>
          <w:fldChar w:fldCharType="end"/>
        </w:r>
        <w:r w:rsidRPr="00135DC9">
          <w:rPr>
            <w:rStyle w:val="Hyperlink"/>
            <w:noProof/>
          </w:rPr>
          <w:fldChar w:fldCharType="end"/>
        </w:r>
      </w:ins>
    </w:p>
    <w:p w:rsidR="001C3859" w:rsidRDefault="001C3859">
      <w:pPr>
        <w:pStyle w:val="TOC1"/>
        <w:tabs>
          <w:tab w:val="right" w:leader="dot" w:pos="9350"/>
        </w:tabs>
        <w:rPr>
          <w:ins w:id="1515" w:author="LaurenceJL" w:date="2010-07-15T15:43:00Z"/>
          <w:noProof/>
        </w:rPr>
      </w:pPr>
      <w:ins w:id="1516"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"_Toc266972425"</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blockb</w:t>
        </w:r>
        <w:r>
          <w:rPr>
            <w:noProof/>
          </w:rPr>
          <w:tab/>
        </w:r>
        <w:r>
          <w:rPr>
            <w:noProof/>
          </w:rPr>
          <w:fldChar w:fldCharType="begin"/>
        </w:r>
        <w:r>
          <w:rPr>
            <w:noProof/>
          </w:rPr>
          <w:instrText xml:space="preserve"> PAGEREF _Toc266972425 \h </w:instrText>
        </w:r>
        <w:r>
          <w:rPr>
            <w:noProof/>
          </w:rPr>
        </w:r>
      </w:ins>
      <w:r>
        <w:rPr>
          <w:noProof/>
        </w:rPr>
        <w:fldChar w:fldCharType="separate"/>
      </w:r>
      <w:ins w:id="1517" w:author="LaurenceJL" w:date="2010-07-15T15:43:00Z">
        <w:r>
          <w:rPr>
            <w:noProof/>
          </w:rPr>
          <w:t>120</w:t>
        </w:r>
        <w:r>
          <w:rPr>
            <w:noProof/>
          </w:rPr>
          <w:fldChar w:fldCharType="end"/>
        </w:r>
        <w:r w:rsidRPr="00135DC9">
          <w:rPr>
            <w:rStyle w:val="Hyperlink"/>
            <w:noProof/>
          </w:rPr>
          <w:fldChar w:fldCharType="end"/>
        </w:r>
      </w:ins>
    </w:p>
    <w:p w:rsidR="001C3859" w:rsidRDefault="001C3859">
      <w:pPr>
        <w:pStyle w:val="TOC2"/>
        <w:tabs>
          <w:tab w:val="right" w:leader="dot" w:pos="9350"/>
        </w:tabs>
        <w:rPr>
          <w:ins w:id="1518" w:author="LaurenceJL" w:date="2010-07-15T15:43:00Z"/>
          <w:noProof/>
        </w:rPr>
      </w:pPr>
      <w:ins w:id="1519"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"_Toc266972426"</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BBgridc</w:t>
        </w:r>
        <w:r>
          <w:rPr>
            <w:noProof/>
          </w:rPr>
          <w:tab/>
        </w:r>
        <w:r>
          <w:rPr>
            <w:noProof/>
          </w:rPr>
          <w:fldChar w:fldCharType="begin"/>
        </w:r>
        <w:r>
          <w:rPr>
            <w:noProof/>
          </w:rPr>
          <w:instrText xml:space="preserve"> PAGEREF _Toc266972426 \h </w:instrText>
        </w:r>
        <w:r>
          <w:rPr>
            <w:noProof/>
          </w:rPr>
        </w:r>
      </w:ins>
      <w:r>
        <w:rPr>
          <w:noProof/>
        </w:rPr>
        <w:fldChar w:fldCharType="separate"/>
      </w:r>
      <w:ins w:id="1520" w:author="LaurenceJL" w:date="2010-07-15T15:43:00Z">
        <w:r>
          <w:rPr>
            <w:noProof/>
          </w:rPr>
          <w:t>120</w:t>
        </w:r>
        <w:r>
          <w:rPr>
            <w:noProof/>
          </w:rPr>
          <w:fldChar w:fldCharType="end"/>
        </w:r>
        <w:r w:rsidRPr="00135DC9">
          <w:rPr>
            <w:rStyle w:val="Hyperlink"/>
            <w:noProof/>
          </w:rPr>
          <w:fldChar w:fldCharType="end"/>
        </w:r>
      </w:ins>
    </w:p>
    <w:p w:rsidR="001C3859" w:rsidRDefault="001C3859">
      <w:pPr>
        <w:pStyle w:val="TOC2"/>
        <w:tabs>
          <w:tab w:val="right" w:leader="dot" w:pos="9350"/>
        </w:tabs>
        <w:rPr>
          <w:ins w:id="1521" w:author="LaurenceJL" w:date="2010-07-15T15:43:00Z"/>
          <w:noProof/>
        </w:rPr>
      </w:pPr>
      <w:ins w:id="1522"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"_Toc266972427"</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BBgridd</w:t>
        </w:r>
        <w:r>
          <w:rPr>
            <w:noProof/>
          </w:rPr>
          <w:tab/>
        </w:r>
        <w:r>
          <w:rPr>
            <w:noProof/>
          </w:rPr>
          <w:fldChar w:fldCharType="begin"/>
        </w:r>
        <w:r>
          <w:rPr>
            <w:noProof/>
          </w:rPr>
          <w:instrText xml:space="preserve"> PAGEREF _Toc266972427 \h </w:instrText>
        </w:r>
        <w:r>
          <w:rPr>
            <w:noProof/>
          </w:rPr>
        </w:r>
      </w:ins>
      <w:r>
        <w:rPr>
          <w:noProof/>
        </w:rPr>
        <w:fldChar w:fldCharType="separate"/>
      </w:r>
      <w:ins w:id="1523" w:author="LaurenceJL" w:date="2010-07-15T15:43:00Z">
        <w:r>
          <w:rPr>
            <w:noProof/>
          </w:rPr>
          <w:t>121</w:t>
        </w:r>
        <w:r>
          <w:rPr>
            <w:noProof/>
          </w:rPr>
          <w:fldChar w:fldCharType="end"/>
        </w:r>
        <w:r w:rsidRPr="00135DC9">
          <w:rPr>
            <w:rStyle w:val="Hyperlink"/>
            <w:noProof/>
          </w:rPr>
          <w:fldChar w:fldCharType="end"/>
        </w:r>
      </w:ins>
    </w:p>
    <w:p w:rsidR="001C3859" w:rsidRDefault="001C3859">
      <w:pPr>
        <w:pStyle w:val="TOC1"/>
        <w:tabs>
          <w:tab w:val="right" w:leader="dot" w:pos="9350"/>
        </w:tabs>
        <w:rPr>
          <w:ins w:id="1524" w:author="LaurenceJL" w:date="2010-07-15T15:43:00Z"/>
          <w:noProof/>
        </w:rPr>
      </w:pPr>
      <w:ins w:id="1525"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"_Toc266972428"</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blockc</w:t>
        </w:r>
        <w:r>
          <w:rPr>
            <w:noProof/>
          </w:rPr>
          <w:tab/>
        </w:r>
        <w:r>
          <w:rPr>
            <w:noProof/>
          </w:rPr>
          <w:fldChar w:fldCharType="begin"/>
        </w:r>
        <w:r>
          <w:rPr>
            <w:noProof/>
          </w:rPr>
          <w:instrText xml:space="preserve"> PAGEREF _Toc266972428 \h </w:instrText>
        </w:r>
        <w:r>
          <w:rPr>
            <w:noProof/>
          </w:rPr>
        </w:r>
      </w:ins>
      <w:r>
        <w:rPr>
          <w:noProof/>
        </w:rPr>
        <w:fldChar w:fldCharType="separate"/>
      </w:r>
      <w:ins w:id="1526" w:author="LaurenceJL" w:date="2010-07-15T15:43:00Z">
        <w:r>
          <w:rPr>
            <w:noProof/>
          </w:rPr>
          <w:t>122</w:t>
        </w:r>
        <w:r>
          <w:rPr>
            <w:noProof/>
          </w:rPr>
          <w:fldChar w:fldCharType="end"/>
        </w:r>
        <w:r w:rsidRPr="00135DC9">
          <w:rPr>
            <w:rStyle w:val="Hyperlink"/>
            <w:noProof/>
          </w:rPr>
          <w:fldChar w:fldCharType="end"/>
        </w:r>
      </w:ins>
    </w:p>
    <w:p w:rsidR="001C3859" w:rsidRDefault="001C3859">
      <w:pPr>
        <w:pStyle w:val="TOC2"/>
        <w:tabs>
          <w:tab w:val="right" w:leader="dot" w:pos="9350"/>
        </w:tabs>
        <w:rPr>
          <w:ins w:id="1527" w:author="LaurenceJL" w:date="2010-07-15T15:43:00Z"/>
          <w:noProof/>
        </w:rPr>
      </w:pPr>
      <w:ins w:id="1528"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"_Toc266972429"</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BCgride</w:t>
        </w:r>
        <w:r>
          <w:rPr>
            <w:noProof/>
          </w:rPr>
          <w:tab/>
        </w:r>
        <w:r>
          <w:rPr>
            <w:noProof/>
          </w:rPr>
          <w:fldChar w:fldCharType="begin"/>
        </w:r>
        <w:r>
          <w:rPr>
            <w:noProof/>
          </w:rPr>
          <w:instrText xml:space="preserve"> PAGEREF _Toc266972429 \h </w:instrText>
        </w:r>
        <w:r>
          <w:rPr>
            <w:noProof/>
          </w:rPr>
        </w:r>
      </w:ins>
      <w:r>
        <w:rPr>
          <w:noProof/>
        </w:rPr>
        <w:fldChar w:fldCharType="separate"/>
      </w:r>
      <w:ins w:id="1529" w:author="LaurenceJL" w:date="2010-07-15T15:43:00Z">
        <w:r>
          <w:rPr>
            <w:noProof/>
          </w:rPr>
          <w:t>122</w:t>
        </w:r>
        <w:r>
          <w:rPr>
            <w:noProof/>
          </w:rPr>
          <w:fldChar w:fldCharType="end"/>
        </w:r>
        <w:r w:rsidRPr="00135DC9">
          <w:rPr>
            <w:rStyle w:val="Hyperlink"/>
            <w:noProof/>
          </w:rPr>
          <w:fldChar w:fldCharType="end"/>
        </w:r>
      </w:ins>
    </w:p>
    <w:p w:rsidR="001C3859" w:rsidRDefault="001C3859">
      <w:pPr>
        <w:pStyle w:val="TOC2"/>
        <w:tabs>
          <w:tab w:val="right" w:leader="dot" w:pos="9350"/>
        </w:tabs>
        <w:rPr>
          <w:ins w:id="1530" w:author="LaurenceJL" w:date="2010-07-15T15:43:00Z"/>
          <w:noProof/>
        </w:rPr>
      </w:pPr>
      <w:ins w:id="1531"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"_Toc266972430"</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BCgridf</w:t>
        </w:r>
        <w:r>
          <w:rPr>
            <w:noProof/>
          </w:rPr>
          <w:tab/>
        </w:r>
        <w:r>
          <w:rPr>
            <w:noProof/>
          </w:rPr>
          <w:fldChar w:fldCharType="begin"/>
        </w:r>
        <w:r>
          <w:rPr>
            <w:noProof/>
          </w:rPr>
          <w:instrText xml:space="preserve"> PAGEREF _Toc266972430 \h </w:instrText>
        </w:r>
        <w:r>
          <w:rPr>
            <w:noProof/>
          </w:rPr>
        </w:r>
      </w:ins>
      <w:r>
        <w:rPr>
          <w:noProof/>
        </w:rPr>
        <w:fldChar w:fldCharType="separate"/>
      </w:r>
      <w:ins w:id="1532" w:author="LaurenceJL" w:date="2010-07-15T15:43:00Z">
        <w:r>
          <w:rPr>
            <w:noProof/>
          </w:rPr>
          <w:t>123</w:t>
        </w:r>
        <w:r>
          <w:rPr>
            <w:noProof/>
          </w:rPr>
          <w:fldChar w:fldCharType="end"/>
        </w:r>
        <w:r w:rsidRPr="00135DC9">
          <w:rPr>
            <w:rStyle w:val="Hyperlink"/>
            <w:noProof/>
          </w:rPr>
          <w:fldChar w:fldCharType="end"/>
        </w:r>
      </w:ins>
    </w:p>
    <w:p w:rsidR="001C3859" w:rsidRDefault="001C3859">
      <w:pPr>
        <w:pStyle w:val="TOC1"/>
        <w:tabs>
          <w:tab w:val="right" w:leader="dot" w:pos="9350"/>
        </w:tabs>
        <w:rPr>
          <w:ins w:id="1533" w:author="LaurenceJL" w:date="2010-07-15T15:43:00Z"/>
          <w:noProof/>
        </w:rPr>
      </w:pPr>
      <w:ins w:id="1534"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"_Toc266972431"</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eth</w:t>
        </w:r>
        <w:r>
          <w:rPr>
            <w:noProof/>
          </w:rPr>
          <w:tab/>
        </w:r>
        <w:r>
          <w:rPr>
            <w:noProof/>
          </w:rPr>
          <w:fldChar w:fldCharType="begin"/>
        </w:r>
        <w:r>
          <w:rPr>
            <w:noProof/>
          </w:rPr>
          <w:instrText xml:space="preserve"> PAGEREF _Toc266972431 \h </w:instrText>
        </w:r>
        <w:r>
          <w:rPr>
            <w:noProof/>
          </w:rPr>
        </w:r>
      </w:ins>
      <w:r>
        <w:rPr>
          <w:noProof/>
        </w:rPr>
        <w:fldChar w:fldCharType="separate"/>
      </w:r>
      <w:ins w:id="1535" w:author="LaurenceJL" w:date="2010-07-15T15:43:00Z">
        <w:r>
          <w:rPr>
            <w:noProof/>
          </w:rPr>
          <w:t>124</w:t>
        </w:r>
        <w:r>
          <w:rPr>
            <w:noProof/>
          </w:rPr>
          <w:fldChar w:fldCharType="end"/>
        </w:r>
        <w:r w:rsidRPr="00135DC9">
          <w:rPr>
            <w:rStyle w:val="Hyperlink"/>
            <w:noProof/>
          </w:rPr>
          <w:fldChar w:fldCharType="end"/>
        </w:r>
      </w:ins>
    </w:p>
    <w:p w:rsidR="001C3859" w:rsidRDefault="001C3859">
      <w:pPr>
        <w:pStyle w:val="TOC1"/>
        <w:tabs>
          <w:tab w:val="right" w:leader="dot" w:pos="9350"/>
        </w:tabs>
        <w:rPr>
          <w:ins w:id="1536" w:author="LaurenceJL" w:date="2010-07-15T15:43:00Z"/>
          <w:noProof/>
        </w:rPr>
      </w:pPr>
      <w:ins w:id="1537"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"_Toc266972432"</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etha</w:t>
        </w:r>
        <w:r>
          <w:rPr>
            <w:noProof/>
          </w:rPr>
          <w:tab/>
        </w:r>
        <w:r>
          <w:rPr>
            <w:noProof/>
          </w:rPr>
          <w:fldChar w:fldCharType="begin"/>
        </w:r>
        <w:r>
          <w:rPr>
            <w:noProof/>
          </w:rPr>
          <w:instrText xml:space="preserve"> PAGEREF _Toc266972432 \h </w:instrText>
        </w:r>
        <w:r>
          <w:rPr>
            <w:noProof/>
          </w:rPr>
        </w:r>
      </w:ins>
      <w:r>
        <w:rPr>
          <w:noProof/>
        </w:rPr>
        <w:fldChar w:fldCharType="separate"/>
      </w:r>
      <w:ins w:id="1538" w:author="LaurenceJL" w:date="2010-07-15T15:43:00Z">
        <w:r>
          <w:rPr>
            <w:noProof/>
          </w:rPr>
          <w:t>124</w:t>
        </w:r>
        <w:r>
          <w:rPr>
            <w:noProof/>
          </w:rPr>
          <w:fldChar w:fldCharType="end"/>
        </w:r>
        <w:r w:rsidRPr="00135DC9">
          <w:rPr>
            <w:rStyle w:val="Hyperlink"/>
            <w:noProof/>
          </w:rPr>
          <w:fldChar w:fldCharType="end"/>
        </w:r>
      </w:ins>
    </w:p>
    <w:p w:rsidR="001C3859" w:rsidRDefault="001C3859">
      <w:pPr>
        <w:pStyle w:val="TOC1"/>
        <w:tabs>
          <w:tab w:val="right" w:leader="dot" w:pos="9350"/>
        </w:tabs>
        <w:rPr>
          <w:ins w:id="1539" w:author="LaurenceJL" w:date="2010-07-15T15:43:00Z"/>
          <w:noProof/>
        </w:rPr>
      </w:pPr>
      <w:ins w:id="1540"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"_Toc266972433"</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ethb</w:t>
        </w:r>
        <w:r>
          <w:rPr>
            <w:noProof/>
          </w:rPr>
          <w:tab/>
        </w:r>
        <w:r>
          <w:rPr>
            <w:noProof/>
          </w:rPr>
          <w:fldChar w:fldCharType="begin"/>
        </w:r>
        <w:r>
          <w:rPr>
            <w:noProof/>
          </w:rPr>
          <w:instrText xml:space="preserve"> PAGEREF _Toc266972433 \h </w:instrText>
        </w:r>
        <w:r>
          <w:rPr>
            <w:noProof/>
          </w:rPr>
        </w:r>
      </w:ins>
      <w:r>
        <w:rPr>
          <w:noProof/>
        </w:rPr>
        <w:fldChar w:fldCharType="separate"/>
      </w:r>
      <w:ins w:id="1541" w:author="LaurenceJL" w:date="2010-07-15T15:43:00Z">
        <w:r>
          <w:rPr>
            <w:noProof/>
          </w:rPr>
          <w:t>124</w:t>
        </w:r>
        <w:r>
          <w:rPr>
            <w:noProof/>
          </w:rPr>
          <w:fldChar w:fldCharType="end"/>
        </w:r>
        <w:r w:rsidRPr="00135DC9">
          <w:rPr>
            <w:rStyle w:val="Hyperlink"/>
            <w:noProof/>
          </w:rPr>
          <w:fldChar w:fldCharType="end"/>
        </w:r>
      </w:ins>
    </w:p>
    <w:p w:rsidR="001C3859" w:rsidRDefault="001C3859">
      <w:pPr>
        <w:pStyle w:val="TOC1"/>
        <w:tabs>
          <w:tab w:val="right" w:leader="dot" w:pos="9350"/>
        </w:tabs>
        <w:rPr>
          <w:ins w:id="1542" w:author="LaurenceJL" w:date="2010-07-15T15:43:00Z"/>
          <w:noProof/>
        </w:rPr>
      </w:pPr>
      <w:ins w:id="1543"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"_Toc266972434"</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ethc</w:t>
        </w:r>
        <w:r>
          <w:rPr>
            <w:noProof/>
          </w:rPr>
          <w:tab/>
        </w:r>
        <w:r>
          <w:rPr>
            <w:noProof/>
          </w:rPr>
          <w:fldChar w:fldCharType="begin"/>
        </w:r>
        <w:r>
          <w:rPr>
            <w:noProof/>
          </w:rPr>
          <w:instrText xml:space="preserve"> PAGEREF _Toc266972434 \h </w:instrText>
        </w:r>
        <w:r>
          <w:rPr>
            <w:noProof/>
          </w:rPr>
        </w:r>
      </w:ins>
      <w:r>
        <w:rPr>
          <w:noProof/>
        </w:rPr>
        <w:fldChar w:fldCharType="separate"/>
      </w:r>
      <w:ins w:id="1544" w:author="LaurenceJL" w:date="2010-07-15T15:43:00Z">
        <w:r>
          <w:rPr>
            <w:noProof/>
          </w:rPr>
          <w:t>124</w:t>
        </w:r>
        <w:r>
          <w:rPr>
            <w:noProof/>
          </w:rPr>
          <w:fldChar w:fldCharType="end"/>
        </w:r>
        <w:r w:rsidRPr="00135DC9">
          <w:rPr>
            <w:rStyle w:val="Hyperlink"/>
            <w:noProof/>
          </w:rPr>
          <w:fldChar w:fldCharType="end"/>
        </w:r>
      </w:ins>
    </w:p>
    <w:p w:rsidR="001C3859" w:rsidRDefault="001C3859">
      <w:pPr>
        <w:pStyle w:val="TOC1"/>
        <w:tabs>
          <w:tab w:val="right" w:leader="dot" w:pos="9350"/>
        </w:tabs>
        <w:rPr>
          <w:ins w:id="1545" w:author="LaurenceJL" w:date="2010-07-15T15:43:00Z"/>
          <w:noProof/>
        </w:rPr>
      </w:pPr>
      <w:ins w:id="1546"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"_Toc266972435"</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ethd</w:t>
        </w:r>
        <w:r>
          <w:rPr>
            <w:noProof/>
          </w:rPr>
          <w:tab/>
        </w:r>
        <w:r>
          <w:rPr>
            <w:noProof/>
          </w:rPr>
          <w:fldChar w:fldCharType="begin"/>
        </w:r>
        <w:r>
          <w:rPr>
            <w:noProof/>
          </w:rPr>
          <w:instrText xml:space="preserve"> PAGEREF _Toc266972435 \h </w:instrText>
        </w:r>
        <w:r>
          <w:rPr>
            <w:noProof/>
          </w:rPr>
        </w:r>
      </w:ins>
      <w:r>
        <w:rPr>
          <w:noProof/>
        </w:rPr>
        <w:fldChar w:fldCharType="separate"/>
      </w:r>
      <w:ins w:id="1547" w:author="LaurenceJL" w:date="2010-07-15T15:43:00Z">
        <w:r>
          <w:rPr>
            <w:noProof/>
          </w:rPr>
          <w:t>124</w:t>
        </w:r>
        <w:r>
          <w:rPr>
            <w:noProof/>
          </w:rPr>
          <w:fldChar w:fldCharType="end"/>
        </w:r>
        <w:r w:rsidRPr="00135DC9">
          <w:rPr>
            <w:rStyle w:val="Hyperlink"/>
            <w:noProof/>
          </w:rPr>
          <w:fldChar w:fldCharType="end"/>
        </w:r>
      </w:ins>
    </w:p>
    <w:p w:rsidR="001C3859" w:rsidRDefault="001C3859">
      <w:pPr>
        <w:pStyle w:val="TOC1"/>
        <w:tabs>
          <w:tab w:val="right" w:leader="dot" w:pos="9350"/>
        </w:tabs>
        <w:rPr>
          <w:ins w:id="1548" w:author="LaurenceJL" w:date="2010-07-15T15:43:00Z"/>
          <w:noProof/>
        </w:rPr>
      </w:pPr>
      <w:ins w:id="1549"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"_Toc266972436"</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ethe</w:t>
        </w:r>
        <w:r>
          <w:rPr>
            <w:noProof/>
          </w:rPr>
          <w:tab/>
        </w:r>
        <w:r>
          <w:rPr>
            <w:noProof/>
          </w:rPr>
          <w:fldChar w:fldCharType="begin"/>
        </w:r>
        <w:r>
          <w:rPr>
            <w:noProof/>
          </w:rPr>
          <w:instrText xml:space="preserve"> PAGEREF _Toc266972436 \h </w:instrText>
        </w:r>
        <w:r>
          <w:rPr>
            <w:noProof/>
          </w:rPr>
        </w:r>
      </w:ins>
      <w:r>
        <w:rPr>
          <w:noProof/>
        </w:rPr>
        <w:fldChar w:fldCharType="separate"/>
      </w:r>
      <w:ins w:id="1550" w:author="LaurenceJL" w:date="2010-07-15T15:43:00Z">
        <w:r>
          <w:rPr>
            <w:noProof/>
          </w:rPr>
          <w:t>124</w:t>
        </w:r>
        <w:r>
          <w:rPr>
            <w:noProof/>
          </w:rPr>
          <w:fldChar w:fldCharType="end"/>
        </w:r>
        <w:r w:rsidRPr="00135DC9">
          <w:rPr>
            <w:rStyle w:val="Hyperlink"/>
            <w:noProof/>
          </w:rPr>
          <w:fldChar w:fldCharType="end"/>
        </w:r>
      </w:ins>
    </w:p>
    <w:p w:rsidR="001C3859" w:rsidRDefault="001C3859">
      <w:pPr>
        <w:pStyle w:val="TOC1"/>
        <w:tabs>
          <w:tab w:val="right" w:leader="dot" w:pos="9350"/>
        </w:tabs>
        <w:rPr>
          <w:ins w:id="1551" w:author="LaurenceJL" w:date="2010-07-15T15:43:00Z"/>
          <w:noProof/>
        </w:rPr>
      </w:pPr>
      <w:ins w:id="1552"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"_Toc266972437"</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ethg</w:t>
        </w:r>
        <w:r>
          <w:rPr>
            <w:noProof/>
          </w:rPr>
          <w:tab/>
        </w:r>
        <w:r>
          <w:rPr>
            <w:noProof/>
          </w:rPr>
          <w:fldChar w:fldCharType="begin"/>
        </w:r>
        <w:r>
          <w:rPr>
            <w:noProof/>
          </w:rPr>
          <w:instrText xml:space="preserve"> PAGEREF _Toc266972437 \h </w:instrText>
        </w:r>
        <w:r>
          <w:rPr>
            <w:noProof/>
          </w:rPr>
        </w:r>
      </w:ins>
      <w:r>
        <w:rPr>
          <w:noProof/>
        </w:rPr>
        <w:fldChar w:fldCharType="separate"/>
      </w:r>
      <w:ins w:id="1553" w:author="LaurenceJL" w:date="2010-07-15T15:43:00Z">
        <w:r>
          <w:rPr>
            <w:noProof/>
          </w:rPr>
          <w:t>124</w:t>
        </w:r>
        <w:r>
          <w:rPr>
            <w:noProof/>
          </w:rPr>
          <w:fldChar w:fldCharType="end"/>
        </w:r>
        <w:r w:rsidRPr="00135DC9">
          <w:rPr>
            <w:rStyle w:val="Hyperlink"/>
            <w:noProof/>
          </w:rPr>
          <w:fldChar w:fldCharType="end"/>
        </w:r>
      </w:ins>
    </w:p>
    <w:p w:rsidR="001C3859" w:rsidRDefault="001C3859">
      <w:pPr>
        <w:pStyle w:val="TOC1"/>
        <w:tabs>
          <w:tab w:val="right" w:leader="dot" w:pos="9350"/>
        </w:tabs>
        <w:rPr>
          <w:ins w:id="1554" w:author="LaurenceJL" w:date="2010-07-15T15:43:00Z"/>
          <w:noProof/>
        </w:rPr>
      </w:pPr>
      <w:ins w:id="1555"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"_Toc266972438"</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ethh</w:t>
        </w:r>
        <w:r>
          <w:rPr>
            <w:noProof/>
          </w:rPr>
          <w:tab/>
        </w:r>
        <w:r>
          <w:rPr>
            <w:noProof/>
          </w:rPr>
          <w:fldChar w:fldCharType="begin"/>
        </w:r>
        <w:r>
          <w:rPr>
            <w:noProof/>
          </w:rPr>
          <w:instrText xml:space="preserve"> PAGEREF _Toc266972438 \h </w:instrText>
        </w:r>
        <w:r>
          <w:rPr>
            <w:noProof/>
          </w:rPr>
        </w:r>
      </w:ins>
      <w:r>
        <w:rPr>
          <w:noProof/>
        </w:rPr>
        <w:fldChar w:fldCharType="separate"/>
      </w:r>
      <w:ins w:id="1556" w:author="LaurenceJL" w:date="2010-07-15T15:43:00Z">
        <w:r>
          <w:rPr>
            <w:noProof/>
          </w:rPr>
          <w:t>124</w:t>
        </w:r>
        <w:r>
          <w:rPr>
            <w:noProof/>
          </w:rPr>
          <w:fldChar w:fldCharType="end"/>
        </w:r>
        <w:r w:rsidRPr="00135DC9">
          <w:rPr>
            <w:rStyle w:val="Hyperlink"/>
            <w:noProof/>
          </w:rPr>
          <w:fldChar w:fldCharType="end"/>
        </w:r>
      </w:ins>
    </w:p>
    <w:p w:rsidR="001C3859" w:rsidRDefault="001C3859">
      <w:pPr>
        <w:pStyle w:val="TOC1"/>
        <w:tabs>
          <w:tab w:val="right" w:leader="dot" w:pos="9350"/>
        </w:tabs>
        <w:rPr>
          <w:ins w:id="1557" w:author="LaurenceJL" w:date="2010-07-15T15:43:00Z"/>
          <w:noProof/>
        </w:rPr>
      </w:pPr>
      <w:ins w:id="1558"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"_Toc266972439"</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ethi</w:t>
        </w:r>
        <w:r>
          <w:rPr>
            <w:noProof/>
          </w:rPr>
          <w:tab/>
        </w:r>
        <w:r>
          <w:rPr>
            <w:noProof/>
          </w:rPr>
          <w:fldChar w:fldCharType="begin"/>
        </w:r>
        <w:r>
          <w:rPr>
            <w:noProof/>
          </w:rPr>
          <w:instrText xml:space="preserve"> PAGEREF _Toc266972439 \h </w:instrText>
        </w:r>
        <w:r>
          <w:rPr>
            <w:noProof/>
          </w:rPr>
        </w:r>
      </w:ins>
      <w:r>
        <w:rPr>
          <w:noProof/>
        </w:rPr>
        <w:fldChar w:fldCharType="separate"/>
      </w:r>
      <w:ins w:id="1559" w:author="LaurenceJL" w:date="2010-07-15T15:43:00Z">
        <w:r>
          <w:rPr>
            <w:noProof/>
          </w:rPr>
          <w:t>124</w:t>
        </w:r>
        <w:r>
          <w:rPr>
            <w:noProof/>
          </w:rPr>
          <w:fldChar w:fldCharType="end"/>
        </w:r>
        <w:r w:rsidRPr="00135DC9">
          <w:rPr>
            <w:rStyle w:val="Hyperlink"/>
            <w:noProof/>
          </w:rPr>
          <w:fldChar w:fldCharType="end"/>
        </w:r>
      </w:ins>
    </w:p>
    <w:p w:rsidR="001C3859" w:rsidRDefault="001C3859">
      <w:pPr>
        <w:pStyle w:val="TOC1"/>
        <w:tabs>
          <w:tab w:val="right" w:leader="dot" w:pos="9350"/>
        </w:tabs>
        <w:rPr>
          <w:ins w:id="1560" w:author="LaurenceJL" w:date="2010-07-15T15:43:00Z"/>
          <w:noProof/>
        </w:rPr>
      </w:pPr>
      <w:ins w:id="1561"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"_Toc266972440"</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ethj</w:t>
        </w:r>
        <w:r>
          <w:rPr>
            <w:noProof/>
          </w:rPr>
          <w:tab/>
        </w:r>
        <w:r>
          <w:rPr>
            <w:noProof/>
          </w:rPr>
          <w:fldChar w:fldCharType="begin"/>
        </w:r>
        <w:r>
          <w:rPr>
            <w:noProof/>
          </w:rPr>
          <w:instrText xml:space="preserve"> PAGEREF _Toc266972440 \h </w:instrText>
        </w:r>
        <w:r>
          <w:rPr>
            <w:noProof/>
          </w:rPr>
        </w:r>
      </w:ins>
      <w:r>
        <w:rPr>
          <w:noProof/>
        </w:rPr>
        <w:fldChar w:fldCharType="separate"/>
      </w:r>
      <w:ins w:id="1562" w:author="LaurenceJL" w:date="2010-07-15T15:43:00Z">
        <w:r>
          <w:rPr>
            <w:noProof/>
          </w:rPr>
          <w:t>124</w:t>
        </w:r>
        <w:r>
          <w:rPr>
            <w:noProof/>
          </w:rPr>
          <w:fldChar w:fldCharType="end"/>
        </w:r>
        <w:r w:rsidRPr="00135DC9">
          <w:rPr>
            <w:rStyle w:val="Hyperlink"/>
            <w:noProof/>
          </w:rPr>
          <w:fldChar w:fldCharType="end"/>
        </w:r>
      </w:ins>
    </w:p>
    <w:p w:rsidR="001C3859" w:rsidRDefault="001C3859">
      <w:pPr>
        <w:pStyle w:val="TOC1"/>
        <w:tabs>
          <w:tab w:val="right" w:leader="dot" w:pos="9350"/>
        </w:tabs>
        <w:rPr>
          <w:ins w:id="1563" w:author="LaurenceJL" w:date="2010-07-15T15:43:00Z"/>
          <w:noProof/>
        </w:rPr>
      </w:pPr>
      <w:ins w:id="1564"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"_Toc266972441"</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ethk</w:t>
        </w:r>
        <w:r>
          <w:rPr>
            <w:noProof/>
          </w:rPr>
          <w:tab/>
        </w:r>
        <w:r>
          <w:rPr>
            <w:noProof/>
          </w:rPr>
          <w:fldChar w:fldCharType="begin"/>
        </w:r>
        <w:r>
          <w:rPr>
            <w:noProof/>
          </w:rPr>
          <w:instrText xml:space="preserve"> PAGEREF _Toc266972441 \h </w:instrText>
        </w:r>
        <w:r>
          <w:rPr>
            <w:noProof/>
          </w:rPr>
        </w:r>
      </w:ins>
      <w:r>
        <w:rPr>
          <w:noProof/>
        </w:rPr>
        <w:fldChar w:fldCharType="separate"/>
      </w:r>
      <w:ins w:id="1565" w:author="LaurenceJL" w:date="2010-07-15T15:43:00Z">
        <w:r>
          <w:rPr>
            <w:noProof/>
          </w:rPr>
          <w:t>124</w:t>
        </w:r>
        <w:r>
          <w:rPr>
            <w:noProof/>
          </w:rPr>
          <w:fldChar w:fldCharType="end"/>
        </w:r>
        <w:r w:rsidRPr="00135DC9">
          <w:rPr>
            <w:rStyle w:val="Hyperlink"/>
            <w:noProof/>
          </w:rPr>
          <w:fldChar w:fldCharType="end"/>
        </w:r>
      </w:ins>
    </w:p>
    <w:p w:rsidR="001C3859" w:rsidRDefault="001C3859">
      <w:pPr>
        <w:pStyle w:val="TOC1"/>
        <w:tabs>
          <w:tab w:val="right" w:leader="dot" w:pos="9350"/>
        </w:tabs>
        <w:rPr>
          <w:ins w:id="1566" w:author="LaurenceJL" w:date="2010-07-15T15:43:00Z"/>
          <w:noProof/>
        </w:rPr>
      </w:pPr>
      <w:ins w:id="1567"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"_Toc266972442"</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ethl</w:t>
        </w:r>
        <w:r>
          <w:rPr>
            <w:noProof/>
          </w:rPr>
          <w:tab/>
        </w:r>
        <w:r>
          <w:rPr>
            <w:noProof/>
          </w:rPr>
          <w:fldChar w:fldCharType="begin"/>
        </w:r>
        <w:r>
          <w:rPr>
            <w:noProof/>
          </w:rPr>
          <w:instrText xml:space="preserve"> PAGEREF _Toc266972442 \h </w:instrText>
        </w:r>
        <w:r>
          <w:rPr>
            <w:noProof/>
          </w:rPr>
        </w:r>
      </w:ins>
      <w:r>
        <w:rPr>
          <w:noProof/>
        </w:rPr>
        <w:fldChar w:fldCharType="separate"/>
      </w:r>
      <w:ins w:id="1568" w:author="LaurenceJL" w:date="2010-07-15T15:43:00Z">
        <w:r>
          <w:rPr>
            <w:noProof/>
          </w:rPr>
          <w:t>124</w:t>
        </w:r>
        <w:r>
          <w:rPr>
            <w:noProof/>
          </w:rPr>
          <w:fldChar w:fldCharType="end"/>
        </w:r>
        <w:r w:rsidRPr="00135DC9">
          <w:rPr>
            <w:rStyle w:val="Hyperlink"/>
            <w:noProof/>
          </w:rPr>
          <w:fldChar w:fldCharType="end"/>
        </w:r>
      </w:ins>
    </w:p>
    <w:p w:rsidR="001C3859" w:rsidRDefault="001C3859">
      <w:pPr>
        <w:pStyle w:val="TOC1"/>
        <w:tabs>
          <w:tab w:val="right" w:leader="dot" w:pos="9350"/>
        </w:tabs>
        <w:rPr>
          <w:ins w:id="1569" w:author="LaurenceJL" w:date="2010-07-15T15:43:00Z"/>
          <w:noProof/>
        </w:rPr>
      </w:pPr>
      <w:ins w:id="1570"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"_Toc266972443"</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religion</w:t>
        </w:r>
        <w:r>
          <w:rPr>
            <w:noProof/>
          </w:rPr>
          <w:tab/>
        </w:r>
        <w:r>
          <w:rPr>
            <w:noProof/>
          </w:rPr>
          <w:fldChar w:fldCharType="begin"/>
        </w:r>
        <w:r>
          <w:rPr>
            <w:noProof/>
          </w:rPr>
          <w:instrText xml:space="preserve"> PAGEREF _Toc266972443 \h </w:instrText>
        </w:r>
        <w:r>
          <w:rPr>
            <w:noProof/>
          </w:rPr>
        </w:r>
      </w:ins>
      <w:r>
        <w:rPr>
          <w:noProof/>
        </w:rPr>
        <w:fldChar w:fldCharType="separate"/>
      </w:r>
      <w:ins w:id="1571" w:author="LaurenceJL" w:date="2010-07-15T15:43:00Z">
        <w:r>
          <w:rPr>
            <w:noProof/>
          </w:rPr>
          <w:t>124</w:t>
        </w:r>
        <w:r>
          <w:rPr>
            <w:noProof/>
          </w:rPr>
          <w:fldChar w:fldCharType="end"/>
        </w:r>
        <w:r w:rsidRPr="00135DC9">
          <w:rPr>
            <w:rStyle w:val="Hyperlink"/>
            <w:noProof/>
          </w:rPr>
          <w:fldChar w:fldCharType="end"/>
        </w:r>
      </w:ins>
    </w:p>
    <w:p w:rsidR="001C3859" w:rsidRDefault="001C3859">
      <w:pPr>
        <w:pStyle w:val="TOC2"/>
        <w:tabs>
          <w:tab w:val="right" w:leader="dot" w:pos="9350"/>
        </w:tabs>
        <w:rPr>
          <w:ins w:id="1572" w:author="LaurenceJL" w:date="2010-07-15T15:43:00Z"/>
          <w:noProof/>
        </w:rPr>
      </w:pPr>
      <w:ins w:id="1573"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"_Toc266972444"</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religion</w:t>
        </w:r>
        <w:r>
          <w:rPr>
            <w:noProof/>
          </w:rPr>
          <w:tab/>
        </w:r>
        <w:r>
          <w:rPr>
            <w:noProof/>
          </w:rPr>
          <w:fldChar w:fldCharType="begin"/>
        </w:r>
        <w:r>
          <w:rPr>
            <w:noProof/>
          </w:rPr>
          <w:instrText xml:space="preserve"> PAGEREF _Toc266972444 \h </w:instrText>
        </w:r>
        <w:r>
          <w:rPr>
            <w:noProof/>
          </w:rPr>
        </w:r>
      </w:ins>
      <w:r>
        <w:rPr>
          <w:noProof/>
        </w:rPr>
        <w:fldChar w:fldCharType="separate"/>
      </w:r>
      <w:ins w:id="1574" w:author="LaurenceJL" w:date="2010-07-15T15:43:00Z">
        <w:r>
          <w:rPr>
            <w:noProof/>
          </w:rPr>
          <w:t>124</w:t>
        </w:r>
        <w:r>
          <w:rPr>
            <w:noProof/>
          </w:rPr>
          <w:fldChar w:fldCharType="end"/>
        </w:r>
        <w:r w:rsidRPr="00135DC9">
          <w:rPr>
            <w:rStyle w:val="Hyperlink"/>
            <w:noProof/>
          </w:rPr>
          <w:fldChar w:fldCharType="end"/>
        </w:r>
      </w:ins>
    </w:p>
    <w:p w:rsidR="001C3859" w:rsidRDefault="001C3859">
      <w:pPr>
        <w:pStyle w:val="TOC1"/>
        <w:tabs>
          <w:tab w:val="right" w:leader="dot" w:pos="9350"/>
        </w:tabs>
        <w:rPr>
          <w:ins w:id="1575" w:author="LaurenceJL" w:date="2010-07-15T15:43:00Z"/>
          <w:noProof/>
        </w:rPr>
      </w:pPr>
      <w:ins w:id="1576" w:author="LaurenceJL" w:date="2010-07-15T15:43:00Z">
        <w:r w:rsidRPr="00135DC9">
          <w:rPr>
            <w:rStyle w:val="Hyperlink"/>
            <w:noProof/>
          </w:rPr>
          <w:lastRenderedPageBreak/>
          <w:fldChar w:fldCharType="begin"/>
        </w:r>
        <w:r w:rsidRPr="00135DC9">
          <w:rPr>
            <w:rStyle w:val="Hyperlink"/>
            <w:noProof/>
          </w:rPr>
          <w:instrText xml:space="preserve"> </w:instrText>
        </w:r>
        <w:r>
          <w:rPr>
            <w:noProof/>
          </w:rPr>
          <w:instrText>HYPERLINK \l "_Toc266972445"</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denom</w:t>
        </w:r>
        <w:r>
          <w:rPr>
            <w:noProof/>
          </w:rPr>
          <w:tab/>
        </w:r>
        <w:r>
          <w:rPr>
            <w:noProof/>
          </w:rPr>
          <w:fldChar w:fldCharType="begin"/>
        </w:r>
        <w:r>
          <w:rPr>
            <w:noProof/>
          </w:rPr>
          <w:instrText xml:space="preserve"> PAGEREF _Toc266972445 \h </w:instrText>
        </w:r>
        <w:r>
          <w:rPr>
            <w:noProof/>
          </w:rPr>
        </w:r>
      </w:ins>
      <w:r>
        <w:rPr>
          <w:noProof/>
        </w:rPr>
        <w:fldChar w:fldCharType="separate"/>
      </w:r>
      <w:ins w:id="1577" w:author="LaurenceJL" w:date="2010-07-15T15:43:00Z">
        <w:r>
          <w:rPr>
            <w:noProof/>
          </w:rPr>
          <w:t>124</w:t>
        </w:r>
        <w:r>
          <w:rPr>
            <w:noProof/>
          </w:rPr>
          <w:fldChar w:fldCharType="end"/>
        </w:r>
        <w:r w:rsidRPr="00135DC9">
          <w:rPr>
            <w:rStyle w:val="Hyperlink"/>
            <w:noProof/>
          </w:rPr>
          <w:fldChar w:fldCharType="end"/>
        </w:r>
      </w:ins>
    </w:p>
    <w:p w:rsidR="001C3859" w:rsidRDefault="001C3859">
      <w:pPr>
        <w:pStyle w:val="TOC2"/>
        <w:tabs>
          <w:tab w:val="right" w:leader="dot" w:pos="9350"/>
        </w:tabs>
        <w:rPr>
          <w:ins w:id="1578" w:author="LaurenceJL" w:date="2010-07-15T15:43:00Z"/>
          <w:noProof/>
        </w:rPr>
      </w:pPr>
      <w:ins w:id="1579"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"_Toc266972446"</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denom</w:t>
        </w:r>
        <w:r>
          <w:rPr>
            <w:noProof/>
          </w:rPr>
          <w:tab/>
        </w:r>
        <w:r>
          <w:rPr>
            <w:noProof/>
          </w:rPr>
          <w:fldChar w:fldCharType="begin"/>
        </w:r>
        <w:r>
          <w:rPr>
            <w:noProof/>
          </w:rPr>
          <w:instrText xml:space="preserve"> PAGEREF _Toc266972446 \h </w:instrText>
        </w:r>
        <w:r>
          <w:rPr>
            <w:noProof/>
          </w:rPr>
        </w:r>
      </w:ins>
      <w:r>
        <w:rPr>
          <w:noProof/>
        </w:rPr>
        <w:fldChar w:fldCharType="separate"/>
      </w:r>
      <w:ins w:id="1580" w:author="LaurenceJL" w:date="2010-07-15T15:43:00Z">
        <w:r>
          <w:rPr>
            <w:noProof/>
          </w:rPr>
          <w:t>125</w:t>
        </w:r>
        <w:r>
          <w:rPr>
            <w:noProof/>
          </w:rPr>
          <w:fldChar w:fldCharType="end"/>
        </w:r>
        <w:r w:rsidRPr="00135DC9">
          <w:rPr>
            <w:rStyle w:val="Hyperlink"/>
            <w:noProof/>
          </w:rPr>
          <w:fldChar w:fldCharType="end"/>
        </w:r>
      </w:ins>
    </w:p>
    <w:p w:rsidR="001C3859" w:rsidRDefault="001C3859">
      <w:pPr>
        <w:pStyle w:val="TOC1"/>
        <w:tabs>
          <w:tab w:val="right" w:leader="dot" w:pos="9350"/>
        </w:tabs>
        <w:rPr>
          <w:ins w:id="1581" w:author="LaurenceJL" w:date="2010-07-15T15:43:00Z"/>
          <w:noProof/>
        </w:rPr>
      </w:pPr>
      <w:ins w:id="1582"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"_Toc266972447"</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UK</w:t>
        </w:r>
        <w:r>
          <w:rPr>
            <w:noProof/>
          </w:rPr>
          <w:tab/>
        </w:r>
        <w:r>
          <w:rPr>
            <w:noProof/>
          </w:rPr>
          <w:fldChar w:fldCharType="begin"/>
        </w:r>
        <w:r>
          <w:rPr>
            <w:noProof/>
          </w:rPr>
          <w:instrText xml:space="preserve"> PAGEREF _Toc266972447 \h </w:instrText>
        </w:r>
        <w:r>
          <w:rPr>
            <w:noProof/>
          </w:rPr>
        </w:r>
      </w:ins>
      <w:r>
        <w:rPr>
          <w:noProof/>
        </w:rPr>
        <w:fldChar w:fldCharType="separate"/>
      </w:r>
      <w:ins w:id="1583" w:author="LaurenceJL" w:date="2010-07-15T15:43:00Z">
        <w:r>
          <w:rPr>
            <w:noProof/>
          </w:rPr>
          <w:t>125</w:t>
        </w:r>
        <w:r>
          <w:rPr>
            <w:noProof/>
          </w:rPr>
          <w:fldChar w:fldCharType="end"/>
        </w:r>
        <w:r w:rsidRPr="00135DC9">
          <w:rPr>
            <w:rStyle w:val="Hyperlink"/>
            <w:noProof/>
          </w:rPr>
          <w:fldChar w:fldCharType="end"/>
        </w:r>
      </w:ins>
    </w:p>
    <w:p w:rsidR="001C3859" w:rsidRDefault="001C3859">
      <w:pPr>
        <w:pStyle w:val="TOC2"/>
        <w:tabs>
          <w:tab w:val="right" w:leader="dot" w:pos="9350"/>
        </w:tabs>
        <w:rPr>
          <w:ins w:id="1584" w:author="LaurenceJL" w:date="2010-07-15T15:43:00Z"/>
          <w:noProof/>
        </w:rPr>
      </w:pPr>
      <w:ins w:id="1585"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"_Toc266972448"</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UK</w:t>
        </w:r>
        <w:r>
          <w:rPr>
            <w:noProof/>
          </w:rPr>
          <w:tab/>
        </w:r>
        <w:r>
          <w:rPr>
            <w:noProof/>
          </w:rPr>
          <w:fldChar w:fldCharType="begin"/>
        </w:r>
        <w:r>
          <w:rPr>
            <w:noProof/>
          </w:rPr>
          <w:instrText xml:space="preserve"> PAGEREF _Toc266972448 \h </w:instrText>
        </w:r>
        <w:r>
          <w:rPr>
            <w:noProof/>
          </w:rPr>
        </w:r>
      </w:ins>
      <w:r>
        <w:rPr>
          <w:noProof/>
        </w:rPr>
        <w:fldChar w:fldCharType="separate"/>
      </w:r>
      <w:ins w:id="1586" w:author="LaurenceJL" w:date="2010-07-15T15:43:00Z">
        <w:r>
          <w:rPr>
            <w:noProof/>
          </w:rPr>
          <w:t>125</w:t>
        </w:r>
        <w:r>
          <w:rPr>
            <w:noProof/>
          </w:rPr>
          <w:fldChar w:fldCharType="end"/>
        </w:r>
        <w:r w:rsidRPr="00135DC9">
          <w:rPr>
            <w:rStyle w:val="Hyperlink"/>
            <w:noProof/>
          </w:rPr>
          <w:fldChar w:fldCharType="end"/>
        </w:r>
      </w:ins>
    </w:p>
    <w:p w:rsidR="001C3859" w:rsidRDefault="001C3859">
      <w:pPr>
        <w:pStyle w:val="TOC1"/>
        <w:tabs>
          <w:tab w:val="right" w:leader="dot" w:pos="9350"/>
        </w:tabs>
        <w:rPr>
          <w:ins w:id="1587" w:author="LaurenceJL" w:date="2010-07-15T15:43:00Z"/>
          <w:noProof/>
        </w:rPr>
      </w:pPr>
      <w:ins w:id="1588"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"_Toc266972449"</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ethnicityset</w:t>
        </w:r>
        <w:r>
          <w:rPr>
            <w:noProof/>
          </w:rPr>
          <w:tab/>
        </w:r>
        <w:r>
          <w:rPr>
            <w:noProof/>
          </w:rPr>
          <w:fldChar w:fldCharType="begin"/>
        </w:r>
        <w:r>
          <w:rPr>
            <w:noProof/>
          </w:rPr>
          <w:instrText xml:space="preserve"> PAGEREF _Toc266972449 \h </w:instrText>
        </w:r>
        <w:r>
          <w:rPr>
            <w:noProof/>
          </w:rPr>
        </w:r>
      </w:ins>
      <w:r>
        <w:rPr>
          <w:noProof/>
        </w:rPr>
        <w:fldChar w:fldCharType="separate"/>
      </w:r>
      <w:ins w:id="1589" w:author="LaurenceJL" w:date="2010-07-15T15:43:00Z">
        <w:r>
          <w:rPr>
            <w:noProof/>
          </w:rPr>
          <w:t>125</w:t>
        </w:r>
        <w:r>
          <w:rPr>
            <w:noProof/>
          </w:rPr>
          <w:fldChar w:fldCharType="end"/>
        </w:r>
        <w:r w:rsidRPr="00135DC9">
          <w:rPr>
            <w:rStyle w:val="Hyperlink"/>
            <w:noProof/>
          </w:rPr>
          <w:fldChar w:fldCharType="end"/>
        </w:r>
      </w:ins>
    </w:p>
    <w:p w:rsidR="001C3859" w:rsidRDefault="001C3859">
      <w:pPr>
        <w:pStyle w:val="TOC1"/>
        <w:tabs>
          <w:tab w:val="right" w:leader="dot" w:pos="9350"/>
        </w:tabs>
        <w:rPr>
          <w:ins w:id="1590" w:author="LaurenceJL" w:date="2010-07-15T15:43:00Z"/>
          <w:noProof/>
        </w:rPr>
      </w:pPr>
      <w:ins w:id="1591"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"_Toc266972450"</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OXFq102grid</w:t>
        </w:r>
        <w:r>
          <w:rPr>
            <w:noProof/>
          </w:rPr>
          <w:tab/>
        </w:r>
        <w:r>
          <w:rPr>
            <w:noProof/>
          </w:rPr>
          <w:fldChar w:fldCharType="begin"/>
        </w:r>
        <w:r>
          <w:rPr>
            <w:noProof/>
          </w:rPr>
          <w:instrText xml:space="preserve"> PAGEREF _Toc266972450 \h </w:instrText>
        </w:r>
        <w:r>
          <w:rPr>
            <w:noProof/>
          </w:rPr>
        </w:r>
      </w:ins>
      <w:r>
        <w:rPr>
          <w:noProof/>
        </w:rPr>
        <w:fldChar w:fldCharType="separate"/>
      </w:r>
      <w:ins w:id="1592" w:author="LaurenceJL" w:date="2010-07-15T15:43:00Z">
        <w:r>
          <w:rPr>
            <w:noProof/>
          </w:rPr>
          <w:t>125</w:t>
        </w:r>
        <w:r>
          <w:rPr>
            <w:noProof/>
          </w:rPr>
          <w:fldChar w:fldCharType="end"/>
        </w:r>
        <w:r w:rsidRPr="00135DC9">
          <w:rPr>
            <w:rStyle w:val="Hyperlink"/>
            <w:noProof/>
          </w:rPr>
          <w:fldChar w:fldCharType="end"/>
        </w:r>
      </w:ins>
    </w:p>
    <w:p w:rsidR="001C3859" w:rsidRDefault="001C3859">
      <w:pPr>
        <w:pStyle w:val="TOC2"/>
        <w:tabs>
          <w:tab w:val="right" w:leader="dot" w:pos="9350"/>
        </w:tabs>
        <w:rPr>
          <w:ins w:id="1593" w:author="LaurenceJL" w:date="2010-07-15T15:43:00Z"/>
          <w:noProof/>
        </w:rPr>
      </w:pPr>
      <w:ins w:id="1594"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"_Toc266972451"</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OXFq102grid</w:t>
        </w:r>
        <w:r>
          <w:rPr>
            <w:noProof/>
          </w:rPr>
          <w:tab/>
        </w:r>
        <w:r>
          <w:rPr>
            <w:noProof/>
          </w:rPr>
          <w:fldChar w:fldCharType="begin"/>
        </w:r>
        <w:r>
          <w:rPr>
            <w:noProof/>
          </w:rPr>
          <w:instrText xml:space="preserve"> PAGEREF _Toc266972451 \h </w:instrText>
        </w:r>
        <w:r>
          <w:rPr>
            <w:noProof/>
          </w:rPr>
        </w:r>
      </w:ins>
      <w:r>
        <w:rPr>
          <w:noProof/>
        </w:rPr>
        <w:fldChar w:fldCharType="separate"/>
      </w:r>
      <w:ins w:id="1595" w:author="LaurenceJL" w:date="2010-07-15T15:43:00Z">
        <w:r>
          <w:rPr>
            <w:noProof/>
          </w:rPr>
          <w:t>126</w:t>
        </w:r>
        <w:r>
          <w:rPr>
            <w:noProof/>
          </w:rPr>
          <w:fldChar w:fldCharType="end"/>
        </w:r>
        <w:r w:rsidRPr="00135DC9">
          <w:rPr>
            <w:rStyle w:val="Hyperlink"/>
            <w:noProof/>
          </w:rPr>
          <w:fldChar w:fldCharType="end"/>
        </w:r>
      </w:ins>
    </w:p>
    <w:p w:rsidR="001C3859" w:rsidRDefault="001C3859">
      <w:pPr>
        <w:pStyle w:val="TOC1"/>
        <w:tabs>
          <w:tab w:val="right" w:leader="dot" w:pos="9350"/>
        </w:tabs>
        <w:rPr>
          <w:ins w:id="1596" w:author="LaurenceJL" w:date="2010-07-15T15:43:00Z"/>
          <w:noProof/>
        </w:rPr>
      </w:pPr>
      <w:ins w:id="1597"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"_Toc266972452"</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OXFLFq4grid</w:t>
        </w:r>
        <w:r>
          <w:rPr>
            <w:noProof/>
          </w:rPr>
          <w:tab/>
        </w:r>
        <w:r>
          <w:rPr>
            <w:noProof/>
          </w:rPr>
          <w:fldChar w:fldCharType="begin"/>
        </w:r>
        <w:r>
          <w:rPr>
            <w:noProof/>
          </w:rPr>
          <w:instrText xml:space="preserve"> PAGEREF _Toc266972452 \h </w:instrText>
        </w:r>
        <w:r>
          <w:rPr>
            <w:noProof/>
          </w:rPr>
        </w:r>
      </w:ins>
      <w:r>
        <w:rPr>
          <w:noProof/>
        </w:rPr>
        <w:fldChar w:fldCharType="separate"/>
      </w:r>
      <w:ins w:id="1598" w:author="LaurenceJL" w:date="2010-07-15T15:43:00Z">
        <w:r>
          <w:rPr>
            <w:noProof/>
          </w:rPr>
          <w:t>126</w:t>
        </w:r>
        <w:r>
          <w:rPr>
            <w:noProof/>
          </w:rPr>
          <w:fldChar w:fldCharType="end"/>
        </w:r>
        <w:r w:rsidRPr="00135DC9">
          <w:rPr>
            <w:rStyle w:val="Hyperlink"/>
            <w:noProof/>
          </w:rPr>
          <w:fldChar w:fldCharType="end"/>
        </w:r>
      </w:ins>
    </w:p>
    <w:p w:rsidR="001C3859" w:rsidRDefault="001C3859">
      <w:pPr>
        <w:pStyle w:val="TOC2"/>
        <w:tabs>
          <w:tab w:val="right" w:leader="dot" w:pos="9350"/>
        </w:tabs>
        <w:rPr>
          <w:ins w:id="1599" w:author="LaurenceJL" w:date="2010-07-15T15:43:00Z"/>
          <w:noProof/>
        </w:rPr>
      </w:pPr>
      <w:ins w:id="1600"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"_Toc266972453"</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OXFLFq4grid</w:t>
        </w:r>
        <w:r>
          <w:rPr>
            <w:noProof/>
          </w:rPr>
          <w:tab/>
        </w:r>
        <w:r>
          <w:rPr>
            <w:noProof/>
          </w:rPr>
          <w:fldChar w:fldCharType="begin"/>
        </w:r>
        <w:r>
          <w:rPr>
            <w:noProof/>
          </w:rPr>
          <w:instrText xml:space="preserve"> PAGEREF _Toc266972453 \h </w:instrText>
        </w:r>
        <w:r>
          <w:rPr>
            <w:noProof/>
          </w:rPr>
        </w:r>
      </w:ins>
      <w:r>
        <w:rPr>
          <w:noProof/>
        </w:rPr>
        <w:fldChar w:fldCharType="separate"/>
      </w:r>
      <w:ins w:id="1601" w:author="LaurenceJL" w:date="2010-07-15T15:43:00Z">
        <w:r>
          <w:rPr>
            <w:noProof/>
          </w:rPr>
          <w:t>127</w:t>
        </w:r>
        <w:r>
          <w:rPr>
            <w:noProof/>
          </w:rPr>
          <w:fldChar w:fldCharType="end"/>
        </w:r>
        <w:r w:rsidRPr="00135DC9">
          <w:rPr>
            <w:rStyle w:val="Hyperlink"/>
            <w:noProof/>
          </w:rPr>
          <w:fldChar w:fldCharType="end"/>
        </w:r>
      </w:ins>
    </w:p>
    <w:p w:rsidR="001C3859" w:rsidRDefault="001C3859">
      <w:pPr>
        <w:pStyle w:val="TOC1"/>
        <w:tabs>
          <w:tab w:val="right" w:leader="dot" w:pos="9350"/>
        </w:tabs>
        <w:rPr>
          <w:ins w:id="1602" w:author="LaurenceJL" w:date="2010-07-15T15:43:00Z"/>
          <w:noProof/>
        </w:rPr>
      </w:pPr>
      <w:ins w:id="1603"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"_Toc266972454"</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conlike</w:t>
        </w:r>
        <w:r>
          <w:rPr>
            <w:noProof/>
          </w:rPr>
          <w:tab/>
        </w:r>
        <w:r>
          <w:rPr>
            <w:noProof/>
          </w:rPr>
          <w:fldChar w:fldCharType="begin"/>
        </w:r>
        <w:r>
          <w:rPr>
            <w:noProof/>
          </w:rPr>
          <w:instrText xml:space="preserve"> PAGEREF _Toc266972454 \h </w:instrText>
        </w:r>
        <w:r>
          <w:rPr>
            <w:noProof/>
          </w:rPr>
        </w:r>
      </w:ins>
      <w:r>
        <w:rPr>
          <w:noProof/>
        </w:rPr>
        <w:fldChar w:fldCharType="separate"/>
      </w:r>
      <w:ins w:id="1604" w:author="LaurenceJL" w:date="2010-07-15T15:43:00Z">
        <w:r>
          <w:rPr>
            <w:noProof/>
          </w:rPr>
          <w:t>127</w:t>
        </w:r>
        <w:r>
          <w:rPr>
            <w:noProof/>
          </w:rPr>
          <w:fldChar w:fldCharType="end"/>
        </w:r>
        <w:r w:rsidRPr="00135DC9">
          <w:rPr>
            <w:rStyle w:val="Hyperlink"/>
            <w:noProof/>
          </w:rPr>
          <w:fldChar w:fldCharType="end"/>
        </w:r>
      </w:ins>
    </w:p>
    <w:p w:rsidR="001C3859" w:rsidRDefault="001C3859">
      <w:pPr>
        <w:pStyle w:val="TOC2"/>
        <w:tabs>
          <w:tab w:val="right" w:leader="dot" w:pos="9350"/>
        </w:tabs>
        <w:rPr>
          <w:ins w:id="1605" w:author="LaurenceJL" w:date="2010-07-15T15:43:00Z"/>
          <w:noProof/>
        </w:rPr>
      </w:pPr>
      <w:ins w:id="1606"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"_Toc266972455"</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OXFLFq2a</w:t>
        </w:r>
        <w:r>
          <w:rPr>
            <w:noProof/>
          </w:rPr>
          <w:tab/>
        </w:r>
        <w:r>
          <w:rPr>
            <w:noProof/>
          </w:rPr>
          <w:fldChar w:fldCharType="begin"/>
        </w:r>
        <w:r>
          <w:rPr>
            <w:noProof/>
          </w:rPr>
          <w:instrText xml:space="preserve"> PAGEREF _Toc266972455 \h </w:instrText>
        </w:r>
        <w:r>
          <w:rPr>
            <w:noProof/>
          </w:rPr>
        </w:r>
      </w:ins>
      <w:r>
        <w:rPr>
          <w:noProof/>
        </w:rPr>
        <w:fldChar w:fldCharType="separate"/>
      </w:r>
      <w:ins w:id="1607" w:author="LaurenceJL" w:date="2010-07-15T15:43:00Z">
        <w:r>
          <w:rPr>
            <w:noProof/>
          </w:rPr>
          <w:t>127</w:t>
        </w:r>
        <w:r>
          <w:rPr>
            <w:noProof/>
          </w:rPr>
          <w:fldChar w:fldCharType="end"/>
        </w:r>
        <w:r w:rsidRPr="00135DC9">
          <w:rPr>
            <w:rStyle w:val="Hyperlink"/>
            <w:noProof/>
          </w:rPr>
          <w:fldChar w:fldCharType="end"/>
        </w:r>
      </w:ins>
    </w:p>
    <w:p w:rsidR="001C3859" w:rsidRDefault="001C3859">
      <w:pPr>
        <w:pStyle w:val="TOC2"/>
        <w:tabs>
          <w:tab w:val="right" w:leader="dot" w:pos="9350"/>
        </w:tabs>
        <w:rPr>
          <w:ins w:id="1608" w:author="LaurenceJL" w:date="2010-07-15T15:43:00Z"/>
          <w:noProof/>
        </w:rPr>
      </w:pPr>
      <w:ins w:id="1609"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"_Toc266972456"</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OXFLFq2b</w:t>
        </w:r>
        <w:r>
          <w:rPr>
            <w:noProof/>
          </w:rPr>
          <w:tab/>
        </w:r>
        <w:r>
          <w:rPr>
            <w:noProof/>
          </w:rPr>
          <w:fldChar w:fldCharType="begin"/>
        </w:r>
        <w:r>
          <w:rPr>
            <w:noProof/>
          </w:rPr>
          <w:instrText xml:space="preserve"> PAGEREF _Toc266972456 \h </w:instrText>
        </w:r>
        <w:r>
          <w:rPr>
            <w:noProof/>
          </w:rPr>
        </w:r>
      </w:ins>
      <w:r>
        <w:rPr>
          <w:noProof/>
        </w:rPr>
        <w:fldChar w:fldCharType="separate"/>
      </w:r>
      <w:ins w:id="1610" w:author="LaurenceJL" w:date="2010-07-15T15:43:00Z">
        <w:r>
          <w:rPr>
            <w:noProof/>
          </w:rPr>
          <w:t>127</w:t>
        </w:r>
        <w:r>
          <w:rPr>
            <w:noProof/>
          </w:rPr>
          <w:fldChar w:fldCharType="end"/>
        </w:r>
        <w:r w:rsidRPr="00135DC9">
          <w:rPr>
            <w:rStyle w:val="Hyperlink"/>
            <w:noProof/>
          </w:rPr>
          <w:fldChar w:fldCharType="end"/>
        </w:r>
      </w:ins>
    </w:p>
    <w:p w:rsidR="001C3859" w:rsidRDefault="001C3859">
      <w:pPr>
        <w:pStyle w:val="TOC2"/>
        <w:tabs>
          <w:tab w:val="right" w:leader="dot" w:pos="9350"/>
        </w:tabs>
        <w:rPr>
          <w:ins w:id="1611" w:author="LaurenceJL" w:date="2010-07-15T15:43:00Z"/>
          <w:noProof/>
        </w:rPr>
      </w:pPr>
      <w:ins w:id="1612"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"_Toc266972457"</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OXFLFq2c</w:t>
        </w:r>
        <w:r>
          <w:rPr>
            <w:noProof/>
          </w:rPr>
          <w:tab/>
        </w:r>
        <w:r>
          <w:rPr>
            <w:noProof/>
          </w:rPr>
          <w:fldChar w:fldCharType="begin"/>
        </w:r>
        <w:r>
          <w:rPr>
            <w:noProof/>
          </w:rPr>
          <w:instrText xml:space="preserve"> PAGEREF _Toc266972457 \h </w:instrText>
        </w:r>
        <w:r>
          <w:rPr>
            <w:noProof/>
          </w:rPr>
        </w:r>
      </w:ins>
      <w:r>
        <w:rPr>
          <w:noProof/>
        </w:rPr>
        <w:fldChar w:fldCharType="separate"/>
      </w:r>
      <w:ins w:id="1613" w:author="LaurenceJL" w:date="2010-07-15T15:43:00Z">
        <w:r>
          <w:rPr>
            <w:noProof/>
          </w:rPr>
          <w:t>127</w:t>
        </w:r>
        <w:r>
          <w:rPr>
            <w:noProof/>
          </w:rPr>
          <w:fldChar w:fldCharType="end"/>
        </w:r>
        <w:r w:rsidRPr="00135DC9">
          <w:rPr>
            <w:rStyle w:val="Hyperlink"/>
            <w:noProof/>
          </w:rPr>
          <w:fldChar w:fldCharType="end"/>
        </w:r>
      </w:ins>
    </w:p>
    <w:p w:rsidR="001C3859" w:rsidRDefault="001C3859">
      <w:pPr>
        <w:pStyle w:val="TOC1"/>
        <w:tabs>
          <w:tab w:val="right" w:leader="dot" w:pos="9350"/>
        </w:tabs>
        <w:rPr>
          <w:ins w:id="1614" w:author="LaurenceJL" w:date="2010-07-15T15:43:00Z"/>
          <w:noProof/>
        </w:rPr>
      </w:pPr>
      <w:ins w:id="1615"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"_Toc266972458"</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condislike</w:t>
        </w:r>
        <w:r>
          <w:rPr>
            <w:noProof/>
          </w:rPr>
          <w:tab/>
        </w:r>
        <w:r>
          <w:rPr>
            <w:noProof/>
          </w:rPr>
          <w:fldChar w:fldCharType="begin"/>
        </w:r>
        <w:r>
          <w:rPr>
            <w:noProof/>
          </w:rPr>
          <w:instrText xml:space="preserve"> PAGEREF _Toc266972458 \h </w:instrText>
        </w:r>
        <w:r>
          <w:rPr>
            <w:noProof/>
          </w:rPr>
        </w:r>
      </w:ins>
      <w:r>
        <w:rPr>
          <w:noProof/>
        </w:rPr>
        <w:fldChar w:fldCharType="separate"/>
      </w:r>
      <w:ins w:id="1616" w:author="LaurenceJL" w:date="2010-07-15T15:43:00Z">
        <w:r>
          <w:rPr>
            <w:noProof/>
          </w:rPr>
          <w:t>127</w:t>
        </w:r>
        <w:r>
          <w:rPr>
            <w:noProof/>
          </w:rPr>
          <w:fldChar w:fldCharType="end"/>
        </w:r>
        <w:r w:rsidRPr="00135DC9">
          <w:rPr>
            <w:rStyle w:val="Hyperlink"/>
            <w:noProof/>
          </w:rPr>
          <w:fldChar w:fldCharType="end"/>
        </w:r>
      </w:ins>
    </w:p>
    <w:p w:rsidR="001C3859" w:rsidRDefault="001C3859">
      <w:pPr>
        <w:pStyle w:val="TOC2"/>
        <w:tabs>
          <w:tab w:val="right" w:leader="dot" w:pos="9350"/>
        </w:tabs>
        <w:rPr>
          <w:ins w:id="1617" w:author="LaurenceJL" w:date="2010-07-15T15:43:00Z"/>
          <w:noProof/>
        </w:rPr>
      </w:pPr>
      <w:ins w:id="1618"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"_Toc266972459"</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OXFLFq3a</w:t>
        </w:r>
        <w:r>
          <w:rPr>
            <w:noProof/>
          </w:rPr>
          <w:tab/>
        </w:r>
        <w:r>
          <w:rPr>
            <w:noProof/>
          </w:rPr>
          <w:fldChar w:fldCharType="begin"/>
        </w:r>
        <w:r>
          <w:rPr>
            <w:noProof/>
          </w:rPr>
          <w:instrText xml:space="preserve"> PAGEREF _Toc266972459 \h </w:instrText>
        </w:r>
        <w:r>
          <w:rPr>
            <w:noProof/>
          </w:rPr>
        </w:r>
      </w:ins>
      <w:r>
        <w:rPr>
          <w:noProof/>
        </w:rPr>
        <w:fldChar w:fldCharType="separate"/>
      </w:r>
      <w:ins w:id="1619" w:author="LaurenceJL" w:date="2010-07-15T15:43:00Z">
        <w:r>
          <w:rPr>
            <w:noProof/>
          </w:rPr>
          <w:t>127</w:t>
        </w:r>
        <w:r>
          <w:rPr>
            <w:noProof/>
          </w:rPr>
          <w:fldChar w:fldCharType="end"/>
        </w:r>
        <w:r w:rsidRPr="00135DC9">
          <w:rPr>
            <w:rStyle w:val="Hyperlink"/>
            <w:noProof/>
          </w:rPr>
          <w:fldChar w:fldCharType="end"/>
        </w:r>
      </w:ins>
    </w:p>
    <w:p w:rsidR="001C3859" w:rsidRDefault="001C3859">
      <w:pPr>
        <w:pStyle w:val="TOC2"/>
        <w:tabs>
          <w:tab w:val="right" w:leader="dot" w:pos="9350"/>
        </w:tabs>
        <w:rPr>
          <w:ins w:id="1620" w:author="LaurenceJL" w:date="2010-07-15T15:43:00Z"/>
          <w:noProof/>
        </w:rPr>
      </w:pPr>
      <w:ins w:id="1621"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"_Toc266972460"</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OXFLFq3b</w:t>
        </w:r>
        <w:r>
          <w:rPr>
            <w:noProof/>
          </w:rPr>
          <w:tab/>
        </w:r>
        <w:r>
          <w:rPr>
            <w:noProof/>
          </w:rPr>
          <w:fldChar w:fldCharType="begin"/>
        </w:r>
        <w:r>
          <w:rPr>
            <w:noProof/>
          </w:rPr>
          <w:instrText xml:space="preserve"> PAGEREF _Toc266972460 \h </w:instrText>
        </w:r>
        <w:r>
          <w:rPr>
            <w:noProof/>
          </w:rPr>
        </w:r>
      </w:ins>
      <w:r>
        <w:rPr>
          <w:noProof/>
        </w:rPr>
        <w:fldChar w:fldCharType="separate"/>
      </w:r>
      <w:ins w:id="1622" w:author="LaurenceJL" w:date="2010-07-15T15:43:00Z">
        <w:r>
          <w:rPr>
            <w:noProof/>
          </w:rPr>
          <w:t>127</w:t>
        </w:r>
        <w:r>
          <w:rPr>
            <w:noProof/>
          </w:rPr>
          <w:fldChar w:fldCharType="end"/>
        </w:r>
        <w:r w:rsidRPr="00135DC9">
          <w:rPr>
            <w:rStyle w:val="Hyperlink"/>
            <w:noProof/>
          </w:rPr>
          <w:fldChar w:fldCharType="end"/>
        </w:r>
      </w:ins>
    </w:p>
    <w:p w:rsidR="001C3859" w:rsidRDefault="001C3859">
      <w:pPr>
        <w:pStyle w:val="TOC2"/>
        <w:tabs>
          <w:tab w:val="right" w:leader="dot" w:pos="9350"/>
        </w:tabs>
        <w:rPr>
          <w:ins w:id="1623" w:author="LaurenceJL" w:date="2010-07-15T15:43:00Z"/>
          <w:noProof/>
        </w:rPr>
      </w:pPr>
      <w:ins w:id="1624"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"_Toc266972461"</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OXFLFq3c</w:t>
        </w:r>
        <w:r>
          <w:rPr>
            <w:noProof/>
          </w:rPr>
          <w:tab/>
        </w:r>
        <w:r>
          <w:rPr>
            <w:noProof/>
          </w:rPr>
          <w:fldChar w:fldCharType="begin"/>
        </w:r>
        <w:r>
          <w:rPr>
            <w:noProof/>
          </w:rPr>
          <w:instrText xml:space="preserve"> PAGEREF _Toc266972461 \h </w:instrText>
        </w:r>
        <w:r>
          <w:rPr>
            <w:noProof/>
          </w:rPr>
        </w:r>
      </w:ins>
      <w:r>
        <w:rPr>
          <w:noProof/>
        </w:rPr>
        <w:fldChar w:fldCharType="separate"/>
      </w:r>
      <w:ins w:id="1625" w:author="LaurenceJL" w:date="2010-07-15T15:43:00Z">
        <w:r>
          <w:rPr>
            <w:noProof/>
          </w:rPr>
          <w:t>128</w:t>
        </w:r>
        <w:r>
          <w:rPr>
            <w:noProof/>
          </w:rPr>
          <w:fldChar w:fldCharType="end"/>
        </w:r>
        <w:r w:rsidRPr="00135DC9">
          <w:rPr>
            <w:rStyle w:val="Hyperlink"/>
            <w:noProof/>
          </w:rPr>
          <w:fldChar w:fldCharType="end"/>
        </w:r>
      </w:ins>
    </w:p>
    <w:p w:rsidR="001C3859" w:rsidRDefault="001C3859">
      <w:pPr>
        <w:pStyle w:val="TOC1"/>
        <w:tabs>
          <w:tab w:val="right" w:leader="dot" w:pos="9350"/>
        </w:tabs>
        <w:rPr>
          <w:ins w:id="1626" w:author="LaurenceJL" w:date="2010-07-15T15:43:00Z"/>
          <w:noProof/>
        </w:rPr>
      </w:pPr>
      <w:ins w:id="1627"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"_Toc266972462"</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OXFLFq1a1</w:t>
        </w:r>
        <w:r>
          <w:rPr>
            <w:noProof/>
          </w:rPr>
          <w:tab/>
        </w:r>
        <w:r>
          <w:rPr>
            <w:noProof/>
          </w:rPr>
          <w:fldChar w:fldCharType="begin"/>
        </w:r>
        <w:r>
          <w:rPr>
            <w:noProof/>
          </w:rPr>
          <w:instrText xml:space="preserve"> PAGEREF _Toc266972462 \h </w:instrText>
        </w:r>
        <w:r>
          <w:rPr>
            <w:noProof/>
          </w:rPr>
        </w:r>
      </w:ins>
      <w:r>
        <w:rPr>
          <w:noProof/>
        </w:rPr>
        <w:fldChar w:fldCharType="separate"/>
      </w:r>
      <w:ins w:id="1628" w:author="LaurenceJL" w:date="2010-07-15T15:43:00Z">
        <w:r>
          <w:rPr>
            <w:noProof/>
          </w:rPr>
          <w:t>128</w:t>
        </w:r>
        <w:r>
          <w:rPr>
            <w:noProof/>
          </w:rPr>
          <w:fldChar w:fldCharType="end"/>
        </w:r>
        <w:r w:rsidRPr="00135DC9">
          <w:rPr>
            <w:rStyle w:val="Hyperlink"/>
            <w:noProof/>
          </w:rPr>
          <w:fldChar w:fldCharType="end"/>
        </w:r>
      </w:ins>
    </w:p>
    <w:p w:rsidR="001C3859" w:rsidRDefault="001C3859">
      <w:pPr>
        <w:pStyle w:val="TOC2"/>
        <w:tabs>
          <w:tab w:val="right" w:leader="dot" w:pos="9350"/>
        </w:tabs>
        <w:rPr>
          <w:ins w:id="1629" w:author="LaurenceJL" w:date="2010-07-15T15:43:00Z"/>
          <w:noProof/>
        </w:rPr>
      </w:pPr>
      <w:ins w:id="1630"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"_Toc266972463"</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OXFLFq1a1</w:t>
        </w:r>
        <w:r>
          <w:rPr>
            <w:noProof/>
          </w:rPr>
          <w:tab/>
        </w:r>
        <w:r>
          <w:rPr>
            <w:noProof/>
          </w:rPr>
          <w:fldChar w:fldCharType="begin"/>
        </w:r>
        <w:r>
          <w:rPr>
            <w:noProof/>
          </w:rPr>
          <w:instrText xml:space="preserve"> PAGEREF _Toc266972463 \h </w:instrText>
        </w:r>
        <w:r>
          <w:rPr>
            <w:noProof/>
          </w:rPr>
        </w:r>
      </w:ins>
      <w:r>
        <w:rPr>
          <w:noProof/>
        </w:rPr>
        <w:fldChar w:fldCharType="separate"/>
      </w:r>
      <w:ins w:id="1631" w:author="LaurenceJL" w:date="2010-07-15T15:43:00Z">
        <w:r>
          <w:rPr>
            <w:noProof/>
          </w:rPr>
          <w:t>128</w:t>
        </w:r>
        <w:r>
          <w:rPr>
            <w:noProof/>
          </w:rPr>
          <w:fldChar w:fldCharType="end"/>
        </w:r>
        <w:r w:rsidRPr="00135DC9">
          <w:rPr>
            <w:rStyle w:val="Hyperlink"/>
            <w:noProof/>
          </w:rPr>
          <w:fldChar w:fldCharType="end"/>
        </w:r>
      </w:ins>
    </w:p>
    <w:p w:rsidR="001C3859" w:rsidRDefault="001C3859">
      <w:pPr>
        <w:pStyle w:val="TOC1"/>
        <w:tabs>
          <w:tab w:val="right" w:leader="dot" w:pos="9350"/>
        </w:tabs>
        <w:rPr>
          <w:ins w:id="1632" w:author="LaurenceJL" w:date="2010-07-15T15:43:00Z"/>
          <w:noProof/>
        </w:rPr>
      </w:pPr>
      <w:ins w:id="1633"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"_Toc266972464"</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OXFLFq1b1</w:t>
        </w:r>
        <w:r>
          <w:rPr>
            <w:noProof/>
          </w:rPr>
          <w:tab/>
        </w:r>
        <w:r>
          <w:rPr>
            <w:noProof/>
          </w:rPr>
          <w:fldChar w:fldCharType="begin"/>
        </w:r>
        <w:r>
          <w:rPr>
            <w:noProof/>
          </w:rPr>
          <w:instrText xml:space="preserve"> PAGEREF _Toc266972464 \h </w:instrText>
        </w:r>
        <w:r>
          <w:rPr>
            <w:noProof/>
          </w:rPr>
        </w:r>
      </w:ins>
      <w:r>
        <w:rPr>
          <w:noProof/>
        </w:rPr>
        <w:fldChar w:fldCharType="separate"/>
      </w:r>
      <w:ins w:id="1634" w:author="LaurenceJL" w:date="2010-07-15T15:43:00Z">
        <w:r>
          <w:rPr>
            <w:noProof/>
          </w:rPr>
          <w:t>128</w:t>
        </w:r>
        <w:r>
          <w:rPr>
            <w:noProof/>
          </w:rPr>
          <w:fldChar w:fldCharType="end"/>
        </w:r>
        <w:r w:rsidRPr="00135DC9">
          <w:rPr>
            <w:rStyle w:val="Hyperlink"/>
            <w:noProof/>
          </w:rPr>
          <w:fldChar w:fldCharType="end"/>
        </w:r>
      </w:ins>
    </w:p>
    <w:p w:rsidR="001C3859" w:rsidRDefault="001C3859">
      <w:pPr>
        <w:pStyle w:val="TOC2"/>
        <w:tabs>
          <w:tab w:val="right" w:leader="dot" w:pos="9350"/>
        </w:tabs>
        <w:rPr>
          <w:ins w:id="1635" w:author="LaurenceJL" w:date="2010-07-15T15:43:00Z"/>
          <w:noProof/>
        </w:rPr>
      </w:pPr>
      <w:ins w:id="1636"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"_Toc266972465"</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OXFLFq1b1</w:t>
        </w:r>
        <w:r>
          <w:rPr>
            <w:noProof/>
          </w:rPr>
          <w:tab/>
        </w:r>
        <w:r>
          <w:rPr>
            <w:noProof/>
          </w:rPr>
          <w:fldChar w:fldCharType="begin"/>
        </w:r>
        <w:r>
          <w:rPr>
            <w:noProof/>
          </w:rPr>
          <w:instrText xml:space="preserve"> PAGEREF _Toc266972465 \h </w:instrText>
        </w:r>
        <w:r>
          <w:rPr>
            <w:noProof/>
          </w:rPr>
        </w:r>
      </w:ins>
      <w:r>
        <w:rPr>
          <w:noProof/>
        </w:rPr>
        <w:fldChar w:fldCharType="separate"/>
      </w:r>
      <w:ins w:id="1637" w:author="LaurenceJL" w:date="2010-07-15T15:43:00Z">
        <w:r>
          <w:rPr>
            <w:noProof/>
          </w:rPr>
          <w:t>128</w:t>
        </w:r>
        <w:r>
          <w:rPr>
            <w:noProof/>
          </w:rPr>
          <w:fldChar w:fldCharType="end"/>
        </w:r>
        <w:r w:rsidRPr="00135DC9">
          <w:rPr>
            <w:rStyle w:val="Hyperlink"/>
            <w:noProof/>
          </w:rPr>
          <w:fldChar w:fldCharType="end"/>
        </w:r>
      </w:ins>
    </w:p>
    <w:p w:rsidR="001C3859" w:rsidRDefault="001C3859">
      <w:pPr>
        <w:pStyle w:val="TOC1"/>
        <w:tabs>
          <w:tab w:val="right" w:leader="dot" w:pos="9350"/>
        </w:tabs>
        <w:rPr>
          <w:ins w:id="1638" w:author="LaurenceJL" w:date="2010-07-15T15:43:00Z"/>
          <w:noProof/>
        </w:rPr>
      </w:pPr>
      <w:ins w:id="1639"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"_Toc266972466"</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OXFLFq1a2</w:t>
        </w:r>
        <w:r>
          <w:rPr>
            <w:noProof/>
          </w:rPr>
          <w:tab/>
        </w:r>
        <w:r>
          <w:rPr>
            <w:noProof/>
          </w:rPr>
          <w:fldChar w:fldCharType="begin"/>
        </w:r>
        <w:r>
          <w:rPr>
            <w:noProof/>
          </w:rPr>
          <w:instrText xml:space="preserve"> PAGEREF _Toc266972466 \h </w:instrText>
        </w:r>
        <w:r>
          <w:rPr>
            <w:noProof/>
          </w:rPr>
        </w:r>
      </w:ins>
      <w:r>
        <w:rPr>
          <w:noProof/>
        </w:rPr>
        <w:fldChar w:fldCharType="separate"/>
      </w:r>
      <w:ins w:id="1640" w:author="LaurenceJL" w:date="2010-07-15T15:43:00Z">
        <w:r>
          <w:rPr>
            <w:noProof/>
          </w:rPr>
          <w:t>128</w:t>
        </w:r>
        <w:r>
          <w:rPr>
            <w:noProof/>
          </w:rPr>
          <w:fldChar w:fldCharType="end"/>
        </w:r>
        <w:r w:rsidRPr="00135DC9">
          <w:rPr>
            <w:rStyle w:val="Hyperlink"/>
            <w:noProof/>
          </w:rPr>
          <w:fldChar w:fldCharType="end"/>
        </w:r>
      </w:ins>
    </w:p>
    <w:p w:rsidR="001C3859" w:rsidRDefault="001C3859">
      <w:pPr>
        <w:pStyle w:val="TOC2"/>
        <w:tabs>
          <w:tab w:val="right" w:leader="dot" w:pos="9350"/>
        </w:tabs>
        <w:rPr>
          <w:ins w:id="1641" w:author="LaurenceJL" w:date="2010-07-15T15:43:00Z"/>
          <w:noProof/>
        </w:rPr>
      </w:pPr>
      <w:ins w:id="1642"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"_Toc266972467"</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OXFLFq1a2</w:t>
        </w:r>
        <w:r>
          <w:rPr>
            <w:noProof/>
          </w:rPr>
          <w:tab/>
        </w:r>
        <w:r>
          <w:rPr>
            <w:noProof/>
          </w:rPr>
          <w:fldChar w:fldCharType="begin"/>
        </w:r>
        <w:r>
          <w:rPr>
            <w:noProof/>
          </w:rPr>
          <w:instrText xml:space="preserve"> PAGEREF _Toc266972467 \h </w:instrText>
        </w:r>
        <w:r>
          <w:rPr>
            <w:noProof/>
          </w:rPr>
        </w:r>
      </w:ins>
      <w:r>
        <w:rPr>
          <w:noProof/>
        </w:rPr>
        <w:fldChar w:fldCharType="separate"/>
      </w:r>
      <w:ins w:id="1643" w:author="LaurenceJL" w:date="2010-07-15T15:43:00Z">
        <w:r>
          <w:rPr>
            <w:noProof/>
          </w:rPr>
          <w:t>129</w:t>
        </w:r>
        <w:r>
          <w:rPr>
            <w:noProof/>
          </w:rPr>
          <w:fldChar w:fldCharType="end"/>
        </w:r>
        <w:r w:rsidRPr="00135DC9">
          <w:rPr>
            <w:rStyle w:val="Hyperlink"/>
            <w:noProof/>
          </w:rPr>
          <w:fldChar w:fldCharType="end"/>
        </w:r>
      </w:ins>
    </w:p>
    <w:p w:rsidR="001C3859" w:rsidRDefault="001C3859">
      <w:pPr>
        <w:pStyle w:val="TOC1"/>
        <w:tabs>
          <w:tab w:val="right" w:leader="dot" w:pos="9350"/>
        </w:tabs>
        <w:rPr>
          <w:ins w:id="1644" w:author="LaurenceJL" w:date="2010-07-15T15:43:00Z"/>
          <w:noProof/>
        </w:rPr>
      </w:pPr>
      <w:ins w:id="1645"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"_Toc266972468"</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OXFLFq1b2</w:t>
        </w:r>
        <w:r>
          <w:rPr>
            <w:noProof/>
          </w:rPr>
          <w:tab/>
        </w:r>
        <w:r>
          <w:rPr>
            <w:noProof/>
          </w:rPr>
          <w:fldChar w:fldCharType="begin"/>
        </w:r>
        <w:r>
          <w:rPr>
            <w:noProof/>
          </w:rPr>
          <w:instrText xml:space="preserve"> PAGEREF _Toc266972468 \h </w:instrText>
        </w:r>
        <w:r>
          <w:rPr>
            <w:noProof/>
          </w:rPr>
        </w:r>
      </w:ins>
      <w:r>
        <w:rPr>
          <w:noProof/>
        </w:rPr>
        <w:fldChar w:fldCharType="separate"/>
      </w:r>
      <w:ins w:id="1646" w:author="LaurenceJL" w:date="2010-07-15T15:43:00Z">
        <w:r>
          <w:rPr>
            <w:noProof/>
          </w:rPr>
          <w:t>129</w:t>
        </w:r>
        <w:r>
          <w:rPr>
            <w:noProof/>
          </w:rPr>
          <w:fldChar w:fldCharType="end"/>
        </w:r>
        <w:r w:rsidRPr="00135DC9">
          <w:rPr>
            <w:rStyle w:val="Hyperlink"/>
            <w:noProof/>
          </w:rPr>
          <w:fldChar w:fldCharType="end"/>
        </w:r>
      </w:ins>
    </w:p>
    <w:p w:rsidR="001C3859" w:rsidRDefault="001C3859">
      <w:pPr>
        <w:pStyle w:val="TOC2"/>
        <w:tabs>
          <w:tab w:val="right" w:leader="dot" w:pos="9350"/>
        </w:tabs>
        <w:rPr>
          <w:ins w:id="1647" w:author="LaurenceJL" w:date="2010-07-15T15:43:00Z"/>
          <w:noProof/>
        </w:rPr>
      </w:pPr>
      <w:ins w:id="1648"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"_Toc266972469"</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OXFLFq1b2</w:t>
        </w:r>
        <w:r>
          <w:rPr>
            <w:noProof/>
          </w:rPr>
          <w:tab/>
        </w:r>
        <w:r>
          <w:rPr>
            <w:noProof/>
          </w:rPr>
          <w:fldChar w:fldCharType="begin"/>
        </w:r>
        <w:r>
          <w:rPr>
            <w:noProof/>
          </w:rPr>
          <w:instrText xml:space="preserve"> PAGEREF _Toc266972469 \h </w:instrText>
        </w:r>
        <w:r>
          <w:rPr>
            <w:noProof/>
          </w:rPr>
        </w:r>
      </w:ins>
      <w:r>
        <w:rPr>
          <w:noProof/>
        </w:rPr>
        <w:fldChar w:fldCharType="separate"/>
      </w:r>
      <w:ins w:id="1649" w:author="LaurenceJL" w:date="2010-07-15T15:43:00Z">
        <w:r>
          <w:rPr>
            <w:noProof/>
          </w:rPr>
          <w:t>129</w:t>
        </w:r>
        <w:r>
          <w:rPr>
            <w:noProof/>
          </w:rPr>
          <w:fldChar w:fldCharType="end"/>
        </w:r>
        <w:r w:rsidRPr="00135DC9">
          <w:rPr>
            <w:rStyle w:val="Hyperlink"/>
            <w:noProof/>
          </w:rPr>
          <w:fldChar w:fldCharType="end"/>
        </w:r>
      </w:ins>
    </w:p>
    <w:p w:rsidR="001C3859" w:rsidRDefault="001C3859">
      <w:pPr>
        <w:pStyle w:val="TOC1"/>
        <w:tabs>
          <w:tab w:val="right" w:leader="dot" w:pos="9350"/>
        </w:tabs>
        <w:rPr>
          <w:ins w:id="1650" w:author="LaurenceJL" w:date="2010-07-15T15:43:00Z"/>
          <w:noProof/>
        </w:rPr>
      </w:pPr>
      <w:ins w:id="1651"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"_Toc266972470"</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minintro</w:t>
        </w:r>
        <w:r>
          <w:rPr>
            <w:noProof/>
          </w:rPr>
          <w:tab/>
        </w:r>
        <w:r>
          <w:rPr>
            <w:noProof/>
          </w:rPr>
          <w:fldChar w:fldCharType="begin"/>
        </w:r>
        <w:r>
          <w:rPr>
            <w:noProof/>
          </w:rPr>
          <w:instrText xml:space="preserve"> PAGEREF _Toc266972470 \h </w:instrText>
        </w:r>
        <w:r>
          <w:rPr>
            <w:noProof/>
          </w:rPr>
        </w:r>
      </w:ins>
      <w:r>
        <w:rPr>
          <w:noProof/>
        </w:rPr>
        <w:fldChar w:fldCharType="separate"/>
      </w:r>
      <w:ins w:id="1652" w:author="LaurenceJL" w:date="2010-07-15T15:43:00Z">
        <w:r>
          <w:rPr>
            <w:noProof/>
          </w:rPr>
          <w:t>129</w:t>
        </w:r>
        <w:r>
          <w:rPr>
            <w:noProof/>
          </w:rPr>
          <w:fldChar w:fldCharType="end"/>
        </w:r>
        <w:r w:rsidRPr="00135DC9">
          <w:rPr>
            <w:rStyle w:val="Hyperlink"/>
            <w:noProof/>
          </w:rPr>
          <w:fldChar w:fldCharType="end"/>
        </w:r>
      </w:ins>
    </w:p>
    <w:p w:rsidR="001C3859" w:rsidRDefault="001C3859">
      <w:pPr>
        <w:pStyle w:val="TOC1"/>
        <w:tabs>
          <w:tab w:val="right" w:leader="dot" w:pos="9350"/>
        </w:tabs>
        <w:rPr>
          <w:ins w:id="1653" w:author="LaurenceJL" w:date="2010-07-15T15:43:00Z"/>
          <w:noProof/>
        </w:rPr>
      </w:pPr>
      <w:ins w:id="1654"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"_Toc266972471"</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ethaa</w:t>
        </w:r>
        <w:r>
          <w:rPr>
            <w:noProof/>
          </w:rPr>
          <w:tab/>
        </w:r>
        <w:r>
          <w:rPr>
            <w:noProof/>
          </w:rPr>
          <w:fldChar w:fldCharType="begin"/>
        </w:r>
        <w:r>
          <w:rPr>
            <w:noProof/>
          </w:rPr>
          <w:instrText xml:space="preserve"> PAGEREF _Toc266972471 \h </w:instrText>
        </w:r>
        <w:r>
          <w:rPr>
            <w:noProof/>
          </w:rPr>
        </w:r>
      </w:ins>
      <w:r>
        <w:rPr>
          <w:noProof/>
        </w:rPr>
        <w:fldChar w:fldCharType="separate"/>
      </w:r>
      <w:ins w:id="1655" w:author="LaurenceJL" w:date="2010-07-15T15:43:00Z">
        <w:r>
          <w:rPr>
            <w:noProof/>
          </w:rPr>
          <w:t>129</w:t>
        </w:r>
        <w:r>
          <w:rPr>
            <w:noProof/>
          </w:rPr>
          <w:fldChar w:fldCharType="end"/>
        </w:r>
        <w:r w:rsidRPr="00135DC9">
          <w:rPr>
            <w:rStyle w:val="Hyperlink"/>
            <w:noProof/>
          </w:rPr>
          <w:fldChar w:fldCharType="end"/>
        </w:r>
      </w:ins>
    </w:p>
    <w:p w:rsidR="001C3859" w:rsidRDefault="001C3859">
      <w:pPr>
        <w:pStyle w:val="TOC2"/>
        <w:tabs>
          <w:tab w:val="right" w:leader="dot" w:pos="9350"/>
        </w:tabs>
        <w:rPr>
          <w:ins w:id="1656" w:author="LaurenceJL" w:date="2010-07-15T15:43:00Z"/>
          <w:noProof/>
        </w:rPr>
      </w:pPr>
      <w:ins w:id="1657"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"_Toc266972472"</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OXF7qgrid</w:t>
        </w:r>
        <w:r>
          <w:rPr>
            <w:noProof/>
          </w:rPr>
          <w:tab/>
        </w:r>
        <w:r>
          <w:rPr>
            <w:noProof/>
          </w:rPr>
          <w:fldChar w:fldCharType="begin"/>
        </w:r>
        <w:r>
          <w:rPr>
            <w:noProof/>
          </w:rPr>
          <w:instrText xml:space="preserve"> PAGEREF _Toc266972472 \h </w:instrText>
        </w:r>
        <w:r>
          <w:rPr>
            <w:noProof/>
          </w:rPr>
        </w:r>
      </w:ins>
      <w:r>
        <w:rPr>
          <w:noProof/>
        </w:rPr>
        <w:fldChar w:fldCharType="separate"/>
      </w:r>
      <w:ins w:id="1658" w:author="LaurenceJL" w:date="2010-07-15T15:43:00Z">
        <w:r>
          <w:rPr>
            <w:noProof/>
          </w:rPr>
          <w:t>130</w:t>
        </w:r>
        <w:r>
          <w:rPr>
            <w:noProof/>
          </w:rPr>
          <w:fldChar w:fldCharType="end"/>
        </w:r>
        <w:r w:rsidRPr="00135DC9">
          <w:rPr>
            <w:rStyle w:val="Hyperlink"/>
            <w:noProof/>
          </w:rPr>
          <w:fldChar w:fldCharType="end"/>
        </w:r>
      </w:ins>
    </w:p>
    <w:p w:rsidR="001C3859" w:rsidRDefault="001C3859">
      <w:pPr>
        <w:pStyle w:val="TOC1"/>
        <w:tabs>
          <w:tab w:val="right" w:leader="dot" w:pos="9350"/>
        </w:tabs>
        <w:rPr>
          <w:ins w:id="1659" w:author="LaurenceJL" w:date="2010-07-15T15:43:00Z"/>
          <w:noProof/>
        </w:rPr>
      </w:pPr>
      <w:ins w:id="1660"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"_Toc266972473"</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ethab</w:t>
        </w:r>
        <w:r>
          <w:rPr>
            <w:noProof/>
          </w:rPr>
          <w:tab/>
        </w:r>
        <w:r>
          <w:rPr>
            <w:noProof/>
          </w:rPr>
          <w:fldChar w:fldCharType="begin"/>
        </w:r>
        <w:r>
          <w:rPr>
            <w:noProof/>
          </w:rPr>
          <w:instrText xml:space="preserve"> PAGEREF _Toc266972473 \h </w:instrText>
        </w:r>
        <w:r>
          <w:rPr>
            <w:noProof/>
          </w:rPr>
        </w:r>
      </w:ins>
      <w:r>
        <w:rPr>
          <w:noProof/>
        </w:rPr>
        <w:fldChar w:fldCharType="separate"/>
      </w:r>
      <w:ins w:id="1661" w:author="LaurenceJL" w:date="2010-07-15T15:43:00Z">
        <w:r>
          <w:rPr>
            <w:noProof/>
          </w:rPr>
          <w:t>130</w:t>
        </w:r>
        <w:r>
          <w:rPr>
            <w:noProof/>
          </w:rPr>
          <w:fldChar w:fldCharType="end"/>
        </w:r>
        <w:r w:rsidRPr="00135DC9">
          <w:rPr>
            <w:rStyle w:val="Hyperlink"/>
            <w:noProof/>
          </w:rPr>
          <w:fldChar w:fldCharType="end"/>
        </w:r>
      </w:ins>
    </w:p>
    <w:p w:rsidR="001C3859" w:rsidRDefault="001C3859">
      <w:pPr>
        <w:pStyle w:val="TOC2"/>
        <w:tabs>
          <w:tab w:val="right" w:leader="dot" w:pos="9350"/>
        </w:tabs>
        <w:rPr>
          <w:ins w:id="1662" w:author="LaurenceJL" w:date="2010-07-15T15:43:00Z"/>
          <w:noProof/>
        </w:rPr>
      </w:pPr>
      <w:ins w:id="1663"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"_Toc266972474"</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OXFq8grid</w:t>
        </w:r>
        <w:r>
          <w:rPr>
            <w:noProof/>
          </w:rPr>
          <w:tab/>
        </w:r>
        <w:r>
          <w:rPr>
            <w:noProof/>
          </w:rPr>
          <w:fldChar w:fldCharType="begin"/>
        </w:r>
        <w:r>
          <w:rPr>
            <w:noProof/>
          </w:rPr>
          <w:instrText xml:space="preserve"> PAGEREF _Toc266972474 \h </w:instrText>
        </w:r>
        <w:r>
          <w:rPr>
            <w:noProof/>
          </w:rPr>
        </w:r>
      </w:ins>
      <w:r>
        <w:rPr>
          <w:noProof/>
        </w:rPr>
        <w:fldChar w:fldCharType="separate"/>
      </w:r>
      <w:ins w:id="1664" w:author="LaurenceJL" w:date="2010-07-15T15:43:00Z">
        <w:r>
          <w:rPr>
            <w:noProof/>
          </w:rPr>
          <w:t>130</w:t>
        </w:r>
        <w:r>
          <w:rPr>
            <w:noProof/>
          </w:rPr>
          <w:fldChar w:fldCharType="end"/>
        </w:r>
        <w:r w:rsidRPr="00135DC9">
          <w:rPr>
            <w:rStyle w:val="Hyperlink"/>
            <w:noProof/>
          </w:rPr>
          <w:fldChar w:fldCharType="end"/>
        </w:r>
      </w:ins>
    </w:p>
    <w:p w:rsidR="001C3859" w:rsidRDefault="001C3859">
      <w:pPr>
        <w:pStyle w:val="TOC1"/>
        <w:tabs>
          <w:tab w:val="right" w:leader="dot" w:pos="9350"/>
        </w:tabs>
        <w:rPr>
          <w:ins w:id="1665" w:author="LaurenceJL" w:date="2010-07-15T15:43:00Z"/>
          <w:noProof/>
        </w:rPr>
      </w:pPr>
      <w:ins w:id="1666"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"_Toc266972475"</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ethac</w:t>
        </w:r>
        <w:r>
          <w:rPr>
            <w:noProof/>
          </w:rPr>
          <w:tab/>
        </w:r>
        <w:r>
          <w:rPr>
            <w:noProof/>
          </w:rPr>
          <w:fldChar w:fldCharType="begin"/>
        </w:r>
        <w:r>
          <w:rPr>
            <w:noProof/>
          </w:rPr>
          <w:instrText xml:space="preserve"> PAGEREF _Toc266972475 \h </w:instrText>
        </w:r>
        <w:r>
          <w:rPr>
            <w:noProof/>
          </w:rPr>
        </w:r>
      </w:ins>
      <w:r>
        <w:rPr>
          <w:noProof/>
        </w:rPr>
        <w:fldChar w:fldCharType="separate"/>
      </w:r>
      <w:ins w:id="1667" w:author="LaurenceJL" w:date="2010-07-15T15:43:00Z">
        <w:r>
          <w:rPr>
            <w:noProof/>
          </w:rPr>
          <w:t>130</w:t>
        </w:r>
        <w:r>
          <w:rPr>
            <w:noProof/>
          </w:rPr>
          <w:fldChar w:fldCharType="end"/>
        </w:r>
        <w:r w:rsidRPr="00135DC9">
          <w:rPr>
            <w:rStyle w:val="Hyperlink"/>
            <w:noProof/>
          </w:rPr>
          <w:fldChar w:fldCharType="end"/>
        </w:r>
      </w:ins>
    </w:p>
    <w:p w:rsidR="001C3859" w:rsidRDefault="001C3859">
      <w:pPr>
        <w:pStyle w:val="TOC2"/>
        <w:tabs>
          <w:tab w:val="right" w:leader="dot" w:pos="9350"/>
        </w:tabs>
        <w:rPr>
          <w:ins w:id="1668" w:author="LaurenceJL" w:date="2010-07-15T15:43:00Z"/>
          <w:noProof/>
        </w:rPr>
      </w:pPr>
      <w:ins w:id="1669"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"_Toc266972476"</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OXFq9grid</w:t>
        </w:r>
        <w:r>
          <w:rPr>
            <w:noProof/>
          </w:rPr>
          <w:tab/>
        </w:r>
        <w:r>
          <w:rPr>
            <w:noProof/>
          </w:rPr>
          <w:fldChar w:fldCharType="begin"/>
        </w:r>
        <w:r>
          <w:rPr>
            <w:noProof/>
          </w:rPr>
          <w:instrText xml:space="preserve"> PAGEREF _Toc266972476 \h </w:instrText>
        </w:r>
        <w:r>
          <w:rPr>
            <w:noProof/>
          </w:rPr>
        </w:r>
      </w:ins>
      <w:r>
        <w:rPr>
          <w:noProof/>
        </w:rPr>
        <w:fldChar w:fldCharType="separate"/>
      </w:r>
      <w:ins w:id="1670" w:author="LaurenceJL" w:date="2010-07-15T15:43:00Z">
        <w:r>
          <w:rPr>
            <w:noProof/>
          </w:rPr>
          <w:t>131</w:t>
        </w:r>
        <w:r>
          <w:rPr>
            <w:noProof/>
          </w:rPr>
          <w:fldChar w:fldCharType="end"/>
        </w:r>
        <w:r w:rsidRPr="00135DC9">
          <w:rPr>
            <w:rStyle w:val="Hyperlink"/>
            <w:noProof/>
          </w:rPr>
          <w:fldChar w:fldCharType="end"/>
        </w:r>
      </w:ins>
    </w:p>
    <w:p w:rsidR="001C3859" w:rsidRDefault="001C3859">
      <w:pPr>
        <w:pStyle w:val="TOC1"/>
        <w:tabs>
          <w:tab w:val="right" w:leader="dot" w:pos="9350"/>
        </w:tabs>
        <w:rPr>
          <w:ins w:id="1671" w:author="LaurenceJL" w:date="2010-07-15T15:43:00Z"/>
          <w:noProof/>
        </w:rPr>
      </w:pPr>
      <w:ins w:id="1672"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"_Toc266972477"</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ethad</w:t>
        </w:r>
        <w:r>
          <w:rPr>
            <w:noProof/>
          </w:rPr>
          <w:tab/>
        </w:r>
        <w:r>
          <w:rPr>
            <w:noProof/>
          </w:rPr>
          <w:fldChar w:fldCharType="begin"/>
        </w:r>
        <w:r>
          <w:rPr>
            <w:noProof/>
          </w:rPr>
          <w:instrText xml:space="preserve"> PAGEREF _Toc266972477 \h </w:instrText>
        </w:r>
        <w:r>
          <w:rPr>
            <w:noProof/>
          </w:rPr>
        </w:r>
      </w:ins>
      <w:r>
        <w:rPr>
          <w:noProof/>
        </w:rPr>
        <w:fldChar w:fldCharType="separate"/>
      </w:r>
      <w:ins w:id="1673" w:author="LaurenceJL" w:date="2010-07-15T15:43:00Z">
        <w:r>
          <w:rPr>
            <w:noProof/>
          </w:rPr>
          <w:t>131</w:t>
        </w:r>
        <w:r>
          <w:rPr>
            <w:noProof/>
          </w:rPr>
          <w:fldChar w:fldCharType="end"/>
        </w:r>
        <w:r w:rsidRPr="00135DC9">
          <w:rPr>
            <w:rStyle w:val="Hyperlink"/>
            <w:noProof/>
          </w:rPr>
          <w:fldChar w:fldCharType="end"/>
        </w:r>
      </w:ins>
    </w:p>
    <w:p w:rsidR="001C3859" w:rsidRDefault="001C3859">
      <w:pPr>
        <w:pStyle w:val="TOC2"/>
        <w:tabs>
          <w:tab w:val="right" w:leader="dot" w:pos="9350"/>
        </w:tabs>
        <w:rPr>
          <w:ins w:id="1674" w:author="LaurenceJL" w:date="2010-07-15T15:43:00Z"/>
          <w:noProof/>
        </w:rPr>
      </w:pPr>
      <w:ins w:id="1675"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"_Toc266972478"</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OXFq100grid</w:t>
        </w:r>
        <w:r>
          <w:rPr>
            <w:noProof/>
          </w:rPr>
          <w:tab/>
        </w:r>
        <w:r>
          <w:rPr>
            <w:noProof/>
          </w:rPr>
          <w:fldChar w:fldCharType="begin"/>
        </w:r>
        <w:r>
          <w:rPr>
            <w:noProof/>
          </w:rPr>
          <w:instrText xml:space="preserve"> PAGEREF _Toc266972478 \h </w:instrText>
        </w:r>
        <w:r>
          <w:rPr>
            <w:noProof/>
          </w:rPr>
        </w:r>
      </w:ins>
      <w:r>
        <w:rPr>
          <w:noProof/>
        </w:rPr>
        <w:fldChar w:fldCharType="separate"/>
      </w:r>
      <w:ins w:id="1676" w:author="LaurenceJL" w:date="2010-07-15T15:43:00Z">
        <w:r>
          <w:rPr>
            <w:noProof/>
          </w:rPr>
          <w:t>132</w:t>
        </w:r>
        <w:r>
          <w:rPr>
            <w:noProof/>
          </w:rPr>
          <w:fldChar w:fldCharType="end"/>
        </w:r>
        <w:r w:rsidRPr="00135DC9">
          <w:rPr>
            <w:rStyle w:val="Hyperlink"/>
            <w:noProof/>
          </w:rPr>
          <w:fldChar w:fldCharType="end"/>
        </w:r>
      </w:ins>
    </w:p>
    <w:p w:rsidR="001C3859" w:rsidRDefault="001C3859">
      <w:pPr>
        <w:pStyle w:val="TOC1"/>
        <w:tabs>
          <w:tab w:val="right" w:leader="dot" w:pos="9350"/>
        </w:tabs>
        <w:rPr>
          <w:ins w:id="1677" w:author="LaurenceJL" w:date="2010-07-15T15:43:00Z"/>
          <w:noProof/>
        </w:rPr>
      </w:pPr>
      <w:ins w:id="1678"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"_Toc266972479"</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OXFq101</w:t>
        </w:r>
        <w:r>
          <w:rPr>
            <w:noProof/>
          </w:rPr>
          <w:tab/>
        </w:r>
        <w:r>
          <w:rPr>
            <w:noProof/>
          </w:rPr>
          <w:fldChar w:fldCharType="begin"/>
        </w:r>
        <w:r>
          <w:rPr>
            <w:noProof/>
          </w:rPr>
          <w:instrText xml:space="preserve"> PAGEREF _Toc266972479 \h </w:instrText>
        </w:r>
        <w:r>
          <w:rPr>
            <w:noProof/>
          </w:rPr>
        </w:r>
      </w:ins>
      <w:r>
        <w:rPr>
          <w:noProof/>
        </w:rPr>
        <w:fldChar w:fldCharType="separate"/>
      </w:r>
      <w:ins w:id="1679" w:author="LaurenceJL" w:date="2010-07-15T15:43:00Z">
        <w:r>
          <w:rPr>
            <w:noProof/>
          </w:rPr>
          <w:t>132</w:t>
        </w:r>
        <w:r>
          <w:rPr>
            <w:noProof/>
          </w:rPr>
          <w:fldChar w:fldCharType="end"/>
        </w:r>
        <w:r w:rsidRPr="00135DC9">
          <w:rPr>
            <w:rStyle w:val="Hyperlink"/>
            <w:noProof/>
          </w:rPr>
          <w:fldChar w:fldCharType="end"/>
        </w:r>
      </w:ins>
    </w:p>
    <w:p w:rsidR="001C3859" w:rsidRDefault="001C3859">
      <w:pPr>
        <w:pStyle w:val="TOC2"/>
        <w:tabs>
          <w:tab w:val="right" w:leader="dot" w:pos="9350"/>
        </w:tabs>
        <w:rPr>
          <w:ins w:id="1680" w:author="LaurenceJL" w:date="2010-07-15T15:43:00Z"/>
          <w:noProof/>
        </w:rPr>
      </w:pPr>
      <w:ins w:id="1681" w:author="LaurenceJL" w:date="2010-07-15T15:43:00Z">
        <w:r w:rsidRPr="00135DC9">
          <w:rPr>
            <w:rStyle w:val="Hyperlink"/>
            <w:noProof/>
          </w:rPr>
          <w:lastRenderedPageBreak/>
          <w:fldChar w:fldCharType="begin"/>
        </w:r>
        <w:r w:rsidRPr="00135DC9">
          <w:rPr>
            <w:rStyle w:val="Hyperlink"/>
            <w:noProof/>
          </w:rPr>
          <w:instrText xml:space="preserve"> </w:instrText>
        </w:r>
        <w:r>
          <w:rPr>
            <w:noProof/>
          </w:rPr>
          <w:instrText>HYPERLINK \l "_Toc266972480"</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OXFq101</w:t>
        </w:r>
        <w:r>
          <w:rPr>
            <w:noProof/>
          </w:rPr>
          <w:tab/>
        </w:r>
        <w:r>
          <w:rPr>
            <w:noProof/>
          </w:rPr>
          <w:fldChar w:fldCharType="begin"/>
        </w:r>
        <w:r>
          <w:rPr>
            <w:noProof/>
          </w:rPr>
          <w:instrText xml:space="preserve"> PAGEREF _Toc266972480 \h </w:instrText>
        </w:r>
        <w:r>
          <w:rPr>
            <w:noProof/>
          </w:rPr>
        </w:r>
      </w:ins>
      <w:r>
        <w:rPr>
          <w:noProof/>
        </w:rPr>
        <w:fldChar w:fldCharType="separate"/>
      </w:r>
      <w:ins w:id="1682" w:author="LaurenceJL" w:date="2010-07-15T15:43:00Z">
        <w:r>
          <w:rPr>
            <w:noProof/>
          </w:rPr>
          <w:t>132</w:t>
        </w:r>
        <w:r>
          <w:rPr>
            <w:noProof/>
          </w:rPr>
          <w:fldChar w:fldCharType="end"/>
        </w:r>
        <w:r w:rsidRPr="00135DC9">
          <w:rPr>
            <w:rStyle w:val="Hyperlink"/>
            <w:noProof/>
          </w:rPr>
          <w:fldChar w:fldCharType="end"/>
        </w:r>
      </w:ins>
    </w:p>
    <w:p w:rsidR="001C3859" w:rsidRDefault="001C3859">
      <w:pPr>
        <w:pStyle w:val="TOC1"/>
        <w:tabs>
          <w:tab w:val="right" w:leader="dot" w:pos="9350"/>
        </w:tabs>
        <w:rPr>
          <w:ins w:id="1683" w:author="LaurenceJL" w:date="2010-07-15T15:43:00Z"/>
          <w:noProof/>
        </w:rPr>
      </w:pPr>
      <w:ins w:id="1684"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"_Toc266972481"</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split121</w:t>
        </w:r>
        <w:r>
          <w:rPr>
            <w:noProof/>
          </w:rPr>
          <w:tab/>
        </w:r>
        <w:r>
          <w:rPr>
            <w:noProof/>
          </w:rPr>
          <w:fldChar w:fldCharType="begin"/>
        </w:r>
        <w:r>
          <w:rPr>
            <w:noProof/>
          </w:rPr>
          <w:instrText xml:space="preserve"> PAGEREF _Toc266972481 \h </w:instrText>
        </w:r>
        <w:r>
          <w:rPr>
            <w:noProof/>
          </w:rPr>
        </w:r>
      </w:ins>
      <w:r>
        <w:rPr>
          <w:noProof/>
        </w:rPr>
        <w:fldChar w:fldCharType="separate"/>
      </w:r>
      <w:ins w:id="1685" w:author="LaurenceJL" w:date="2010-07-15T15:43:00Z">
        <w:r>
          <w:rPr>
            <w:noProof/>
          </w:rPr>
          <w:t>132</w:t>
        </w:r>
        <w:r>
          <w:rPr>
            <w:noProof/>
          </w:rPr>
          <w:fldChar w:fldCharType="end"/>
        </w:r>
        <w:r w:rsidRPr="00135DC9">
          <w:rPr>
            <w:rStyle w:val="Hyperlink"/>
            <w:noProof/>
          </w:rPr>
          <w:fldChar w:fldCharType="end"/>
        </w:r>
      </w:ins>
    </w:p>
    <w:p w:rsidR="001C3859" w:rsidRDefault="001C3859">
      <w:pPr>
        <w:pStyle w:val="TOC1"/>
        <w:tabs>
          <w:tab w:val="right" w:leader="dot" w:pos="9350"/>
        </w:tabs>
        <w:rPr>
          <w:ins w:id="1686" w:author="LaurenceJL" w:date="2010-07-15T15:43:00Z"/>
          <w:noProof/>
        </w:rPr>
      </w:pPr>
      <w:ins w:id="1687"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"_Toc266972482"</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UTq1</w:t>
        </w:r>
        <w:r>
          <w:rPr>
            <w:noProof/>
          </w:rPr>
          <w:tab/>
        </w:r>
        <w:r>
          <w:rPr>
            <w:noProof/>
          </w:rPr>
          <w:fldChar w:fldCharType="begin"/>
        </w:r>
        <w:r>
          <w:rPr>
            <w:noProof/>
          </w:rPr>
          <w:instrText xml:space="preserve"> PAGEREF _Toc266972482 \h </w:instrText>
        </w:r>
        <w:r>
          <w:rPr>
            <w:noProof/>
          </w:rPr>
        </w:r>
      </w:ins>
      <w:r>
        <w:rPr>
          <w:noProof/>
        </w:rPr>
        <w:fldChar w:fldCharType="separate"/>
      </w:r>
      <w:ins w:id="1688" w:author="LaurenceJL" w:date="2010-07-15T15:43:00Z">
        <w:r>
          <w:rPr>
            <w:noProof/>
          </w:rPr>
          <w:t>132</w:t>
        </w:r>
        <w:r>
          <w:rPr>
            <w:noProof/>
          </w:rPr>
          <w:fldChar w:fldCharType="end"/>
        </w:r>
        <w:r w:rsidRPr="00135DC9">
          <w:rPr>
            <w:rStyle w:val="Hyperlink"/>
            <w:noProof/>
          </w:rPr>
          <w:fldChar w:fldCharType="end"/>
        </w:r>
      </w:ins>
    </w:p>
    <w:p w:rsidR="001C3859" w:rsidRDefault="001C3859">
      <w:pPr>
        <w:pStyle w:val="TOC2"/>
        <w:tabs>
          <w:tab w:val="right" w:leader="dot" w:pos="9350"/>
        </w:tabs>
        <w:rPr>
          <w:ins w:id="1689" w:author="LaurenceJL" w:date="2010-07-15T15:43:00Z"/>
          <w:noProof/>
        </w:rPr>
      </w:pPr>
      <w:ins w:id="1690"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"_Toc266972483"</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UTq1</w:t>
        </w:r>
        <w:r>
          <w:rPr>
            <w:noProof/>
          </w:rPr>
          <w:tab/>
        </w:r>
        <w:r>
          <w:rPr>
            <w:noProof/>
          </w:rPr>
          <w:fldChar w:fldCharType="begin"/>
        </w:r>
        <w:r>
          <w:rPr>
            <w:noProof/>
          </w:rPr>
          <w:instrText xml:space="preserve"> PAGEREF _Toc266972483 \h </w:instrText>
        </w:r>
        <w:r>
          <w:rPr>
            <w:noProof/>
          </w:rPr>
        </w:r>
      </w:ins>
      <w:r>
        <w:rPr>
          <w:noProof/>
        </w:rPr>
        <w:fldChar w:fldCharType="separate"/>
      </w:r>
      <w:ins w:id="1691" w:author="LaurenceJL" w:date="2010-07-15T15:43:00Z">
        <w:r>
          <w:rPr>
            <w:noProof/>
          </w:rPr>
          <w:t>133</w:t>
        </w:r>
        <w:r>
          <w:rPr>
            <w:noProof/>
          </w:rPr>
          <w:fldChar w:fldCharType="end"/>
        </w:r>
        <w:r w:rsidRPr="00135DC9">
          <w:rPr>
            <w:rStyle w:val="Hyperlink"/>
            <w:noProof/>
          </w:rPr>
          <w:fldChar w:fldCharType="end"/>
        </w:r>
      </w:ins>
    </w:p>
    <w:p w:rsidR="001C3859" w:rsidRDefault="001C3859">
      <w:pPr>
        <w:pStyle w:val="TOC1"/>
        <w:tabs>
          <w:tab w:val="right" w:leader="dot" w:pos="9350"/>
        </w:tabs>
        <w:rPr>
          <w:ins w:id="1692" w:author="LaurenceJL" w:date="2010-07-15T15:43:00Z"/>
          <w:noProof/>
        </w:rPr>
      </w:pPr>
      <w:ins w:id="1693"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"_Toc266972484"</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UTgrid1</w:t>
        </w:r>
        <w:r>
          <w:rPr>
            <w:noProof/>
          </w:rPr>
          <w:tab/>
        </w:r>
        <w:r>
          <w:rPr>
            <w:noProof/>
          </w:rPr>
          <w:fldChar w:fldCharType="begin"/>
        </w:r>
        <w:r>
          <w:rPr>
            <w:noProof/>
          </w:rPr>
          <w:instrText xml:space="preserve"> PAGEREF _Toc266972484 \h </w:instrText>
        </w:r>
        <w:r>
          <w:rPr>
            <w:noProof/>
          </w:rPr>
        </w:r>
      </w:ins>
      <w:r>
        <w:rPr>
          <w:noProof/>
        </w:rPr>
        <w:fldChar w:fldCharType="separate"/>
      </w:r>
      <w:ins w:id="1694" w:author="LaurenceJL" w:date="2010-07-15T15:43:00Z">
        <w:r>
          <w:rPr>
            <w:noProof/>
          </w:rPr>
          <w:t>133</w:t>
        </w:r>
        <w:r>
          <w:rPr>
            <w:noProof/>
          </w:rPr>
          <w:fldChar w:fldCharType="end"/>
        </w:r>
        <w:r w:rsidRPr="00135DC9">
          <w:rPr>
            <w:rStyle w:val="Hyperlink"/>
            <w:noProof/>
          </w:rPr>
          <w:fldChar w:fldCharType="end"/>
        </w:r>
      </w:ins>
    </w:p>
    <w:p w:rsidR="001C3859" w:rsidRDefault="001C3859">
      <w:pPr>
        <w:pStyle w:val="TOC2"/>
        <w:tabs>
          <w:tab w:val="right" w:leader="dot" w:pos="9350"/>
        </w:tabs>
        <w:rPr>
          <w:ins w:id="1695" w:author="LaurenceJL" w:date="2010-07-15T15:43:00Z"/>
          <w:noProof/>
        </w:rPr>
      </w:pPr>
      <w:ins w:id="1696"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"_Toc266972485"</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UTgrid1</w:t>
        </w:r>
        <w:r>
          <w:rPr>
            <w:noProof/>
          </w:rPr>
          <w:tab/>
        </w:r>
        <w:r>
          <w:rPr>
            <w:noProof/>
          </w:rPr>
          <w:fldChar w:fldCharType="begin"/>
        </w:r>
        <w:r>
          <w:rPr>
            <w:noProof/>
          </w:rPr>
          <w:instrText xml:space="preserve"> PAGEREF _Toc266972485 \h </w:instrText>
        </w:r>
        <w:r>
          <w:rPr>
            <w:noProof/>
          </w:rPr>
        </w:r>
      </w:ins>
      <w:r>
        <w:rPr>
          <w:noProof/>
        </w:rPr>
        <w:fldChar w:fldCharType="separate"/>
      </w:r>
      <w:ins w:id="1697" w:author="LaurenceJL" w:date="2010-07-15T15:43:00Z">
        <w:r>
          <w:rPr>
            <w:noProof/>
          </w:rPr>
          <w:t>133</w:t>
        </w:r>
        <w:r>
          <w:rPr>
            <w:noProof/>
          </w:rPr>
          <w:fldChar w:fldCharType="end"/>
        </w:r>
        <w:r w:rsidRPr="00135DC9">
          <w:rPr>
            <w:rStyle w:val="Hyperlink"/>
            <w:noProof/>
          </w:rPr>
          <w:fldChar w:fldCharType="end"/>
        </w:r>
      </w:ins>
    </w:p>
    <w:p w:rsidR="001C3859" w:rsidRDefault="001C3859">
      <w:pPr>
        <w:pStyle w:val="TOC1"/>
        <w:tabs>
          <w:tab w:val="right" w:leader="dot" w:pos="9350"/>
        </w:tabs>
        <w:rPr>
          <w:ins w:id="1698" w:author="LaurenceJL" w:date="2010-07-15T15:43:00Z"/>
          <w:noProof/>
        </w:rPr>
      </w:pPr>
      <w:ins w:id="1699"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"_Toc266972486"</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UTgrid2</w:t>
        </w:r>
        <w:r>
          <w:rPr>
            <w:noProof/>
          </w:rPr>
          <w:tab/>
        </w:r>
        <w:r>
          <w:rPr>
            <w:noProof/>
          </w:rPr>
          <w:fldChar w:fldCharType="begin"/>
        </w:r>
        <w:r>
          <w:rPr>
            <w:noProof/>
          </w:rPr>
          <w:instrText xml:space="preserve"> PAGEREF _Toc266972486 \h </w:instrText>
        </w:r>
        <w:r>
          <w:rPr>
            <w:noProof/>
          </w:rPr>
        </w:r>
      </w:ins>
      <w:r>
        <w:rPr>
          <w:noProof/>
        </w:rPr>
        <w:fldChar w:fldCharType="separate"/>
      </w:r>
      <w:ins w:id="1700" w:author="LaurenceJL" w:date="2010-07-15T15:43:00Z">
        <w:r>
          <w:rPr>
            <w:noProof/>
          </w:rPr>
          <w:t>133</w:t>
        </w:r>
        <w:r>
          <w:rPr>
            <w:noProof/>
          </w:rPr>
          <w:fldChar w:fldCharType="end"/>
        </w:r>
        <w:r w:rsidRPr="00135DC9">
          <w:rPr>
            <w:rStyle w:val="Hyperlink"/>
            <w:noProof/>
          </w:rPr>
          <w:fldChar w:fldCharType="end"/>
        </w:r>
      </w:ins>
    </w:p>
    <w:p w:rsidR="001C3859" w:rsidRDefault="001C3859">
      <w:pPr>
        <w:pStyle w:val="TOC2"/>
        <w:tabs>
          <w:tab w:val="right" w:leader="dot" w:pos="9350"/>
        </w:tabs>
        <w:rPr>
          <w:ins w:id="1701" w:author="LaurenceJL" w:date="2010-07-15T15:43:00Z"/>
          <w:noProof/>
        </w:rPr>
      </w:pPr>
      <w:ins w:id="1702"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"_Toc266972487"</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UTgrid2</w:t>
        </w:r>
        <w:r>
          <w:rPr>
            <w:noProof/>
          </w:rPr>
          <w:tab/>
        </w:r>
        <w:r>
          <w:rPr>
            <w:noProof/>
          </w:rPr>
          <w:fldChar w:fldCharType="begin"/>
        </w:r>
        <w:r>
          <w:rPr>
            <w:noProof/>
          </w:rPr>
          <w:instrText xml:space="preserve"> PAGEREF _Toc266972487 \h </w:instrText>
        </w:r>
        <w:r>
          <w:rPr>
            <w:noProof/>
          </w:rPr>
        </w:r>
      </w:ins>
      <w:r>
        <w:rPr>
          <w:noProof/>
        </w:rPr>
        <w:fldChar w:fldCharType="separate"/>
      </w:r>
      <w:ins w:id="1703" w:author="LaurenceJL" w:date="2010-07-15T15:43:00Z">
        <w:r>
          <w:rPr>
            <w:noProof/>
          </w:rPr>
          <w:t>135</w:t>
        </w:r>
        <w:r>
          <w:rPr>
            <w:noProof/>
          </w:rPr>
          <w:fldChar w:fldCharType="end"/>
        </w:r>
        <w:r w:rsidRPr="00135DC9">
          <w:rPr>
            <w:rStyle w:val="Hyperlink"/>
            <w:noProof/>
          </w:rPr>
          <w:fldChar w:fldCharType="end"/>
        </w:r>
      </w:ins>
    </w:p>
    <w:p w:rsidR="001C3859" w:rsidRDefault="001C3859">
      <w:pPr>
        <w:pStyle w:val="TOC1"/>
        <w:tabs>
          <w:tab w:val="right" w:leader="dot" w:pos="9350"/>
        </w:tabs>
        <w:rPr>
          <w:ins w:id="1704" w:author="LaurenceJL" w:date="2010-07-15T15:43:00Z"/>
          <w:noProof/>
        </w:rPr>
      </w:pPr>
      <w:ins w:id="1705"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"_Toc266972488"</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UTgrid3</w:t>
        </w:r>
        <w:r>
          <w:rPr>
            <w:noProof/>
          </w:rPr>
          <w:tab/>
        </w:r>
        <w:r>
          <w:rPr>
            <w:noProof/>
          </w:rPr>
          <w:fldChar w:fldCharType="begin"/>
        </w:r>
        <w:r>
          <w:rPr>
            <w:noProof/>
          </w:rPr>
          <w:instrText xml:space="preserve"> PAGEREF _Toc266972488 \h </w:instrText>
        </w:r>
        <w:r>
          <w:rPr>
            <w:noProof/>
          </w:rPr>
        </w:r>
      </w:ins>
      <w:r>
        <w:rPr>
          <w:noProof/>
        </w:rPr>
        <w:fldChar w:fldCharType="separate"/>
      </w:r>
      <w:ins w:id="1706" w:author="LaurenceJL" w:date="2010-07-15T15:43:00Z">
        <w:r>
          <w:rPr>
            <w:noProof/>
          </w:rPr>
          <w:t>136</w:t>
        </w:r>
        <w:r>
          <w:rPr>
            <w:noProof/>
          </w:rPr>
          <w:fldChar w:fldCharType="end"/>
        </w:r>
        <w:r w:rsidRPr="00135DC9">
          <w:rPr>
            <w:rStyle w:val="Hyperlink"/>
            <w:noProof/>
          </w:rPr>
          <w:fldChar w:fldCharType="end"/>
        </w:r>
      </w:ins>
    </w:p>
    <w:p w:rsidR="001C3859" w:rsidRDefault="001C3859">
      <w:pPr>
        <w:pStyle w:val="TOC2"/>
        <w:tabs>
          <w:tab w:val="right" w:leader="dot" w:pos="9350"/>
        </w:tabs>
        <w:rPr>
          <w:ins w:id="1707" w:author="LaurenceJL" w:date="2010-07-15T15:43:00Z"/>
          <w:noProof/>
        </w:rPr>
      </w:pPr>
      <w:ins w:id="1708"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"_Toc266972489"</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UTgrid3</w:t>
        </w:r>
        <w:r>
          <w:rPr>
            <w:noProof/>
          </w:rPr>
          <w:tab/>
        </w:r>
        <w:r>
          <w:rPr>
            <w:noProof/>
          </w:rPr>
          <w:fldChar w:fldCharType="begin"/>
        </w:r>
        <w:r>
          <w:rPr>
            <w:noProof/>
          </w:rPr>
          <w:instrText xml:space="preserve"> PAGEREF _Toc266972489 \h </w:instrText>
        </w:r>
        <w:r>
          <w:rPr>
            <w:noProof/>
          </w:rPr>
        </w:r>
      </w:ins>
      <w:r>
        <w:rPr>
          <w:noProof/>
        </w:rPr>
        <w:fldChar w:fldCharType="separate"/>
      </w:r>
      <w:ins w:id="1709" w:author="LaurenceJL" w:date="2010-07-15T15:43:00Z">
        <w:r>
          <w:rPr>
            <w:noProof/>
          </w:rPr>
          <w:t>136</w:t>
        </w:r>
        <w:r>
          <w:rPr>
            <w:noProof/>
          </w:rPr>
          <w:fldChar w:fldCharType="end"/>
        </w:r>
        <w:r w:rsidRPr="00135DC9">
          <w:rPr>
            <w:rStyle w:val="Hyperlink"/>
            <w:noProof/>
          </w:rPr>
          <w:fldChar w:fldCharType="end"/>
        </w:r>
      </w:ins>
    </w:p>
    <w:p w:rsidR="001C3859" w:rsidRDefault="001C3859">
      <w:pPr>
        <w:pStyle w:val="TOC1"/>
        <w:tabs>
          <w:tab w:val="right" w:leader="dot" w:pos="9350"/>
        </w:tabs>
        <w:rPr>
          <w:ins w:id="1710" w:author="LaurenceJL" w:date="2010-07-15T15:43:00Z"/>
          <w:noProof/>
        </w:rPr>
      </w:pPr>
      <w:ins w:id="1711"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"_Toc266972490"</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monies</w:t>
        </w:r>
        <w:r>
          <w:rPr>
            <w:noProof/>
          </w:rPr>
          <w:tab/>
        </w:r>
        <w:r>
          <w:rPr>
            <w:noProof/>
          </w:rPr>
          <w:fldChar w:fldCharType="begin"/>
        </w:r>
        <w:r>
          <w:rPr>
            <w:noProof/>
          </w:rPr>
          <w:instrText xml:space="preserve"> PAGEREF _Toc266972490 \h </w:instrText>
        </w:r>
        <w:r>
          <w:rPr>
            <w:noProof/>
          </w:rPr>
        </w:r>
      </w:ins>
      <w:r>
        <w:rPr>
          <w:noProof/>
        </w:rPr>
        <w:fldChar w:fldCharType="separate"/>
      </w:r>
      <w:ins w:id="1712" w:author="LaurenceJL" w:date="2010-07-15T15:43:00Z">
        <w:r>
          <w:rPr>
            <w:noProof/>
          </w:rPr>
          <w:t>136</w:t>
        </w:r>
        <w:r>
          <w:rPr>
            <w:noProof/>
          </w:rPr>
          <w:fldChar w:fldCharType="end"/>
        </w:r>
        <w:r w:rsidRPr="00135DC9">
          <w:rPr>
            <w:rStyle w:val="Hyperlink"/>
            <w:noProof/>
          </w:rPr>
          <w:fldChar w:fldCharType="end"/>
        </w:r>
      </w:ins>
    </w:p>
    <w:p w:rsidR="001C3859" w:rsidRDefault="001C3859">
      <w:pPr>
        <w:pStyle w:val="TOC2"/>
        <w:tabs>
          <w:tab w:val="right" w:leader="dot" w:pos="9350"/>
        </w:tabs>
        <w:rPr>
          <w:ins w:id="1713" w:author="LaurenceJL" w:date="2010-07-15T15:43:00Z"/>
          <w:noProof/>
        </w:rPr>
      </w:pPr>
      <w:ins w:id="1714"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"_Toc266972491"</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tuitionmoney</w:t>
        </w:r>
        <w:r>
          <w:rPr>
            <w:noProof/>
          </w:rPr>
          <w:tab/>
        </w:r>
        <w:r>
          <w:rPr>
            <w:noProof/>
          </w:rPr>
          <w:fldChar w:fldCharType="begin"/>
        </w:r>
        <w:r>
          <w:rPr>
            <w:noProof/>
          </w:rPr>
          <w:instrText xml:space="preserve"> PAGEREF _Toc266972491 \h </w:instrText>
        </w:r>
        <w:r>
          <w:rPr>
            <w:noProof/>
          </w:rPr>
        </w:r>
      </w:ins>
      <w:r>
        <w:rPr>
          <w:noProof/>
        </w:rPr>
        <w:fldChar w:fldCharType="separate"/>
      </w:r>
      <w:ins w:id="1715" w:author="LaurenceJL" w:date="2010-07-15T15:43:00Z">
        <w:r>
          <w:rPr>
            <w:noProof/>
          </w:rPr>
          <w:t>136</w:t>
        </w:r>
        <w:r>
          <w:rPr>
            <w:noProof/>
          </w:rPr>
          <w:fldChar w:fldCharType="end"/>
        </w:r>
        <w:r w:rsidRPr="00135DC9">
          <w:rPr>
            <w:rStyle w:val="Hyperlink"/>
            <w:noProof/>
          </w:rPr>
          <w:fldChar w:fldCharType="end"/>
        </w:r>
      </w:ins>
    </w:p>
    <w:p w:rsidR="001C3859" w:rsidRDefault="001C3859">
      <w:pPr>
        <w:pStyle w:val="TOC1"/>
        <w:tabs>
          <w:tab w:val="right" w:leader="dot" w:pos="9350"/>
        </w:tabs>
        <w:rPr>
          <w:ins w:id="1716" w:author="LaurenceJL" w:date="2010-07-15T15:43:00Z"/>
          <w:noProof/>
        </w:rPr>
      </w:pPr>
      <w:ins w:id="1717"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"_Toc266972492"</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rand1</w:t>
        </w:r>
        <w:r>
          <w:rPr>
            <w:noProof/>
          </w:rPr>
          <w:tab/>
        </w:r>
        <w:r>
          <w:rPr>
            <w:noProof/>
          </w:rPr>
          <w:fldChar w:fldCharType="begin"/>
        </w:r>
        <w:r>
          <w:rPr>
            <w:noProof/>
          </w:rPr>
          <w:instrText xml:space="preserve"> PAGEREF _Toc266972492 \h </w:instrText>
        </w:r>
        <w:r>
          <w:rPr>
            <w:noProof/>
          </w:rPr>
        </w:r>
      </w:ins>
      <w:r>
        <w:rPr>
          <w:noProof/>
        </w:rPr>
        <w:fldChar w:fldCharType="separate"/>
      </w:r>
      <w:ins w:id="1718" w:author="LaurenceJL" w:date="2010-07-15T15:43:00Z">
        <w:r>
          <w:rPr>
            <w:noProof/>
          </w:rPr>
          <w:t>136</w:t>
        </w:r>
        <w:r>
          <w:rPr>
            <w:noProof/>
          </w:rPr>
          <w:fldChar w:fldCharType="end"/>
        </w:r>
        <w:r w:rsidRPr="00135DC9">
          <w:rPr>
            <w:rStyle w:val="Hyperlink"/>
            <w:noProof/>
          </w:rPr>
          <w:fldChar w:fldCharType="end"/>
        </w:r>
      </w:ins>
    </w:p>
    <w:p w:rsidR="001C3859" w:rsidRDefault="001C3859">
      <w:pPr>
        <w:pStyle w:val="TOC1"/>
        <w:tabs>
          <w:tab w:val="right" w:leader="dot" w:pos="9350"/>
        </w:tabs>
        <w:rPr>
          <w:ins w:id="1719" w:author="LaurenceJL" w:date="2010-07-15T15:43:00Z"/>
          <w:noProof/>
        </w:rPr>
      </w:pPr>
      <w:ins w:id="1720"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"_Toc266972493"</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monies2</w:t>
        </w:r>
        <w:r>
          <w:rPr>
            <w:noProof/>
          </w:rPr>
          <w:tab/>
        </w:r>
        <w:r>
          <w:rPr>
            <w:noProof/>
          </w:rPr>
          <w:fldChar w:fldCharType="begin"/>
        </w:r>
        <w:r>
          <w:rPr>
            <w:noProof/>
          </w:rPr>
          <w:instrText xml:space="preserve"> PAGEREF _Toc266972493 \h </w:instrText>
        </w:r>
        <w:r>
          <w:rPr>
            <w:noProof/>
          </w:rPr>
        </w:r>
      </w:ins>
      <w:r>
        <w:rPr>
          <w:noProof/>
        </w:rPr>
        <w:fldChar w:fldCharType="separate"/>
      </w:r>
      <w:ins w:id="1721" w:author="LaurenceJL" w:date="2010-07-15T15:43:00Z">
        <w:r>
          <w:rPr>
            <w:noProof/>
          </w:rPr>
          <w:t>137</w:t>
        </w:r>
        <w:r>
          <w:rPr>
            <w:noProof/>
          </w:rPr>
          <w:fldChar w:fldCharType="end"/>
        </w:r>
        <w:r w:rsidRPr="00135DC9">
          <w:rPr>
            <w:rStyle w:val="Hyperlink"/>
            <w:noProof/>
          </w:rPr>
          <w:fldChar w:fldCharType="end"/>
        </w:r>
      </w:ins>
    </w:p>
    <w:p w:rsidR="001C3859" w:rsidRDefault="001C3859">
      <w:pPr>
        <w:pStyle w:val="TOC2"/>
        <w:tabs>
          <w:tab w:val="right" w:leader="dot" w:pos="9350"/>
        </w:tabs>
        <w:rPr>
          <w:ins w:id="1722" w:author="LaurenceJL" w:date="2010-07-15T15:43:00Z"/>
          <w:noProof/>
        </w:rPr>
      </w:pPr>
      <w:ins w:id="1723"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"_Toc266972494"</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health</w:t>
        </w:r>
        <w:r>
          <w:rPr>
            <w:noProof/>
          </w:rPr>
          <w:tab/>
        </w:r>
        <w:r>
          <w:rPr>
            <w:noProof/>
          </w:rPr>
          <w:fldChar w:fldCharType="begin"/>
        </w:r>
        <w:r>
          <w:rPr>
            <w:noProof/>
          </w:rPr>
          <w:instrText xml:space="preserve"> PAGEREF _Toc266972494 \h </w:instrText>
        </w:r>
        <w:r>
          <w:rPr>
            <w:noProof/>
          </w:rPr>
        </w:r>
      </w:ins>
      <w:r>
        <w:rPr>
          <w:noProof/>
        </w:rPr>
        <w:fldChar w:fldCharType="separate"/>
      </w:r>
      <w:ins w:id="1724" w:author="LaurenceJL" w:date="2010-07-15T15:43:00Z">
        <w:r>
          <w:rPr>
            <w:noProof/>
          </w:rPr>
          <w:t>137</w:t>
        </w:r>
        <w:r>
          <w:rPr>
            <w:noProof/>
          </w:rPr>
          <w:fldChar w:fldCharType="end"/>
        </w:r>
        <w:r w:rsidRPr="00135DC9">
          <w:rPr>
            <w:rStyle w:val="Hyperlink"/>
            <w:noProof/>
          </w:rPr>
          <w:fldChar w:fldCharType="end"/>
        </w:r>
      </w:ins>
    </w:p>
    <w:p w:rsidR="001C3859" w:rsidRDefault="001C3859">
      <w:pPr>
        <w:pStyle w:val="TOC1"/>
        <w:tabs>
          <w:tab w:val="right" w:leader="dot" w:pos="9350"/>
        </w:tabs>
        <w:rPr>
          <w:ins w:id="1725" w:author="LaurenceJL" w:date="2010-07-15T15:43:00Z"/>
          <w:noProof/>
        </w:rPr>
      </w:pPr>
      <w:ins w:id="1726"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"_Toc266972495"</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rand2</w:t>
        </w:r>
        <w:r>
          <w:rPr>
            <w:noProof/>
          </w:rPr>
          <w:tab/>
        </w:r>
        <w:r>
          <w:rPr>
            <w:noProof/>
          </w:rPr>
          <w:fldChar w:fldCharType="begin"/>
        </w:r>
        <w:r>
          <w:rPr>
            <w:noProof/>
          </w:rPr>
          <w:instrText xml:space="preserve"> PAGEREF _Toc266972495 \h </w:instrText>
        </w:r>
        <w:r>
          <w:rPr>
            <w:noProof/>
          </w:rPr>
        </w:r>
      </w:ins>
      <w:r>
        <w:rPr>
          <w:noProof/>
        </w:rPr>
        <w:fldChar w:fldCharType="separate"/>
      </w:r>
      <w:ins w:id="1727" w:author="LaurenceJL" w:date="2010-07-15T15:43:00Z">
        <w:r>
          <w:rPr>
            <w:noProof/>
          </w:rPr>
          <w:t>137</w:t>
        </w:r>
        <w:r>
          <w:rPr>
            <w:noProof/>
          </w:rPr>
          <w:fldChar w:fldCharType="end"/>
        </w:r>
        <w:r w:rsidRPr="00135DC9">
          <w:rPr>
            <w:rStyle w:val="Hyperlink"/>
            <w:noProof/>
          </w:rPr>
          <w:fldChar w:fldCharType="end"/>
        </w:r>
      </w:ins>
    </w:p>
    <w:p w:rsidR="001C3859" w:rsidRDefault="001C3859">
      <w:pPr>
        <w:pStyle w:val="TOC1"/>
        <w:tabs>
          <w:tab w:val="right" w:leader="dot" w:pos="9350"/>
        </w:tabs>
        <w:rPr>
          <w:ins w:id="1728" w:author="LaurenceJL" w:date="2010-07-15T15:43:00Z"/>
          <w:noProof/>
        </w:rPr>
      </w:pPr>
      <w:ins w:id="1729"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"_Toc266972496"</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monies3</w:t>
        </w:r>
        <w:r>
          <w:rPr>
            <w:noProof/>
          </w:rPr>
          <w:tab/>
        </w:r>
        <w:r>
          <w:rPr>
            <w:noProof/>
          </w:rPr>
          <w:fldChar w:fldCharType="begin"/>
        </w:r>
        <w:r>
          <w:rPr>
            <w:noProof/>
          </w:rPr>
          <w:instrText xml:space="preserve"> PAGEREF _Toc266972496 \h </w:instrText>
        </w:r>
        <w:r>
          <w:rPr>
            <w:noProof/>
          </w:rPr>
        </w:r>
      </w:ins>
      <w:r>
        <w:rPr>
          <w:noProof/>
        </w:rPr>
        <w:fldChar w:fldCharType="separate"/>
      </w:r>
      <w:ins w:id="1730" w:author="LaurenceJL" w:date="2010-07-15T15:43:00Z">
        <w:r>
          <w:rPr>
            <w:noProof/>
          </w:rPr>
          <w:t>137</w:t>
        </w:r>
        <w:r>
          <w:rPr>
            <w:noProof/>
          </w:rPr>
          <w:fldChar w:fldCharType="end"/>
        </w:r>
        <w:r w:rsidRPr="00135DC9">
          <w:rPr>
            <w:rStyle w:val="Hyperlink"/>
            <w:noProof/>
          </w:rPr>
          <w:fldChar w:fldCharType="end"/>
        </w:r>
      </w:ins>
    </w:p>
    <w:p w:rsidR="001C3859" w:rsidRDefault="001C3859">
      <w:pPr>
        <w:pStyle w:val="TOC2"/>
        <w:tabs>
          <w:tab w:val="right" w:leader="dot" w:pos="9350"/>
        </w:tabs>
        <w:rPr>
          <w:ins w:id="1731" w:author="LaurenceJL" w:date="2010-07-15T15:43:00Z"/>
          <w:noProof/>
        </w:rPr>
      </w:pPr>
      <w:ins w:id="1732"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"_Toc266972497"</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healthmon</w:t>
        </w:r>
        <w:r>
          <w:rPr>
            <w:noProof/>
          </w:rPr>
          <w:tab/>
        </w:r>
        <w:r>
          <w:rPr>
            <w:noProof/>
          </w:rPr>
          <w:fldChar w:fldCharType="begin"/>
        </w:r>
        <w:r>
          <w:rPr>
            <w:noProof/>
          </w:rPr>
          <w:instrText xml:space="preserve"> PAGEREF _Toc266972497 \h </w:instrText>
        </w:r>
        <w:r>
          <w:rPr>
            <w:noProof/>
          </w:rPr>
        </w:r>
      </w:ins>
      <w:r>
        <w:rPr>
          <w:noProof/>
        </w:rPr>
        <w:fldChar w:fldCharType="separate"/>
      </w:r>
      <w:ins w:id="1733" w:author="LaurenceJL" w:date="2010-07-15T15:43:00Z">
        <w:r>
          <w:rPr>
            <w:noProof/>
          </w:rPr>
          <w:t>137</w:t>
        </w:r>
        <w:r>
          <w:rPr>
            <w:noProof/>
          </w:rPr>
          <w:fldChar w:fldCharType="end"/>
        </w:r>
        <w:r w:rsidRPr="00135DC9">
          <w:rPr>
            <w:rStyle w:val="Hyperlink"/>
            <w:noProof/>
          </w:rPr>
          <w:fldChar w:fldCharType="end"/>
        </w:r>
      </w:ins>
    </w:p>
    <w:p w:rsidR="001C3859" w:rsidRDefault="001C3859">
      <w:pPr>
        <w:pStyle w:val="TOC1"/>
        <w:tabs>
          <w:tab w:val="right" w:leader="dot" w:pos="9350"/>
        </w:tabs>
        <w:rPr>
          <w:ins w:id="1734" w:author="LaurenceJL" w:date="2010-07-15T15:43:00Z"/>
          <w:noProof/>
        </w:rPr>
      </w:pPr>
      <w:ins w:id="1735"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"_Toc266972498"</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UTq35</w:t>
        </w:r>
        <w:r>
          <w:rPr>
            <w:noProof/>
          </w:rPr>
          <w:tab/>
        </w:r>
        <w:r>
          <w:rPr>
            <w:noProof/>
          </w:rPr>
          <w:fldChar w:fldCharType="begin"/>
        </w:r>
        <w:r>
          <w:rPr>
            <w:noProof/>
          </w:rPr>
          <w:instrText xml:space="preserve"> PAGEREF _Toc266972498 \h </w:instrText>
        </w:r>
        <w:r>
          <w:rPr>
            <w:noProof/>
          </w:rPr>
        </w:r>
      </w:ins>
      <w:r>
        <w:rPr>
          <w:noProof/>
        </w:rPr>
        <w:fldChar w:fldCharType="separate"/>
      </w:r>
      <w:ins w:id="1736" w:author="LaurenceJL" w:date="2010-07-15T15:43:00Z">
        <w:r>
          <w:rPr>
            <w:noProof/>
          </w:rPr>
          <w:t>137</w:t>
        </w:r>
        <w:r>
          <w:rPr>
            <w:noProof/>
          </w:rPr>
          <w:fldChar w:fldCharType="end"/>
        </w:r>
        <w:r w:rsidRPr="00135DC9">
          <w:rPr>
            <w:rStyle w:val="Hyperlink"/>
            <w:noProof/>
          </w:rPr>
          <w:fldChar w:fldCharType="end"/>
        </w:r>
      </w:ins>
    </w:p>
    <w:p w:rsidR="001C3859" w:rsidRDefault="001C3859">
      <w:pPr>
        <w:pStyle w:val="TOC2"/>
        <w:tabs>
          <w:tab w:val="right" w:leader="dot" w:pos="9350"/>
        </w:tabs>
        <w:rPr>
          <w:ins w:id="1737" w:author="LaurenceJL" w:date="2010-07-15T15:43:00Z"/>
          <w:noProof/>
        </w:rPr>
      </w:pPr>
      <w:ins w:id="1738"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"_Toc266972499"</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UTq35</w:t>
        </w:r>
        <w:r>
          <w:rPr>
            <w:noProof/>
          </w:rPr>
          <w:tab/>
        </w:r>
        <w:r>
          <w:rPr>
            <w:noProof/>
          </w:rPr>
          <w:fldChar w:fldCharType="begin"/>
        </w:r>
        <w:r>
          <w:rPr>
            <w:noProof/>
          </w:rPr>
          <w:instrText xml:space="preserve"> PAGEREF _Toc266972499 \h </w:instrText>
        </w:r>
        <w:r>
          <w:rPr>
            <w:noProof/>
          </w:rPr>
        </w:r>
      </w:ins>
      <w:r>
        <w:rPr>
          <w:noProof/>
        </w:rPr>
        <w:fldChar w:fldCharType="separate"/>
      </w:r>
      <w:ins w:id="1739" w:author="LaurenceJL" w:date="2010-07-15T15:43:00Z">
        <w:r>
          <w:rPr>
            <w:noProof/>
          </w:rPr>
          <w:t>137</w:t>
        </w:r>
        <w:r>
          <w:rPr>
            <w:noProof/>
          </w:rPr>
          <w:fldChar w:fldCharType="end"/>
        </w:r>
        <w:r w:rsidRPr="00135DC9">
          <w:rPr>
            <w:rStyle w:val="Hyperlink"/>
            <w:noProof/>
          </w:rPr>
          <w:fldChar w:fldCharType="end"/>
        </w:r>
      </w:ins>
    </w:p>
    <w:p w:rsidR="001C3859" w:rsidRDefault="001C3859">
      <w:pPr>
        <w:pStyle w:val="TOC1"/>
        <w:tabs>
          <w:tab w:val="right" w:leader="dot" w:pos="9350"/>
        </w:tabs>
        <w:rPr>
          <w:ins w:id="1740" w:author="LaurenceJL" w:date="2010-07-15T15:43:00Z"/>
          <w:noProof/>
        </w:rPr>
      </w:pPr>
      <w:ins w:id="1741"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"_Toc266972500"</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UTq36</w:t>
        </w:r>
        <w:r>
          <w:rPr>
            <w:noProof/>
          </w:rPr>
          <w:tab/>
        </w:r>
        <w:r>
          <w:rPr>
            <w:noProof/>
          </w:rPr>
          <w:fldChar w:fldCharType="begin"/>
        </w:r>
        <w:r>
          <w:rPr>
            <w:noProof/>
          </w:rPr>
          <w:instrText xml:space="preserve"> PAGEREF _Toc266972500 \h </w:instrText>
        </w:r>
        <w:r>
          <w:rPr>
            <w:noProof/>
          </w:rPr>
        </w:r>
      </w:ins>
      <w:r>
        <w:rPr>
          <w:noProof/>
        </w:rPr>
        <w:fldChar w:fldCharType="separate"/>
      </w:r>
      <w:ins w:id="1742" w:author="LaurenceJL" w:date="2010-07-15T15:43:00Z">
        <w:r>
          <w:rPr>
            <w:noProof/>
          </w:rPr>
          <w:t>138</w:t>
        </w:r>
        <w:r>
          <w:rPr>
            <w:noProof/>
          </w:rPr>
          <w:fldChar w:fldCharType="end"/>
        </w:r>
        <w:r w:rsidRPr="00135DC9">
          <w:rPr>
            <w:rStyle w:val="Hyperlink"/>
            <w:noProof/>
          </w:rPr>
          <w:fldChar w:fldCharType="end"/>
        </w:r>
      </w:ins>
    </w:p>
    <w:p w:rsidR="001C3859" w:rsidRDefault="001C3859">
      <w:pPr>
        <w:pStyle w:val="TOC2"/>
        <w:tabs>
          <w:tab w:val="right" w:leader="dot" w:pos="9350"/>
        </w:tabs>
        <w:rPr>
          <w:ins w:id="1743" w:author="LaurenceJL" w:date="2010-07-15T15:43:00Z"/>
          <w:noProof/>
        </w:rPr>
      </w:pPr>
      <w:ins w:id="1744"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"_Toc266972501"</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UTq36</w:t>
        </w:r>
        <w:r>
          <w:rPr>
            <w:noProof/>
          </w:rPr>
          <w:tab/>
        </w:r>
        <w:r>
          <w:rPr>
            <w:noProof/>
          </w:rPr>
          <w:fldChar w:fldCharType="begin"/>
        </w:r>
        <w:r>
          <w:rPr>
            <w:noProof/>
          </w:rPr>
          <w:instrText xml:space="preserve"> PAGEREF _Toc266972501 \h </w:instrText>
        </w:r>
        <w:r>
          <w:rPr>
            <w:noProof/>
          </w:rPr>
        </w:r>
      </w:ins>
      <w:r>
        <w:rPr>
          <w:noProof/>
        </w:rPr>
        <w:fldChar w:fldCharType="separate"/>
      </w:r>
      <w:ins w:id="1745" w:author="LaurenceJL" w:date="2010-07-15T15:43:00Z">
        <w:r>
          <w:rPr>
            <w:noProof/>
          </w:rPr>
          <w:t>138</w:t>
        </w:r>
        <w:r>
          <w:rPr>
            <w:noProof/>
          </w:rPr>
          <w:fldChar w:fldCharType="end"/>
        </w:r>
        <w:r w:rsidRPr="00135DC9">
          <w:rPr>
            <w:rStyle w:val="Hyperlink"/>
            <w:noProof/>
          </w:rPr>
          <w:fldChar w:fldCharType="end"/>
        </w:r>
      </w:ins>
    </w:p>
    <w:p w:rsidR="001C3859" w:rsidRDefault="001C3859">
      <w:pPr>
        <w:pStyle w:val="TOC1"/>
        <w:tabs>
          <w:tab w:val="right" w:leader="dot" w:pos="9350"/>
        </w:tabs>
        <w:rPr>
          <w:ins w:id="1746" w:author="LaurenceJL" w:date="2010-07-15T15:43:00Z"/>
          <w:noProof/>
        </w:rPr>
      </w:pPr>
      <w:ins w:id="1747"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"_Toc266972502"</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UTq37</w:t>
        </w:r>
        <w:r>
          <w:rPr>
            <w:noProof/>
          </w:rPr>
          <w:tab/>
        </w:r>
        <w:r>
          <w:rPr>
            <w:noProof/>
          </w:rPr>
          <w:fldChar w:fldCharType="begin"/>
        </w:r>
        <w:r>
          <w:rPr>
            <w:noProof/>
          </w:rPr>
          <w:instrText xml:space="preserve"> PAGEREF _Toc266972502 \h </w:instrText>
        </w:r>
        <w:r>
          <w:rPr>
            <w:noProof/>
          </w:rPr>
        </w:r>
      </w:ins>
      <w:r>
        <w:rPr>
          <w:noProof/>
        </w:rPr>
        <w:fldChar w:fldCharType="separate"/>
      </w:r>
      <w:ins w:id="1748" w:author="LaurenceJL" w:date="2010-07-15T15:43:00Z">
        <w:r>
          <w:rPr>
            <w:noProof/>
          </w:rPr>
          <w:t>138</w:t>
        </w:r>
        <w:r>
          <w:rPr>
            <w:noProof/>
          </w:rPr>
          <w:fldChar w:fldCharType="end"/>
        </w:r>
        <w:r w:rsidRPr="00135DC9">
          <w:rPr>
            <w:rStyle w:val="Hyperlink"/>
            <w:noProof/>
          </w:rPr>
          <w:fldChar w:fldCharType="end"/>
        </w:r>
      </w:ins>
    </w:p>
    <w:p w:rsidR="001C3859" w:rsidRDefault="001C3859">
      <w:pPr>
        <w:pStyle w:val="TOC2"/>
        <w:tabs>
          <w:tab w:val="right" w:leader="dot" w:pos="9350"/>
        </w:tabs>
        <w:rPr>
          <w:ins w:id="1749" w:author="LaurenceJL" w:date="2010-07-15T15:43:00Z"/>
          <w:noProof/>
        </w:rPr>
      </w:pPr>
      <w:ins w:id="1750"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"_Toc266972503"</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UTq37</w:t>
        </w:r>
        <w:r>
          <w:rPr>
            <w:noProof/>
          </w:rPr>
          <w:tab/>
        </w:r>
        <w:r>
          <w:rPr>
            <w:noProof/>
          </w:rPr>
          <w:fldChar w:fldCharType="begin"/>
        </w:r>
        <w:r>
          <w:rPr>
            <w:noProof/>
          </w:rPr>
          <w:instrText xml:space="preserve"> PAGEREF _Toc266972503 \h </w:instrText>
        </w:r>
        <w:r>
          <w:rPr>
            <w:noProof/>
          </w:rPr>
        </w:r>
      </w:ins>
      <w:r>
        <w:rPr>
          <w:noProof/>
        </w:rPr>
        <w:fldChar w:fldCharType="separate"/>
      </w:r>
      <w:ins w:id="1751" w:author="LaurenceJL" w:date="2010-07-15T15:43:00Z">
        <w:r>
          <w:rPr>
            <w:noProof/>
          </w:rPr>
          <w:t>138</w:t>
        </w:r>
        <w:r>
          <w:rPr>
            <w:noProof/>
          </w:rPr>
          <w:fldChar w:fldCharType="end"/>
        </w:r>
        <w:r w:rsidRPr="00135DC9">
          <w:rPr>
            <w:rStyle w:val="Hyperlink"/>
            <w:noProof/>
          </w:rPr>
          <w:fldChar w:fldCharType="end"/>
        </w:r>
      </w:ins>
    </w:p>
    <w:p w:rsidR="001C3859" w:rsidRDefault="001C3859">
      <w:pPr>
        <w:pStyle w:val="TOC1"/>
        <w:tabs>
          <w:tab w:val="right" w:leader="dot" w:pos="9350"/>
        </w:tabs>
        <w:rPr>
          <w:ins w:id="1752" w:author="LaurenceJL" w:date="2010-07-15T15:43:00Z"/>
          <w:noProof/>
        </w:rPr>
      </w:pPr>
      <w:ins w:id="1753"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"_Toc266972504"</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q2</w:t>
        </w:r>
        <w:r>
          <w:rPr>
            <w:noProof/>
          </w:rPr>
          <w:tab/>
        </w:r>
        <w:r>
          <w:rPr>
            <w:noProof/>
          </w:rPr>
          <w:fldChar w:fldCharType="begin"/>
        </w:r>
        <w:r>
          <w:rPr>
            <w:noProof/>
          </w:rPr>
          <w:instrText xml:space="preserve"> PAGEREF _Toc266972504 \h </w:instrText>
        </w:r>
        <w:r>
          <w:rPr>
            <w:noProof/>
          </w:rPr>
        </w:r>
      </w:ins>
      <w:r>
        <w:rPr>
          <w:noProof/>
        </w:rPr>
        <w:fldChar w:fldCharType="separate"/>
      </w:r>
      <w:ins w:id="1754" w:author="LaurenceJL" w:date="2010-07-15T15:43:00Z">
        <w:r>
          <w:rPr>
            <w:noProof/>
          </w:rPr>
          <w:t>138</w:t>
        </w:r>
        <w:r>
          <w:rPr>
            <w:noProof/>
          </w:rPr>
          <w:fldChar w:fldCharType="end"/>
        </w:r>
        <w:r w:rsidRPr="00135DC9">
          <w:rPr>
            <w:rStyle w:val="Hyperlink"/>
            <w:noProof/>
          </w:rPr>
          <w:fldChar w:fldCharType="end"/>
        </w:r>
      </w:ins>
    </w:p>
    <w:p w:rsidR="001C3859" w:rsidRDefault="001C3859">
      <w:pPr>
        <w:pStyle w:val="TOC2"/>
        <w:tabs>
          <w:tab w:val="right" w:leader="dot" w:pos="9350"/>
        </w:tabs>
        <w:rPr>
          <w:ins w:id="1755" w:author="LaurenceJL" w:date="2010-07-15T15:43:00Z"/>
          <w:noProof/>
        </w:rPr>
      </w:pPr>
      <w:ins w:id="1756"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"_Toc266972505"</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q2</w:t>
        </w:r>
        <w:r>
          <w:rPr>
            <w:noProof/>
          </w:rPr>
          <w:tab/>
        </w:r>
        <w:r>
          <w:rPr>
            <w:noProof/>
          </w:rPr>
          <w:fldChar w:fldCharType="begin"/>
        </w:r>
        <w:r>
          <w:rPr>
            <w:noProof/>
          </w:rPr>
          <w:instrText xml:space="preserve"> PAGEREF _Toc266972505 \h </w:instrText>
        </w:r>
        <w:r>
          <w:rPr>
            <w:noProof/>
          </w:rPr>
        </w:r>
      </w:ins>
      <w:r>
        <w:rPr>
          <w:noProof/>
        </w:rPr>
        <w:fldChar w:fldCharType="separate"/>
      </w:r>
      <w:ins w:id="1757" w:author="LaurenceJL" w:date="2010-07-15T15:43:00Z">
        <w:r>
          <w:rPr>
            <w:noProof/>
          </w:rPr>
          <w:t>138</w:t>
        </w:r>
        <w:r>
          <w:rPr>
            <w:noProof/>
          </w:rPr>
          <w:fldChar w:fldCharType="end"/>
        </w:r>
        <w:r w:rsidRPr="00135DC9">
          <w:rPr>
            <w:rStyle w:val="Hyperlink"/>
            <w:noProof/>
          </w:rPr>
          <w:fldChar w:fldCharType="end"/>
        </w:r>
      </w:ins>
    </w:p>
    <w:p w:rsidR="001C3859" w:rsidRDefault="001C3859">
      <w:pPr>
        <w:pStyle w:val="TOC1"/>
        <w:tabs>
          <w:tab w:val="right" w:leader="dot" w:pos="9350"/>
        </w:tabs>
        <w:rPr>
          <w:ins w:id="1758" w:author="LaurenceJL" w:date="2010-07-15T15:43:00Z"/>
          <w:noProof/>
        </w:rPr>
      </w:pPr>
      <w:ins w:id="1759"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"_Toc266972506"</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q3</w:t>
        </w:r>
        <w:r>
          <w:rPr>
            <w:noProof/>
          </w:rPr>
          <w:tab/>
        </w:r>
        <w:r>
          <w:rPr>
            <w:noProof/>
          </w:rPr>
          <w:fldChar w:fldCharType="begin"/>
        </w:r>
        <w:r>
          <w:rPr>
            <w:noProof/>
          </w:rPr>
          <w:instrText xml:space="preserve"> PAGEREF _Toc266972506 \h </w:instrText>
        </w:r>
        <w:r>
          <w:rPr>
            <w:noProof/>
          </w:rPr>
        </w:r>
      </w:ins>
      <w:r>
        <w:rPr>
          <w:noProof/>
        </w:rPr>
        <w:fldChar w:fldCharType="separate"/>
      </w:r>
      <w:ins w:id="1760" w:author="LaurenceJL" w:date="2010-07-15T15:43:00Z">
        <w:r>
          <w:rPr>
            <w:noProof/>
          </w:rPr>
          <w:t>138</w:t>
        </w:r>
        <w:r>
          <w:rPr>
            <w:noProof/>
          </w:rPr>
          <w:fldChar w:fldCharType="end"/>
        </w:r>
        <w:r w:rsidRPr="00135DC9">
          <w:rPr>
            <w:rStyle w:val="Hyperlink"/>
            <w:noProof/>
          </w:rPr>
          <w:fldChar w:fldCharType="end"/>
        </w:r>
      </w:ins>
    </w:p>
    <w:p w:rsidR="001C3859" w:rsidRDefault="001C3859">
      <w:pPr>
        <w:pStyle w:val="TOC2"/>
        <w:tabs>
          <w:tab w:val="right" w:leader="dot" w:pos="9350"/>
        </w:tabs>
        <w:rPr>
          <w:ins w:id="1761" w:author="LaurenceJL" w:date="2010-07-15T15:43:00Z"/>
          <w:noProof/>
        </w:rPr>
      </w:pPr>
      <w:ins w:id="1762"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"_Toc266972507"</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q3</w:t>
        </w:r>
        <w:r>
          <w:rPr>
            <w:noProof/>
          </w:rPr>
          <w:tab/>
        </w:r>
        <w:r>
          <w:rPr>
            <w:noProof/>
          </w:rPr>
          <w:fldChar w:fldCharType="begin"/>
        </w:r>
        <w:r>
          <w:rPr>
            <w:noProof/>
          </w:rPr>
          <w:instrText xml:space="preserve"> PAGEREF _Toc266972507 \h </w:instrText>
        </w:r>
        <w:r>
          <w:rPr>
            <w:noProof/>
          </w:rPr>
        </w:r>
      </w:ins>
      <w:r>
        <w:rPr>
          <w:noProof/>
        </w:rPr>
        <w:fldChar w:fldCharType="separate"/>
      </w:r>
      <w:ins w:id="1763" w:author="LaurenceJL" w:date="2010-07-15T15:43:00Z">
        <w:r>
          <w:rPr>
            <w:noProof/>
          </w:rPr>
          <w:t>139</w:t>
        </w:r>
        <w:r>
          <w:rPr>
            <w:noProof/>
          </w:rPr>
          <w:fldChar w:fldCharType="end"/>
        </w:r>
        <w:r w:rsidRPr="00135DC9">
          <w:rPr>
            <w:rStyle w:val="Hyperlink"/>
            <w:noProof/>
          </w:rPr>
          <w:fldChar w:fldCharType="end"/>
        </w:r>
      </w:ins>
    </w:p>
    <w:p w:rsidR="001C3859" w:rsidRDefault="001C3859">
      <w:pPr>
        <w:pStyle w:val="TOC1"/>
        <w:tabs>
          <w:tab w:val="right" w:leader="dot" w:pos="9350"/>
        </w:tabs>
        <w:rPr>
          <w:ins w:id="1764" w:author="LaurenceJL" w:date="2010-07-15T15:43:00Z"/>
          <w:noProof/>
        </w:rPr>
      </w:pPr>
      <w:ins w:id="1765"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"_Toc266972508"</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q4</w:t>
        </w:r>
        <w:r>
          <w:rPr>
            <w:noProof/>
          </w:rPr>
          <w:tab/>
        </w:r>
        <w:r>
          <w:rPr>
            <w:noProof/>
          </w:rPr>
          <w:fldChar w:fldCharType="begin"/>
        </w:r>
        <w:r>
          <w:rPr>
            <w:noProof/>
          </w:rPr>
          <w:instrText xml:space="preserve"> PAGEREF _Toc266972508 \h </w:instrText>
        </w:r>
        <w:r>
          <w:rPr>
            <w:noProof/>
          </w:rPr>
        </w:r>
      </w:ins>
      <w:r>
        <w:rPr>
          <w:noProof/>
        </w:rPr>
        <w:fldChar w:fldCharType="separate"/>
      </w:r>
      <w:ins w:id="1766" w:author="LaurenceJL" w:date="2010-07-15T15:43:00Z">
        <w:r>
          <w:rPr>
            <w:noProof/>
          </w:rPr>
          <w:t>139</w:t>
        </w:r>
        <w:r>
          <w:rPr>
            <w:noProof/>
          </w:rPr>
          <w:fldChar w:fldCharType="end"/>
        </w:r>
        <w:r w:rsidRPr="00135DC9">
          <w:rPr>
            <w:rStyle w:val="Hyperlink"/>
            <w:noProof/>
          </w:rPr>
          <w:fldChar w:fldCharType="end"/>
        </w:r>
      </w:ins>
    </w:p>
    <w:p w:rsidR="001C3859" w:rsidRDefault="001C3859">
      <w:pPr>
        <w:pStyle w:val="TOC2"/>
        <w:tabs>
          <w:tab w:val="right" w:leader="dot" w:pos="9350"/>
        </w:tabs>
        <w:rPr>
          <w:ins w:id="1767" w:author="LaurenceJL" w:date="2010-07-15T15:43:00Z"/>
          <w:noProof/>
        </w:rPr>
      </w:pPr>
      <w:ins w:id="1768"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"_Toc266972509"</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q4</w:t>
        </w:r>
        <w:r>
          <w:rPr>
            <w:noProof/>
          </w:rPr>
          <w:tab/>
        </w:r>
        <w:r>
          <w:rPr>
            <w:noProof/>
          </w:rPr>
          <w:fldChar w:fldCharType="begin"/>
        </w:r>
        <w:r>
          <w:rPr>
            <w:noProof/>
          </w:rPr>
          <w:instrText xml:space="preserve"> PAGEREF _Toc266972509 \h </w:instrText>
        </w:r>
        <w:r>
          <w:rPr>
            <w:noProof/>
          </w:rPr>
        </w:r>
      </w:ins>
      <w:r>
        <w:rPr>
          <w:noProof/>
        </w:rPr>
        <w:fldChar w:fldCharType="separate"/>
      </w:r>
      <w:ins w:id="1769" w:author="LaurenceJL" w:date="2010-07-15T15:43:00Z">
        <w:r>
          <w:rPr>
            <w:noProof/>
          </w:rPr>
          <w:t>139</w:t>
        </w:r>
        <w:r>
          <w:rPr>
            <w:noProof/>
          </w:rPr>
          <w:fldChar w:fldCharType="end"/>
        </w:r>
        <w:r w:rsidRPr="00135DC9">
          <w:rPr>
            <w:rStyle w:val="Hyperlink"/>
            <w:noProof/>
          </w:rPr>
          <w:fldChar w:fldCharType="end"/>
        </w:r>
      </w:ins>
    </w:p>
    <w:p w:rsidR="001C3859" w:rsidRDefault="001C3859">
      <w:pPr>
        <w:pStyle w:val="TOC1"/>
        <w:tabs>
          <w:tab w:val="right" w:leader="dot" w:pos="9350"/>
        </w:tabs>
        <w:rPr>
          <w:ins w:id="1770" w:author="LaurenceJL" w:date="2010-07-15T15:43:00Z"/>
          <w:noProof/>
        </w:rPr>
      </w:pPr>
      <w:ins w:id="1771"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"_Toc266972510"</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UTq2</w:t>
        </w:r>
        <w:r>
          <w:rPr>
            <w:noProof/>
          </w:rPr>
          <w:tab/>
        </w:r>
        <w:r>
          <w:rPr>
            <w:noProof/>
          </w:rPr>
          <w:fldChar w:fldCharType="begin"/>
        </w:r>
        <w:r>
          <w:rPr>
            <w:noProof/>
          </w:rPr>
          <w:instrText xml:space="preserve"> PAGEREF _Toc266972510 \h </w:instrText>
        </w:r>
        <w:r>
          <w:rPr>
            <w:noProof/>
          </w:rPr>
        </w:r>
      </w:ins>
      <w:r>
        <w:rPr>
          <w:noProof/>
        </w:rPr>
        <w:fldChar w:fldCharType="separate"/>
      </w:r>
      <w:ins w:id="1772" w:author="LaurenceJL" w:date="2010-07-15T15:43:00Z">
        <w:r>
          <w:rPr>
            <w:noProof/>
          </w:rPr>
          <w:t>139</w:t>
        </w:r>
        <w:r>
          <w:rPr>
            <w:noProof/>
          </w:rPr>
          <w:fldChar w:fldCharType="end"/>
        </w:r>
        <w:r w:rsidRPr="00135DC9">
          <w:rPr>
            <w:rStyle w:val="Hyperlink"/>
            <w:noProof/>
          </w:rPr>
          <w:fldChar w:fldCharType="end"/>
        </w:r>
      </w:ins>
    </w:p>
    <w:p w:rsidR="001C3859" w:rsidRDefault="001C3859">
      <w:pPr>
        <w:pStyle w:val="TOC2"/>
        <w:tabs>
          <w:tab w:val="right" w:leader="dot" w:pos="9350"/>
        </w:tabs>
        <w:rPr>
          <w:ins w:id="1773" w:author="LaurenceJL" w:date="2010-07-15T15:43:00Z"/>
          <w:noProof/>
        </w:rPr>
      </w:pPr>
      <w:ins w:id="1774"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"_Toc266972511"</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UTq2</w:t>
        </w:r>
        <w:r>
          <w:rPr>
            <w:noProof/>
          </w:rPr>
          <w:tab/>
        </w:r>
        <w:r>
          <w:rPr>
            <w:noProof/>
          </w:rPr>
          <w:fldChar w:fldCharType="begin"/>
        </w:r>
        <w:r>
          <w:rPr>
            <w:noProof/>
          </w:rPr>
          <w:instrText xml:space="preserve"> PAGEREF _Toc266972511 \h </w:instrText>
        </w:r>
        <w:r>
          <w:rPr>
            <w:noProof/>
          </w:rPr>
        </w:r>
      </w:ins>
      <w:r>
        <w:rPr>
          <w:noProof/>
        </w:rPr>
        <w:fldChar w:fldCharType="separate"/>
      </w:r>
      <w:ins w:id="1775" w:author="LaurenceJL" w:date="2010-07-15T15:43:00Z">
        <w:r>
          <w:rPr>
            <w:noProof/>
          </w:rPr>
          <w:t>139</w:t>
        </w:r>
        <w:r>
          <w:rPr>
            <w:noProof/>
          </w:rPr>
          <w:fldChar w:fldCharType="end"/>
        </w:r>
        <w:r w:rsidRPr="00135DC9">
          <w:rPr>
            <w:rStyle w:val="Hyperlink"/>
            <w:noProof/>
          </w:rPr>
          <w:fldChar w:fldCharType="end"/>
        </w:r>
      </w:ins>
    </w:p>
    <w:p w:rsidR="001C3859" w:rsidRDefault="001C3859">
      <w:pPr>
        <w:pStyle w:val="TOC1"/>
        <w:tabs>
          <w:tab w:val="right" w:leader="dot" w:pos="9350"/>
        </w:tabs>
        <w:rPr>
          <w:ins w:id="1776" w:author="LaurenceJL" w:date="2010-07-15T15:43:00Z"/>
          <w:noProof/>
        </w:rPr>
      </w:pPr>
      <w:ins w:id="1777"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"_Toc266972512"</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UTq3</w:t>
        </w:r>
        <w:r>
          <w:rPr>
            <w:noProof/>
          </w:rPr>
          <w:tab/>
        </w:r>
        <w:r>
          <w:rPr>
            <w:noProof/>
          </w:rPr>
          <w:fldChar w:fldCharType="begin"/>
        </w:r>
        <w:r>
          <w:rPr>
            <w:noProof/>
          </w:rPr>
          <w:instrText xml:space="preserve"> PAGEREF _Toc266972512 \h </w:instrText>
        </w:r>
        <w:r>
          <w:rPr>
            <w:noProof/>
          </w:rPr>
        </w:r>
      </w:ins>
      <w:r>
        <w:rPr>
          <w:noProof/>
        </w:rPr>
        <w:fldChar w:fldCharType="separate"/>
      </w:r>
      <w:ins w:id="1778" w:author="LaurenceJL" w:date="2010-07-15T15:43:00Z">
        <w:r>
          <w:rPr>
            <w:noProof/>
          </w:rPr>
          <w:t>139</w:t>
        </w:r>
        <w:r>
          <w:rPr>
            <w:noProof/>
          </w:rPr>
          <w:fldChar w:fldCharType="end"/>
        </w:r>
        <w:r w:rsidRPr="00135DC9">
          <w:rPr>
            <w:rStyle w:val="Hyperlink"/>
            <w:noProof/>
          </w:rPr>
          <w:fldChar w:fldCharType="end"/>
        </w:r>
      </w:ins>
    </w:p>
    <w:p w:rsidR="001C3859" w:rsidRDefault="001C3859">
      <w:pPr>
        <w:pStyle w:val="TOC2"/>
        <w:tabs>
          <w:tab w:val="right" w:leader="dot" w:pos="9350"/>
        </w:tabs>
        <w:rPr>
          <w:ins w:id="1779" w:author="LaurenceJL" w:date="2010-07-15T15:43:00Z"/>
          <w:noProof/>
        </w:rPr>
      </w:pPr>
      <w:ins w:id="1780"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"_Toc266972513"</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UTq3</w:t>
        </w:r>
        <w:r>
          <w:rPr>
            <w:noProof/>
          </w:rPr>
          <w:tab/>
        </w:r>
        <w:r>
          <w:rPr>
            <w:noProof/>
          </w:rPr>
          <w:fldChar w:fldCharType="begin"/>
        </w:r>
        <w:r>
          <w:rPr>
            <w:noProof/>
          </w:rPr>
          <w:instrText xml:space="preserve"> PAGEREF _Toc266972513 \h </w:instrText>
        </w:r>
        <w:r>
          <w:rPr>
            <w:noProof/>
          </w:rPr>
        </w:r>
      </w:ins>
      <w:r>
        <w:rPr>
          <w:noProof/>
        </w:rPr>
        <w:fldChar w:fldCharType="separate"/>
      </w:r>
      <w:ins w:id="1781" w:author="LaurenceJL" w:date="2010-07-15T15:43:00Z">
        <w:r>
          <w:rPr>
            <w:noProof/>
          </w:rPr>
          <w:t>139</w:t>
        </w:r>
        <w:r>
          <w:rPr>
            <w:noProof/>
          </w:rPr>
          <w:fldChar w:fldCharType="end"/>
        </w:r>
        <w:r w:rsidRPr="00135DC9">
          <w:rPr>
            <w:rStyle w:val="Hyperlink"/>
            <w:noProof/>
          </w:rPr>
          <w:fldChar w:fldCharType="end"/>
        </w:r>
      </w:ins>
    </w:p>
    <w:p w:rsidR="001C3859" w:rsidRDefault="001C3859">
      <w:pPr>
        <w:pStyle w:val="TOC1"/>
        <w:tabs>
          <w:tab w:val="right" w:leader="dot" w:pos="9350"/>
        </w:tabs>
        <w:rPr>
          <w:ins w:id="1782" w:author="LaurenceJL" w:date="2010-07-15T15:43:00Z"/>
          <w:noProof/>
        </w:rPr>
      </w:pPr>
      <w:ins w:id="1783"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"_Toc266972514"</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UTq4</w:t>
        </w:r>
        <w:r>
          <w:rPr>
            <w:noProof/>
          </w:rPr>
          <w:tab/>
        </w:r>
        <w:r>
          <w:rPr>
            <w:noProof/>
          </w:rPr>
          <w:fldChar w:fldCharType="begin"/>
        </w:r>
        <w:r>
          <w:rPr>
            <w:noProof/>
          </w:rPr>
          <w:instrText xml:space="preserve"> PAGEREF _Toc266972514 \h </w:instrText>
        </w:r>
        <w:r>
          <w:rPr>
            <w:noProof/>
          </w:rPr>
        </w:r>
      </w:ins>
      <w:r>
        <w:rPr>
          <w:noProof/>
        </w:rPr>
        <w:fldChar w:fldCharType="separate"/>
      </w:r>
      <w:ins w:id="1784" w:author="LaurenceJL" w:date="2010-07-15T15:43:00Z">
        <w:r>
          <w:rPr>
            <w:noProof/>
          </w:rPr>
          <w:t>139</w:t>
        </w:r>
        <w:r>
          <w:rPr>
            <w:noProof/>
          </w:rPr>
          <w:fldChar w:fldCharType="end"/>
        </w:r>
        <w:r w:rsidRPr="00135DC9">
          <w:rPr>
            <w:rStyle w:val="Hyperlink"/>
            <w:noProof/>
          </w:rPr>
          <w:fldChar w:fldCharType="end"/>
        </w:r>
      </w:ins>
    </w:p>
    <w:p w:rsidR="001C3859" w:rsidRDefault="001C3859">
      <w:pPr>
        <w:pStyle w:val="TOC2"/>
        <w:tabs>
          <w:tab w:val="right" w:leader="dot" w:pos="9350"/>
        </w:tabs>
        <w:rPr>
          <w:ins w:id="1785" w:author="LaurenceJL" w:date="2010-07-15T15:43:00Z"/>
          <w:noProof/>
        </w:rPr>
      </w:pPr>
      <w:ins w:id="1786" w:author="LaurenceJL" w:date="2010-07-15T15:43:00Z">
        <w:r w:rsidRPr="00135DC9">
          <w:rPr>
            <w:rStyle w:val="Hyperlink"/>
            <w:noProof/>
          </w:rPr>
          <w:lastRenderedPageBreak/>
          <w:fldChar w:fldCharType="begin"/>
        </w:r>
        <w:r w:rsidRPr="00135DC9">
          <w:rPr>
            <w:rStyle w:val="Hyperlink"/>
            <w:noProof/>
          </w:rPr>
          <w:instrText xml:space="preserve"> </w:instrText>
        </w:r>
        <w:r>
          <w:rPr>
            <w:noProof/>
          </w:rPr>
          <w:instrText>HYPERLINK \l "_Toc266972515"</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UTq4</w:t>
        </w:r>
        <w:r>
          <w:rPr>
            <w:noProof/>
          </w:rPr>
          <w:tab/>
        </w:r>
        <w:r>
          <w:rPr>
            <w:noProof/>
          </w:rPr>
          <w:fldChar w:fldCharType="begin"/>
        </w:r>
        <w:r>
          <w:rPr>
            <w:noProof/>
          </w:rPr>
          <w:instrText xml:space="preserve"> PAGEREF _Toc266972515 \h </w:instrText>
        </w:r>
        <w:r>
          <w:rPr>
            <w:noProof/>
          </w:rPr>
        </w:r>
      </w:ins>
      <w:r>
        <w:rPr>
          <w:noProof/>
        </w:rPr>
        <w:fldChar w:fldCharType="separate"/>
      </w:r>
      <w:ins w:id="1787" w:author="LaurenceJL" w:date="2010-07-15T15:43:00Z">
        <w:r>
          <w:rPr>
            <w:noProof/>
          </w:rPr>
          <w:t>140</w:t>
        </w:r>
        <w:r>
          <w:rPr>
            <w:noProof/>
          </w:rPr>
          <w:fldChar w:fldCharType="end"/>
        </w:r>
        <w:r w:rsidRPr="00135DC9">
          <w:rPr>
            <w:rStyle w:val="Hyperlink"/>
            <w:noProof/>
          </w:rPr>
          <w:fldChar w:fldCharType="end"/>
        </w:r>
      </w:ins>
    </w:p>
    <w:p w:rsidR="001C3859" w:rsidRDefault="001C3859">
      <w:pPr>
        <w:pStyle w:val="TOC1"/>
        <w:tabs>
          <w:tab w:val="right" w:leader="dot" w:pos="9350"/>
        </w:tabs>
        <w:rPr>
          <w:ins w:id="1788" w:author="LaurenceJL" w:date="2010-07-15T15:43:00Z"/>
          <w:noProof/>
        </w:rPr>
      </w:pPr>
      <w:ins w:id="1789"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"_Toc266972516"</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split</w:t>
        </w:r>
        <w:r>
          <w:rPr>
            <w:noProof/>
          </w:rPr>
          <w:tab/>
        </w:r>
        <w:r>
          <w:rPr>
            <w:noProof/>
          </w:rPr>
          <w:fldChar w:fldCharType="begin"/>
        </w:r>
        <w:r>
          <w:rPr>
            <w:noProof/>
          </w:rPr>
          <w:instrText xml:space="preserve"> PAGEREF _Toc266972516 \h </w:instrText>
        </w:r>
        <w:r>
          <w:rPr>
            <w:noProof/>
          </w:rPr>
        </w:r>
      </w:ins>
      <w:r>
        <w:rPr>
          <w:noProof/>
        </w:rPr>
        <w:fldChar w:fldCharType="separate"/>
      </w:r>
      <w:ins w:id="1790" w:author="LaurenceJL" w:date="2010-07-15T15:43:00Z">
        <w:r>
          <w:rPr>
            <w:noProof/>
          </w:rPr>
          <w:t>140</w:t>
        </w:r>
        <w:r>
          <w:rPr>
            <w:noProof/>
          </w:rPr>
          <w:fldChar w:fldCharType="end"/>
        </w:r>
        <w:r w:rsidRPr="00135DC9">
          <w:rPr>
            <w:rStyle w:val="Hyperlink"/>
            <w:noProof/>
          </w:rPr>
          <w:fldChar w:fldCharType="end"/>
        </w:r>
      </w:ins>
    </w:p>
    <w:p w:rsidR="001C3859" w:rsidRDefault="001C3859">
      <w:pPr>
        <w:pStyle w:val="TOC1"/>
        <w:tabs>
          <w:tab w:val="right" w:leader="dot" w:pos="9350"/>
        </w:tabs>
        <w:rPr>
          <w:ins w:id="1791" w:author="LaurenceJL" w:date="2010-07-15T15:43:00Z"/>
          <w:noProof/>
        </w:rPr>
      </w:pPr>
      <w:ins w:id="1792"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"_Toc266972517"</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screen1intro</w:t>
        </w:r>
        <w:r>
          <w:rPr>
            <w:noProof/>
          </w:rPr>
          <w:tab/>
        </w:r>
        <w:r>
          <w:rPr>
            <w:noProof/>
          </w:rPr>
          <w:fldChar w:fldCharType="begin"/>
        </w:r>
        <w:r>
          <w:rPr>
            <w:noProof/>
          </w:rPr>
          <w:instrText xml:space="preserve"> PAGEREF _Toc266972517 \h </w:instrText>
        </w:r>
        <w:r>
          <w:rPr>
            <w:noProof/>
          </w:rPr>
        </w:r>
      </w:ins>
      <w:r>
        <w:rPr>
          <w:noProof/>
        </w:rPr>
        <w:fldChar w:fldCharType="separate"/>
      </w:r>
      <w:ins w:id="1793" w:author="LaurenceJL" w:date="2010-07-15T15:43:00Z">
        <w:r>
          <w:rPr>
            <w:noProof/>
          </w:rPr>
          <w:t>140</w:t>
        </w:r>
        <w:r>
          <w:rPr>
            <w:noProof/>
          </w:rPr>
          <w:fldChar w:fldCharType="end"/>
        </w:r>
        <w:r w:rsidRPr="00135DC9">
          <w:rPr>
            <w:rStyle w:val="Hyperlink"/>
            <w:noProof/>
          </w:rPr>
          <w:fldChar w:fldCharType="end"/>
        </w:r>
      </w:ins>
    </w:p>
    <w:p w:rsidR="001C3859" w:rsidRDefault="001C3859">
      <w:pPr>
        <w:pStyle w:val="TOC1"/>
        <w:tabs>
          <w:tab w:val="right" w:leader="dot" w:pos="9350"/>
        </w:tabs>
        <w:rPr>
          <w:ins w:id="1794" w:author="LaurenceJL" w:date="2010-07-15T15:43:00Z"/>
          <w:noProof/>
        </w:rPr>
      </w:pPr>
      <w:ins w:id="1795"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"_Toc266972518"</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screen2Aintro</w:t>
        </w:r>
        <w:r>
          <w:rPr>
            <w:noProof/>
          </w:rPr>
          <w:tab/>
        </w:r>
        <w:r>
          <w:rPr>
            <w:noProof/>
          </w:rPr>
          <w:fldChar w:fldCharType="begin"/>
        </w:r>
        <w:r>
          <w:rPr>
            <w:noProof/>
          </w:rPr>
          <w:instrText xml:space="preserve"> PAGEREF _Toc266972518 \h </w:instrText>
        </w:r>
        <w:r>
          <w:rPr>
            <w:noProof/>
          </w:rPr>
        </w:r>
      </w:ins>
      <w:r>
        <w:rPr>
          <w:noProof/>
        </w:rPr>
        <w:fldChar w:fldCharType="separate"/>
      </w:r>
      <w:ins w:id="1796" w:author="LaurenceJL" w:date="2010-07-15T15:43:00Z">
        <w:r>
          <w:rPr>
            <w:noProof/>
          </w:rPr>
          <w:t>140</w:t>
        </w:r>
        <w:r>
          <w:rPr>
            <w:noProof/>
          </w:rPr>
          <w:fldChar w:fldCharType="end"/>
        </w:r>
        <w:r w:rsidRPr="00135DC9">
          <w:rPr>
            <w:rStyle w:val="Hyperlink"/>
            <w:noProof/>
          </w:rPr>
          <w:fldChar w:fldCharType="end"/>
        </w:r>
      </w:ins>
    </w:p>
    <w:p w:rsidR="001C3859" w:rsidRDefault="001C3859">
      <w:pPr>
        <w:pStyle w:val="TOC1"/>
        <w:tabs>
          <w:tab w:val="right" w:leader="dot" w:pos="9350"/>
        </w:tabs>
        <w:rPr>
          <w:ins w:id="1797" w:author="LaurenceJL" w:date="2010-07-15T15:43:00Z"/>
          <w:noProof/>
        </w:rPr>
      </w:pPr>
      <w:ins w:id="1798"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"_Toc266972519"</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screen3Aintro</w:t>
        </w:r>
        <w:r>
          <w:rPr>
            <w:noProof/>
          </w:rPr>
          <w:tab/>
        </w:r>
        <w:r>
          <w:rPr>
            <w:noProof/>
          </w:rPr>
          <w:fldChar w:fldCharType="begin"/>
        </w:r>
        <w:r>
          <w:rPr>
            <w:noProof/>
          </w:rPr>
          <w:instrText xml:space="preserve"> PAGEREF _Toc266972519 \h </w:instrText>
        </w:r>
        <w:r>
          <w:rPr>
            <w:noProof/>
          </w:rPr>
        </w:r>
      </w:ins>
      <w:r>
        <w:rPr>
          <w:noProof/>
        </w:rPr>
        <w:fldChar w:fldCharType="separate"/>
      </w:r>
      <w:ins w:id="1799" w:author="LaurenceJL" w:date="2010-07-15T15:43:00Z">
        <w:r>
          <w:rPr>
            <w:noProof/>
          </w:rPr>
          <w:t>140</w:t>
        </w:r>
        <w:r>
          <w:rPr>
            <w:noProof/>
          </w:rPr>
          <w:fldChar w:fldCharType="end"/>
        </w:r>
        <w:r w:rsidRPr="00135DC9">
          <w:rPr>
            <w:rStyle w:val="Hyperlink"/>
            <w:noProof/>
          </w:rPr>
          <w:fldChar w:fldCharType="end"/>
        </w:r>
      </w:ins>
    </w:p>
    <w:p w:rsidR="001C3859" w:rsidRDefault="001C3859">
      <w:pPr>
        <w:pStyle w:val="TOC1"/>
        <w:tabs>
          <w:tab w:val="right" w:leader="dot" w:pos="9350"/>
        </w:tabs>
        <w:rPr>
          <w:ins w:id="1800" w:author="LaurenceJL" w:date="2010-07-15T15:43:00Z"/>
          <w:noProof/>
        </w:rPr>
      </w:pPr>
      <w:ins w:id="1801"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"_Toc266972520"</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q1a</w:t>
        </w:r>
        <w:r>
          <w:rPr>
            <w:noProof/>
          </w:rPr>
          <w:tab/>
        </w:r>
        <w:r>
          <w:rPr>
            <w:noProof/>
          </w:rPr>
          <w:fldChar w:fldCharType="begin"/>
        </w:r>
        <w:r>
          <w:rPr>
            <w:noProof/>
          </w:rPr>
          <w:instrText xml:space="preserve"> PAGEREF _Toc266972520 \h </w:instrText>
        </w:r>
        <w:r>
          <w:rPr>
            <w:noProof/>
          </w:rPr>
        </w:r>
      </w:ins>
      <w:r>
        <w:rPr>
          <w:noProof/>
        </w:rPr>
        <w:fldChar w:fldCharType="separate"/>
      </w:r>
      <w:ins w:id="1802" w:author="LaurenceJL" w:date="2010-07-15T15:43:00Z">
        <w:r>
          <w:rPr>
            <w:noProof/>
          </w:rPr>
          <w:t>140</w:t>
        </w:r>
        <w:r>
          <w:rPr>
            <w:noProof/>
          </w:rPr>
          <w:fldChar w:fldCharType="end"/>
        </w:r>
        <w:r w:rsidRPr="00135DC9">
          <w:rPr>
            <w:rStyle w:val="Hyperlink"/>
            <w:noProof/>
          </w:rPr>
          <w:fldChar w:fldCharType="end"/>
        </w:r>
      </w:ins>
    </w:p>
    <w:p w:rsidR="001C3859" w:rsidRDefault="001C3859">
      <w:pPr>
        <w:pStyle w:val="TOC2"/>
        <w:tabs>
          <w:tab w:val="right" w:leader="dot" w:pos="9350"/>
        </w:tabs>
        <w:rPr>
          <w:ins w:id="1803" w:author="LaurenceJL" w:date="2010-07-15T15:43:00Z"/>
          <w:noProof/>
        </w:rPr>
      </w:pPr>
      <w:ins w:id="1804"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"_Toc266972521"</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q1a</w:t>
        </w:r>
        <w:r>
          <w:rPr>
            <w:noProof/>
          </w:rPr>
          <w:tab/>
        </w:r>
        <w:r>
          <w:rPr>
            <w:noProof/>
          </w:rPr>
          <w:fldChar w:fldCharType="begin"/>
        </w:r>
        <w:r>
          <w:rPr>
            <w:noProof/>
          </w:rPr>
          <w:instrText xml:space="preserve"> PAGEREF _Toc266972521 \h </w:instrText>
        </w:r>
        <w:r>
          <w:rPr>
            <w:noProof/>
          </w:rPr>
        </w:r>
      </w:ins>
      <w:r>
        <w:rPr>
          <w:noProof/>
        </w:rPr>
        <w:fldChar w:fldCharType="separate"/>
      </w:r>
      <w:ins w:id="1805" w:author="LaurenceJL" w:date="2010-07-15T15:43:00Z">
        <w:r>
          <w:rPr>
            <w:noProof/>
          </w:rPr>
          <w:t>141</w:t>
        </w:r>
        <w:r>
          <w:rPr>
            <w:noProof/>
          </w:rPr>
          <w:fldChar w:fldCharType="end"/>
        </w:r>
        <w:r w:rsidRPr="00135DC9">
          <w:rPr>
            <w:rStyle w:val="Hyperlink"/>
            <w:noProof/>
          </w:rPr>
          <w:fldChar w:fldCharType="end"/>
        </w:r>
      </w:ins>
    </w:p>
    <w:p w:rsidR="001C3859" w:rsidRDefault="001C3859">
      <w:pPr>
        <w:pStyle w:val="TOC1"/>
        <w:tabs>
          <w:tab w:val="right" w:leader="dot" w:pos="9350"/>
        </w:tabs>
        <w:rPr>
          <w:ins w:id="1806" w:author="LaurenceJL" w:date="2010-07-15T15:43:00Z"/>
          <w:noProof/>
        </w:rPr>
      </w:pPr>
      <w:ins w:id="1807"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"_Toc266972522"</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screen2Bintro</w:t>
        </w:r>
        <w:r>
          <w:rPr>
            <w:noProof/>
          </w:rPr>
          <w:tab/>
        </w:r>
        <w:r>
          <w:rPr>
            <w:noProof/>
          </w:rPr>
          <w:fldChar w:fldCharType="begin"/>
        </w:r>
        <w:r>
          <w:rPr>
            <w:noProof/>
          </w:rPr>
          <w:instrText xml:space="preserve"> PAGEREF _Toc266972522 \h </w:instrText>
        </w:r>
        <w:r>
          <w:rPr>
            <w:noProof/>
          </w:rPr>
        </w:r>
      </w:ins>
      <w:r>
        <w:rPr>
          <w:noProof/>
        </w:rPr>
        <w:fldChar w:fldCharType="separate"/>
      </w:r>
      <w:ins w:id="1808" w:author="LaurenceJL" w:date="2010-07-15T15:43:00Z">
        <w:r>
          <w:rPr>
            <w:noProof/>
          </w:rPr>
          <w:t>141</w:t>
        </w:r>
        <w:r>
          <w:rPr>
            <w:noProof/>
          </w:rPr>
          <w:fldChar w:fldCharType="end"/>
        </w:r>
        <w:r w:rsidRPr="00135DC9">
          <w:rPr>
            <w:rStyle w:val="Hyperlink"/>
            <w:noProof/>
          </w:rPr>
          <w:fldChar w:fldCharType="end"/>
        </w:r>
      </w:ins>
    </w:p>
    <w:p w:rsidR="001C3859" w:rsidRDefault="001C3859">
      <w:pPr>
        <w:pStyle w:val="TOC1"/>
        <w:tabs>
          <w:tab w:val="right" w:leader="dot" w:pos="9350"/>
        </w:tabs>
        <w:rPr>
          <w:ins w:id="1809" w:author="LaurenceJL" w:date="2010-07-15T15:43:00Z"/>
          <w:noProof/>
        </w:rPr>
      </w:pPr>
      <w:ins w:id="1810"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"_Toc266972523"</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screen3Bintro</w:t>
        </w:r>
        <w:r>
          <w:rPr>
            <w:noProof/>
          </w:rPr>
          <w:tab/>
        </w:r>
        <w:r>
          <w:rPr>
            <w:noProof/>
          </w:rPr>
          <w:fldChar w:fldCharType="begin"/>
        </w:r>
        <w:r>
          <w:rPr>
            <w:noProof/>
          </w:rPr>
          <w:instrText xml:space="preserve"> PAGEREF _Toc266972523 \h </w:instrText>
        </w:r>
        <w:r>
          <w:rPr>
            <w:noProof/>
          </w:rPr>
        </w:r>
      </w:ins>
      <w:r>
        <w:rPr>
          <w:noProof/>
        </w:rPr>
        <w:fldChar w:fldCharType="separate"/>
      </w:r>
      <w:ins w:id="1811" w:author="LaurenceJL" w:date="2010-07-15T15:43:00Z">
        <w:r>
          <w:rPr>
            <w:noProof/>
          </w:rPr>
          <w:t>141</w:t>
        </w:r>
        <w:r>
          <w:rPr>
            <w:noProof/>
          </w:rPr>
          <w:fldChar w:fldCharType="end"/>
        </w:r>
        <w:r w:rsidRPr="00135DC9">
          <w:rPr>
            <w:rStyle w:val="Hyperlink"/>
            <w:noProof/>
          </w:rPr>
          <w:fldChar w:fldCharType="end"/>
        </w:r>
      </w:ins>
    </w:p>
    <w:p w:rsidR="001C3859" w:rsidRDefault="001C3859">
      <w:pPr>
        <w:pStyle w:val="TOC1"/>
        <w:tabs>
          <w:tab w:val="right" w:leader="dot" w:pos="9350"/>
        </w:tabs>
        <w:rPr>
          <w:ins w:id="1812" w:author="LaurenceJL" w:date="2010-07-15T15:43:00Z"/>
          <w:noProof/>
        </w:rPr>
      </w:pPr>
      <w:ins w:id="1813"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"_Toc266972524"</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q1b</w:t>
        </w:r>
        <w:r>
          <w:rPr>
            <w:noProof/>
          </w:rPr>
          <w:tab/>
        </w:r>
        <w:r>
          <w:rPr>
            <w:noProof/>
          </w:rPr>
          <w:fldChar w:fldCharType="begin"/>
        </w:r>
        <w:r>
          <w:rPr>
            <w:noProof/>
          </w:rPr>
          <w:instrText xml:space="preserve"> PAGEREF _Toc266972524 \h </w:instrText>
        </w:r>
        <w:r>
          <w:rPr>
            <w:noProof/>
          </w:rPr>
        </w:r>
      </w:ins>
      <w:r>
        <w:rPr>
          <w:noProof/>
        </w:rPr>
        <w:fldChar w:fldCharType="separate"/>
      </w:r>
      <w:ins w:id="1814" w:author="LaurenceJL" w:date="2010-07-15T15:43:00Z">
        <w:r>
          <w:rPr>
            <w:noProof/>
          </w:rPr>
          <w:t>141</w:t>
        </w:r>
        <w:r>
          <w:rPr>
            <w:noProof/>
          </w:rPr>
          <w:fldChar w:fldCharType="end"/>
        </w:r>
        <w:r w:rsidRPr="00135DC9">
          <w:rPr>
            <w:rStyle w:val="Hyperlink"/>
            <w:noProof/>
          </w:rPr>
          <w:fldChar w:fldCharType="end"/>
        </w:r>
      </w:ins>
    </w:p>
    <w:p w:rsidR="001C3859" w:rsidRDefault="001C3859">
      <w:pPr>
        <w:pStyle w:val="TOC2"/>
        <w:tabs>
          <w:tab w:val="right" w:leader="dot" w:pos="9350"/>
        </w:tabs>
        <w:rPr>
          <w:ins w:id="1815" w:author="LaurenceJL" w:date="2010-07-15T15:43:00Z"/>
          <w:noProof/>
        </w:rPr>
      </w:pPr>
      <w:ins w:id="1816"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"_Toc266972525"</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q1b</w:t>
        </w:r>
        <w:r>
          <w:rPr>
            <w:noProof/>
          </w:rPr>
          <w:tab/>
        </w:r>
        <w:r>
          <w:rPr>
            <w:noProof/>
          </w:rPr>
          <w:fldChar w:fldCharType="begin"/>
        </w:r>
        <w:r>
          <w:rPr>
            <w:noProof/>
          </w:rPr>
          <w:instrText xml:space="preserve"> PAGEREF _Toc266972525 \h </w:instrText>
        </w:r>
        <w:r>
          <w:rPr>
            <w:noProof/>
          </w:rPr>
        </w:r>
      </w:ins>
      <w:r>
        <w:rPr>
          <w:noProof/>
        </w:rPr>
        <w:fldChar w:fldCharType="separate"/>
      </w:r>
      <w:ins w:id="1817" w:author="LaurenceJL" w:date="2010-07-15T15:43:00Z">
        <w:r>
          <w:rPr>
            <w:noProof/>
          </w:rPr>
          <w:t>141</w:t>
        </w:r>
        <w:r>
          <w:rPr>
            <w:noProof/>
          </w:rPr>
          <w:fldChar w:fldCharType="end"/>
        </w:r>
        <w:r w:rsidRPr="00135DC9">
          <w:rPr>
            <w:rStyle w:val="Hyperlink"/>
            <w:noProof/>
          </w:rPr>
          <w:fldChar w:fldCharType="end"/>
        </w:r>
      </w:ins>
    </w:p>
    <w:p w:rsidR="001C3859" w:rsidRDefault="001C3859">
      <w:pPr>
        <w:pStyle w:val="TOC1"/>
        <w:tabs>
          <w:tab w:val="right" w:leader="dot" w:pos="9350"/>
        </w:tabs>
        <w:rPr>
          <w:ins w:id="1818" w:author="LaurenceJL" w:date="2010-07-15T15:43:00Z"/>
          <w:noProof/>
        </w:rPr>
      </w:pPr>
      <w:ins w:id="1819"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"_Toc266972526"</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screen2Cintro</w:t>
        </w:r>
        <w:r>
          <w:rPr>
            <w:noProof/>
          </w:rPr>
          <w:tab/>
        </w:r>
        <w:r>
          <w:rPr>
            <w:noProof/>
          </w:rPr>
          <w:fldChar w:fldCharType="begin"/>
        </w:r>
        <w:r>
          <w:rPr>
            <w:noProof/>
          </w:rPr>
          <w:instrText xml:space="preserve"> PAGEREF _Toc266972526 \h </w:instrText>
        </w:r>
        <w:r>
          <w:rPr>
            <w:noProof/>
          </w:rPr>
        </w:r>
      </w:ins>
      <w:r>
        <w:rPr>
          <w:noProof/>
        </w:rPr>
        <w:fldChar w:fldCharType="separate"/>
      </w:r>
      <w:ins w:id="1820" w:author="LaurenceJL" w:date="2010-07-15T15:43:00Z">
        <w:r>
          <w:rPr>
            <w:noProof/>
          </w:rPr>
          <w:t>142</w:t>
        </w:r>
        <w:r>
          <w:rPr>
            <w:noProof/>
          </w:rPr>
          <w:fldChar w:fldCharType="end"/>
        </w:r>
        <w:r w:rsidRPr="00135DC9">
          <w:rPr>
            <w:rStyle w:val="Hyperlink"/>
            <w:noProof/>
          </w:rPr>
          <w:fldChar w:fldCharType="end"/>
        </w:r>
      </w:ins>
    </w:p>
    <w:p w:rsidR="001C3859" w:rsidRDefault="001C3859">
      <w:pPr>
        <w:pStyle w:val="TOC1"/>
        <w:tabs>
          <w:tab w:val="right" w:leader="dot" w:pos="9350"/>
        </w:tabs>
        <w:rPr>
          <w:ins w:id="1821" w:author="LaurenceJL" w:date="2010-07-15T15:43:00Z"/>
          <w:noProof/>
        </w:rPr>
      </w:pPr>
      <w:ins w:id="1822"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"_Toc266972527"</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screen3Cintro</w:t>
        </w:r>
        <w:r>
          <w:rPr>
            <w:noProof/>
          </w:rPr>
          <w:tab/>
        </w:r>
        <w:r>
          <w:rPr>
            <w:noProof/>
          </w:rPr>
          <w:fldChar w:fldCharType="begin"/>
        </w:r>
        <w:r>
          <w:rPr>
            <w:noProof/>
          </w:rPr>
          <w:instrText xml:space="preserve"> PAGEREF _Toc266972527 \h </w:instrText>
        </w:r>
        <w:r>
          <w:rPr>
            <w:noProof/>
          </w:rPr>
        </w:r>
      </w:ins>
      <w:r>
        <w:rPr>
          <w:noProof/>
        </w:rPr>
        <w:fldChar w:fldCharType="separate"/>
      </w:r>
      <w:ins w:id="1823" w:author="LaurenceJL" w:date="2010-07-15T15:43:00Z">
        <w:r>
          <w:rPr>
            <w:noProof/>
          </w:rPr>
          <w:t>142</w:t>
        </w:r>
        <w:r>
          <w:rPr>
            <w:noProof/>
          </w:rPr>
          <w:fldChar w:fldCharType="end"/>
        </w:r>
        <w:r w:rsidRPr="00135DC9">
          <w:rPr>
            <w:rStyle w:val="Hyperlink"/>
            <w:noProof/>
          </w:rPr>
          <w:fldChar w:fldCharType="end"/>
        </w:r>
      </w:ins>
    </w:p>
    <w:p w:rsidR="001C3859" w:rsidRDefault="001C3859">
      <w:pPr>
        <w:pStyle w:val="TOC1"/>
        <w:tabs>
          <w:tab w:val="right" w:leader="dot" w:pos="9350"/>
        </w:tabs>
        <w:rPr>
          <w:ins w:id="1824" w:author="LaurenceJL" w:date="2010-07-15T15:43:00Z"/>
          <w:noProof/>
        </w:rPr>
      </w:pPr>
      <w:ins w:id="1825"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"_Toc266972528"</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q1c</w:t>
        </w:r>
        <w:r>
          <w:rPr>
            <w:noProof/>
          </w:rPr>
          <w:tab/>
        </w:r>
        <w:r>
          <w:rPr>
            <w:noProof/>
          </w:rPr>
          <w:fldChar w:fldCharType="begin"/>
        </w:r>
        <w:r>
          <w:rPr>
            <w:noProof/>
          </w:rPr>
          <w:instrText xml:space="preserve"> PAGEREF _Toc266972528 \h </w:instrText>
        </w:r>
        <w:r>
          <w:rPr>
            <w:noProof/>
          </w:rPr>
        </w:r>
      </w:ins>
      <w:r>
        <w:rPr>
          <w:noProof/>
        </w:rPr>
        <w:fldChar w:fldCharType="separate"/>
      </w:r>
      <w:ins w:id="1826" w:author="LaurenceJL" w:date="2010-07-15T15:43:00Z">
        <w:r>
          <w:rPr>
            <w:noProof/>
          </w:rPr>
          <w:t>142</w:t>
        </w:r>
        <w:r>
          <w:rPr>
            <w:noProof/>
          </w:rPr>
          <w:fldChar w:fldCharType="end"/>
        </w:r>
        <w:r w:rsidRPr="00135DC9">
          <w:rPr>
            <w:rStyle w:val="Hyperlink"/>
            <w:noProof/>
          </w:rPr>
          <w:fldChar w:fldCharType="end"/>
        </w:r>
      </w:ins>
    </w:p>
    <w:p w:rsidR="001C3859" w:rsidRDefault="001C3859">
      <w:pPr>
        <w:pStyle w:val="TOC2"/>
        <w:tabs>
          <w:tab w:val="right" w:leader="dot" w:pos="9350"/>
        </w:tabs>
        <w:rPr>
          <w:ins w:id="1827" w:author="LaurenceJL" w:date="2010-07-15T15:43:00Z"/>
          <w:noProof/>
        </w:rPr>
      </w:pPr>
      <w:ins w:id="1828"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"_Toc266972529"</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q1c</w:t>
        </w:r>
        <w:r>
          <w:rPr>
            <w:noProof/>
          </w:rPr>
          <w:tab/>
        </w:r>
        <w:r>
          <w:rPr>
            <w:noProof/>
          </w:rPr>
          <w:fldChar w:fldCharType="begin"/>
        </w:r>
        <w:r>
          <w:rPr>
            <w:noProof/>
          </w:rPr>
          <w:instrText xml:space="preserve"> PAGEREF _Toc266972529 \h </w:instrText>
        </w:r>
        <w:r>
          <w:rPr>
            <w:noProof/>
          </w:rPr>
        </w:r>
      </w:ins>
      <w:r>
        <w:rPr>
          <w:noProof/>
        </w:rPr>
        <w:fldChar w:fldCharType="separate"/>
      </w:r>
      <w:ins w:id="1829" w:author="LaurenceJL" w:date="2010-07-15T15:43:00Z">
        <w:r>
          <w:rPr>
            <w:noProof/>
          </w:rPr>
          <w:t>142</w:t>
        </w:r>
        <w:r>
          <w:rPr>
            <w:noProof/>
          </w:rPr>
          <w:fldChar w:fldCharType="end"/>
        </w:r>
        <w:r w:rsidRPr="00135DC9">
          <w:rPr>
            <w:rStyle w:val="Hyperlink"/>
            <w:noProof/>
          </w:rPr>
          <w:fldChar w:fldCharType="end"/>
        </w:r>
      </w:ins>
    </w:p>
    <w:p w:rsidR="001C3859" w:rsidRDefault="001C3859">
      <w:pPr>
        <w:pStyle w:val="TOC1"/>
        <w:tabs>
          <w:tab w:val="right" w:leader="dot" w:pos="9350"/>
        </w:tabs>
        <w:rPr>
          <w:ins w:id="1830" w:author="LaurenceJL" w:date="2010-07-15T15:43:00Z"/>
          <w:noProof/>
        </w:rPr>
      </w:pPr>
      <w:ins w:id="1831"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"_Toc266972530"</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screen2Dintro</w:t>
        </w:r>
        <w:r>
          <w:rPr>
            <w:noProof/>
          </w:rPr>
          <w:tab/>
        </w:r>
        <w:r>
          <w:rPr>
            <w:noProof/>
          </w:rPr>
          <w:fldChar w:fldCharType="begin"/>
        </w:r>
        <w:r>
          <w:rPr>
            <w:noProof/>
          </w:rPr>
          <w:instrText xml:space="preserve"> PAGEREF _Toc266972530 \h </w:instrText>
        </w:r>
        <w:r>
          <w:rPr>
            <w:noProof/>
          </w:rPr>
        </w:r>
      </w:ins>
      <w:r>
        <w:rPr>
          <w:noProof/>
        </w:rPr>
        <w:fldChar w:fldCharType="separate"/>
      </w:r>
      <w:ins w:id="1832" w:author="LaurenceJL" w:date="2010-07-15T15:43:00Z">
        <w:r>
          <w:rPr>
            <w:noProof/>
          </w:rPr>
          <w:t>142</w:t>
        </w:r>
        <w:r>
          <w:rPr>
            <w:noProof/>
          </w:rPr>
          <w:fldChar w:fldCharType="end"/>
        </w:r>
        <w:r w:rsidRPr="00135DC9">
          <w:rPr>
            <w:rStyle w:val="Hyperlink"/>
            <w:noProof/>
          </w:rPr>
          <w:fldChar w:fldCharType="end"/>
        </w:r>
      </w:ins>
    </w:p>
    <w:p w:rsidR="001C3859" w:rsidRDefault="001C3859">
      <w:pPr>
        <w:pStyle w:val="TOC1"/>
        <w:tabs>
          <w:tab w:val="right" w:leader="dot" w:pos="9350"/>
        </w:tabs>
        <w:rPr>
          <w:ins w:id="1833" w:author="LaurenceJL" w:date="2010-07-15T15:43:00Z"/>
          <w:noProof/>
        </w:rPr>
      </w:pPr>
      <w:ins w:id="1834"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"_Toc266972531"</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screen3Dintro</w:t>
        </w:r>
        <w:r>
          <w:rPr>
            <w:noProof/>
          </w:rPr>
          <w:tab/>
        </w:r>
        <w:r>
          <w:rPr>
            <w:noProof/>
          </w:rPr>
          <w:fldChar w:fldCharType="begin"/>
        </w:r>
        <w:r>
          <w:rPr>
            <w:noProof/>
          </w:rPr>
          <w:instrText xml:space="preserve"> PAGEREF _Toc266972531 \h </w:instrText>
        </w:r>
        <w:r>
          <w:rPr>
            <w:noProof/>
          </w:rPr>
        </w:r>
      </w:ins>
      <w:r>
        <w:rPr>
          <w:noProof/>
        </w:rPr>
        <w:fldChar w:fldCharType="separate"/>
      </w:r>
      <w:ins w:id="1835" w:author="LaurenceJL" w:date="2010-07-15T15:43:00Z">
        <w:r>
          <w:rPr>
            <w:noProof/>
          </w:rPr>
          <w:t>142</w:t>
        </w:r>
        <w:r>
          <w:rPr>
            <w:noProof/>
          </w:rPr>
          <w:fldChar w:fldCharType="end"/>
        </w:r>
        <w:r w:rsidRPr="00135DC9">
          <w:rPr>
            <w:rStyle w:val="Hyperlink"/>
            <w:noProof/>
          </w:rPr>
          <w:fldChar w:fldCharType="end"/>
        </w:r>
      </w:ins>
    </w:p>
    <w:p w:rsidR="001C3859" w:rsidRDefault="001C3859">
      <w:pPr>
        <w:pStyle w:val="TOC1"/>
        <w:tabs>
          <w:tab w:val="right" w:leader="dot" w:pos="9350"/>
        </w:tabs>
        <w:rPr>
          <w:ins w:id="1836" w:author="LaurenceJL" w:date="2010-07-15T15:43:00Z"/>
          <w:noProof/>
        </w:rPr>
      </w:pPr>
      <w:ins w:id="1837"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"_Toc266972532"</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q1d</w:t>
        </w:r>
        <w:r>
          <w:rPr>
            <w:noProof/>
          </w:rPr>
          <w:tab/>
        </w:r>
        <w:r>
          <w:rPr>
            <w:noProof/>
          </w:rPr>
          <w:fldChar w:fldCharType="begin"/>
        </w:r>
        <w:r>
          <w:rPr>
            <w:noProof/>
          </w:rPr>
          <w:instrText xml:space="preserve"> PAGEREF _Toc266972532 \h </w:instrText>
        </w:r>
        <w:r>
          <w:rPr>
            <w:noProof/>
          </w:rPr>
        </w:r>
      </w:ins>
      <w:r>
        <w:rPr>
          <w:noProof/>
        </w:rPr>
        <w:fldChar w:fldCharType="separate"/>
      </w:r>
      <w:ins w:id="1838" w:author="LaurenceJL" w:date="2010-07-15T15:43:00Z">
        <w:r>
          <w:rPr>
            <w:noProof/>
          </w:rPr>
          <w:t>142</w:t>
        </w:r>
        <w:r>
          <w:rPr>
            <w:noProof/>
          </w:rPr>
          <w:fldChar w:fldCharType="end"/>
        </w:r>
        <w:r w:rsidRPr="00135DC9">
          <w:rPr>
            <w:rStyle w:val="Hyperlink"/>
            <w:noProof/>
          </w:rPr>
          <w:fldChar w:fldCharType="end"/>
        </w:r>
      </w:ins>
    </w:p>
    <w:p w:rsidR="001C3859" w:rsidRDefault="001C3859">
      <w:pPr>
        <w:pStyle w:val="TOC2"/>
        <w:tabs>
          <w:tab w:val="right" w:leader="dot" w:pos="9350"/>
        </w:tabs>
        <w:rPr>
          <w:ins w:id="1839" w:author="LaurenceJL" w:date="2010-07-15T15:43:00Z"/>
          <w:noProof/>
        </w:rPr>
      </w:pPr>
      <w:ins w:id="1840"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"_Toc266972533"</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q1d</w:t>
        </w:r>
        <w:r>
          <w:rPr>
            <w:noProof/>
          </w:rPr>
          <w:tab/>
        </w:r>
        <w:r>
          <w:rPr>
            <w:noProof/>
          </w:rPr>
          <w:fldChar w:fldCharType="begin"/>
        </w:r>
        <w:r>
          <w:rPr>
            <w:noProof/>
          </w:rPr>
          <w:instrText xml:space="preserve"> PAGEREF _Toc266972533 \h </w:instrText>
        </w:r>
        <w:r>
          <w:rPr>
            <w:noProof/>
          </w:rPr>
        </w:r>
      </w:ins>
      <w:r>
        <w:rPr>
          <w:noProof/>
        </w:rPr>
        <w:fldChar w:fldCharType="separate"/>
      </w:r>
      <w:ins w:id="1841" w:author="LaurenceJL" w:date="2010-07-15T15:43:00Z">
        <w:r>
          <w:rPr>
            <w:noProof/>
          </w:rPr>
          <w:t>143</w:t>
        </w:r>
        <w:r>
          <w:rPr>
            <w:noProof/>
          </w:rPr>
          <w:fldChar w:fldCharType="end"/>
        </w:r>
        <w:r w:rsidRPr="00135DC9">
          <w:rPr>
            <w:rStyle w:val="Hyperlink"/>
            <w:noProof/>
          </w:rPr>
          <w:fldChar w:fldCharType="end"/>
        </w:r>
      </w:ins>
    </w:p>
    <w:p w:rsidR="001C3859" w:rsidRDefault="001C3859">
      <w:pPr>
        <w:pStyle w:val="TOC1"/>
        <w:tabs>
          <w:tab w:val="right" w:leader="dot" w:pos="9350"/>
        </w:tabs>
        <w:rPr>
          <w:ins w:id="1842" w:author="LaurenceJL" w:date="2010-07-15T15:43:00Z"/>
          <w:noProof/>
        </w:rPr>
      </w:pPr>
      <w:ins w:id="1843"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"_Toc266972534"</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grant</w:t>
        </w:r>
        <w:r>
          <w:rPr>
            <w:noProof/>
          </w:rPr>
          <w:tab/>
        </w:r>
        <w:r>
          <w:rPr>
            <w:noProof/>
          </w:rPr>
          <w:fldChar w:fldCharType="begin"/>
        </w:r>
        <w:r>
          <w:rPr>
            <w:noProof/>
          </w:rPr>
          <w:instrText xml:space="preserve"> PAGEREF _Toc266972534 \h </w:instrText>
        </w:r>
        <w:r>
          <w:rPr>
            <w:noProof/>
          </w:rPr>
        </w:r>
      </w:ins>
      <w:r>
        <w:rPr>
          <w:noProof/>
        </w:rPr>
        <w:fldChar w:fldCharType="separate"/>
      </w:r>
      <w:ins w:id="1844" w:author="LaurenceJL" w:date="2010-07-15T15:43:00Z">
        <w:r>
          <w:rPr>
            <w:noProof/>
          </w:rPr>
          <w:t>143</w:t>
        </w:r>
        <w:r>
          <w:rPr>
            <w:noProof/>
          </w:rPr>
          <w:fldChar w:fldCharType="end"/>
        </w:r>
        <w:r w:rsidRPr="00135DC9">
          <w:rPr>
            <w:rStyle w:val="Hyperlink"/>
            <w:noProof/>
          </w:rPr>
          <w:fldChar w:fldCharType="end"/>
        </w:r>
      </w:ins>
    </w:p>
    <w:p w:rsidR="001C3859" w:rsidRDefault="001C3859">
      <w:pPr>
        <w:pStyle w:val="TOC1"/>
        <w:tabs>
          <w:tab w:val="right" w:leader="dot" w:pos="9350"/>
        </w:tabs>
        <w:rPr>
          <w:ins w:id="1845" w:author="LaurenceJL" w:date="2010-07-15T15:43:00Z"/>
          <w:noProof/>
        </w:rPr>
      </w:pPr>
      <w:ins w:id="1846"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"_Toc266972535"</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Page: transition</w:t>
        </w:r>
        <w:r>
          <w:rPr>
            <w:noProof/>
          </w:rPr>
          <w:tab/>
        </w:r>
        <w:r>
          <w:rPr>
            <w:noProof/>
          </w:rPr>
          <w:fldChar w:fldCharType="begin"/>
        </w:r>
        <w:r>
          <w:rPr>
            <w:noProof/>
          </w:rPr>
          <w:instrText xml:space="preserve"> PAGEREF _Toc266972535 \h </w:instrText>
        </w:r>
        <w:r>
          <w:rPr>
            <w:noProof/>
          </w:rPr>
        </w:r>
      </w:ins>
      <w:r>
        <w:rPr>
          <w:noProof/>
        </w:rPr>
        <w:fldChar w:fldCharType="separate"/>
      </w:r>
      <w:ins w:id="1847" w:author="LaurenceJL" w:date="2010-07-15T15:43:00Z">
        <w:r>
          <w:rPr>
            <w:noProof/>
          </w:rPr>
          <w:t>143</w:t>
        </w:r>
        <w:r>
          <w:rPr>
            <w:noProof/>
          </w:rPr>
          <w:fldChar w:fldCharType="end"/>
        </w:r>
        <w:r w:rsidRPr="00135DC9">
          <w:rPr>
            <w:rStyle w:val="Hyperlink"/>
            <w:noProof/>
          </w:rPr>
          <w:fldChar w:fldCharType="end"/>
        </w:r>
      </w:ins>
    </w:p>
    <w:p w:rsidR="001C3859" w:rsidRDefault="001C3859">
      <w:pPr>
        <w:pStyle w:val="TOC2"/>
        <w:tabs>
          <w:tab w:val="right" w:leader="dot" w:pos="9350"/>
        </w:tabs>
        <w:rPr>
          <w:ins w:id="1848" w:author="LaurenceJL" w:date="2010-07-15T15:43:00Z"/>
          <w:noProof/>
        </w:rPr>
      </w:pPr>
      <w:ins w:id="1849" w:author="LaurenceJL" w:date="2010-07-15T15:43:00Z">
        <w:r w:rsidRPr="00135DC9">
          <w:rPr>
            <w:rStyle w:val="Hyperlink"/>
            <w:noProof/>
          </w:rPr>
          <w:fldChar w:fldCharType="begin"/>
        </w:r>
        <w:r w:rsidRPr="00135DC9">
          <w:rPr>
            <w:rStyle w:val="Hyperlink"/>
            <w:noProof/>
          </w:rPr>
          <w:instrText xml:space="preserve"> </w:instrText>
        </w:r>
        <w:r>
          <w:rPr>
            <w:noProof/>
          </w:rPr>
          <w:instrText>HYPERLINK \l "_Toc266972536"</w:instrText>
        </w:r>
        <w:r w:rsidRPr="00135DC9">
          <w:rPr>
            <w:rStyle w:val="Hyperlink"/>
            <w:noProof/>
          </w:rPr>
          <w:instrText xml:space="preserve"> </w:instrText>
        </w:r>
        <w:r w:rsidRPr="00135DC9">
          <w:rPr>
            <w:rStyle w:val="Hyperlink"/>
            <w:noProof/>
          </w:rPr>
        </w:r>
        <w:r w:rsidRPr="00135DC9">
          <w:rPr>
            <w:rStyle w:val="Hyperlink"/>
            <w:noProof/>
          </w:rPr>
          <w:fldChar w:fldCharType="separate"/>
        </w:r>
        <w:r w:rsidRPr="00135DC9">
          <w:rPr>
            <w:rStyle w:val="Hyperlink"/>
            <w:noProof/>
          </w:rPr>
          <w:t>comments</w:t>
        </w:r>
        <w:r>
          <w:rPr>
            <w:noProof/>
          </w:rPr>
          <w:tab/>
        </w:r>
        <w:r>
          <w:rPr>
            <w:noProof/>
          </w:rPr>
          <w:fldChar w:fldCharType="begin"/>
        </w:r>
        <w:r>
          <w:rPr>
            <w:noProof/>
          </w:rPr>
          <w:instrText xml:space="preserve"> PAGEREF _Toc266972536 \h </w:instrText>
        </w:r>
        <w:r>
          <w:rPr>
            <w:noProof/>
          </w:rPr>
        </w:r>
      </w:ins>
      <w:r>
        <w:rPr>
          <w:noProof/>
        </w:rPr>
        <w:fldChar w:fldCharType="separate"/>
      </w:r>
      <w:ins w:id="1850" w:author="LaurenceJL" w:date="2010-07-15T15:43:00Z">
        <w:r>
          <w:rPr>
            <w:noProof/>
          </w:rPr>
          <w:t>143</w:t>
        </w:r>
        <w:r>
          <w:rPr>
            <w:noProof/>
          </w:rPr>
          <w:fldChar w:fldCharType="end"/>
        </w:r>
        <w:r w:rsidRPr="00135DC9">
          <w:rPr>
            <w:rStyle w:val="Hyperlink"/>
            <w:noProof/>
          </w:rPr>
          <w:fldChar w:fldCharType="end"/>
        </w:r>
      </w:ins>
    </w:p>
    <w:p w:rsidR="002A68C4" w:rsidRDefault="001C3859">
      <w:pPr>
        <w:sectPr w:rsidR="002A68C4">
          <w:headerReference w:type="default" r:id="rId7"/>
          <w:pgSz w:w="12240" w:h="15840"/>
          <w:pgMar w:top="1440" w:right="1440" w:bottom="1440" w:left="1440" w:header="720" w:footer="720" w:gutter="0"/>
          <w:cols w:space="720"/>
        </w:sectPr>
      </w:pPr>
      <w:del w:id="1851" w:author="LaurenceJL" w:date="2010-07-15T15:43:00Z">
        <w:r w:rsidDel="001C3859">
          <w:rPr>
            <w:noProof/>
          </w:rPr>
          <w:delText>Click here and press F9 to build the table of contents</w:delText>
        </w:r>
      </w:del>
      <w:r w:rsidR="002A68C4">
        <w:fldChar w:fldCharType="end"/>
      </w:r>
    </w:p>
    <w:p w:rsidR="002A68C4" w:rsidRDefault="001C3859">
      <w:pPr>
        <w:pStyle w:val="GModule"/>
      </w:pPr>
      <w:r>
        <w:lastRenderedPageBreak/>
        <w:t>Module: scripting</w:t>
      </w:r>
    </w:p>
    <w:p w:rsidR="002A68C4" w:rsidRDefault="001C3859">
      <w:pPr>
        <w:pStyle w:val="GPage"/>
      </w:pPr>
      <w:bookmarkStart w:id="1852" w:name="_Toc266971920"/>
      <w:r>
        <w:t>Page: scripts</w:t>
      </w:r>
      <w:bookmarkEnd w:id="1852"/>
    </w:p>
    <w:p w:rsidR="002A68C4" w:rsidRDefault="001C3859">
      <w:pPr>
        <w:pStyle w:val="GPage"/>
      </w:pPr>
      <w:bookmarkStart w:id="1853" w:name="_Toc266971921"/>
      <w:r>
        <w:t xml:space="preserve">Page: </w:t>
      </w:r>
      <w:proofErr w:type="spellStart"/>
      <w:r>
        <w:t>gor</w:t>
      </w:r>
      <w:bookmarkEnd w:id="1853"/>
      <w:proofErr w:type="spellEnd"/>
    </w:p>
    <w:tbl>
      <w:tblPr>
        <w:tblStyle w:val="GQuestionCommonProperties"/>
        <w:tblW w:w="0" w:type="auto"/>
        <w:tblInd w:w="0" w:type="dxa"/>
        <w:tblCellMar>
          <w:top w:w="0" w:type="dxa"/>
          <w:left w:w="0" w:type="dxa"/>
          <w:bottom w:w="0" w:type="dxa"/>
          <w:right w:w="0" w:type="dxa"/>
        </w:tblCellMar>
        <w:tblLook w:val="04A0"/>
      </w:tblPr>
      <w:tblGrid>
        <w:gridCol w:w="5717"/>
        <w:gridCol w:w="3139"/>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fldChar w:fldCharType="begin"/>
            </w:r>
            <w:r w:rsidR="001C3859">
              <w:instrText xml:space="preserve">TC </w:instrText>
            </w:r>
            <w:bookmarkStart w:id="1854" w:name="_Toc266971922"/>
            <w:r w:rsidR="001C3859">
              <w:instrText>gor</w:instrText>
            </w:r>
            <w:bookmarkEnd w:id="1854"/>
            <w:r w:rsidR="001C3859">
              <w:instrText xml:space="preserve"> \l 2 \f a</w:instrText>
            </w:r>
            <w:r>
              <w:fldChar w:fldCharType="end"/>
            </w:r>
            <w:proofErr w:type="spellStart"/>
            <w:r w:rsidR="001C3859">
              <w:rPr>
                <w:rStyle w:val="GVariableName"/>
              </w:rPr>
              <w:t>gor</w:t>
            </w:r>
            <w:proofErr w:type="spellEnd"/>
            <w:r w:rsidR="001C3859">
              <w:rPr>
                <w:i/>
              </w:rPr>
              <w:t>- Show if False/required</w:t>
            </w:r>
          </w:p>
        </w:tc>
        <w:tc>
          <w:tcPr>
            <w:tcW w:w="0" w:type="auto"/>
            <w:shd w:val="clear" w:color="auto" w:fill="D0D0D0"/>
            <w:vAlign w:val="bottom"/>
          </w:tcPr>
          <w:p w:rsidR="002A68C4" w:rsidRDefault="001C3859">
            <w:pPr>
              <w:keepNext/>
              <w:jc w:val="right"/>
            </w:pPr>
            <w:r>
              <w:t>SINGLE CHOICE</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Government Office of the Region</w:t>
            </w:r>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Order as shown</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North East</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North West</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Yorkshire and the Humber</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4</w:t>
            </w:r>
          </w:p>
        </w:tc>
        <w:tc>
          <w:tcPr>
            <w:tcW w:w="361" w:type="dxa"/>
          </w:tcPr>
          <w:p w:rsidR="002A68C4" w:rsidRDefault="001C3859">
            <w:pPr>
              <w:keepNext/>
            </w:pPr>
            <w:r>
              <w:t>○</w:t>
            </w:r>
          </w:p>
        </w:tc>
        <w:tc>
          <w:tcPr>
            <w:tcW w:w="3731" w:type="dxa"/>
          </w:tcPr>
          <w:p w:rsidR="002A68C4" w:rsidRDefault="001C3859">
            <w:pPr>
              <w:keepNext/>
            </w:pPr>
            <w:r>
              <w:t>East Midlands</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5</w:t>
            </w:r>
          </w:p>
        </w:tc>
        <w:tc>
          <w:tcPr>
            <w:tcW w:w="361" w:type="dxa"/>
          </w:tcPr>
          <w:p w:rsidR="002A68C4" w:rsidRDefault="001C3859">
            <w:pPr>
              <w:keepNext/>
            </w:pPr>
            <w:r>
              <w:t>○</w:t>
            </w:r>
          </w:p>
        </w:tc>
        <w:tc>
          <w:tcPr>
            <w:tcW w:w="3731" w:type="dxa"/>
          </w:tcPr>
          <w:p w:rsidR="002A68C4" w:rsidRDefault="001C3859">
            <w:pPr>
              <w:keepNext/>
            </w:pPr>
            <w:r>
              <w:t>West Midlands</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6</w:t>
            </w:r>
          </w:p>
        </w:tc>
        <w:tc>
          <w:tcPr>
            <w:tcW w:w="361" w:type="dxa"/>
          </w:tcPr>
          <w:p w:rsidR="002A68C4" w:rsidRDefault="001C3859">
            <w:pPr>
              <w:keepNext/>
            </w:pPr>
            <w:r>
              <w:t>○</w:t>
            </w:r>
          </w:p>
        </w:tc>
        <w:tc>
          <w:tcPr>
            <w:tcW w:w="3731" w:type="dxa"/>
          </w:tcPr>
          <w:p w:rsidR="002A68C4" w:rsidRDefault="001C3859">
            <w:pPr>
              <w:keepNext/>
            </w:pPr>
            <w:r>
              <w:t>East of England</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7</w:t>
            </w:r>
          </w:p>
        </w:tc>
        <w:tc>
          <w:tcPr>
            <w:tcW w:w="361" w:type="dxa"/>
          </w:tcPr>
          <w:p w:rsidR="002A68C4" w:rsidRDefault="001C3859">
            <w:pPr>
              <w:keepNext/>
            </w:pPr>
            <w:r>
              <w:t>○</w:t>
            </w:r>
          </w:p>
        </w:tc>
        <w:tc>
          <w:tcPr>
            <w:tcW w:w="3731" w:type="dxa"/>
          </w:tcPr>
          <w:p w:rsidR="002A68C4" w:rsidRDefault="001C3859">
            <w:pPr>
              <w:keepNext/>
            </w:pPr>
            <w:r>
              <w:t>London</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1C3859">
            <w:pPr>
              <w:keepNext/>
            </w:pPr>
            <w:r>
              <w:t>○</w:t>
            </w:r>
          </w:p>
        </w:tc>
        <w:tc>
          <w:tcPr>
            <w:tcW w:w="3731" w:type="dxa"/>
          </w:tcPr>
          <w:p w:rsidR="002A68C4" w:rsidRDefault="001C3859">
            <w:pPr>
              <w:keepNext/>
            </w:pPr>
            <w:r>
              <w:t>South East</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1C3859">
            <w:pPr>
              <w:keepNext/>
            </w:pPr>
            <w:r>
              <w:t>○</w:t>
            </w:r>
          </w:p>
        </w:tc>
        <w:tc>
          <w:tcPr>
            <w:tcW w:w="3731" w:type="dxa"/>
          </w:tcPr>
          <w:p w:rsidR="002A68C4" w:rsidRDefault="001C3859">
            <w:pPr>
              <w:keepNext/>
            </w:pPr>
            <w:r>
              <w:t>South West</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10</w:t>
            </w:r>
          </w:p>
        </w:tc>
        <w:tc>
          <w:tcPr>
            <w:tcW w:w="361" w:type="dxa"/>
          </w:tcPr>
          <w:p w:rsidR="002A68C4" w:rsidRDefault="001C3859">
            <w:pPr>
              <w:keepNext/>
            </w:pPr>
            <w:r>
              <w:t>○</w:t>
            </w:r>
          </w:p>
        </w:tc>
        <w:tc>
          <w:tcPr>
            <w:tcW w:w="3731" w:type="dxa"/>
          </w:tcPr>
          <w:p w:rsidR="002A68C4" w:rsidRDefault="001C3859">
            <w:pPr>
              <w:keepNext/>
            </w:pPr>
            <w:r>
              <w:t>Wales</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11</w:t>
            </w:r>
          </w:p>
        </w:tc>
        <w:tc>
          <w:tcPr>
            <w:tcW w:w="361" w:type="dxa"/>
          </w:tcPr>
          <w:p w:rsidR="002A68C4" w:rsidRDefault="001C3859">
            <w:pPr>
              <w:keepNext/>
            </w:pPr>
            <w:r>
              <w:t>○</w:t>
            </w:r>
          </w:p>
        </w:tc>
        <w:tc>
          <w:tcPr>
            <w:tcW w:w="3731" w:type="dxa"/>
          </w:tcPr>
          <w:p w:rsidR="002A68C4" w:rsidRDefault="001C3859">
            <w:pPr>
              <w:keepNext/>
            </w:pPr>
            <w:r>
              <w:t>Scotland</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12</w:t>
            </w:r>
          </w:p>
        </w:tc>
        <w:tc>
          <w:tcPr>
            <w:tcW w:w="361" w:type="dxa"/>
          </w:tcPr>
          <w:p w:rsidR="002A68C4" w:rsidRDefault="001C3859">
            <w:pPr>
              <w:keepNext/>
            </w:pPr>
            <w:r>
              <w:t>○</w:t>
            </w:r>
          </w:p>
        </w:tc>
        <w:tc>
          <w:tcPr>
            <w:tcW w:w="3731" w:type="dxa"/>
          </w:tcPr>
          <w:p w:rsidR="002A68C4" w:rsidRDefault="001C3859">
            <w:pPr>
              <w:keepNext/>
            </w:pPr>
            <w:r>
              <w:t>Northern Ireland</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98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p w:rsidR="002A68C4" w:rsidRDefault="001C3859">
      <w:pPr>
        <w:pStyle w:val="GPage"/>
      </w:pPr>
      <w:bookmarkStart w:id="1855" w:name="_Toc266971923"/>
      <w:r>
        <w:t xml:space="preserve">Page: </w:t>
      </w:r>
      <w:proofErr w:type="spellStart"/>
      <w:r>
        <w:t>bccap_group</w:t>
      </w:r>
      <w:bookmarkEnd w:id="1855"/>
      <w:proofErr w:type="spellEnd"/>
    </w:p>
    <w:tbl>
      <w:tblPr>
        <w:tblStyle w:val="GQuestionCommonProperties"/>
        <w:tblW w:w="0" w:type="auto"/>
        <w:tblInd w:w="0" w:type="dxa"/>
        <w:tblCellMar>
          <w:top w:w="0" w:type="dxa"/>
          <w:left w:w="0" w:type="dxa"/>
          <w:bottom w:w="0" w:type="dxa"/>
          <w:right w:w="0" w:type="dxa"/>
        </w:tblCellMar>
        <w:tblLook w:val="04A0"/>
      </w:tblPr>
      <w:tblGrid>
        <w:gridCol w:w="7030"/>
        <w:gridCol w:w="1826"/>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fldChar w:fldCharType="begin"/>
            </w:r>
            <w:r w:rsidR="001C3859">
              <w:instrText xml:space="preserve">TC </w:instrText>
            </w:r>
            <w:bookmarkStart w:id="1856" w:name="_Toc266971924"/>
            <w:r w:rsidR="001C3859">
              <w:instrText>bccap_group</w:instrText>
            </w:r>
            <w:bookmarkEnd w:id="1856"/>
            <w:r w:rsidR="001C3859">
              <w:instrText xml:space="preserve"> \l 2 \f a</w:instrText>
            </w:r>
            <w:r>
              <w:fldChar w:fldCharType="end"/>
            </w:r>
            <w:proofErr w:type="spellStart"/>
            <w:r w:rsidR="001C3859">
              <w:rPr>
                <w:rStyle w:val="GVariableName"/>
              </w:rPr>
              <w:t>bccap_group</w:t>
            </w:r>
            <w:proofErr w:type="spellEnd"/>
            <w:r w:rsidR="001C3859">
              <w:rPr>
                <w:i/>
              </w:rPr>
              <w:t xml:space="preserve">- Show if not </w:t>
            </w:r>
            <w:proofErr w:type="spellStart"/>
            <w:r w:rsidR="001C3859">
              <w:rPr>
                <w:i/>
              </w:rPr>
              <w:t>pdl.bccap_grouping</w:t>
            </w:r>
            <w:proofErr w:type="spellEnd"/>
            <w:r w:rsidR="001C3859">
              <w:rPr>
                <w:i/>
              </w:rPr>
              <w:t>/required</w:t>
            </w:r>
          </w:p>
        </w:tc>
        <w:tc>
          <w:tcPr>
            <w:tcW w:w="0" w:type="auto"/>
            <w:shd w:val="clear" w:color="auto" w:fill="D0D0D0"/>
            <w:vAlign w:val="bottom"/>
          </w:tcPr>
          <w:p w:rsidR="002A68C4" w:rsidRDefault="001C3859">
            <w:pPr>
              <w:keepNext/>
              <w:jc w:val="right"/>
            </w:pPr>
            <w:r>
              <w:t>SINGLE CHOICE</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proofErr w:type="spellStart"/>
            <w:r>
              <w:rPr>
                <w:b/>
              </w:rPr>
              <w:t>Bccap</w:t>
            </w:r>
            <w:proofErr w:type="spellEnd"/>
            <w:r>
              <w:rPr>
                <w:b/>
              </w:rPr>
              <w:t xml:space="preserve"> Grouping</w:t>
            </w:r>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Order as shown</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Essex</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Oxford</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Simon Fraser</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4</w:t>
            </w:r>
          </w:p>
        </w:tc>
        <w:tc>
          <w:tcPr>
            <w:tcW w:w="361" w:type="dxa"/>
          </w:tcPr>
          <w:p w:rsidR="002A68C4" w:rsidRDefault="001C3859">
            <w:pPr>
              <w:keepNext/>
            </w:pPr>
            <w:r>
              <w:t>○</w:t>
            </w:r>
          </w:p>
        </w:tc>
        <w:tc>
          <w:tcPr>
            <w:tcW w:w="3731" w:type="dxa"/>
          </w:tcPr>
          <w:p w:rsidR="002A68C4" w:rsidRDefault="001C3859">
            <w:pPr>
              <w:keepNext/>
            </w:pPr>
            <w:r>
              <w:t>Caltech</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5</w:t>
            </w:r>
          </w:p>
        </w:tc>
        <w:tc>
          <w:tcPr>
            <w:tcW w:w="361" w:type="dxa"/>
          </w:tcPr>
          <w:p w:rsidR="002A68C4" w:rsidRDefault="001C3859">
            <w:pPr>
              <w:keepNext/>
            </w:pPr>
            <w:r>
              <w:t>○</w:t>
            </w:r>
          </w:p>
        </w:tc>
        <w:tc>
          <w:tcPr>
            <w:tcW w:w="3731" w:type="dxa"/>
          </w:tcPr>
          <w:p w:rsidR="002A68C4" w:rsidRDefault="001C3859">
            <w:pPr>
              <w:keepNext/>
            </w:pPr>
            <w:r>
              <w:t>Other</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p w:rsidR="002A68C4" w:rsidRDefault="001C3859">
      <w:pPr>
        <w:pStyle w:val="GPage"/>
      </w:pPr>
      <w:bookmarkStart w:id="1857" w:name="_Toc266971925"/>
      <w:r>
        <w:t>Page: p10q1</w:t>
      </w:r>
      <w:bookmarkEnd w:id="1857"/>
    </w:p>
    <w:tbl>
      <w:tblPr>
        <w:tblStyle w:val="GQuestionCommonProperties"/>
        <w:tblW w:w="0" w:type="auto"/>
        <w:tblInd w:w="0" w:type="dxa"/>
        <w:tblCellMar>
          <w:top w:w="0" w:type="dxa"/>
          <w:left w:w="0" w:type="dxa"/>
          <w:bottom w:w="0" w:type="dxa"/>
          <w:right w:w="0" w:type="dxa"/>
        </w:tblCellMar>
        <w:tblLook w:val="04A0"/>
      </w:tblPr>
      <w:tblGrid>
        <w:gridCol w:w="5974"/>
        <w:gridCol w:w="2882"/>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fldChar w:fldCharType="begin"/>
            </w:r>
            <w:r w:rsidR="001C3859">
              <w:instrText xml:space="preserve">TC </w:instrText>
            </w:r>
            <w:bookmarkStart w:id="1858" w:name="_Toc266971926"/>
            <w:r w:rsidR="001C3859">
              <w:instrText>p10q1</w:instrText>
            </w:r>
            <w:bookmarkEnd w:id="1858"/>
            <w:r w:rsidR="001C3859">
              <w:instrText xml:space="preserve"> \l 2 \f a</w:instrText>
            </w:r>
            <w:r>
              <w:fldChar w:fldCharType="end"/>
            </w:r>
            <w:r w:rsidR="001C3859">
              <w:rPr>
                <w:rStyle w:val="GVariableName"/>
              </w:rPr>
              <w:t>p10q1</w:t>
            </w:r>
            <w:r w:rsidR="001C3859">
              <w:rPr>
                <w:i/>
              </w:rPr>
              <w:t>- Show if False/required</w:t>
            </w:r>
          </w:p>
        </w:tc>
        <w:tc>
          <w:tcPr>
            <w:tcW w:w="0" w:type="auto"/>
            <w:shd w:val="clear" w:color="auto" w:fill="D0D0D0"/>
            <w:vAlign w:val="bottom"/>
          </w:tcPr>
          <w:p w:rsidR="002A68C4" w:rsidRDefault="001C3859">
            <w:pPr>
              <w:keepNext/>
              <w:jc w:val="right"/>
            </w:pPr>
            <w:r>
              <w:t>SINGLE CHOICE</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Country</w:t>
            </w:r>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Order as shown</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England</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Scotland</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Wales</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p w:rsidR="002A68C4" w:rsidRDefault="001C3859">
      <w:pPr>
        <w:pStyle w:val="GPage"/>
      </w:pPr>
      <w:bookmarkStart w:id="1859" w:name="_Toc266971927"/>
      <w:r>
        <w:lastRenderedPageBreak/>
        <w:t xml:space="preserve">Page: </w:t>
      </w:r>
      <w:proofErr w:type="spellStart"/>
      <w:r>
        <w:t>countryset</w:t>
      </w:r>
      <w:bookmarkEnd w:id="1859"/>
      <w:proofErr w:type="spellEnd"/>
    </w:p>
    <w:p w:rsidR="002A68C4" w:rsidRDefault="001C3859">
      <w:r>
        <w:rPr>
          <w:i/>
        </w:rPr>
        <w:t>↯</w:t>
      </w:r>
      <w:r>
        <w:rPr>
          <w:i/>
        </w:rPr>
        <w:t xml:space="preserve"> </w:t>
      </w:r>
      <w:proofErr w:type="spellStart"/>
      <w:r>
        <w:rPr>
          <w:i/>
        </w:rPr>
        <w:t>Goto</w:t>
      </w:r>
      <w:proofErr w:type="spellEnd"/>
      <w:r>
        <w:rPr>
          <w:i/>
        </w:rPr>
        <w:t xml:space="preserve"> exit 0 (resume at page </w:t>
      </w:r>
      <w:proofErr w:type="gramStart"/>
      <w:r>
        <w:rPr>
          <w:i/>
        </w:rPr>
        <w:t>None</w:t>
      </w:r>
      <w:proofErr w:type="gramEnd"/>
      <w:r>
        <w:rPr>
          <w:i/>
        </w:rPr>
        <w:t xml:space="preserve">) if </w:t>
      </w:r>
      <w:proofErr w:type="spellStart"/>
      <w:r>
        <w:rPr>
          <w:i/>
        </w:rPr>
        <w:t>exitflag</w:t>
      </w:r>
      <w:proofErr w:type="spellEnd"/>
      <w:r>
        <w:rPr>
          <w:i/>
        </w:rPr>
        <w:t>==1</w:t>
      </w:r>
    </w:p>
    <w:p w:rsidR="002A68C4" w:rsidRDefault="001C3859">
      <w:pPr>
        <w:pStyle w:val="GModule"/>
      </w:pPr>
      <w:r>
        <w:t>Module: common</w:t>
      </w:r>
    </w:p>
    <w:p w:rsidR="002A68C4" w:rsidRDefault="001C3859">
      <w:pPr>
        <w:pStyle w:val="GPage"/>
      </w:pPr>
      <w:bookmarkStart w:id="1860" w:name="_Toc266971928"/>
      <w:r>
        <w:t>Page: intro</w:t>
      </w:r>
      <w:bookmarkEnd w:id="1860"/>
    </w:p>
    <w:p w:rsidR="002A68C4" w:rsidRDefault="001C3859">
      <w:r>
        <w:t>&lt;b&gt;This survey covers political issues, and the results will be used to inform our clients.&lt;</w:t>
      </w:r>
      <w:proofErr w:type="spellStart"/>
      <w:r>
        <w:t>br</w:t>
      </w:r>
      <w:proofErr w:type="spellEnd"/>
      <w:r>
        <w:t>/&gt;&lt;</w:t>
      </w:r>
      <w:proofErr w:type="spellStart"/>
      <w:r>
        <w:t>br</w:t>
      </w:r>
      <w:proofErr w:type="spellEnd"/>
      <w:r>
        <w:t>/&gt;Your</w:t>
      </w:r>
      <w:r>
        <w:t xml:space="preserve"> YouGov Account will be credited with 150 points for completing this survey.&lt;</w:t>
      </w:r>
      <w:proofErr w:type="spellStart"/>
      <w:r>
        <w:t>br</w:t>
      </w:r>
      <w:proofErr w:type="spellEnd"/>
      <w:r>
        <w:t>/&gt;&lt;</w:t>
      </w:r>
      <w:proofErr w:type="spellStart"/>
      <w:r>
        <w:t>br</w:t>
      </w:r>
      <w:proofErr w:type="spellEnd"/>
      <w:r>
        <w:t>/&gt;We have tested the survey and found that, on average it takes around 30 minutes to complete.  This time may vary depending on factors such as your internet connection spe</w:t>
      </w:r>
      <w:r>
        <w:t>ed and the answers you give.&lt;</w:t>
      </w:r>
      <w:proofErr w:type="spellStart"/>
      <w:r>
        <w:t>br</w:t>
      </w:r>
      <w:proofErr w:type="spellEnd"/>
      <w:r>
        <w:t>/&gt;&lt;</w:t>
      </w:r>
      <w:proofErr w:type="spellStart"/>
      <w:r>
        <w:t>br</w:t>
      </w:r>
      <w:proofErr w:type="spellEnd"/>
      <w:r>
        <w:t>/&gt;In order to begin the survey please click the arrow below</w:t>
      </w:r>
      <w:proofErr w:type="gramStart"/>
      <w:r>
        <w:t>.&lt;</w:t>
      </w:r>
      <w:proofErr w:type="gramEnd"/>
      <w:r>
        <w:t>/b&gt;</w:t>
      </w:r>
    </w:p>
    <w:p w:rsidR="002A68C4" w:rsidRDefault="001C3859">
      <w:pPr>
        <w:pStyle w:val="GPage"/>
      </w:pPr>
      <w:bookmarkStart w:id="1861" w:name="_Toc266971929"/>
      <w:r>
        <w:t xml:space="preserve">Page: </w:t>
      </w:r>
      <w:proofErr w:type="spellStart"/>
      <w:r>
        <w:t>scaleintro</w:t>
      </w:r>
      <w:bookmarkEnd w:id="1861"/>
      <w:proofErr w:type="spellEnd"/>
    </w:p>
    <w:p w:rsidR="002A68C4" w:rsidRDefault="001C3859">
      <w:r>
        <w:t>&lt;b&gt;On the next few screens we would like to get your opinion of parties and their leaders.&lt;</w:t>
      </w:r>
      <w:proofErr w:type="spellStart"/>
      <w:r>
        <w:t>br</w:t>
      </w:r>
      <w:proofErr w:type="spellEnd"/>
      <w:r>
        <w:t>/&gt;&lt;</w:t>
      </w:r>
      <w:proofErr w:type="spellStart"/>
      <w:r>
        <w:t>br</w:t>
      </w:r>
      <w:proofErr w:type="spellEnd"/>
      <w:r>
        <w:t>/&gt;Please rate each party or party leader</w:t>
      </w:r>
      <w:r>
        <w:t xml:space="preserve"> using the scale on the screen.  Ratings between 5 and 10 mean that you feel favourable toward the party or leader.  Ratings between 0 and 5 mean that you don't feel favourable toward them.&lt;</w:t>
      </w:r>
      <w:proofErr w:type="spellStart"/>
      <w:r>
        <w:t>br</w:t>
      </w:r>
      <w:proofErr w:type="spellEnd"/>
      <w:r>
        <w:t>/&gt;&lt;</w:t>
      </w:r>
      <w:proofErr w:type="spellStart"/>
      <w:r>
        <w:t>br</w:t>
      </w:r>
      <w:proofErr w:type="spellEnd"/>
      <w:r>
        <w:t>/&gt;You would rate the party or leader at the 5 mark if you d</w:t>
      </w:r>
      <w:r>
        <w:t>on't feel particularly favourable or unfavourable toward them.  Simply drag the arrow to your desired ranking.  We are going to show you a number of scales, one after the other.&lt;</w:t>
      </w:r>
      <w:proofErr w:type="spellStart"/>
      <w:r>
        <w:t>br</w:t>
      </w:r>
      <w:proofErr w:type="spellEnd"/>
      <w:r>
        <w:t>/&gt;&lt;</w:t>
      </w:r>
      <w:proofErr w:type="spellStart"/>
      <w:r>
        <w:t>br</w:t>
      </w:r>
      <w:proofErr w:type="spellEnd"/>
      <w:r>
        <w:t>/&gt;Please click next to continue</w:t>
      </w:r>
      <w:proofErr w:type="gramStart"/>
      <w:r>
        <w:t>.&lt;</w:t>
      </w:r>
      <w:proofErr w:type="gramEnd"/>
      <w:r>
        <w:t>/b&gt;</w:t>
      </w:r>
    </w:p>
    <w:p w:rsidR="002A68C4" w:rsidRDefault="001C3859">
      <w:pPr>
        <w:pStyle w:val="GPage"/>
      </w:pPr>
      <w:bookmarkStart w:id="1862" w:name="_Toc266971930"/>
      <w:r>
        <w:t>Page: p110_p150</w:t>
      </w:r>
      <w:bookmarkEnd w:id="1862"/>
    </w:p>
    <w:tbl>
      <w:tblPr>
        <w:tblStyle w:val="GQuestionCommonProperties"/>
        <w:tblW w:w="0" w:type="auto"/>
        <w:tblInd w:w="0" w:type="dxa"/>
        <w:tblCellMar>
          <w:top w:w="0" w:type="dxa"/>
          <w:left w:w="0" w:type="dxa"/>
          <w:bottom w:w="0" w:type="dxa"/>
          <w:right w:w="0" w:type="dxa"/>
        </w:tblCellMar>
        <w:tblLook w:val="04A0"/>
      </w:tblPr>
      <w:tblGrid>
        <w:gridCol w:w="7878"/>
        <w:gridCol w:w="978"/>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fldChar w:fldCharType="begin"/>
            </w:r>
            <w:r w:rsidR="001C3859">
              <w:instrText xml:space="preserve">TC </w:instrText>
            </w:r>
            <w:bookmarkStart w:id="1863" w:name="_Toc266971931"/>
            <w:r w:rsidR="001C3859">
              <w:instrText>p110q1</w:instrText>
            </w:r>
            <w:bookmarkEnd w:id="1863"/>
            <w:r w:rsidR="001C3859">
              <w:instrText xml:space="preserve"> \l 2 \f </w:instrText>
            </w:r>
            <w:r w:rsidR="001C3859">
              <w:instrText>a</w:instrText>
            </w:r>
            <w:r>
              <w:fldChar w:fldCharType="end"/>
            </w:r>
            <w:r w:rsidR="001C3859">
              <w:rPr>
                <w:rStyle w:val="GVariableName"/>
              </w:rPr>
              <w:t>p110q1</w:t>
            </w:r>
            <w:r w:rsidR="001C3859">
              <w:rPr>
                <w:i/>
              </w:rPr>
              <w:t>- Show all respondents/required</w:t>
            </w:r>
          </w:p>
        </w:tc>
        <w:tc>
          <w:tcPr>
            <w:tcW w:w="0" w:type="auto"/>
            <w:shd w:val="clear" w:color="auto" w:fill="D0D0D0"/>
            <w:vAlign w:val="bottom"/>
          </w:tcPr>
          <w:p w:rsidR="002A68C4" w:rsidRDefault="001C3859">
            <w:pPr>
              <w:keepNext/>
              <w:jc w:val="right"/>
            </w:pPr>
            <w:r>
              <w:t>RULE</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On the scale below, please indicate how you feel about...&lt;</w:t>
            </w:r>
            <w:proofErr w:type="spellStart"/>
            <w:r>
              <w:rPr>
                <w:b/>
              </w:rPr>
              <w:t>br</w:t>
            </w:r>
            <w:proofErr w:type="spellEnd"/>
            <w:r>
              <w:rPr>
                <w:b/>
              </w:rPr>
              <w:t>/&gt;&lt;</w:t>
            </w:r>
            <w:proofErr w:type="spellStart"/>
            <w:r>
              <w:rPr>
                <w:b/>
              </w:rPr>
              <w:t>br</w:t>
            </w:r>
            <w:proofErr w:type="spellEnd"/>
            <w:r>
              <w:rPr>
                <w:b/>
              </w:rPr>
              <w:t>/&gt;Nick Clegg</w:t>
            </w:r>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Values in range 0 to 10</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0</w:t>
            </w:r>
          </w:p>
        </w:tc>
        <w:tc>
          <w:tcPr>
            <w:tcW w:w="361" w:type="dxa"/>
          </w:tcPr>
          <w:p w:rsidR="002A68C4" w:rsidRDefault="001C3859">
            <w:pPr>
              <w:keepNext/>
            </w:pPr>
            <w:r>
              <w:t>&lt;</w:t>
            </w:r>
          </w:p>
        </w:tc>
        <w:tc>
          <w:tcPr>
            <w:tcW w:w="3731" w:type="dxa"/>
          </w:tcPr>
          <w:p w:rsidR="002A68C4" w:rsidRDefault="001C3859">
            <w:pPr>
              <w:keepNext/>
            </w:pPr>
            <w:r>
              <w:t>Unfavourable</w:t>
            </w:r>
          </w:p>
        </w:tc>
        <w:tc>
          <w:tcPr>
            <w:tcW w:w="4428" w:type="dxa"/>
          </w:tcPr>
          <w:p w:rsidR="002A68C4" w:rsidRDefault="001C3859">
            <w:pPr>
              <w:keepNext/>
              <w:jc w:val="right"/>
              <w:rPr>
                <w:i/>
              </w:rPr>
            </w:pPr>
            <w:r>
              <w:rPr>
                <w:i/>
              </w:rPr>
              <w:t>Minimum</w:t>
            </w:r>
          </w:p>
        </w:tc>
      </w:tr>
      <w:tr w:rsidR="002A68C4">
        <w:tblPrEx>
          <w:tblCellMar>
            <w:top w:w="0" w:type="dxa"/>
            <w:left w:w="0" w:type="dxa"/>
            <w:bottom w:w="0" w:type="dxa"/>
            <w:right w:w="0" w:type="dxa"/>
          </w:tblCellMar>
        </w:tblPrEx>
        <w:tc>
          <w:tcPr>
            <w:tcW w:w="336" w:type="dxa"/>
          </w:tcPr>
          <w:p w:rsidR="002A68C4" w:rsidRDefault="001C3859">
            <w:pPr>
              <w:keepNext/>
            </w:pPr>
            <w:r>
              <w:t>10</w:t>
            </w:r>
          </w:p>
        </w:tc>
        <w:tc>
          <w:tcPr>
            <w:tcW w:w="361" w:type="dxa"/>
          </w:tcPr>
          <w:p w:rsidR="002A68C4" w:rsidRDefault="001C3859">
            <w:pPr>
              <w:keepNext/>
            </w:pPr>
            <w:r>
              <w:t>&gt;</w:t>
            </w:r>
          </w:p>
        </w:tc>
        <w:tc>
          <w:tcPr>
            <w:tcW w:w="3731" w:type="dxa"/>
          </w:tcPr>
          <w:p w:rsidR="002A68C4" w:rsidRDefault="001C3859">
            <w:pPr>
              <w:keepNext/>
            </w:pPr>
            <w:r>
              <w:t>Favourable</w:t>
            </w:r>
          </w:p>
        </w:tc>
        <w:tc>
          <w:tcPr>
            <w:tcW w:w="4428" w:type="dxa"/>
          </w:tcPr>
          <w:p w:rsidR="002A68C4" w:rsidRDefault="001C3859">
            <w:pPr>
              <w:keepNext/>
              <w:jc w:val="right"/>
              <w:rPr>
                <w:i/>
              </w:rPr>
            </w:pPr>
            <w:r>
              <w:rPr>
                <w:i/>
              </w:rPr>
              <w:t>Maximum</w:t>
            </w:r>
          </w:p>
        </w:tc>
      </w:tr>
      <w:tr w:rsidR="002A68C4">
        <w:tblPrEx>
          <w:tblCellMar>
            <w:top w:w="0" w:type="dxa"/>
            <w:left w:w="0" w:type="dxa"/>
            <w:bottom w:w="0" w:type="dxa"/>
            <w:right w:w="0" w:type="dxa"/>
          </w:tblCellMar>
        </w:tblPrEx>
        <w:tc>
          <w:tcPr>
            <w:tcW w:w="336" w:type="dxa"/>
          </w:tcPr>
          <w:p w:rsidR="002A68C4" w:rsidRDefault="001C3859">
            <w:pPr>
              <w:keepNext/>
            </w:pPr>
            <w:r>
              <w:t>997</w:t>
            </w:r>
          </w:p>
        </w:tc>
        <w:tc>
          <w:tcPr>
            <w:tcW w:w="361" w:type="dxa"/>
          </w:tcPr>
          <w:p w:rsidR="002A68C4" w:rsidRDefault="001C3859">
            <w:pPr>
              <w:keepNext/>
            </w:pPr>
            <w:r>
              <w:t>□</w:t>
            </w:r>
          </w:p>
        </w:tc>
        <w:tc>
          <w:tcPr>
            <w:tcW w:w="3731" w:type="dxa"/>
          </w:tcPr>
          <w:p w:rsidR="002A68C4" w:rsidRDefault="001C3859">
            <w:pPr>
              <w:keepNext/>
            </w:pPr>
            <w:r>
              <w:t>Don't Know</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998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999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tbl>
      <w:tblPr>
        <w:tblStyle w:val="GQuestionCommonProperties"/>
        <w:tblW w:w="0" w:type="auto"/>
        <w:tblInd w:w="0" w:type="dxa"/>
        <w:tblCellMar>
          <w:top w:w="0" w:type="dxa"/>
          <w:left w:w="0" w:type="dxa"/>
          <w:bottom w:w="0" w:type="dxa"/>
          <w:right w:w="0" w:type="dxa"/>
        </w:tblCellMar>
        <w:tblLook w:val="04A0"/>
      </w:tblPr>
      <w:tblGrid>
        <w:gridCol w:w="7878"/>
        <w:gridCol w:w="978"/>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fldChar w:fldCharType="begin"/>
            </w:r>
            <w:r w:rsidR="001C3859">
              <w:instrText xml:space="preserve">TC </w:instrText>
            </w:r>
            <w:bookmarkStart w:id="1864" w:name="_Toc266971932"/>
            <w:r w:rsidR="001C3859">
              <w:instrText>p120q1</w:instrText>
            </w:r>
            <w:bookmarkEnd w:id="1864"/>
            <w:r w:rsidR="001C3859">
              <w:instrText xml:space="preserve"> \l 2 \f a</w:instrText>
            </w:r>
            <w:r>
              <w:fldChar w:fldCharType="end"/>
            </w:r>
            <w:r w:rsidR="001C3859">
              <w:rPr>
                <w:rStyle w:val="GVariableName"/>
              </w:rPr>
              <w:t>p120q1</w:t>
            </w:r>
            <w:r w:rsidR="001C3859">
              <w:rPr>
                <w:i/>
              </w:rPr>
              <w:t>- Show all respondents/required</w:t>
            </w:r>
          </w:p>
        </w:tc>
        <w:tc>
          <w:tcPr>
            <w:tcW w:w="0" w:type="auto"/>
            <w:shd w:val="clear" w:color="auto" w:fill="D0D0D0"/>
            <w:vAlign w:val="bottom"/>
          </w:tcPr>
          <w:p w:rsidR="002A68C4" w:rsidRDefault="001C3859">
            <w:pPr>
              <w:keepNext/>
              <w:jc w:val="right"/>
            </w:pPr>
            <w:r>
              <w:t>RULE</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On the scale below, please indicate how you feel about...&lt;</w:t>
            </w:r>
            <w:proofErr w:type="spellStart"/>
            <w:r>
              <w:rPr>
                <w:b/>
              </w:rPr>
              <w:t>br</w:t>
            </w:r>
            <w:proofErr w:type="spellEnd"/>
            <w:r>
              <w:rPr>
                <w:b/>
              </w:rPr>
              <w:t>/&gt;&lt;</w:t>
            </w:r>
            <w:proofErr w:type="spellStart"/>
            <w:r>
              <w:rPr>
                <w:b/>
              </w:rPr>
              <w:t>br</w:t>
            </w:r>
            <w:proofErr w:type="spellEnd"/>
            <w:r>
              <w:rPr>
                <w:b/>
              </w:rPr>
              <w:t>/&gt;Gordon Brown</w:t>
            </w:r>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Values in range 0 to 10</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0</w:t>
            </w:r>
          </w:p>
        </w:tc>
        <w:tc>
          <w:tcPr>
            <w:tcW w:w="361" w:type="dxa"/>
          </w:tcPr>
          <w:p w:rsidR="002A68C4" w:rsidRDefault="001C3859">
            <w:pPr>
              <w:keepNext/>
            </w:pPr>
            <w:r>
              <w:t>&lt;</w:t>
            </w:r>
          </w:p>
        </w:tc>
        <w:tc>
          <w:tcPr>
            <w:tcW w:w="3731" w:type="dxa"/>
          </w:tcPr>
          <w:p w:rsidR="002A68C4" w:rsidRDefault="001C3859">
            <w:pPr>
              <w:keepNext/>
            </w:pPr>
            <w:r>
              <w:t>Unfavourable</w:t>
            </w:r>
          </w:p>
        </w:tc>
        <w:tc>
          <w:tcPr>
            <w:tcW w:w="4428" w:type="dxa"/>
          </w:tcPr>
          <w:p w:rsidR="002A68C4" w:rsidRDefault="001C3859">
            <w:pPr>
              <w:keepNext/>
              <w:jc w:val="right"/>
              <w:rPr>
                <w:i/>
              </w:rPr>
            </w:pPr>
            <w:r>
              <w:rPr>
                <w:i/>
              </w:rPr>
              <w:t>Minimum</w:t>
            </w:r>
          </w:p>
        </w:tc>
      </w:tr>
      <w:tr w:rsidR="002A68C4">
        <w:tblPrEx>
          <w:tblCellMar>
            <w:top w:w="0" w:type="dxa"/>
            <w:left w:w="0" w:type="dxa"/>
            <w:bottom w:w="0" w:type="dxa"/>
            <w:right w:w="0" w:type="dxa"/>
          </w:tblCellMar>
        </w:tblPrEx>
        <w:tc>
          <w:tcPr>
            <w:tcW w:w="336" w:type="dxa"/>
          </w:tcPr>
          <w:p w:rsidR="002A68C4" w:rsidRDefault="001C3859">
            <w:pPr>
              <w:keepNext/>
            </w:pPr>
            <w:r>
              <w:t>10</w:t>
            </w:r>
          </w:p>
        </w:tc>
        <w:tc>
          <w:tcPr>
            <w:tcW w:w="361" w:type="dxa"/>
          </w:tcPr>
          <w:p w:rsidR="002A68C4" w:rsidRDefault="001C3859">
            <w:pPr>
              <w:keepNext/>
            </w:pPr>
            <w:r>
              <w:t>&gt;</w:t>
            </w:r>
          </w:p>
        </w:tc>
        <w:tc>
          <w:tcPr>
            <w:tcW w:w="3731" w:type="dxa"/>
          </w:tcPr>
          <w:p w:rsidR="002A68C4" w:rsidRDefault="001C3859">
            <w:pPr>
              <w:keepNext/>
            </w:pPr>
            <w:r>
              <w:t>Favourable</w:t>
            </w:r>
          </w:p>
        </w:tc>
        <w:tc>
          <w:tcPr>
            <w:tcW w:w="4428" w:type="dxa"/>
          </w:tcPr>
          <w:p w:rsidR="002A68C4" w:rsidRDefault="001C3859">
            <w:pPr>
              <w:keepNext/>
              <w:jc w:val="right"/>
              <w:rPr>
                <w:i/>
              </w:rPr>
            </w:pPr>
            <w:r>
              <w:rPr>
                <w:i/>
              </w:rPr>
              <w:t>Maximum</w:t>
            </w:r>
          </w:p>
        </w:tc>
      </w:tr>
      <w:tr w:rsidR="002A68C4">
        <w:tblPrEx>
          <w:tblCellMar>
            <w:top w:w="0" w:type="dxa"/>
            <w:left w:w="0" w:type="dxa"/>
            <w:bottom w:w="0" w:type="dxa"/>
            <w:right w:w="0" w:type="dxa"/>
          </w:tblCellMar>
        </w:tblPrEx>
        <w:tc>
          <w:tcPr>
            <w:tcW w:w="336" w:type="dxa"/>
          </w:tcPr>
          <w:p w:rsidR="002A68C4" w:rsidRDefault="001C3859">
            <w:pPr>
              <w:keepNext/>
            </w:pPr>
            <w:r>
              <w:t>997</w:t>
            </w:r>
          </w:p>
        </w:tc>
        <w:tc>
          <w:tcPr>
            <w:tcW w:w="361" w:type="dxa"/>
          </w:tcPr>
          <w:p w:rsidR="002A68C4" w:rsidRDefault="001C3859">
            <w:pPr>
              <w:keepNext/>
            </w:pPr>
            <w:r>
              <w:t>□</w:t>
            </w:r>
          </w:p>
        </w:tc>
        <w:tc>
          <w:tcPr>
            <w:tcW w:w="3731" w:type="dxa"/>
          </w:tcPr>
          <w:p w:rsidR="002A68C4" w:rsidRDefault="001C3859">
            <w:pPr>
              <w:keepNext/>
            </w:pPr>
            <w:r>
              <w:t>Don't Know</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998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999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tbl>
      <w:tblPr>
        <w:tblStyle w:val="GQuestionCommonProperties"/>
        <w:tblW w:w="0" w:type="auto"/>
        <w:tblInd w:w="0" w:type="dxa"/>
        <w:tblCellMar>
          <w:top w:w="0" w:type="dxa"/>
          <w:left w:w="0" w:type="dxa"/>
          <w:bottom w:w="0" w:type="dxa"/>
          <w:right w:w="0" w:type="dxa"/>
        </w:tblCellMar>
        <w:tblLook w:val="04A0"/>
      </w:tblPr>
      <w:tblGrid>
        <w:gridCol w:w="7878"/>
        <w:gridCol w:w="978"/>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lastRenderedPageBreak/>
              <w:fldChar w:fldCharType="begin"/>
            </w:r>
            <w:r w:rsidR="001C3859">
              <w:instrText xml:space="preserve">TC </w:instrText>
            </w:r>
            <w:bookmarkStart w:id="1865" w:name="_Toc266971933"/>
            <w:r w:rsidR="001C3859">
              <w:instrText>p130q1</w:instrText>
            </w:r>
            <w:bookmarkEnd w:id="1865"/>
            <w:r w:rsidR="001C3859">
              <w:instrText xml:space="preserve"> \l 2 \f a</w:instrText>
            </w:r>
            <w:r>
              <w:fldChar w:fldCharType="end"/>
            </w:r>
            <w:r w:rsidR="001C3859">
              <w:rPr>
                <w:rStyle w:val="GVariableName"/>
              </w:rPr>
              <w:t>p130q1</w:t>
            </w:r>
            <w:r w:rsidR="001C3859">
              <w:rPr>
                <w:i/>
              </w:rPr>
              <w:t>- Show all respondents/required</w:t>
            </w:r>
          </w:p>
        </w:tc>
        <w:tc>
          <w:tcPr>
            <w:tcW w:w="0" w:type="auto"/>
            <w:shd w:val="clear" w:color="auto" w:fill="D0D0D0"/>
            <w:vAlign w:val="bottom"/>
          </w:tcPr>
          <w:p w:rsidR="002A68C4" w:rsidRDefault="001C3859">
            <w:pPr>
              <w:keepNext/>
              <w:jc w:val="right"/>
            </w:pPr>
            <w:r>
              <w:t>RULE</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On the scale below, please indicate how you feel about...&lt;</w:t>
            </w:r>
            <w:proofErr w:type="spellStart"/>
            <w:r>
              <w:rPr>
                <w:b/>
              </w:rPr>
              <w:t>br</w:t>
            </w:r>
            <w:proofErr w:type="spellEnd"/>
            <w:r>
              <w:rPr>
                <w:b/>
              </w:rPr>
              <w:t>/&gt;&lt;</w:t>
            </w:r>
            <w:proofErr w:type="spellStart"/>
            <w:r>
              <w:rPr>
                <w:b/>
              </w:rPr>
              <w:t>br</w:t>
            </w:r>
            <w:proofErr w:type="spellEnd"/>
            <w:r>
              <w:rPr>
                <w:b/>
              </w:rPr>
              <w:t>/&gt;David Cameron</w:t>
            </w:r>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Values in range 0 to 10</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0</w:t>
            </w:r>
          </w:p>
        </w:tc>
        <w:tc>
          <w:tcPr>
            <w:tcW w:w="361" w:type="dxa"/>
          </w:tcPr>
          <w:p w:rsidR="002A68C4" w:rsidRDefault="001C3859">
            <w:pPr>
              <w:keepNext/>
            </w:pPr>
            <w:r>
              <w:t>&lt;</w:t>
            </w:r>
          </w:p>
        </w:tc>
        <w:tc>
          <w:tcPr>
            <w:tcW w:w="3731" w:type="dxa"/>
          </w:tcPr>
          <w:p w:rsidR="002A68C4" w:rsidRDefault="001C3859">
            <w:pPr>
              <w:keepNext/>
            </w:pPr>
            <w:r>
              <w:t>Unfavourable</w:t>
            </w:r>
          </w:p>
        </w:tc>
        <w:tc>
          <w:tcPr>
            <w:tcW w:w="4428" w:type="dxa"/>
          </w:tcPr>
          <w:p w:rsidR="002A68C4" w:rsidRDefault="001C3859">
            <w:pPr>
              <w:keepNext/>
              <w:jc w:val="right"/>
              <w:rPr>
                <w:i/>
              </w:rPr>
            </w:pPr>
            <w:r>
              <w:rPr>
                <w:i/>
              </w:rPr>
              <w:t>Minimum</w:t>
            </w:r>
          </w:p>
        </w:tc>
      </w:tr>
      <w:tr w:rsidR="002A68C4">
        <w:tblPrEx>
          <w:tblCellMar>
            <w:top w:w="0" w:type="dxa"/>
            <w:left w:w="0" w:type="dxa"/>
            <w:bottom w:w="0" w:type="dxa"/>
            <w:right w:w="0" w:type="dxa"/>
          </w:tblCellMar>
        </w:tblPrEx>
        <w:tc>
          <w:tcPr>
            <w:tcW w:w="336" w:type="dxa"/>
          </w:tcPr>
          <w:p w:rsidR="002A68C4" w:rsidRDefault="001C3859">
            <w:pPr>
              <w:keepNext/>
            </w:pPr>
            <w:r>
              <w:t>10</w:t>
            </w:r>
          </w:p>
        </w:tc>
        <w:tc>
          <w:tcPr>
            <w:tcW w:w="361" w:type="dxa"/>
          </w:tcPr>
          <w:p w:rsidR="002A68C4" w:rsidRDefault="001C3859">
            <w:pPr>
              <w:keepNext/>
            </w:pPr>
            <w:r>
              <w:t>&gt;</w:t>
            </w:r>
          </w:p>
        </w:tc>
        <w:tc>
          <w:tcPr>
            <w:tcW w:w="3731" w:type="dxa"/>
          </w:tcPr>
          <w:p w:rsidR="002A68C4" w:rsidRDefault="001C3859">
            <w:pPr>
              <w:keepNext/>
            </w:pPr>
            <w:r>
              <w:t>Favourable</w:t>
            </w:r>
          </w:p>
        </w:tc>
        <w:tc>
          <w:tcPr>
            <w:tcW w:w="4428" w:type="dxa"/>
          </w:tcPr>
          <w:p w:rsidR="002A68C4" w:rsidRDefault="001C3859">
            <w:pPr>
              <w:keepNext/>
              <w:jc w:val="right"/>
              <w:rPr>
                <w:i/>
              </w:rPr>
            </w:pPr>
            <w:r>
              <w:rPr>
                <w:i/>
              </w:rPr>
              <w:t>Maximum</w:t>
            </w:r>
          </w:p>
        </w:tc>
      </w:tr>
      <w:tr w:rsidR="002A68C4">
        <w:tblPrEx>
          <w:tblCellMar>
            <w:top w:w="0" w:type="dxa"/>
            <w:left w:w="0" w:type="dxa"/>
            <w:bottom w:w="0" w:type="dxa"/>
            <w:right w:w="0" w:type="dxa"/>
          </w:tblCellMar>
        </w:tblPrEx>
        <w:tc>
          <w:tcPr>
            <w:tcW w:w="336" w:type="dxa"/>
          </w:tcPr>
          <w:p w:rsidR="002A68C4" w:rsidRDefault="001C3859">
            <w:pPr>
              <w:keepNext/>
            </w:pPr>
            <w:r>
              <w:t>997</w:t>
            </w:r>
          </w:p>
        </w:tc>
        <w:tc>
          <w:tcPr>
            <w:tcW w:w="361" w:type="dxa"/>
          </w:tcPr>
          <w:p w:rsidR="002A68C4" w:rsidRDefault="001C3859">
            <w:pPr>
              <w:keepNext/>
            </w:pPr>
            <w:r>
              <w:t>□</w:t>
            </w:r>
          </w:p>
        </w:tc>
        <w:tc>
          <w:tcPr>
            <w:tcW w:w="3731" w:type="dxa"/>
          </w:tcPr>
          <w:p w:rsidR="002A68C4" w:rsidRDefault="001C3859">
            <w:pPr>
              <w:keepNext/>
            </w:pPr>
            <w:r>
              <w:t>Don't Know</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998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999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tbl>
      <w:tblPr>
        <w:tblStyle w:val="GQuestionCommonProperties"/>
        <w:tblW w:w="0" w:type="auto"/>
        <w:tblInd w:w="0" w:type="dxa"/>
        <w:tblCellMar>
          <w:top w:w="0" w:type="dxa"/>
          <w:left w:w="0" w:type="dxa"/>
          <w:bottom w:w="0" w:type="dxa"/>
          <w:right w:w="0" w:type="dxa"/>
        </w:tblCellMar>
        <w:tblLook w:val="04A0"/>
      </w:tblPr>
      <w:tblGrid>
        <w:gridCol w:w="7878"/>
        <w:gridCol w:w="978"/>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fldChar w:fldCharType="begin"/>
            </w:r>
            <w:r w:rsidR="001C3859">
              <w:instrText xml:space="preserve">TC </w:instrText>
            </w:r>
            <w:bookmarkStart w:id="1866" w:name="_Toc266971934"/>
            <w:r w:rsidR="001C3859">
              <w:instrText>p130q2</w:instrText>
            </w:r>
            <w:bookmarkEnd w:id="1866"/>
            <w:r w:rsidR="001C3859">
              <w:instrText xml:space="preserve"> \l 2 \f a</w:instrText>
            </w:r>
            <w:r>
              <w:fldChar w:fldCharType="end"/>
            </w:r>
            <w:r w:rsidR="001C3859">
              <w:rPr>
                <w:rStyle w:val="GVariableName"/>
              </w:rPr>
              <w:t>p130q2</w:t>
            </w:r>
            <w:r w:rsidR="001C3859">
              <w:rPr>
                <w:i/>
              </w:rPr>
              <w:t>- Show all respondents/required</w:t>
            </w:r>
          </w:p>
        </w:tc>
        <w:tc>
          <w:tcPr>
            <w:tcW w:w="0" w:type="auto"/>
            <w:shd w:val="clear" w:color="auto" w:fill="D0D0D0"/>
            <w:vAlign w:val="bottom"/>
          </w:tcPr>
          <w:p w:rsidR="002A68C4" w:rsidRDefault="001C3859">
            <w:pPr>
              <w:keepNext/>
              <w:jc w:val="right"/>
            </w:pPr>
            <w:r>
              <w:t>RULE</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On the scale below, please indicate how you feel about...&lt;</w:t>
            </w:r>
            <w:proofErr w:type="spellStart"/>
            <w:r>
              <w:rPr>
                <w:b/>
              </w:rPr>
              <w:t>br</w:t>
            </w:r>
            <w:proofErr w:type="spellEnd"/>
            <w:r>
              <w:rPr>
                <w:b/>
              </w:rPr>
              <w:t>/&gt;&lt;</w:t>
            </w:r>
            <w:proofErr w:type="spellStart"/>
            <w:r>
              <w:rPr>
                <w:b/>
              </w:rPr>
              <w:t>br</w:t>
            </w:r>
            <w:proofErr w:type="spellEnd"/>
            <w:r>
              <w:rPr>
                <w:b/>
              </w:rPr>
              <w:t xml:space="preserve">/&gt;David </w:t>
            </w:r>
            <w:proofErr w:type="spellStart"/>
            <w:r>
              <w:rPr>
                <w:b/>
              </w:rPr>
              <w:t>Miliband</w:t>
            </w:r>
            <w:proofErr w:type="spellEnd"/>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Values in range 0 to 10</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0</w:t>
            </w:r>
          </w:p>
        </w:tc>
        <w:tc>
          <w:tcPr>
            <w:tcW w:w="361" w:type="dxa"/>
          </w:tcPr>
          <w:p w:rsidR="002A68C4" w:rsidRDefault="001C3859">
            <w:pPr>
              <w:keepNext/>
            </w:pPr>
            <w:r>
              <w:t>&lt;</w:t>
            </w:r>
          </w:p>
        </w:tc>
        <w:tc>
          <w:tcPr>
            <w:tcW w:w="3731" w:type="dxa"/>
          </w:tcPr>
          <w:p w:rsidR="002A68C4" w:rsidRDefault="001C3859">
            <w:pPr>
              <w:keepNext/>
            </w:pPr>
            <w:r>
              <w:t>Unfavourable</w:t>
            </w:r>
          </w:p>
        </w:tc>
        <w:tc>
          <w:tcPr>
            <w:tcW w:w="4428" w:type="dxa"/>
          </w:tcPr>
          <w:p w:rsidR="002A68C4" w:rsidRDefault="001C3859">
            <w:pPr>
              <w:keepNext/>
              <w:jc w:val="right"/>
              <w:rPr>
                <w:i/>
              </w:rPr>
            </w:pPr>
            <w:r>
              <w:rPr>
                <w:i/>
              </w:rPr>
              <w:t>Minimum</w:t>
            </w:r>
          </w:p>
        </w:tc>
      </w:tr>
      <w:tr w:rsidR="002A68C4">
        <w:tblPrEx>
          <w:tblCellMar>
            <w:top w:w="0" w:type="dxa"/>
            <w:left w:w="0" w:type="dxa"/>
            <w:bottom w:w="0" w:type="dxa"/>
            <w:right w:w="0" w:type="dxa"/>
          </w:tblCellMar>
        </w:tblPrEx>
        <w:tc>
          <w:tcPr>
            <w:tcW w:w="336" w:type="dxa"/>
          </w:tcPr>
          <w:p w:rsidR="002A68C4" w:rsidRDefault="001C3859">
            <w:pPr>
              <w:keepNext/>
            </w:pPr>
            <w:r>
              <w:t>10</w:t>
            </w:r>
          </w:p>
        </w:tc>
        <w:tc>
          <w:tcPr>
            <w:tcW w:w="361" w:type="dxa"/>
          </w:tcPr>
          <w:p w:rsidR="002A68C4" w:rsidRDefault="001C3859">
            <w:pPr>
              <w:keepNext/>
            </w:pPr>
            <w:r>
              <w:t>&gt;</w:t>
            </w:r>
          </w:p>
        </w:tc>
        <w:tc>
          <w:tcPr>
            <w:tcW w:w="3731" w:type="dxa"/>
          </w:tcPr>
          <w:p w:rsidR="002A68C4" w:rsidRDefault="001C3859">
            <w:pPr>
              <w:keepNext/>
            </w:pPr>
            <w:r>
              <w:t>Favourable</w:t>
            </w:r>
          </w:p>
        </w:tc>
        <w:tc>
          <w:tcPr>
            <w:tcW w:w="4428" w:type="dxa"/>
          </w:tcPr>
          <w:p w:rsidR="002A68C4" w:rsidRDefault="001C3859">
            <w:pPr>
              <w:keepNext/>
              <w:jc w:val="right"/>
              <w:rPr>
                <w:i/>
              </w:rPr>
            </w:pPr>
            <w:r>
              <w:rPr>
                <w:i/>
              </w:rPr>
              <w:t>Maximum</w:t>
            </w:r>
          </w:p>
        </w:tc>
      </w:tr>
      <w:tr w:rsidR="002A68C4">
        <w:tblPrEx>
          <w:tblCellMar>
            <w:top w:w="0" w:type="dxa"/>
            <w:left w:w="0" w:type="dxa"/>
            <w:bottom w:w="0" w:type="dxa"/>
            <w:right w:w="0" w:type="dxa"/>
          </w:tblCellMar>
        </w:tblPrEx>
        <w:tc>
          <w:tcPr>
            <w:tcW w:w="336" w:type="dxa"/>
          </w:tcPr>
          <w:p w:rsidR="002A68C4" w:rsidRDefault="001C3859">
            <w:pPr>
              <w:keepNext/>
            </w:pPr>
            <w:r>
              <w:t>997</w:t>
            </w:r>
          </w:p>
        </w:tc>
        <w:tc>
          <w:tcPr>
            <w:tcW w:w="361" w:type="dxa"/>
          </w:tcPr>
          <w:p w:rsidR="002A68C4" w:rsidRDefault="001C3859">
            <w:pPr>
              <w:keepNext/>
            </w:pPr>
            <w:r>
              <w:t>□</w:t>
            </w:r>
          </w:p>
        </w:tc>
        <w:tc>
          <w:tcPr>
            <w:tcW w:w="3731" w:type="dxa"/>
          </w:tcPr>
          <w:p w:rsidR="002A68C4" w:rsidRDefault="001C3859">
            <w:pPr>
              <w:keepNext/>
            </w:pPr>
            <w:r>
              <w:t>Don't Know</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998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999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tbl>
      <w:tblPr>
        <w:tblStyle w:val="GQuestionCommonProperties"/>
        <w:tblW w:w="0" w:type="auto"/>
        <w:tblInd w:w="0" w:type="dxa"/>
        <w:tblCellMar>
          <w:top w:w="0" w:type="dxa"/>
          <w:left w:w="0" w:type="dxa"/>
          <w:bottom w:w="0" w:type="dxa"/>
          <w:right w:w="0" w:type="dxa"/>
        </w:tblCellMar>
        <w:tblLook w:val="04A0"/>
      </w:tblPr>
      <w:tblGrid>
        <w:gridCol w:w="7878"/>
        <w:gridCol w:w="978"/>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fldChar w:fldCharType="begin"/>
            </w:r>
            <w:r w:rsidR="001C3859">
              <w:instrText xml:space="preserve">TC </w:instrText>
            </w:r>
            <w:bookmarkStart w:id="1867" w:name="_Toc266971935"/>
            <w:r w:rsidR="001C3859">
              <w:instrText>p130q3</w:instrText>
            </w:r>
            <w:bookmarkEnd w:id="1867"/>
            <w:r w:rsidR="001C3859">
              <w:instrText xml:space="preserve"> \l 2 \f a</w:instrText>
            </w:r>
            <w:r>
              <w:fldChar w:fldCharType="end"/>
            </w:r>
            <w:r w:rsidR="001C3859">
              <w:rPr>
                <w:rStyle w:val="GVariableName"/>
              </w:rPr>
              <w:t>p130q3</w:t>
            </w:r>
            <w:r w:rsidR="001C3859">
              <w:rPr>
                <w:i/>
              </w:rPr>
              <w:t>- Show all respondents/required</w:t>
            </w:r>
          </w:p>
        </w:tc>
        <w:tc>
          <w:tcPr>
            <w:tcW w:w="0" w:type="auto"/>
            <w:shd w:val="clear" w:color="auto" w:fill="D0D0D0"/>
            <w:vAlign w:val="bottom"/>
          </w:tcPr>
          <w:p w:rsidR="002A68C4" w:rsidRDefault="001C3859">
            <w:pPr>
              <w:keepNext/>
              <w:jc w:val="right"/>
            </w:pPr>
            <w:r>
              <w:t>RULE</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On the</w:t>
            </w:r>
            <w:r>
              <w:rPr>
                <w:b/>
              </w:rPr>
              <w:t xml:space="preserve"> scale below, please indicate how you feel about...&lt;</w:t>
            </w:r>
            <w:proofErr w:type="spellStart"/>
            <w:r>
              <w:rPr>
                <w:b/>
              </w:rPr>
              <w:t>br</w:t>
            </w:r>
            <w:proofErr w:type="spellEnd"/>
            <w:r>
              <w:rPr>
                <w:b/>
              </w:rPr>
              <w:t>/&gt;&lt;</w:t>
            </w:r>
            <w:proofErr w:type="spellStart"/>
            <w:r>
              <w:rPr>
                <w:b/>
              </w:rPr>
              <w:t>br</w:t>
            </w:r>
            <w:proofErr w:type="spellEnd"/>
            <w:r>
              <w:rPr>
                <w:b/>
              </w:rPr>
              <w:t xml:space="preserve">/&gt;Ed </w:t>
            </w:r>
            <w:proofErr w:type="spellStart"/>
            <w:r>
              <w:rPr>
                <w:b/>
              </w:rPr>
              <w:t>Miliband</w:t>
            </w:r>
            <w:proofErr w:type="spellEnd"/>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Values in range 0 to 10</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0</w:t>
            </w:r>
          </w:p>
        </w:tc>
        <w:tc>
          <w:tcPr>
            <w:tcW w:w="361" w:type="dxa"/>
          </w:tcPr>
          <w:p w:rsidR="002A68C4" w:rsidRDefault="001C3859">
            <w:pPr>
              <w:keepNext/>
            </w:pPr>
            <w:r>
              <w:t>&lt;</w:t>
            </w:r>
          </w:p>
        </w:tc>
        <w:tc>
          <w:tcPr>
            <w:tcW w:w="3731" w:type="dxa"/>
          </w:tcPr>
          <w:p w:rsidR="002A68C4" w:rsidRDefault="001C3859">
            <w:pPr>
              <w:keepNext/>
            </w:pPr>
            <w:r>
              <w:t>Unfavourable</w:t>
            </w:r>
          </w:p>
        </w:tc>
        <w:tc>
          <w:tcPr>
            <w:tcW w:w="4428" w:type="dxa"/>
          </w:tcPr>
          <w:p w:rsidR="002A68C4" w:rsidRDefault="001C3859">
            <w:pPr>
              <w:keepNext/>
              <w:jc w:val="right"/>
              <w:rPr>
                <w:i/>
              </w:rPr>
            </w:pPr>
            <w:r>
              <w:rPr>
                <w:i/>
              </w:rPr>
              <w:t>Minimum</w:t>
            </w:r>
          </w:p>
        </w:tc>
      </w:tr>
      <w:tr w:rsidR="002A68C4">
        <w:tblPrEx>
          <w:tblCellMar>
            <w:top w:w="0" w:type="dxa"/>
            <w:left w:w="0" w:type="dxa"/>
            <w:bottom w:w="0" w:type="dxa"/>
            <w:right w:w="0" w:type="dxa"/>
          </w:tblCellMar>
        </w:tblPrEx>
        <w:tc>
          <w:tcPr>
            <w:tcW w:w="336" w:type="dxa"/>
          </w:tcPr>
          <w:p w:rsidR="002A68C4" w:rsidRDefault="001C3859">
            <w:pPr>
              <w:keepNext/>
            </w:pPr>
            <w:r>
              <w:t>10</w:t>
            </w:r>
          </w:p>
        </w:tc>
        <w:tc>
          <w:tcPr>
            <w:tcW w:w="361" w:type="dxa"/>
          </w:tcPr>
          <w:p w:rsidR="002A68C4" w:rsidRDefault="001C3859">
            <w:pPr>
              <w:keepNext/>
            </w:pPr>
            <w:r>
              <w:t>&gt;</w:t>
            </w:r>
          </w:p>
        </w:tc>
        <w:tc>
          <w:tcPr>
            <w:tcW w:w="3731" w:type="dxa"/>
          </w:tcPr>
          <w:p w:rsidR="002A68C4" w:rsidRDefault="001C3859">
            <w:pPr>
              <w:keepNext/>
            </w:pPr>
            <w:r>
              <w:t>Favourable</w:t>
            </w:r>
          </w:p>
        </w:tc>
        <w:tc>
          <w:tcPr>
            <w:tcW w:w="4428" w:type="dxa"/>
          </w:tcPr>
          <w:p w:rsidR="002A68C4" w:rsidRDefault="001C3859">
            <w:pPr>
              <w:keepNext/>
              <w:jc w:val="right"/>
              <w:rPr>
                <w:i/>
              </w:rPr>
            </w:pPr>
            <w:r>
              <w:rPr>
                <w:i/>
              </w:rPr>
              <w:t>Maximum</w:t>
            </w:r>
          </w:p>
        </w:tc>
      </w:tr>
      <w:tr w:rsidR="002A68C4">
        <w:tblPrEx>
          <w:tblCellMar>
            <w:top w:w="0" w:type="dxa"/>
            <w:left w:w="0" w:type="dxa"/>
            <w:bottom w:w="0" w:type="dxa"/>
            <w:right w:w="0" w:type="dxa"/>
          </w:tblCellMar>
        </w:tblPrEx>
        <w:tc>
          <w:tcPr>
            <w:tcW w:w="336" w:type="dxa"/>
          </w:tcPr>
          <w:p w:rsidR="002A68C4" w:rsidRDefault="001C3859">
            <w:pPr>
              <w:keepNext/>
            </w:pPr>
            <w:r>
              <w:t>997</w:t>
            </w:r>
          </w:p>
        </w:tc>
        <w:tc>
          <w:tcPr>
            <w:tcW w:w="361" w:type="dxa"/>
          </w:tcPr>
          <w:p w:rsidR="002A68C4" w:rsidRDefault="001C3859">
            <w:pPr>
              <w:keepNext/>
            </w:pPr>
            <w:r>
              <w:t>□</w:t>
            </w:r>
          </w:p>
        </w:tc>
        <w:tc>
          <w:tcPr>
            <w:tcW w:w="3731" w:type="dxa"/>
          </w:tcPr>
          <w:p w:rsidR="002A68C4" w:rsidRDefault="001C3859">
            <w:pPr>
              <w:keepNext/>
            </w:pPr>
            <w:r>
              <w:t>Don't Know</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998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999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tbl>
      <w:tblPr>
        <w:tblStyle w:val="GQuestionCommonProperties"/>
        <w:tblW w:w="0" w:type="auto"/>
        <w:tblInd w:w="0" w:type="dxa"/>
        <w:tblCellMar>
          <w:top w:w="0" w:type="dxa"/>
          <w:left w:w="0" w:type="dxa"/>
          <w:bottom w:w="0" w:type="dxa"/>
          <w:right w:w="0" w:type="dxa"/>
        </w:tblCellMar>
        <w:tblLook w:val="04A0"/>
      </w:tblPr>
      <w:tblGrid>
        <w:gridCol w:w="7878"/>
        <w:gridCol w:w="978"/>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fldChar w:fldCharType="begin"/>
            </w:r>
            <w:r w:rsidR="001C3859">
              <w:instrText xml:space="preserve">TC </w:instrText>
            </w:r>
            <w:bookmarkStart w:id="1868" w:name="_Toc266971936"/>
            <w:r w:rsidR="001C3859">
              <w:instrText>p130q4</w:instrText>
            </w:r>
            <w:bookmarkEnd w:id="1868"/>
            <w:r w:rsidR="001C3859">
              <w:instrText xml:space="preserve"> \l 2 \f a</w:instrText>
            </w:r>
            <w:r>
              <w:fldChar w:fldCharType="end"/>
            </w:r>
            <w:r w:rsidR="001C3859">
              <w:rPr>
                <w:rStyle w:val="GVariableName"/>
              </w:rPr>
              <w:t>p130q4</w:t>
            </w:r>
            <w:r w:rsidR="001C3859">
              <w:rPr>
                <w:i/>
              </w:rPr>
              <w:t>- Show all respondents/required</w:t>
            </w:r>
          </w:p>
        </w:tc>
        <w:tc>
          <w:tcPr>
            <w:tcW w:w="0" w:type="auto"/>
            <w:shd w:val="clear" w:color="auto" w:fill="D0D0D0"/>
            <w:vAlign w:val="bottom"/>
          </w:tcPr>
          <w:p w:rsidR="002A68C4" w:rsidRDefault="001C3859">
            <w:pPr>
              <w:keepNext/>
              <w:jc w:val="right"/>
            </w:pPr>
            <w:r>
              <w:t>RULE</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On the scale below, please indicate how you feel about...&lt;</w:t>
            </w:r>
            <w:proofErr w:type="spellStart"/>
            <w:r>
              <w:rPr>
                <w:b/>
              </w:rPr>
              <w:t>br</w:t>
            </w:r>
            <w:proofErr w:type="spellEnd"/>
            <w:r>
              <w:rPr>
                <w:b/>
              </w:rPr>
              <w:t>/&gt;&lt;</w:t>
            </w:r>
            <w:proofErr w:type="spellStart"/>
            <w:r>
              <w:rPr>
                <w:b/>
              </w:rPr>
              <w:t>br</w:t>
            </w:r>
            <w:proofErr w:type="spellEnd"/>
            <w:r>
              <w:rPr>
                <w:b/>
              </w:rPr>
              <w:t>/&gt;Ed Balls</w:t>
            </w:r>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Values in range 0 to 10</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0</w:t>
            </w:r>
          </w:p>
        </w:tc>
        <w:tc>
          <w:tcPr>
            <w:tcW w:w="361" w:type="dxa"/>
          </w:tcPr>
          <w:p w:rsidR="002A68C4" w:rsidRDefault="001C3859">
            <w:pPr>
              <w:keepNext/>
            </w:pPr>
            <w:r>
              <w:t>&lt;</w:t>
            </w:r>
          </w:p>
        </w:tc>
        <w:tc>
          <w:tcPr>
            <w:tcW w:w="3731" w:type="dxa"/>
          </w:tcPr>
          <w:p w:rsidR="002A68C4" w:rsidRDefault="001C3859">
            <w:pPr>
              <w:keepNext/>
            </w:pPr>
            <w:r>
              <w:t>Unfavourable</w:t>
            </w:r>
          </w:p>
        </w:tc>
        <w:tc>
          <w:tcPr>
            <w:tcW w:w="4428" w:type="dxa"/>
          </w:tcPr>
          <w:p w:rsidR="002A68C4" w:rsidRDefault="001C3859">
            <w:pPr>
              <w:keepNext/>
              <w:jc w:val="right"/>
              <w:rPr>
                <w:i/>
              </w:rPr>
            </w:pPr>
            <w:r>
              <w:rPr>
                <w:i/>
              </w:rPr>
              <w:t>Minimum</w:t>
            </w:r>
          </w:p>
        </w:tc>
      </w:tr>
      <w:tr w:rsidR="002A68C4">
        <w:tblPrEx>
          <w:tblCellMar>
            <w:top w:w="0" w:type="dxa"/>
            <w:left w:w="0" w:type="dxa"/>
            <w:bottom w:w="0" w:type="dxa"/>
            <w:right w:w="0" w:type="dxa"/>
          </w:tblCellMar>
        </w:tblPrEx>
        <w:tc>
          <w:tcPr>
            <w:tcW w:w="336" w:type="dxa"/>
          </w:tcPr>
          <w:p w:rsidR="002A68C4" w:rsidRDefault="001C3859">
            <w:pPr>
              <w:keepNext/>
            </w:pPr>
            <w:r>
              <w:t>10</w:t>
            </w:r>
          </w:p>
        </w:tc>
        <w:tc>
          <w:tcPr>
            <w:tcW w:w="361" w:type="dxa"/>
          </w:tcPr>
          <w:p w:rsidR="002A68C4" w:rsidRDefault="001C3859">
            <w:pPr>
              <w:keepNext/>
            </w:pPr>
            <w:r>
              <w:t>&gt;</w:t>
            </w:r>
          </w:p>
        </w:tc>
        <w:tc>
          <w:tcPr>
            <w:tcW w:w="3731" w:type="dxa"/>
          </w:tcPr>
          <w:p w:rsidR="002A68C4" w:rsidRDefault="001C3859">
            <w:pPr>
              <w:keepNext/>
            </w:pPr>
            <w:r>
              <w:t>Favourable</w:t>
            </w:r>
          </w:p>
        </w:tc>
        <w:tc>
          <w:tcPr>
            <w:tcW w:w="4428" w:type="dxa"/>
          </w:tcPr>
          <w:p w:rsidR="002A68C4" w:rsidRDefault="001C3859">
            <w:pPr>
              <w:keepNext/>
              <w:jc w:val="right"/>
              <w:rPr>
                <w:i/>
              </w:rPr>
            </w:pPr>
            <w:r>
              <w:rPr>
                <w:i/>
              </w:rPr>
              <w:t>Maximum</w:t>
            </w:r>
          </w:p>
        </w:tc>
      </w:tr>
      <w:tr w:rsidR="002A68C4">
        <w:tblPrEx>
          <w:tblCellMar>
            <w:top w:w="0" w:type="dxa"/>
            <w:left w:w="0" w:type="dxa"/>
            <w:bottom w:w="0" w:type="dxa"/>
            <w:right w:w="0" w:type="dxa"/>
          </w:tblCellMar>
        </w:tblPrEx>
        <w:tc>
          <w:tcPr>
            <w:tcW w:w="336" w:type="dxa"/>
          </w:tcPr>
          <w:p w:rsidR="002A68C4" w:rsidRDefault="001C3859">
            <w:pPr>
              <w:keepNext/>
            </w:pPr>
            <w:r>
              <w:t>997</w:t>
            </w:r>
          </w:p>
        </w:tc>
        <w:tc>
          <w:tcPr>
            <w:tcW w:w="361" w:type="dxa"/>
          </w:tcPr>
          <w:p w:rsidR="002A68C4" w:rsidRDefault="001C3859">
            <w:pPr>
              <w:keepNext/>
            </w:pPr>
            <w:r>
              <w:t>□</w:t>
            </w:r>
          </w:p>
        </w:tc>
        <w:tc>
          <w:tcPr>
            <w:tcW w:w="3731" w:type="dxa"/>
          </w:tcPr>
          <w:p w:rsidR="002A68C4" w:rsidRDefault="001C3859">
            <w:pPr>
              <w:keepNext/>
            </w:pPr>
            <w:r>
              <w:t>Don't Know</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998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999</w:t>
            </w:r>
          </w:p>
        </w:tc>
        <w:tc>
          <w:tcPr>
            <w:tcW w:w="361" w:type="dxa"/>
          </w:tcPr>
          <w:p w:rsidR="002A68C4" w:rsidRDefault="002A68C4">
            <w:pPr>
              <w:keepNext/>
            </w:pPr>
          </w:p>
        </w:tc>
        <w:tc>
          <w:tcPr>
            <w:tcW w:w="3731" w:type="dxa"/>
          </w:tcPr>
          <w:p w:rsidR="002A68C4" w:rsidRDefault="001C3859">
            <w:pPr>
              <w:keepNext/>
            </w:pPr>
            <w:r>
              <w:t>Not</w:t>
            </w:r>
            <w:r>
              <w:t xml:space="preserve"> Asked</w:t>
            </w:r>
          </w:p>
        </w:tc>
        <w:tc>
          <w:tcPr>
            <w:tcW w:w="4428" w:type="dxa"/>
          </w:tcPr>
          <w:p w:rsidR="002A68C4" w:rsidRDefault="001C3859">
            <w:pPr>
              <w:keepNext/>
              <w:jc w:val="right"/>
              <w:rPr>
                <w:i/>
              </w:rPr>
            </w:pPr>
            <w:r>
              <w:rPr>
                <w:i/>
              </w:rPr>
              <w:t>Admin/Not Shown</w:t>
            </w:r>
          </w:p>
        </w:tc>
      </w:tr>
    </w:tbl>
    <w:p w:rsidR="002A68C4" w:rsidRDefault="002A68C4">
      <w:pPr>
        <w:pStyle w:val="GQuestionSpacer"/>
      </w:pPr>
    </w:p>
    <w:tbl>
      <w:tblPr>
        <w:tblStyle w:val="GQuestionCommonProperties"/>
        <w:tblW w:w="0" w:type="auto"/>
        <w:tblInd w:w="0" w:type="dxa"/>
        <w:tblCellMar>
          <w:top w:w="0" w:type="dxa"/>
          <w:left w:w="0" w:type="dxa"/>
          <w:bottom w:w="0" w:type="dxa"/>
          <w:right w:w="0" w:type="dxa"/>
        </w:tblCellMar>
        <w:tblLook w:val="04A0"/>
      </w:tblPr>
      <w:tblGrid>
        <w:gridCol w:w="7878"/>
        <w:gridCol w:w="978"/>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fldChar w:fldCharType="begin"/>
            </w:r>
            <w:r w:rsidR="001C3859">
              <w:instrText xml:space="preserve">TC </w:instrText>
            </w:r>
            <w:bookmarkStart w:id="1869" w:name="_Toc266971937"/>
            <w:r w:rsidR="001C3859">
              <w:instrText>p130q5</w:instrText>
            </w:r>
            <w:bookmarkEnd w:id="1869"/>
            <w:r w:rsidR="001C3859">
              <w:instrText xml:space="preserve"> \l 2 \f a</w:instrText>
            </w:r>
            <w:r>
              <w:fldChar w:fldCharType="end"/>
            </w:r>
            <w:r w:rsidR="001C3859">
              <w:rPr>
                <w:rStyle w:val="GVariableName"/>
              </w:rPr>
              <w:t>p130q5</w:t>
            </w:r>
            <w:r w:rsidR="001C3859">
              <w:rPr>
                <w:i/>
              </w:rPr>
              <w:t>- Show all respondents/required</w:t>
            </w:r>
          </w:p>
        </w:tc>
        <w:tc>
          <w:tcPr>
            <w:tcW w:w="0" w:type="auto"/>
            <w:shd w:val="clear" w:color="auto" w:fill="D0D0D0"/>
            <w:vAlign w:val="bottom"/>
          </w:tcPr>
          <w:p w:rsidR="002A68C4" w:rsidRDefault="001C3859">
            <w:pPr>
              <w:keepNext/>
              <w:jc w:val="right"/>
            </w:pPr>
            <w:r>
              <w:t>RULE</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On the scale below, please indicate how you feel about...&lt;</w:t>
            </w:r>
            <w:proofErr w:type="spellStart"/>
            <w:r>
              <w:rPr>
                <w:b/>
              </w:rPr>
              <w:t>br</w:t>
            </w:r>
            <w:proofErr w:type="spellEnd"/>
            <w:r>
              <w:rPr>
                <w:b/>
              </w:rPr>
              <w:t>/&gt;&lt;</w:t>
            </w:r>
            <w:proofErr w:type="spellStart"/>
            <w:r>
              <w:rPr>
                <w:b/>
              </w:rPr>
              <w:t>br</w:t>
            </w:r>
            <w:proofErr w:type="spellEnd"/>
            <w:r>
              <w:rPr>
                <w:b/>
              </w:rPr>
              <w:t>/&gt;Andy Burnham</w:t>
            </w:r>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Values in range 0 to 10</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0</w:t>
            </w:r>
          </w:p>
        </w:tc>
        <w:tc>
          <w:tcPr>
            <w:tcW w:w="361" w:type="dxa"/>
          </w:tcPr>
          <w:p w:rsidR="002A68C4" w:rsidRDefault="001C3859">
            <w:pPr>
              <w:keepNext/>
            </w:pPr>
            <w:r>
              <w:t>&lt;</w:t>
            </w:r>
          </w:p>
        </w:tc>
        <w:tc>
          <w:tcPr>
            <w:tcW w:w="3731" w:type="dxa"/>
          </w:tcPr>
          <w:p w:rsidR="002A68C4" w:rsidRDefault="001C3859">
            <w:pPr>
              <w:keepNext/>
            </w:pPr>
            <w:r>
              <w:t>Unfavourable</w:t>
            </w:r>
          </w:p>
        </w:tc>
        <w:tc>
          <w:tcPr>
            <w:tcW w:w="4428" w:type="dxa"/>
          </w:tcPr>
          <w:p w:rsidR="002A68C4" w:rsidRDefault="001C3859">
            <w:pPr>
              <w:keepNext/>
              <w:jc w:val="right"/>
              <w:rPr>
                <w:i/>
              </w:rPr>
            </w:pPr>
            <w:r>
              <w:rPr>
                <w:i/>
              </w:rPr>
              <w:t>Minimum</w:t>
            </w:r>
          </w:p>
        </w:tc>
      </w:tr>
      <w:tr w:rsidR="002A68C4">
        <w:tblPrEx>
          <w:tblCellMar>
            <w:top w:w="0" w:type="dxa"/>
            <w:left w:w="0" w:type="dxa"/>
            <w:bottom w:w="0" w:type="dxa"/>
            <w:right w:w="0" w:type="dxa"/>
          </w:tblCellMar>
        </w:tblPrEx>
        <w:tc>
          <w:tcPr>
            <w:tcW w:w="336" w:type="dxa"/>
          </w:tcPr>
          <w:p w:rsidR="002A68C4" w:rsidRDefault="001C3859">
            <w:pPr>
              <w:keepNext/>
            </w:pPr>
            <w:r>
              <w:t>10</w:t>
            </w:r>
          </w:p>
        </w:tc>
        <w:tc>
          <w:tcPr>
            <w:tcW w:w="361" w:type="dxa"/>
          </w:tcPr>
          <w:p w:rsidR="002A68C4" w:rsidRDefault="001C3859">
            <w:pPr>
              <w:keepNext/>
            </w:pPr>
            <w:r>
              <w:t>&gt;</w:t>
            </w:r>
          </w:p>
        </w:tc>
        <w:tc>
          <w:tcPr>
            <w:tcW w:w="3731" w:type="dxa"/>
          </w:tcPr>
          <w:p w:rsidR="002A68C4" w:rsidRDefault="001C3859">
            <w:pPr>
              <w:keepNext/>
            </w:pPr>
            <w:r>
              <w:t>Favourable</w:t>
            </w:r>
          </w:p>
        </w:tc>
        <w:tc>
          <w:tcPr>
            <w:tcW w:w="4428" w:type="dxa"/>
          </w:tcPr>
          <w:p w:rsidR="002A68C4" w:rsidRDefault="001C3859">
            <w:pPr>
              <w:keepNext/>
              <w:jc w:val="right"/>
              <w:rPr>
                <w:i/>
              </w:rPr>
            </w:pPr>
            <w:r>
              <w:rPr>
                <w:i/>
              </w:rPr>
              <w:t>Maximum</w:t>
            </w:r>
          </w:p>
        </w:tc>
      </w:tr>
      <w:tr w:rsidR="002A68C4">
        <w:tblPrEx>
          <w:tblCellMar>
            <w:top w:w="0" w:type="dxa"/>
            <w:left w:w="0" w:type="dxa"/>
            <w:bottom w:w="0" w:type="dxa"/>
            <w:right w:w="0" w:type="dxa"/>
          </w:tblCellMar>
        </w:tblPrEx>
        <w:tc>
          <w:tcPr>
            <w:tcW w:w="336" w:type="dxa"/>
          </w:tcPr>
          <w:p w:rsidR="002A68C4" w:rsidRDefault="001C3859">
            <w:pPr>
              <w:keepNext/>
            </w:pPr>
            <w:r>
              <w:t>997</w:t>
            </w:r>
          </w:p>
        </w:tc>
        <w:tc>
          <w:tcPr>
            <w:tcW w:w="361" w:type="dxa"/>
          </w:tcPr>
          <w:p w:rsidR="002A68C4" w:rsidRDefault="001C3859">
            <w:pPr>
              <w:keepNext/>
            </w:pPr>
            <w:r>
              <w:t>□</w:t>
            </w:r>
          </w:p>
        </w:tc>
        <w:tc>
          <w:tcPr>
            <w:tcW w:w="3731" w:type="dxa"/>
          </w:tcPr>
          <w:p w:rsidR="002A68C4" w:rsidRDefault="001C3859">
            <w:pPr>
              <w:keepNext/>
            </w:pPr>
            <w:r>
              <w:t>Don't Know</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998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999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tbl>
      <w:tblPr>
        <w:tblStyle w:val="GQuestionCommonProperties"/>
        <w:tblW w:w="0" w:type="auto"/>
        <w:tblInd w:w="0" w:type="dxa"/>
        <w:tblCellMar>
          <w:top w:w="0" w:type="dxa"/>
          <w:left w:w="0" w:type="dxa"/>
          <w:bottom w:w="0" w:type="dxa"/>
          <w:right w:w="0" w:type="dxa"/>
        </w:tblCellMar>
        <w:tblLook w:val="04A0"/>
      </w:tblPr>
      <w:tblGrid>
        <w:gridCol w:w="7878"/>
        <w:gridCol w:w="978"/>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lastRenderedPageBreak/>
              <w:fldChar w:fldCharType="begin"/>
            </w:r>
            <w:r w:rsidR="001C3859">
              <w:instrText xml:space="preserve">TC </w:instrText>
            </w:r>
            <w:bookmarkStart w:id="1870" w:name="_Toc266971938"/>
            <w:r w:rsidR="001C3859">
              <w:instrText>p130q6</w:instrText>
            </w:r>
            <w:bookmarkEnd w:id="1870"/>
            <w:r w:rsidR="001C3859">
              <w:instrText xml:space="preserve"> \l 2 \f a</w:instrText>
            </w:r>
            <w:r>
              <w:fldChar w:fldCharType="end"/>
            </w:r>
            <w:r w:rsidR="001C3859">
              <w:rPr>
                <w:rStyle w:val="GVariableName"/>
              </w:rPr>
              <w:t>p130q6</w:t>
            </w:r>
            <w:r w:rsidR="001C3859">
              <w:rPr>
                <w:i/>
              </w:rPr>
              <w:t>- Show all respondents/required</w:t>
            </w:r>
          </w:p>
        </w:tc>
        <w:tc>
          <w:tcPr>
            <w:tcW w:w="0" w:type="auto"/>
            <w:shd w:val="clear" w:color="auto" w:fill="D0D0D0"/>
            <w:vAlign w:val="bottom"/>
          </w:tcPr>
          <w:p w:rsidR="002A68C4" w:rsidRDefault="001C3859">
            <w:pPr>
              <w:keepNext/>
              <w:jc w:val="right"/>
            </w:pPr>
            <w:r>
              <w:t>RULE</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On the scale below, please indicate how you feel about...&lt;</w:t>
            </w:r>
            <w:proofErr w:type="spellStart"/>
            <w:r>
              <w:rPr>
                <w:b/>
              </w:rPr>
              <w:t>br</w:t>
            </w:r>
            <w:proofErr w:type="spellEnd"/>
            <w:r>
              <w:rPr>
                <w:b/>
              </w:rPr>
              <w:t>/&gt;&lt;</w:t>
            </w:r>
            <w:proofErr w:type="spellStart"/>
            <w:r>
              <w:rPr>
                <w:b/>
              </w:rPr>
              <w:t>br</w:t>
            </w:r>
            <w:proofErr w:type="spellEnd"/>
            <w:r>
              <w:rPr>
                <w:b/>
              </w:rPr>
              <w:t>/&gt;Diane Abbott</w:t>
            </w:r>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Values in range 0 to 10</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0</w:t>
            </w:r>
          </w:p>
        </w:tc>
        <w:tc>
          <w:tcPr>
            <w:tcW w:w="361" w:type="dxa"/>
          </w:tcPr>
          <w:p w:rsidR="002A68C4" w:rsidRDefault="001C3859">
            <w:pPr>
              <w:keepNext/>
            </w:pPr>
            <w:r>
              <w:t>&lt;</w:t>
            </w:r>
          </w:p>
        </w:tc>
        <w:tc>
          <w:tcPr>
            <w:tcW w:w="3731" w:type="dxa"/>
          </w:tcPr>
          <w:p w:rsidR="002A68C4" w:rsidRDefault="001C3859">
            <w:pPr>
              <w:keepNext/>
            </w:pPr>
            <w:r>
              <w:t>Unfavourable</w:t>
            </w:r>
          </w:p>
        </w:tc>
        <w:tc>
          <w:tcPr>
            <w:tcW w:w="4428" w:type="dxa"/>
          </w:tcPr>
          <w:p w:rsidR="002A68C4" w:rsidRDefault="001C3859">
            <w:pPr>
              <w:keepNext/>
              <w:jc w:val="right"/>
              <w:rPr>
                <w:i/>
              </w:rPr>
            </w:pPr>
            <w:r>
              <w:rPr>
                <w:i/>
              </w:rPr>
              <w:t>Minimum</w:t>
            </w:r>
          </w:p>
        </w:tc>
      </w:tr>
      <w:tr w:rsidR="002A68C4">
        <w:tblPrEx>
          <w:tblCellMar>
            <w:top w:w="0" w:type="dxa"/>
            <w:left w:w="0" w:type="dxa"/>
            <w:bottom w:w="0" w:type="dxa"/>
            <w:right w:w="0" w:type="dxa"/>
          </w:tblCellMar>
        </w:tblPrEx>
        <w:tc>
          <w:tcPr>
            <w:tcW w:w="336" w:type="dxa"/>
          </w:tcPr>
          <w:p w:rsidR="002A68C4" w:rsidRDefault="001C3859">
            <w:pPr>
              <w:keepNext/>
            </w:pPr>
            <w:r>
              <w:t>10</w:t>
            </w:r>
          </w:p>
        </w:tc>
        <w:tc>
          <w:tcPr>
            <w:tcW w:w="361" w:type="dxa"/>
          </w:tcPr>
          <w:p w:rsidR="002A68C4" w:rsidRDefault="001C3859">
            <w:pPr>
              <w:keepNext/>
            </w:pPr>
            <w:r>
              <w:t>&gt;</w:t>
            </w:r>
          </w:p>
        </w:tc>
        <w:tc>
          <w:tcPr>
            <w:tcW w:w="3731" w:type="dxa"/>
          </w:tcPr>
          <w:p w:rsidR="002A68C4" w:rsidRDefault="001C3859">
            <w:pPr>
              <w:keepNext/>
            </w:pPr>
            <w:r>
              <w:t>Favourable</w:t>
            </w:r>
          </w:p>
        </w:tc>
        <w:tc>
          <w:tcPr>
            <w:tcW w:w="4428" w:type="dxa"/>
          </w:tcPr>
          <w:p w:rsidR="002A68C4" w:rsidRDefault="001C3859">
            <w:pPr>
              <w:keepNext/>
              <w:jc w:val="right"/>
              <w:rPr>
                <w:i/>
              </w:rPr>
            </w:pPr>
            <w:r>
              <w:rPr>
                <w:i/>
              </w:rPr>
              <w:t>Maximum</w:t>
            </w:r>
          </w:p>
        </w:tc>
      </w:tr>
      <w:tr w:rsidR="002A68C4">
        <w:tblPrEx>
          <w:tblCellMar>
            <w:top w:w="0" w:type="dxa"/>
            <w:left w:w="0" w:type="dxa"/>
            <w:bottom w:w="0" w:type="dxa"/>
            <w:right w:w="0" w:type="dxa"/>
          </w:tblCellMar>
        </w:tblPrEx>
        <w:tc>
          <w:tcPr>
            <w:tcW w:w="336" w:type="dxa"/>
          </w:tcPr>
          <w:p w:rsidR="002A68C4" w:rsidRDefault="001C3859">
            <w:pPr>
              <w:keepNext/>
            </w:pPr>
            <w:r>
              <w:t>997</w:t>
            </w:r>
          </w:p>
        </w:tc>
        <w:tc>
          <w:tcPr>
            <w:tcW w:w="361" w:type="dxa"/>
          </w:tcPr>
          <w:p w:rsidR="002A68C4" w:rsidRDefault="001C3859">
            <w:pPr>
              <w:keepNext/>
            </w:pPr>
            <w:r>
              <w:t>□</w:t>
            </w:r>
          </w:p>
        </w:tc>
        <w:tc>
          <w:tcPr>
            <w:tcW w:w="3731" w:type="dxa"/>
          </w:tcPr>
          <w:p w:rsidR="002A68C4" w:rsidRDefault="001C3859">
            <w:pPr>
              <w:keepNext/>
            </w:pPr>
            <w:r>
              <w:t>Don't Know</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998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999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tbl>
      <w:tblPr>
        <w:tblStyle w:val="GQuestionCommonProperties"/>
        <w:tblW w:w="0" w:type="auto"/>
        <w:tblInd w:w="0" w:type="dxa"/>
        <w:tblCellMar>
          <w:top w:w="0" w:type="dxa"/>
          <w:left w:w="0" w:type="dxa"/>
          <w:bottom w:w="0" w:type="dxa"/>
          <w:right w:w="0" w:type="dxa"/>
        </w:tblCellMar>
        <w:tblLook w:val="04A0"/>
      </w:tblPr>
      <w:tblGrid>
        <w:gridCol w:w="7829"/>
        <w:gridCol w:w="1027"/>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fldChar w:fldCharType="begin"/>
            </w:r>
            <w:r w:rsidR="001C3859">
              <w:instrText xml:space="preserve">TC </w:instrText>
            </w:r>
            <w:bookmarkStart w:id="1871" w:name="_Toc266971939"/>
            <w:r w:rsidR="001C3859">
              <w:instrText>p140q1</w:instrText>
            </w:r>
            <w:bookmarkEnd w:id="1871"/>
            <w:r w:rsidR="001C3859">
              <w:instrText xml:space="preserve"> \l 2 \f a</w:instrText>
            </w:r>
            <w:r>
              <w:fldChar w:fldCharType="end"/>
            </w:r>
            <w:r w:rsidR="001C3859">
              <w:rPr>
                <w:rStyle w:val="GVariableName"/>
              </w:rPr>
              <w:t>p140q1</w:t>
            </w:r>
            <w:r w:rsidR="001C3859">
              <w:rPr>
                <w:i/>
              </w:rPr>
              <w:t>- Show if p10q1 == 2/required</w:t>
            </w:r>
          </w:p>
        </w:tc>
        <w:tc>
          <w:tcPr>
            <w:tcW w:w="0" w:type="auto"/>
            <w:shd w:val="clear" w:color="auto" w:fill="D0D0D0"/>
            <w:vAlign w:val="bottom"/>
          </w:tcPr>
          <w:p w:rsidR="002A68C4" w:rsidRDefault="001C3859">
            <w:pPr>
              <w:keepNext/>
              <w:jc w:val="right"/>
            </w:pPr>
            <w:r>
              <w:t>RULE</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On the scale below, please indicate how you feel about...&lt;</w:t>
            </w:r>
            <w:proofErr w:type="spellStart"/>
            <w:r>
              <w:rPr>
                <w:b/>
              </w:rPr>
              <w:t>br</w:t>
            </w:r>
            <w:proofErr w:type="spellEnd"/>
            <w:r>
              <w:rPr>
                <w:b/>
              </w:rPr>
              <w:t>/&gt;&lt;</w:t>
            </w:r>
            <w:proofErr w:type="spellStart"/>
            <w:r>
              <w:rPr>
                <w:b/>
              </w:rPr>
              <w:t>br</w:t>
            </w:r>
            <w:proofErr w:type="spellEnd"/>
            <w:r>
              <w:rPr>
                <w:b/>
              </w:rPr>
              <w:t xml:space="preserve">/&gt;Alex </w:t>
            </w:r>
            <w:proofErr w:type="spellStart"/>
            <w:r>
              <w:rPr>
                <w:b/>
              </w:rPr>
              <w:t>Salmond</w:t>
            </w:r>
            <w:proofErr w:type="spellEnd"/>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Values in range 0 to 10</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0</w:t>
            </w:r>
          </w:p>
        </w:tc>
        <w:tc>
          <w:tcPr>
            <w:tcW w:w="361" w:type="dxa"/>
          </w:tcPr>
          <w:p w:rsidR="002A68C4" w:rsidRDefault="001C3859">
            <w:pPr>
              <w:keepNext/>
            </w:pPr>
            <w:r>
              <w:t>&lt;</w:t>
            </w:r>
          </w:p>
        </w:tc>
        <w:tc>
          <w:tcPr>
            <w:tcW w:w="3731" w:type="dxa"/>
          </w:tcPr>
          <w:p w:rsidR="002A68C4" w:rsidRDefault="001C3859">
            <w:pPr>
              <w:keepNext/>
            </w:pPr>
            <w:r>
              <w:t>Unfavourable</w:t>
            </w:r>
          </w:p>
        </w:tc>
        <w:tc>
          <w:tcPr>
            <w:tcW w:w="4428" w:type="dxa"/>
          </w:tcPr>
          <w:p w:rsidR="002A68C4" w:rsidRDefault="001C3859">
            <w:pPr>
              <w:keepNext/>
              <w:jc w:val="right"/>
              <w:rPr>
                <w:i/>
              </w:rPr>
            </w:pPr>
            <w:r>
              <w:rPr>
                <w:i/>
              </w:rPr>
              <w:t>Minimum</w:t>
            </w:r>
          </w:p>
        </w:tc>
      </w:tr>
      <w:tr w:rsidR="002A68C4">
        <w:tblPrEx>
          <w:tblCellMar>
            <w:top w:w="0" w:type="dxa"/>
            <w:left w:w="0" w:type="dxa"/>
            <w:bottom w:w="0" w:type="dxa"/>
            <w:right w:w="0" w:type="dxa"/>
          </w:tblCellMar>
        </w:tblPrEx>
        <w:tc>
          <w:tcPr>
            <w:tcW w:w="336" w:type="dxa"/>
          </w:tcPr>
          <w:p w:rsidR="002A68C4" w:rsidRDefault="001C3859">
            <w:pPr>
              <w:keepNext/>
            </w:pPr>
            <w:r>
              <w:t>10</w:t>
            </w:r>
          </w:p>
        </w:tc>
        <w:tc>
          <w:tcPr>
            <w:tcW w:w="361" w:type="dxa"/>
          </w:tcPr>
          <w:p w:rsidR="002A68C4" w:rsidRDefault="001C3859">
            <w:pPr>
              <w:keepNext/>
            </w:pPr>
            <w:r>
              <w:t>&gt;</w:t>
            </w:r>
          </w:p>
        </w:tc>
        <w:tc>
          <w:tcPr>
            <w:tcW w:w="3731" w:type="dxa"/>
          </w:tcPr>
          <w:p w:rsidR="002A68C4" w:rsidRDefault="001C3859">
            <w:pPr>
              <w:keepNext/>
            </w:pPr>
            <w:r>
              <w:t>Favourable</w:t>
            </w:r>
          </w:p>
        </w:tc>
        <w:tc>
          <w:tcPr>
            <w:tcW w:w="4428" w:type="dxa"/>
          </w:tcPr>
          <w:p w:rsidR="002A68C4" w:rsidRDefault="001C3859">
            <w:pPr>
              <w:keepNext/>
              <w:jc w:val="right"/>
              <w:rPr>
                <w:i/>
              </w:rPr>
            </w:pPr>
            <w:r>
              <w:rPr>
                <w:i/>
              </w:rPr>
              <w:t>Maximum</w:t>
            </w:r>
          </w:p>
        </w:tc>
      </w:tr>
      <w:tr w:rsidR="002A68C4">
        <w:tblPrEx>
          <w:tblCellMar>
            <w:top w:w="0" w:type="dxa"/>
            <w:left w:w="0" w:type="dxa"/>
            <w:bottom w:w="0" w:type="dxa"/>
            <w:right w:w="0" w:type="dxa"/>
          </w:tblCellMar>
        </w:tblPrEx>
        <w:tc>
          <w:tcPr>
            <w:tcW w:w="336" w:type="dxa"/>
          </w:tcPr>
          <w:p w:rsidR="002A68C4" w:rsidRDefault="001C3859">
            <w:pPr>
              <w:keepNext/>
            </w:pPr>
            <w:r>
              <w:t>997</w:t>
            </w:r>
          </w:p>
        </w:tc>
        <w:tc>
          <w:tcPr>
            <w:tcW w:w="361" w:type="dxa"/>
          </w:tcPr>
          <w:p w:rsidR="002A68C4" w:rsidRDefault="001C3859">
            <w:pPr>
              <w:keepNext/>
            </w:pPr>
            <w:r>
              <w:t>□</w:t>
            </w:r>
          </w:p>
        </w:tc>
        <w:tc>
          <w:tcPr>
            <w:tcW w:w="3731" w:type="dxa"/>
          </w:tcPr>
          <w:p w:rsidR="002A68C4" w:rsidRDefault="001C3859">
            <w:pPr>
              <w:keepNext/>
            </w:pPr>
            <w:r>
              <w:t>Don't Know</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998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999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tbl>
      <w:tblPr>
        <w:tblStyle w:val="GQuestionCommonProperties"/>
        <w:tblW w:w="0" w:type="auto"/>
        <w:tblInd w:w="0" w:type="dxa"/>
        <w:tblCellMar>
          <w:top w:w="0" w:type="dxa"/>
          <w:left w:w="0" w:type="dxa"/>
          <w:bottom w:w="0" w:type="dxa"/>
          <w:right w:w="0" w:type="dxa"/>
        </w:tblCellMar>
        <w:tblLook w:val="04A0"/>
      </w:tblPr>
      <w:tblGrid>
        <w:gridCol w:w="7829"/>
        <w:gridCol w:w="1027"/>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fldChar w:fldCharType="begin"/>
            </w:r>
            <w:r w:rsidR="001C3859">
              <w:instrText xml:space="preserve">TC </w:instrText>
            </w:r>
            <w:bookmarkStart w:id="1872" w:name="_Toc266971940"/>
            <w:r w:rsidR="001C3859">
              <w:instrText>p150q1</w:instrText>
            </w:r>
            <w:bookmarkEnd w:id="1872"/>
            <w:r w:rsidR="001C3859">
              <w:instrText xml:space="preserve"> \l 2 \f a</w:instrText>
            </w:r>
            <w:r>
              <w:fldChar w:fldCharType="end"/>
            </w:r>
            <w:r w:rsidR="001C3859">
              <w:rPr>
                <w:rStyle w:val="GVariableName"/>
              </w:rPr>
              <w:t>p150q1</w:t>
            </w:r>
            <w:r w:rsidR="001C3859">
              <w:rPr>
                <w:i/>
              </w:rPr>
              <w:t>- Show if p10q1 == 3/required</w:t>
            </w:r>
          </w:p>
        </w:tc>
        <w:tc>
          <w:tcPr>
            <w:tcW w:w="0" w:type="auto"/>
            <w:shd w:val="clear" w:color="auto" w:fill="D0D0D0"/>
            <w:vAlign w:val="bottom"/>
          </w:tcPr>
          <w:p w:rsidR="002A68C4" w:rsidRDefault="001C3859">
            <w:pPr>
              <w:keepNext/>
              <w:jc w:val="right"/>
            </w:pPr>
            <w:r>
              <w:t>RULE</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 xml:space="preserve">On the scale </w:t>
            </w:r>
            <w:r>
              <w:rPr>
                <w:b/>
              </w:rPr>
              <w:t>below, please indicate how you feel about...&lt;</w:t>
            </w:r>
            <w:proofErr w:type="spellStart"/>
            <w:r>
              <w:rPr>
                <w:b/>
              </w:rPr>
              <w:t>br</w:t>
            </w:r>
            <w:proofErr w:type="spellEnd"/>
            <w:r>
              <w:rPr>
                <w:b/>
              </w:rPr>
              <w:t>/&gt;&lt;</w:t>
            </w:r>
            <w:proofErr w:type="spellStart"/>
            <w:r>
              <w:rPr>
                <w:b/>
              </w:rPr>
              <w:t>br</w:t>
            </w:r>
            <w:proofErr w:type="spellEnd"/>
            <w:r>
              <w:rPr>
                <w:b/>
              </w:rPr>
              <w:t>/&gt;</w:t>
            </w:r>
            <w:proofErr w:type="spellStart"/>
            <w:r>
              <w:rPr>
                <w:b/>
              </w:rPr>
              <w:t>Ieuan</w:t>
            </w:r>
            <w:proofErr w:type="spellEnd"/>
            <w:r>
              <w:rPr>
                <w:b/>
              </w:rPr>
              <w:t xml:space="preserve"> </w:t>
            </w:r>
            <w:proofErr w:type="spellStart"/>
            <w:r>
              <w:rPr>
                <w:b/>
              </w:rPr>
              <w:t>Wyn</w:t>
            </w:r>
            <w:proofErr w:type="spellEnd"/>
            <w:r>
              <w:rPr>
                <w:b/>
              </w:rPr>
              <w:t xml:space="preserve"> Jones</w:t>
            </w:r>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Values in range 0 to 10</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0</w:t>
            </w:r>
          </w:p>
        </w:tc>
        <w:tc>
          <w:tcPr>
            <w:tcW w:w="361" w:type="dxa"/>
          </w:tcPr>
          <w:p w:rsidR="002A68C4" w:rsidRDefault="001C3859">
            <w:pPr>
              <w:keepNext/>
            </w:pPr>
            <w:r>
              <w:t>&lt;</w:t>
            </w:r>
          </w:p>
        </w:tc>
        <w:tc>
          <w:tcPr>
            <w:tcW w:w="3731" w:type="dxa"/>
          </w:tcPr>
          <w:p w:rsidR="002A68C4" w:rsidRDefault="001C3859">
            <w:pPr>
              <w:keepNext/>
            </w:pPr>
            <w:r>
              <w:t>Unfavourable</w:t>
            </w:r>
          </w:p>
        </w:tc>
        <w:tc>
          <w:tcPr>
            <w:tcW w:w="4428" w:type="dxa"/>
          </w:tcPr>
          <w:p w:rsidR="002A68C4" w:rsidRDefault="001C3859">
            <w:pPr>
              <w:keepNext/>
              <w:jc w:val="right"/>
              <w:rPr>
                <w:i/>
              </w:rPr>
            </w:pPr>
            <w:r>
              <w:rPr>
                <w:i/>
              </w:rPr>
              <w:t>Minimum</w:t>
            </w:r>
          </w:p>
        </w:tc>
      </w:tr>
      <w:tr w:rsidR="002A68C4">
        <w:tblPrEx>
          <w:tblCellMar>
            <w:top w:w="0" w:type="dxa"/>
            <w:left w:w="0" w:type="dxa"/>
            <w:bottom w:w="0" w:type="dxa"/>
            <w:right w:w="0" w:type="dxa"/>
          </w:tblCellMar>
        </w:tblPrEx>
        <w:tc>
          <w:tcPr>
            <w:tcW w:w="336" w:type="dxa"/>
          </w:tcPr>
          <w:p w:rsidR="002A68C4" w:rsidRDefault="001C3859">
            <w:pPr>
              <w:keepNext/>
            </w:pPr>
            <w:r>
              <w:t>10</w:t>
            </w:r>
          </w:p>
        </w:tc>
        <w:tc>
          <w:tcPr>
            <w:tcW w:w="361" w:type="dxa"/>
          </w:tcPr>
          <w:p w:rsidR="002A68C4" w:rsidRDefault="001C3859">
            <w:pPr>
              <w:keepNext/>
            </w:pPr>
            <w:r>
              <w:t>&gt;</w:t>
            </w:r>
          </w:p>
        </w:tc>
        <w:tc>
          <w:tcPr>
            <w:tcW w:w="3731" w:type="dxa"/>
          </w:tcPr>
          <w:p w:rsidR="002A68C4" w:rsidRDefault="001C3859">
            <w:pPr>
              <w:keepNext/>
            </w:pPr>
            <w:r>
              <w:t>Favourable</w:t>
            </w:r>
          </w:p>
        </w:tc>
        <w:tc>
          <w:tcPr>
            <w:tcW w:w="4428" w:type="dxa"/>
          </w:tcPr>
          <w:p w:rsidR="002A68C4" w:rsidRDefault="001C3859">
            <w:pPr>
              <w:keepNext/>
              <w:jc w:val="right"/>
              <w:rPr>
                <w:i/>
              </w:rPr>
            </w:pPr>
            <w:r>
              <w:rPr>
                <w:i/>
              </w:rPr>
              <w:t>Maximum</w:t>
            </w:r>
          </w:p>
        </w:tc>
      </w:tr>
      <w:tr w:rsidR="002A68C4">
        <w:tblPrEx>
          <w:tblCellMar>
            <w:top w:w="0" w:type="dxa"/>
            <w:left w:w="0" w:type="dxa"/>
            <w:bottom w:w="0" w:type="dxa"/>
            <w:right w:w="0" w:type="dxa"/>
          </w:tblCellMar>
        </w:tblPrEx>
        <w:tc>
          <w:tcPr>
            <w:tcW w:w="336" w:type="dxa"/>
          </w:tcPr>
          <w:p w:rsidR="002A68C4" w:rsidRDefault="001C3859">
            <w:pPr>
              <w:keepNext/>
            </w:pPr>
            <w:r>
              <w:t>997</w:t>
            </w:r>
          </w:p>
        </w:tc>
        <w:tc>
          <w:tcPr>
            <w:tcW w:w="361" w:type="dxa"/>
          </w:tcPr>
          <w:p w:rsidR="002A68C4" w:rsidRDefault="001C3859">
            <w:pPr>
              <w:keepNext/>
            </w:pPr>
            <w:r>
              <w:t>□</w:t>
            </w:r>
          </w:p>
        </w:tc>
        <w:tc>
          <w:tcPr>
            <w:tcW w:w="3731" w:type="dxa"/>
          </w:tcPr>
          <w:p w:rsidR="002A68C4" w:rsidRDefault="001C3859">
            <w:pPr>
              <w:keepNext/>
            </w:pPr>
            <w:r>
              <w:t>Don't Know</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998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999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p w:rsidR="002A68C4" w:rsidRDefault="001C3859">
      <w:pPr>
        <w:pStyle w:val="GPage"/>
      </w:pPr>
      <w:bookmarkStart w:id="1873" w:name="_Toc266971941"/>
      <w:r>
        <w:t>Page: p160_p200</w:t>
      </w:r>
      <w:bookmarkEnd w:id="1873"/>
    </w:p>
    <w:tbl>
      <w:tblPr>
        <w:tblStyle w:val="GQuestionCommonProperties"/>
        <w:tblW w:w="0" w:type="auto"/>
        <w:tblInd w:w="0" w:type="dxa"/>
        <w:tblCellMar>
          <w:top w:w="0" w:type="dxa"/>
          <w:left w:w="0" w:type="dxa"/>
          <w:bottom w:w="0" w:type="dxa"/>
          <w:right w:w="0" w:type="dxa"/>
        </w:tblCellMar>
        <w:tblLook w:val="04A0"/>
      </w:tblPr>
      <w:tblGrid>
        <w:gridCol w:w="7878"/>
        <w:gridCol w:w="978"/>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fldChar w:fldCharType="begin"/>
            </w:r>
            <w:r w:rsidR="001C3859">
              <w:instrText xml:space="preserve">TC </w:instrText>
            </w:r>
            <w:bookmarkStart w:id="1874" w:name="_Toc266971942"/>
            <w:r w:rsidR="001C3859">
              <w:instrText>p160q1</w:instrText>
            </w:r>
            <w:bookmarkEnd w:id="1874"/>
            <w:r w:rsidR="001C3859">
              <w:instrText xml:space="preserve"> \l 2 \f a</w:instrText>
            </w:r>
            <w:r>
              <w:fldChar w:fldCharType="end"/>
            </w:r>
            <w:r w:rsidR="001C3859">
              <w:rPr>
                <w:rStyle w:val="GVariableName"/>
              </w:rPr>
              <w:t>p160q1</w:t>
            </w:r>
            <w:r w:rsidR="001C3859">
              <w:rPr>
                <w:i/>
              </w:rPr>
              <w:t>- Show all respondents/required</w:t>
            </w:r>
          </w:p>
        </w:tc>
        <w:tc>
          <w:tcPr>
            <w:tcW w:w="0" w:type="auto"/>
            <w:shd w:val="clear" w:color="auto" w:fill="D0D0D0"/>
            <w:vAlign w:val="bottom"/>
          </w:tcPr>
          <w:p w:rsidR="002A68C4" w:rsidRDefault="001C3859">
            <w:pPr>
              <w:keepNext/>
              <w:jc w:val="right"/>
            </w:pPr>
            <w:r>
              <w:t>RULE</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On the scale below, please indicate how you feel about...&lt;</w:t>
            </w:r>
            <w:proofErr w:type="spellStart"/>
            <w:r>
              <w:rPr>
                <w:b/>
              </w:rPr>
              <w:t>br</w:t>
            </w:r>
            <w:proofErr w:type="spellEnd"/>
            <w:r>
              <w:rPr>
                <w:b/>
              </w:rPr>
              <w:t>/&gt;&lt;</w:t>
            </w:r>
            <w:proofErr w:type="spellStart"/>
            <w:r>
              <w:rPr>
                <w:b/>
              </w:rPr>
              <w:t>br</w:t>
            </w:r>
            <w:proofErr w:type="spellEnd"/>
            <w:r>
              <w:rPr>
                <w:b/>
              </w:rPr>
              <w:t>/&gt;The Labour Party</w:t>
            </w:r>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Values in range 0 to 10</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0</w:t>
            </w:r>
          </w:p>
        </w:tc>
        <w:tc>
          <w:tcPr>
            <w:tcW w:w="361" w:type="dxa"/>
          </w:tcPr>
          <w:p w:rsidR="002A68C4" w:rsidRDefault="001C3859">
            <w:pPr>
              <w:keepNext/>
            </w:pPr>
            <w:r>
              <w:t>&lt;</w:t>
            </w:r>
          </w:p>
        </w:tc>
        <w:tc>
          <w:tcPr>
            <w:tcW w:w="3731" w:type="dxa"/>
          </w:tcPr>
          <w:p w:rsidR="002A68C4" w:rsidRDefault="001C3859">
            <w:pPr>
              <w:keepNext/>
            </w:pPr>
            <w:r>
              <w:t>Unfavourable</w:t>
            </w:r>
          </w:p>
        </w:tc>
        <w:tc>
          <w:tcPr>
            <w:tcW w:w="4428" w:type="dxa"/>
          </w:tcPr>
          <w:p w:rsidR="002A68C4" w:rsidRDefault="001C3859">
            <w:pPr>
              <w:keepNext/>
              <w:jc w:val="right"/>
              <w:rPr>
                <w:i/>
              </w:rPr>
            </w:pPr>
            <w:r>
              <w:rPr>
                <w:i/>
              </w:rPr>
              <w:t>Minimum</w:t>
            </w:r>
          </w:p>
        </w:tc>
      </w:tr>
      <w:tr w:rsidR="002A68C4">
        <w:tblPrEx>
          <w:tblCellMar>
            <w:top w:w="0" w:type="dxa"/>
            <w:left w:w="0" w:type="dxa"/>
            <w:bottom w:w="0" w:type="dxa"/>
            <w:right w:w="0" w:type="dxa"/>
          </w:tblCellMar>
        </w:tblPrEx>
        <w:tc>
          <w:tcPr>
            <w:tcW w:w="336" w:type="dxa"/>
          </w:tcPr>
          <w:p w:rsidR="002A68C4" w:rsidRDefault="001C3859">
            <w:pPr>
              <w:keepNext/>
            </w:pPr>
            <w:r>
              <w:t>10</w:t>
            </w:r>
          </w:p>
        </w:tc>
        <w:tc>
          <w:tcPr>
            <w:tcW w:w="361" w:type="dxa"/>
          </w:tcPr>
          <w:p w:rsidR="002A68C4" w:rsidRDefault="001C3859">
            <w:pPr>
              <w:keepNext/>
            </w:pPr>
            <w:r>
              <w:t>&gt;</w:t>
            </w:r>
          </w:p>
        </w:tc>
        <w:tc>
          <w:tcPr>
            <w:tcW w:w="3731" w:type="dxa"/>
          </w:tcPr>
          <w:p w:rsidR="002A68C4" w:rsidRDefault="001C3859">
            <w:pPr>
              <w:keepNext/>
            </w:pPr>
            <w:r>
              <w:t>Favourable</w:t>
            </w:r>
          </w:p>
        </w:tc>
        <w:tc>
          <w:tcPr>
            <w:tcW w:w="4428" w:type="dxa"/>
          </w:tcPr>
          <w:p w:rsidR="002A68C4" w:rsidRDefault="001C3859">
            <w:pPr>
              <w:keepNext/>
              <w:jc w:val="right"/>
              <w:rPr>
                <w:i/>
              </w:rPr>
            </w:pPr>
            <w:r>
              <w:rPr>
                <w:i/>
              </w:rPr>
              <w:t>Maximum</w:t>
            </w:r>
          </w:p>
        </w:tc>
      </w:tr>
      <w:tr w:rsidR="002A68C4">
        <w:tblPrEx>
          <w:tblCellMar>
            <w:top w:w="0" w:type="dxa"/>
            <w:left w:w="0" w:type="dxa"/>
            <w:bottom w:w="0" w:type="dxa"/>
            <w:right w:w="0" w:type="dxa"/>
          </w:tblCellMar>
        </w:tblPrEx>
        <w:tc>
          <w:tcPr>
            <w:tcW w:w="336" w:type="dxa"/>
          </w:tcPr>
          <w:p w:rsidR="002A68C4" w:rsidRDefault="001C3859">
            <w:pPr>
              <w:keepNext/>
            </w:pPr>
            <w:r>
              <w:t>997</w:t>
            </w:r>
          </w:p>
        </w:tc>
        <w:tc>
          <w:tcPr>
            <w:tcW w:w="361" w:type="dxa"/>
          </w:tcPr>
          <w:p w:rsidR="002A68C4" w:rsidRDefault="001C3859">
            <w:pPr>
              <w:keepNext/>
            </w:pPr>
            <w:r>
              <w:t>□</w:t>
            </w:r>
          </w:p>
        </w:tc>
        <w:tc>
          <w:tcPr>
            <w:tcW w:w="3731" w:type="dxa"/>
          </w:tcPr>
          <w:p w:rsidR="002A68C4" w:rsidRDefault="001C3859">
            <w:pPr>
              <w:keepNext/>
            </w:pPr>
            <w:r>
              <w:t>Don't Know</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998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999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tbl>
      <w:tblPr>
        <w:tblStyle w:val="GQuestionCommonProperties"/>
        <w:tblW w:w="0" w:type="auto"/>
        <w:tblInd w:w="0" w:type="dxa"/>
        <w:tblCellMar>
          <w:top w:w="0" w:type="dxa"/>
          <w:left w:w="0" w:type="dxa"/>
          <w:bottom w:w="0" w:type="dxa"/>
          <w:right w:w="0" w:type="dxa"/>
        </w:tblCellMar>
        <w:tblLook w:val="04A0"/>
      </w:tblPr>
      <w:tblGrid>
        <w:gridCol w:w="7878"/>
        <w:gridCol w:w="978"/>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fldChar w:fldCharType="begin"/>
            </w:r>
            <w:r w:rsidR="001C3859">
              <w:instrText xml:space="preserve">TC </w:instrText>
            </w:r>
            <w:bookmarkStart w:id="1875" w:name="_Toc266971943"/>
            <w:r w:rsidR="001C3859">
              <w:instrText>p170q1</w:instrText>
            </w:r>
            <w:bookmarkEnd w:id="1875"/>
            <w:r w:rsidR="001C3859">
              <w:instrText xml:space="preserve"> \l 2 \f a</w:instrText>
            </w:r>
            <w:r>
              <w:fldChar w:fldCharType="end"/>
            </w:r>
            <w:r w:rsidR="001C3859">
              <w:rPr>
                <w:rStyle w:val="GVariableName"/>
              </w:rPr>
              <w:t>p170q1</w:t>
            </w:r>
            <w:r w:rsidR="001C3859">
              <w:rPr>
                <w:i/>
              </w:rPr>
              <w:t>- Show all respondents/required</w:t>
            </w:r>
          </w:p>
        </w:tc>
        <w:tc>
          <w:tcPr>
            <w:tcW w:w="0" w:type="auto"/>
            <w:shd w:val="clear" w:color="auto" w:fill="D0D0D0"/>
            <w:vAlign w:val="bottom"/>
          </w:tcPr>
          <w:p w:rsidR="002A68C4" w:rsidRDefault="001C3859">
            <w:pPr>
              <w:keepNext/>
              <w:jc w:val="right"/>
            </w:pPr>
            <w:r>
              <w:t>RULE</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On the scale below, please indicate how you feel about...&lt;</w:t>
            </w:r>
            <w:proofErr w:type="spellStart"/>
            <w:r>
              <w:rPr>
                <w:b/>
              </w:rPr>
              <w:t>br</w:t>
            </w:r>
            <w:proofErr w:type="spellEnd"/>
            <w:r>
              <w:rPr>
                <w:b/>
              </w:rPr>
              <w:t>/&gt;&lt;</w:t>
            </w:r>
            <w:proofErr w:type="spellStart"/>
            <w:r>
              <w:rPr>
                <w:b/>
              </w:rPr>
              <w:t>br</w:t>
            </w:r>
            <w:proofErr w:type="spellEnd"/>
            <w:r>
              <w:rPr>
                <w:b/>
              </w:rPr>
              <w:t>/&gt;The Liberal Democrat Party</w:t>
            </w:r>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Values in range 0 to 10</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0</w:t>
            </w:r>
          </w:p>
        </w:tc>
        <w:tc>
          <w:tcPr>
            <w:tcW w:w="361" w:type="dxa"/>
          </w:tcPr>
          <w:p w:rsidR="002A68C4" w:rsidRDefault="001C3859">
            <w:pPr>
              <w:keepNext/>
            </w:pPr>
            <w:r>
              <w:t>&lt;</w:t>
            </w:r>
          </w:p>
        </w:tc>
        <w:tc>
          <w:tcPr>
            <w:tcW w:w="3731" w:type="dxa"/>
          </w:tcPr>
          <w:p w:rsidR="002A68C4" w:rsidRDefault="001C3859">
            <w:pPr>
              <w:keepNext/>
            </w:pPr>
            <w:r>
              <w:t>Unfavourable</w:t>
            </w:r>
          </w:p>
        </w:tc>
        <w:tc>
          <w:tcPr>
            <w:tcW w:w="4428" w:type="dxa"/>
          </w:tcPr>
          <w:p w:rsidR="002A68C4" w:rsidRDefault="001C3859">
            <w:pPr>
              <w:keepNext/>
              <w:jc w:val="right"/>
              <w:rPr>
                <w:i/>
              </w:rPr>
            </w:pPr>
            <w:r>
              <w:rPr>
                <w:i/>
              </w:rPr>
              <w:t>Minimum</w:t>
            </w:r>
          </w:p>
        </w:tc>
      </w:tr>
      <w:tr w:rsidR="002A68C4">
        <w:tblPrEx>
          <w:tblCellMar>
            <w:top w:w="0" w:type="dxa"/>
            <w:left w:w="0" w:type="dxa"/>
            <w:bottom w:w="0" w:type="dxa"/>
            <w:right w:w="0" w:type="dxa"/>
          </w:tblCellMar>
        </w:tblPrEx>
        <w:tc>
          <w:tcPr>
            <w:tcW w:w="336" w:type="dxa"/>
          </w:tcPr>
          <w:p w:rsidR="002A68C4" w:rsidRDefault="001C3859">
            <w:pPr>
              <w:keepNext/>
            </w:pPr>
            <w:r>
              <w:t>10</w:t>
            </w:r>
          </w:p>
        </w:tc>
        <w:tc>
          <w:tcPr>
            <w:tcW w:w="361" w:type="dxa"/>
          </w:tcPr>
          <w:p w:rsidR="002A68C4" w:rsidRDefault="001C3859">
            <w:pPr>
              <w:keepNext/>
            </w:pPr>
            <w:r>
              <w:t>&gt;</w:t>
            </w:r>
          </w:p>
        </w:tc>
        <w:tc>
          <w:tcPr>
            <w:tcW w:w="3731" w:type="dxa"/>
          </w:tcPr>
          <w:p w:rsidR="002A68C4" w:rsidRDefault="001C3859">
            <w:pPr>
              <w:keepNext/>
            </w:pPr>
            <w:r>
              <w:t>Favourable</w:t>
            </w:r>
          </w:p>
        </w:tc>
        <w:tc>
          <w:tcPr>
            <w:tcW w:w="4428" w:type="dxa"/>
          </w:tcPr>
          <w:p w:rsidR="002A68C4" w:rsidRDefault="001C3859">
            <w:pPr>
              <w:keepNext/>
              <w:jc w:val="right"/>
              <w:rPr>
                <w:i/>
              </w:rPr>
            </w:pPr>
            <w:r>
              <w:rPr>
                <w:i/>
              </w:rPr>
              <w:t>Maximum</w:t>
            </w:r>
          </w:p>
        </w:tc>
      </w:tr>
      <w:tr w:rsidR="002A68C4">
        <w:tblPrEx>
          <w:tblCellMar>
            <w:top w:w="0" w:type="dxa"/>
            <w:left w:w="0" w:type="dxa"/>
            <w:bottom w:w="0" w:type="dxa"/>
            <w:right w:w="0" w:type="dxa"/>
          </w:tblCellMar>
        </w:tblPrEx>
        <w:tc>
          <w:tcPr>
            <w:tcW w:w="336" w:type="dxa"/>
          </w:tcPr>
          <w:p w:rsidR="002A68C4" w:rsidRDefault="001C3859">
            <w:pPr>
              <w:keepNext/>
            </w:pPr>
            <w:r>
              <w:t>997</w:t>
            </w:r>
          </w:p>
        </w:tc>
        <w:tc>
          <w:tcPr>
            <w:tcW w:w="361" w:type="dxa"/>
          </w:tcPr>
          <w:p w:rsidR="002A68C4" w:rsidRDefault="001C3859">
            <w:pPr>
              <w:keepNext/>
            </w:pPr>
            <w:r>
              <w:t>□</w:t>
            </w:r>
          </w:p>
        </w:tc>
        <w:tc>
          <w:tcPr>
            <w:tcW w:w="3731" w:type="dxa"/>
          </w:tcPr>
          <w:p w:rsidR="002A68C4" w:rsidRDefault="001C3859">
            <w:pPr>
              <w:keepNext/>
            </w:pPr>
            <w:r>
              <w:t>Don't Know</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998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999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tbl>
      <w:tblPr>
        <w:tblStyle w:val="GQuestionCommonProperties"/>
        <w:tblW w:w="0" w:type="auto"/>
        <w:tblInd w:w="0" w:type="dxa"/>
        <w:tblCellMar>
          <w:top w:w="0" w:type="dxa"/>
          <w:left w:w="0" w:type="dxa"/>
          <w:bottom w:w="0" w:type="dxa"/>
          <w:right w:w="0" w:type="dxa"/>
        </w:tblCellMar>
        <w:tblLook w:val="04A0"/>
      </w:tblPr>
      <w:tblGrid>
        <w:gridCol w:w="7878"/>
        <w:gridCol w:w="978"/>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lastRenderedPageBreak/>
              <w:fldChar w:fldCharType="begin"/>
            </w:r>
            <w:r w:rsidR="001C3859">
              <w:instrText xml:space="preserve">TC </w:instrText>
            </w:r>
            <w:bookmarkStart w:id="1876" w:name="_Toc266971944"/>
            <w:r w:rsidR="001C3859">
              <w:instrText>p180q1</w:instrText>
            </w:r>
            <w:bookmarkEnd w:id="1876"/>
            <w:r w:rsidR="001C3859">
              <w:instrText xml:space="preserve"> \l 2 \f a</w:instrText>
            </w:r>
            <w:r>
              <w:fldChar w:fldCharType="end"/>
            </w:r>
            <w:r w:rsidR="001C3859">
              <w:rPr>
                <w:rStyle w:val="GVariableName"/>
              </w:rPr>
              <w:t>p180q1</w:t>
            </w:r>
            <w:r w:rsidR="001C3859">
              <w:rPr>
                <w:i/>
              </w:rPr>
              <w:t>- Show all respondents/required</w:t>
            </w:r>
          </w:p>
        </w:tc>
        <w:tc>
          <w:tcPr>
            <w:tcW w:w="0" w:type="auto"/>
            <w:shd w:val="clear" w:color="auto" w:fill="D0D0D0"/>
            <w:vAlign w:val="bottom"/>
          </w:tcPr>
          <w:p w:rsidR="002A68C4" w:rsidRDefault="001C3859">
            <w:pPr>
              <w:keepNext/>
              <w:jc w:val="right"/>
            </w:pPr>
            <w:r>
              <w:t>RULE</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On the scale below, please indicate how you feel about...&lt;</w:t>
            </w:r>
            <w:proofErr w:type="spellStart"/>
            <w:r>
              <w:rPr>
                <w:b/>
              </w:rPr>
              <w:t>br</w:t>
            </w:r>
            <w:proofErr w:type="spellEnd"/>
            <w:r>
              <w:rPr>
                <w:b/>
              </w:rPr>
              <w:t>/&gt;</w:t>
            </w:r>
            <w:r>
              <w:rPr>
                <w:b/>
              </w:rPr>
              <w:t>&lt;</w:t>
            </w:r>
            <w:proofErr w:type="spellStart"/>
            <w:r>
              <w:rPr>
                <w:b/>
              </w:rPr>
              <w:t>br</w:t>
            </w:r>
            <w:proofErr w:type="spellEnd"/>
            <w:r>
              <w:rPr>
                <w:b/>
              </w:rPr>
              <w:t>/&gt;The Conservative Party</w:t>
            </w:r>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Values in range 0 to 10</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0</w:t>
            </w:r>
          </w:p>
        </w:tc>
        <w:tc>
          <w:tcPr>
            <w:tcW w:w="361" w:type="dxa"/>
          </w:tcPr>
          <w:p w:rsidR="002A68C4" w:rsidRDefault="001C3859">
            <w:pPr>
              <w:keepNext/>
            </w:pPr>
            <w:r>
              <w:t>&lt;</w:t>
            </w:r>
          </w:p>
        </w:tc>
        <w:tc>
          <w:tcPr>
            <w:tcW w:w="3731" w:type="dxa"/>
          </w:tcPr>
          <w:p w:rsidR="002A68C4" w:rsidRDefault="001C3859">
            <w:pPr>
              <w:keepNext/>
            </w:pPr>
            <w:r>
              <w:t>Unfavourable</w:t>
            </w:r>
          </w:p>
        </w:tc>
        <w:tc>
          <w:tcPr>
            <w:tcW w:w="4428" w:type="dxa"/>
          </w:tcPr>
          <w:p w:rsidR="002A68C4" w:rsidRDefault="001C3859">
            <w:pPr>
              <w:keepNext/>
              <w:jc w:val="right"/>
              <w:rPr>
                <w:i/>
              </w:rPr>
            </w:pPr>
            <w:r>
              <w:rPr>
                <w:i/>
              </w:rPr>
              <w:t>Minimum</w:t>
            </w:r>
          </w:p>
        </w:tc>
      </w:tr>
      <w:tr w:rsidR="002A68C4">
        <w:tblPrEx>
          <w:tblCellMar>
            <w:top w:w="0" w:type="dxa"/>
            <w:left w:w="0" w:type="dxa"/>
            <w:bottom w:w="0" w:type="dxa"/>
            <w:right w:w="0" w:type="dxa"/>
          </w:tblCellMar>
        </w:tblPrEx>
        <w:tc>
          <w:tcPr>
            <w:tcW w:w="336" w:type="dxa"/>
          </w:tcPr>
          <w:p w:rsidR="002A68C4" w:rsidRDefault="001C3859">
            <w:pPr>
              <w:keepNext/>
            </w:pPr>
            <w:r>
              <w:t>10</w:t>
            </w:r>
          </w:p>
        </w:tc>
        <w:tc>
          <w:tcPr>
            <w:tcW w:w="361" w:type="dxa"/>
          </w:tcPr>
          <w:p w:rsidR="002A68C4" w:rsidRDefault="001C3859">
            <w:pPr>
              <w:keepNext/>
            </w:pPr>
            <w:r>
              <w:t>&gt;</w:t>
            </w:r>
          </w:p>
        </w:tc>
        <w:tc>
          <w:tcPr>
            <w:tcW w:w="3731" w:type="dxa"/>
          </w:tcPr>
          <w:p w:rsidR="002A68C4" w:rsidRDefault="001C3859">
            <w:pPr>
              <w:keepNext/>
            </w:pPr>
            <w:r>
              <w:t>Favourable</w:t>
            </w:r>
          </w:p>
        </w:tc>
        <w:tc>
          <w:tcPr>
            <w:tcW w:w="4428" w:type="dxa"/>
          </w:tcPr>
          <w:p w:rsidR="002A68C4" w:rsidRDefault="001C3859">
            <w:pPr>
              <w:keepNext/>
              <w:jc w:val="right"/>
              <w:rPr>
                <w:i/>
              </w:rPr>
            </w:pPr>
            <w:r>
              <w:rPr>
                <w:i/>
              </w:rPr>
              <w:t>Maximum</w:t>
            </w:r>
          </w:p>
        </w:tc>
      </w:tr>
      <w:tr w:rsidR="002A68C4">
        <w:tblPrEx>
          <w:tblCellMar>
            <w:top w:w="0" w:type="dxa"/>
            <w:left w:w="0" w:type="dxa"/>
            <w:bottom w:w="0" w:type="dxa"/>
            <w:right w:w="0" w:type="dxa"/>
          </w:tblCellMar>
        </w:tblPrEx>
        <w:tc>
          <w:tcPr>
            <w:tcW w:w="336" w:type="dxa"/>
          </w:tcPr>
          <w:p w:rsidR="002A68C4" w:rsidRDefault="001C3859">
            <w:pPr>
              <w:keepNext/>
            </w:pPr>
            <w:r>
              <w:t>997</w:t>
            </w:r>
          </w:p>
        </w:tc>
        <w:tc>
          <w:tcPr>
            <w:tcW w:w="361" w:type="dxa"/>
          </w:tcPr>
          <w:p w:rsidR="002A68C4" w:rsidRDefault="001C3859">
            <w:pPr>
              <w:keepNext/>
            </w:pPr>
            <w:r>
              <w:t>□</w:t>
            </w:r>
          </w:p>
        </w:tc>
        <w:tc>
          <w:tcPr>
            <w:tcW w:w="3731" w:type="dxa"/>
          </w:tcPr>
          <w:p w:rsidR="002A68C4" w:rsidRDefault="001C3859">
            <w:pPr>
              <w:keepNext/>
            </w:pPr>
            <w:r>
              <w:t>Don't Know</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998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999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tbl>
      <w:tblPr>
        <w:tblStyle w:val="GQuestionCommonProperties"/>
        <w:tblW w:w="0" w:type="auto"/>
        <w:tblInd w:w="0" w:type="dxa"/>
        <w:tblCellMar>
          <w:top w:w="0" w:type="dxa"/>
          <w:left w:w="0" w:type="dxa"/>
          <w:bottom w:w="0" w:type="dxa"/>
          <w:right w:w="0" w:type="dxa"/>
        </w:tblCellMar>
        <w:tblLook w:val="04A0"/>
      </w:tblPr>
      <w:tblGrid>
        <w:gridCol w:w="7829"/>
        <w:gridCol w:w="1027"/>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fldChar w:fldCharType="begin"/>
            </w:r>
            <w:r w:rsidR="001C3859">
              <w:instrText xml:space="preserve">TC </w:instrText>
            </w:r>
            <w:bookmarkStart w:id="1877" w:name="_Toc266971945"/>
            <w:r w:rsidR="001C3859">
              <w:instrText>p190q1</w:instrText>
            </w:r>
            <w:bookmarkEnd w:id="1877"/>
            <w:r w:rsidR="001C3859">
              <w:instrText xml:space="preserve"> \l 2 \f a</w:instrText>
            </w:r>
            <w:r>
              <w:fldChar w:fldCharType="end"/>
            </w:r>
            <w:r w:rsidR="001C3859">
              <w:rPr>
                <w:rStyle w:val="GVariableName"/>
              </w:rPr>
              <w:t>p190q1</w:t>
            </w:r>
            <w:r w:rsidR="001C3859">
              <w:rPr>
                <w:i/>
              </w:rPr>
              <w:t>- Show if p10q1 == 2/required</w:t>
            </w:r>
          </w:p>
        </w:tc>
        <w:tc>
          <w:tcPr>
            <w:tcW w:w="0" w:type="auto"/>
            <w:shd w:val="clear" w:color="auto" w:fill="D0D0D0"/>
            <w:vAlign w:val="bottom"/>
          </w:tcPr>
          <w:p w:rsidR="002A68C4" w:rsidRDefault="001C3859">
            <w:pPr>
              <w:keepNext/>
              <w:jc w:val="right"/>
            </w:pPr>
            <w:r>
              <w:t>RULE</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 xml:space="preserve">On </w:t>
            </w:r>
            <w:r>
              <w:rPr>
                <w:b/>
              </w:rPr>
              <w:t>the scale below, please indicate how you feel about...&lt;</w:t>
            </w:r>
            <w:proofErr w:type="spellStart"/>
            <w:r>
              <w:rPr>
                <w:b/>
              </w:rPr>
              <w:t>br</w:t>
            </w:r>
            <w:proofErr w:type="spellEnd"/>
            <w:r>
              <w:rPr>
                <w:b/>
              </w:rPr>
              <w:t>/&gt;&lt;</w:t>
            </w:r>
            <w:proofErr w:type="spellStart"/>
            <w:r>
              <w:rPr>
                <w:b/>
              </w:rPr>
              <w:t>br</w:t>
            </w:r>
            <w:proofErr w:type="spellEnd"/>
            <w:r>
              <w:rPr>
                <w:b/>
              </w:rPr>
              <w:t>/&gt;The Scottish National Party</w:t>
            </w:r>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Values in range 0 to 10</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0</w:t>
            </w:r>
          </w:p>
        </w:tc>
        <w:tc>
          <w:tcPr>
            <w:tcW w:w="361" w:type="dxa"/>
          </w:tcPr>
          <w:p w:rsidR="002A68C4" w:rsidRDefault="001C3859">
            <w:pPr>
              <w:keepNext/>
            </w:pPr>
            <w:r>
              <w:t>&lt;</w:t>
            </w:r>
          </w:p>
        </w:tc>
        <w:tc>
          <w:tcPr>
            <w:tcW w:w="3731" w:type="dxa"/>
          </w:tcPr>
          <w:p w:rsidR="002A68C4" w:rsidRDefault="001C3859">
            <w:pPr>
              <w:keepNext/>
            </w:pPr>
            <w:r>
              <w:t>Unfavourable</w:t>
            </w:r>
          </w:p>
        </w:tc>
        <w:tc>
          <w:tcPr>
            <w:tcW w:w="4428" w:type="dxa"/>
          </w:tcPr>
          <w:p w:rsidR="002A68C4" w:rsidRDefault="001C3859">
            <w:pPr>
              <w:keepNext/>
              <w:jc w:val="right"/>
              <w:rPr>
                <w:i/>
              </w:rPr>
            </w:pPr>
            <w:r>
              <w:rPr>
                <w:i/>
              </w:rPr>
              <w:t>Minimum</w:t>
            </w:r>
          </w:p>
        </w:tc>
      </w:tr>
      <w:tr w:rsidR="002A68C4">
        <w:tblPrEx>
          <w:tblCellMar>
            <w:top w:w="0" w:type="dxa"/>
            <w:left w:w="0" w:type="dxa"/>
            <w:bottom w:w="0" w:type="dxa"/>
            <w:right w:w="0" w:type="dxa"/>
          </w:tblCellMar>
        </w:tblPrEx>
        <w:tc>
          <w:tcPr>
            <w:tcW w:w="336" w:type="dxa"/>
          </w:tcPr>
          <w:p w:rsidR="002A68C4" w:rsidRDefault="001C3859">
            <w:pPr>
              <w:keepNext/>
            </w:pPr>
            <w:r>
              <w:t>10</w:t>
            </w:r>
          </w:p>
        </w:tc>
        <w:tc>
          <w:tcPr>
            <w:tcW w:w="361" w:type="dxa"/>
          </w:tcPr>
          <w:p w:rsidR="002A68C4" w:rsidRDefault="001C3859">
            <w:pPr>
              <w:keepNext/>
            </w:pPr>
            <w:r>
              <w:t>&gt;</w:t>
            </w:r>
          </w:p>
        </w:tc>
        <w:tc>
          <w:tcPr>
            <w:tcW w:w="3731" w:type="dxa"/>
          </w:tcPr>
          <w:p w:rsidR="002A68C4" w:rsidRDefault="001C3859">
            <w:pPr>
              <w:keepNext/>
            </w:pPr>
            <w:r>
              <w:t>Favourable</w:t>
            </w:r>
          </w:p>
        </w:tc>
        <w:tc>
          <w:tcPr>
            <w:tcW w:w="4428" w:type="dxa"/>
          </w:tcPr>
          <w:p w:rsidR="002A68C4" w:rsidRDefault="001C3859">
            <w:pPr>
              <w:keepNext/>
              <w:jc w:val="right"/>
              <w:rPr>
                <w:i/>
              </w:rPr>
            </w:pPr>
            <w:r>
              <w:rPr>
                <w:i/>
              </w:rPr>
              <w:t>Maximum</w:t>
            </w:r>
          </w:p>
        </w:tc>
      </w:tr>
      <w:tr w:rsidR="002A68C4">
        <w:tblPrEx>
          <w:tblCellMar>
            <w:top w:w="0" w:type="dxa"/>
            <w:left w:w="0" w:type="dxa"/>
            <w:bottom w:w="0" w:type="dxa"/>
            <w:right w:w="0" w:type="dxa"/>
          </w:tblCellMar>
        </w:tblPrEx>
        <w:tc>
          <w:tcPr>
            <w:tcW w:w="336" w:type="dxa"/>
          </w:tcPr>
          <w:p w:rsidR="002A68C4" w:rsidRDefault="001C3859">
            <w:pPr>
              <w:keepNext/>
            </w:pPr>
            <w:r>
              <w:t>997</w:t>
            </w:r>
          </w:p>
        </w:tc>
        <w:tc>
          <w:tcPr>
            <w:tcW w:w="361" w:type="dxa"/>
          </w:tcPr>
          <w:p w:rsidR="002A68C4" w:rsidRDefault="001C3859">
            <w:pPr>
              <w:keepNext/>
            </w:pPr>
            <w:r>
              <w:t>□</w:t>
            </w:r>
          </w:p>
        </w:tc>
        <w:tc>
          <w:tcPr>
            <w:tcW w:w="3731" w:type="dxa"/>
          </w:tcPr>
          <w:p w:rsidR="002A68C4" w:rsidRDefault="001C3859">
            <w:pPr>
              <w:keepNext/>
            </w:pPr>
            <w:r>
              <w:t>Don't Know</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998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999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tbl>
      <w:tblPr>
        <w:tblStyle w:val="GQuestionCommonProperties"/>
        <w:tblW w:w="0" w:type="auto"/>
        <w:tblInd w:w="0" w:type="dxa"/>
        <w:tblCellMar>
          <w:top w:w="0" w:type="dxa"/>
          <w:left w:w="0" w:type="dxa"/>
          <w:bottom w:w="0" w:type="dxa"/>
          <w:right w:w="0" w:type="dxa"/>
        </w:tblCellMar>
        <w:tblLook w:val="04A0"/>
      </w:tblPr>
      <w:tblGrid>
        <w:gridCol w:w="7829"/>
        <w:gridCol w:w="1027"/>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fldChar w:fldCharType="begin"/>
            </w:r>
            <w:r w:rsidR="001C3859">
              <w:instrText xml:space="preserve">TC </w:instrText>
            </w:r>
            <w:bookmarkStart w:id="1878" w:name="_Toc266971946"/>
            <w:r w:rsidR="001C3859">
              <w:instrText>p200q1</w:instrText>
            </w:r>
            <w:bookmarkEnd w:id="1878"/>
            <w:r w:rsidR="001C3859">
              <w:instrText xml:space="preserve"> \l 2 \f a</w:instrText>
            </w:r>
            <w:r>
              <w:fldChar w:fldCharType="end"/>
            </w:r>
            <w:r w:rsidR="001C3859">
              <w:rPr>
                <w:rStyle w:val="GVariableName"/>
              </w:rPr>
              <w:t>p200q1</w:t>
            </w:r>
            <w:r w:rsidR="001C3859">
              <w:rPr>
                <w:i/>
              </w:rPr>
              <w:t>- Show if p10q1 == 3/required</w:t>
            </w:r>
          </w:p>
        </w:tc>
        <w:tc>
          <w:tcPr>
            <w:tcW w:w="0" w:type="auto"/>
            <w:shd w:val="clear" w:color="auto" w:fill="D0D0D0"/>
            <w:vAlign w:val="bottom"/>
          </w:tcPr>
          <w:p w:rsidR="002A68C4" w:rsidRDefault="001C3859">
            <w:pPr>
              <w:keepNext/>
              <w:jc w:val="right"/>
            </w:pPr>
            <w:r>
              <w:t>RULE</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On the scale below, please indicate how you feel about...&lt;</w:t>
            </w:r>
            <w:proofErr w:type="spellStart"/>
            <w:r>
              <w:rPr>
                <w:b/>
              </w:rPr>
              <w:t>br</w:t>
            </w:r>
            <w:proofErr w:type="spellEnd"/>
            <w:r>
              <w:rPr>
                <w:b/>
              </w:rPr>
              <w:t>/&gt;&lt;</w:t>
            </w:r>
            <w:proofErr w:type="spellStart"/>
            <w:r>
              <w:rPr>
                <w:b/>
              </w:rPr>
              <w:t>br</w:t>
            </w:r>
            <w:proofErr w:type="spellEnd"/>
            <w:r>
              <w:rPr>
                <w:b/>
              </w:rPr>
              <w:t xml:space="preserve">/&gt;Plaid </w:t>
            </w:r>
            <w:proofErr w:type="spellStart"/>
            <w:r>
              <w:rPr>
                <w:b/>
              </w:rPr>
              <w:t>Cymru</w:t>
            </w:r>
            <w:proofErr w:type="spellEnd"/>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Values in range 0 to 10</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0</w:t>
            </w:r>
          </w:p>
        </w:tc>
        <w:tc>
          <w:tcPr>
            <w:tcW w:w="361" w:type="dxa"/>
          </w:tcPr>
          <w:p w:rsidR="002A68C4" w:rsidRDefault="001C3859">
            <w:pPr>
              <w:keepNext/>
            </w:pPr>
            <w:r>
              <w:t>&lt;</w:t>
            </w:r>
          </w:p>
        </w:tc>
        <w:tc>
          <w:tcPr>
            <w:tcW w:w="3731" w:type="dxa"/>
          </w:tcPr>
          <w:p w:rsidR="002A68C4" w:rsidRDefault="001C3859">
            <w:pPr>
              <w:keepNext/>
            </w:pPr>
            <w:r>
              <w:t>Unfavourable</w:t>
            </w:r>
          </w:p>
        </w:tc>
        <w:tc>
          <w:tcPr>
            <w:tcW w:w="4428" w:type="dxa"/>
          </w:tcPr>
          <w:p w:rsidR="002A68C4" w:rsidRDefault="001C3859">
            <w:pPr>
              <w:keepNext/>
              <w:jc w:val="right"/>
              <w:rPr>
                <w:i/>
              </w:rPr>
            </w:pPr>
            <w:r>
              <w:rPr>
                <w:i/>
              </w:rPr>
              <w:t>Minimum</w:t>
            </w:r>
          </w:p>
        </w:tc>
      </w:tr>
      <w:tr w:rsidR="002A68C4">
        <w:tblPrEx>
          <w:tblCellMar>
            <w:top w:w="0" w:type="dxa"/>
            <w:left w:w="0" w:type="dxa"/>
            <w:bottom w:w="0" w:type="dxa"/>
            <w:right w:w="0" w:type="dxa"/>
          </w:tblCellMar>
        </w:tblPrEx>
        <w:tc>
          <w:tcPr>
            <w:tcW w:w="336" w:type="dxa"/>
          </w:tcPr>
          <w:p w:rsidR="002A68C4" w:rsidRDefault="001C3859">
            <w:pPr>
              <w:keepNext/>
            </w:pPr>
            <w:r>
              <w:t>10</w:t>
            </w:r>
          </w:p>
        </w:tc>
        <w:tc>
          <w:tcPr>
            <w:tcW w:w="361" w:type="dxa"/>
          </w:tcPr>
          <w:p w:rsidR="002A68C4" w:rsidRDefault="001C3859">
            <w:pPr>
              <w:keepNext/>
            </w:pPr>
            <w:r>
              <w:t>&gt;</w:t>
            </w:r>
          </w:p>
        </w:tc>
        <w:tc>
          <w:tcPr>
            <w:tcW w:w="3731" w:type="dxa"/>
          </w:tcPr>
          <w:p w:rsidR="002A68C4" w:rsidRDefault="001C3859">
            <w:pPr>
              <w:keepNext/>
            </w:pPr>
            <w:r>
              <w:t>Favourable</w:t>
            </w:r>
          </w:p>
        </w:tc>
        <w:tc>
          <w:tcPr>
            <w:tcW w:w="4428" w:type="dxa"/>
          </w:tcPr>
          <w:p w:rsidR="002A68C4" w:rsidRDefault="001C3859">
            <w:pPr>
              <w:keepNext/>
              <w:jc w:val="right"/>
              <w:rPr>
                <w:i/>
              </w:rPr>
            </w:pPr>
            <w:r>
              <w:rPr>
                <w:i/>
              </w:rPr>
              <w:t>Maximum</w:t>
            </w:r>
          </w:p>
        </w:tc>
      </w:tr>
      <w:tr w:rsidR="002A68C4">
        <w:tblPrEx>
          <w:tblCellMar>
            <w:top w:w="0" w:type="dxa"/>
            <w:left w:w="0" w:type="dxa"/>
            <w:bottom w:w="0" w:type="dxa"/>
            <w:right w:w="0" w:type="dxa"/>
          </w:tblCellMar>
        </w:tblPrEx>
        <w:tc>
          <w:tcPr>
            <w:tcW w:w="336" w:type="dxa"/>
          </w:tcPr>
          <w:p w:rsidR="002A68C4" w:rsidRDefault="001C3859">
            <w:pPr>
              <w:keepNext/>
            </w:pPr>
            <w:r>
              <w:t>997</w:t>
            </w:r>
          </w:p>
        </w:tc>
        <w:tc>
          <w:tcPr>
            <w:tcW w:w="361" w:type="dxa"/>
          </w:tcPr>
          <w:p w:rsidR="002A68C4" w:rsidRDefault="001C3859">
            <w:pPr>
              <w:keepNext/>
            </w:pPr>
            <w:r>
              <w:t>□</w:t>
            </w:r>
          </w:p>
        </w:tc>
        <w:tc>
          <w:tcPr>
            <w:tcW w:w="3731" w:type="dxa"/>
          </w:tcPr>
          <w:p w:rsidR="002A68C4" w:rsidRDefault="001C3859">
            <w:pPr>
              <w:keepNext/>
            </w:pPr>
            <w:r>
              <w:t>Don't Know</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998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999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p w:rsidR="002A68C4" w:rsidRDefault="001C3859">
      <w:pPr>
        <w:pStyle w:val="GPage"/>
      </w:pPr>
      <w:bookmarkStart w:id="1879" w:name="_Toc266971947"/>
      <w:r>
        <w:t>Page: p310q1</w:t>
      </w:r>
      <w:bookmarkEnd w:id="1879"/>
    </w:p>
    <w:tbl>
      <w:tblPr>
        <w:tblStyle w:val="GQuestionCommonProperties"/>
        <w:tblW w:w="0" w:type="auto"/>
        <w:tblInd w:w="0" w:type="dxa"/>
        <w:tblCellMar>
          <w:top w:w="0" w:type="dxa"/>
          <w:left w:w="0" w:type="dxa"/>
          <w:bottom w:w="0" w:type="dxa"/>
          <w:right w:w="0" w:type="dxa"/>
        </w:tblCellMar>
        <w:tblLook w:val="04A0"/>
      </w:tblPr>
      <w:tblGrid>
        <w:gridCol w:w="7878"/>
        <w:gridCol w:w="978"/>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fldChar w:fldCharType="begin"/>
            </w:r>
            <w:r w:rsidR="001C3859">
              <w:instrText xml:space="preserve">TC </w:instrText>
            </w:r>
            <w:bookmarkStart w:id="1880" w:name="_Toc266971948"/>
            <w:r w:rsidR="001C3859">
              <w:instrText>p310q1</w:instrText>
            </w:r>
            <w:bookmarkEnd w:id="1880"/>
            <w:r w:rsidR="001C3859">
              <w:instrText xml:space="preserve"> \l 2 \f a</w:instrText>
            </w:r>
            <w:r>
              <w:fldChar w:fldCharType="end"/>
            </w:r>
            <w:r w:rsidR="001C3859">
              <w:rPr>
                <w:rStyle w:val="GVariableName"/>
              </w:rPr>
              <w:t>p310q1</w:t>
            </w:r>
            <w:r w:rsidR="001C3859">
              <w:rPr>
                <w:i/>
              </w:rPr>
              <w:t>- Show all respondents/required</w:t>
            </w:r>
          </w:p>
        </w:tc>
        <w:tc>
          <w:tcPr>
            <w:tcW w:w="0" w:type="auto"/>
            <w:shd w:val="clear" w:color="auto" w:fill="D0D0D0"/>
            <w:vAlign w:val="bottom"/>
          </w:tcPr>
          <w:p w:rsidR="002A68C4" w:rsidRDefault="001C3859">
            <w:pPr>
              <w:keepNext/>
              <w:jc w:val="right"/>
            </w:pPr>
            <w:r>
              <w:t>RULE</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 xml:space="preserve">In politics, people sometimes talk about parties and politicians as being on the left or right. Using the 0 to 10 scale on this </w:t>
            </w:r>
            <w:r>
              <w:rPr>
                <w:b/>
              </w:rPr>
              <w:t>screen, where the end marked 0 means left and the end marked 10 means right, where would you place yourself on this scale?</w:t>
            </w:r>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Values in range 0 to 10</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0</w:t>
            </w:r>
          </w:p>
        </w:tc>
        <w:tc>
          <w:tcPr>
            <w:tcW w:w="361" w:type="dxa"/>
          </w:tcPr>
          <w:p w:rsidR="002A68C4" w:rsidRDefault="001C3859">
            <w:pPr>
              <w:keepNext/>
            </w:pPr>
            <w:r>
              <w:t>&lt;</w:t>
            </w:r>
          </w:p>
        </w:tc>
        <w:tc>
          <w:tcPr>
            <w:tcW w:w="3731" w:type="dxa"/>
          </w:tcPr>
          <w:p w:rsidR="002A68C4" w:rsidRDefault="001C3859">
            <w:pPr>
              <w:keepNext/>
            </w:pPr>
            <w:r>
              <w:t>left</w:t>
            </w:r>
          </w:p>
        </w:tc>
        <w:tc>
          <w:tcPr>
            <w:tcW w:w="4428" w:type="dxa"/>
          </w:tcPr>
          <w:p w:rsidR="002A68C4" w:rsidRDefault="001C3859">
            <w:pPr>
              <w:keepNext/>
              <w:jc w:val="right"/>
              <w:rPr>
                <w:i/>
              </w:rPr>
            </w:pPr>
            <w:r>
              <w:rPr>
                <w:i/>
              </w:rPr>
              <w:t>Minimum</w:t>
            </w:r>
          </w:p>
        </w:tc>
      </w:tr>
      <w:tr w:rsidR="002A68C4">
        <w:tblPrEx>
          <w:tblCellMar>
            <w:top w:w="0" w:type="dxa"/>
            <w:left w:w="0" w:type="dxa"/>
            <w:bottom w:w="0" w:type="dxa"/>
            <w:right w:w="0" w:type="dxa"/>
          </w:tblCellMar>
        </w:tblPrEx>
        <w:tc>
          <w:tcPr>
            <w:tcW w:w="336" w:type="dxa"/>
          </w:tcPr>
          <w:p w:rsidR="002A68C4" w:rsidRDefault="001C3859">
            <w:pPr>
              <w:keepNext/>
            </w:pPr>
            <w:r>
              <w:t>10</w:t>
            </w:r>
          </w:p>
        </w:tc>
        <w:tc>
          <w:tcPr>
            <w:tcW w:w="361" w:type="dxa"/>
          </w:tcPr>
          <w:p w:rsidR="002A68C4" w:rsidRDefault="001C3859">
            <w:pPr>
              <w:keepNext/>
            </w:pPr>
            <w:r>
              <w:t>&gt;</w:t>
            </w:r>
          </w:p>
        </w:tc>
        <w:tc>
          <w:tcPr>
            <w:tcW w:w="3731" w:type="dxa"/>
          </w:tcPr>
          <w:p w:rsidR="002A68C4" w:rsidRDefault="001C3859">
            <w:pPr>
              <w:keepNext/>
            </w:pPr>
            <w:r>
              <w:t>right</w:t>
            </w:r>
          </w:p>
        </w:tc>
        <w:tc>
          <w:tcPr>
            <w:tcW w:w="4428" w:type="dxa"/>
          </w:tcPr>
          <w:p w:rsidR="002A68C4" w:rsidRDefault="001C3859">
            <w:pPr>
              <w:keepNext/>
              <w:jc w:val="right"/>
              <w:rPr>
                <w:i/>
              </w:rPr>
            </w:pPr>
            <w:r>
              <w:rPr>
                <w:i/>
              </w:rPr>
              <w:t>Maximum</w:t>
            </w:r>
          </w:p>
        </w:tc>
      </w:tr>
      <w:tr w:rsidR="002A68C4">
        <w:tblPrEx>
          <w:tblCellMar>
            <w:top w:w="0" w:type="dxa"/>
            <w:left w:w="0" w:type="dxa"/>
            <w:bottom w:w="0" w:type="dxa"/>
            <w:right w:w="0" w:type="dxa"/>
          </w:tblCellMar>
        </w:tblPrEx>
        <w:tc>
          <w:tcPr>
            <w:tcW w:w="336" w:type="dxa"/>
          </w:tcPr>
          <w:p w:rsidR="002A68C4" w:rsidRDefault="001C3859">
            <w:pPr>
              <w:keepNext/>
            </w:pPr>
            <w:r>
              <w:t>997</w:t>
            </w:r>
          </w:p>
        </w:tc>
        <w:tc>
          <w:tcPr>
            <w:tcW w:w="361" w:type="dxa"/>
          </w:tcPr>
          <w:p w:rsidR="002A68C4" w:rsidRDefault="001C3859">
            <w:pPr>
              <w:keepNext/>
            </w:pPr>
            <w:r>
              <w:t>□</w:t>
            </w:r>
          </w:p>
        </w:tc>
        <w:tc>
          <w:tcPr>
            <w:tcW w:w="3731" w:type="dxa"/>
          </w:tcPr>
          <w:p w:rsidR="002A68C4" w:rsidRDefault="001C3859">
            <w:pPr>
              <w:keepNext/>
            </w:pPr>
            <w:r>
              <w:t>Don't Know</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998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999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p w:rsidR="002A68C4" w:rsidRDefault="001C3859">
      <w:pPr>
        <w:pStyle w:val="GPage"/>
      </w:pPr>
      <w:bookmarkStart w:id="1881" w:name="_Toc266971949"/>
      <w:r>
        <w:t>Page: p310q2</w:t>
      </w:r>
      <w:bookmarkEnd w:id="1881"/>
    </w:p>
    <w:tbl>
      <w:tblPr>
        <w:tblStyle w:val="GQuestionCommonProperties"/>
        <w:tblW w:w="0" w:type="auto"/>
        <w:tblInd w:w="0" w:type="dxa"/>
        <w:tblCellMar>
          <w:top w:w="0" w:type="dxa"/>
          <w:left w:w="0" w:type="dxa"/>
          <w:bottom w:w="0" w:type="dxa"/>
          <w:right w:w="0" w:type="dxa"/>
        </w:tblCellMar>
        <w:tblLook w:val="04A0"/>
      </w:tblPr>
      <w:tblGrid>
        <w:gridCol w:w="7005"/>
        <w:gridCol w:w="1851"/>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lastRenderedPageBreak/>
              <w:fldChar w:fldCharType="begin"/>
            </w:r>
            <w:r w:rsidR="001C3859">
              <w:instrText xml:space="preserve">TC </w:instrText>
            </w:r>
            <w:bookmarkStart w:id="1882" w:name="_Toc266971950"/>
            <w:r w:rsidR="001C3859">
              <w:instrText>p310q2</w:instrText>
            </w:r>
            <w:bookmarkEnd w:id="1882"/>
            <w:r w:rsidR="001C3859">
              <w:instrText xml:space="preserve"> \l 2 \f a</w:instrText>
            </w:r>
            <w:r>
              <w:fldChar w:fldCharType="end"/>
            </w:r>
            <w:r w:rsidR="001C3859">
              <w:rPr>
                <w:rStyle w:val="GVariableName"/>
              </w:rPr>
              <w:t>p310q2</w:t>
            </w:r>
            <w:r w:rsidR="001C3859">
              <w:rPr>
                <w:i/>
              </w:rPr>
              <w:t>- Show if p310q1 &gt;=0 and p310q1 &lt;=10/required</w:t>
            </w:r>
          </w:p>
        </w:tc>
        <w:tc>
          <w:tcPr>
            <w:tcW w:w="0" w:type="auto"/>
            <w:shd w:val="clear" w:color="auto" w:fill="D0D0D0"/>
            <w:vAlign w:val="bottom"/>
          </w:tcPr>
          <w:p w:rsidR="002A68C4" w:rsidRDefault="001C3859">
            <w:pPr>
              <w:keepNext/>
              <w:jc w:val="right"/>
            </w:pPr>
            <w:r>
              <w:t>SINGLE CHOICE</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How certain are you of this?</w:t>
            </w:r>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Order as shown</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very certain</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pretty certain</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not very certain</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p w:rsidR="002A68C4" w:rsidRDefault="001C3859">
      <w:pPr>
        <w:pStyle w:val="GPage"/>
      </w:pPr>
      <w:bookmarkStart w:id="1883" w:name="_Toc266971951"/>
      <w:r>
        <w:t>Page: p400q1</w:t>
      </w:r>
      <w:bookmarkEnd w:id="1883"/>
    </w:p>
    <w:tbl>
      <w:tblPr>
        <w:tblStyle w:val="GQuestionCommonProperties"/>
        <w:tblW w:w="0" w:type="auto"/>
        <w:tblInd w:w="0" w:type="dxa"/>
        <w:tblCellMar>
          <w:top w:w="0" w:type="dxa"/>
          <w:left w:w="0" w:type="dxa"/>
          <w:bottom w:w="0" w:type="dxa"/>
          <w:right w:w="0" w:type="dxa"/>
        </w:tblCellMar>
        <w:tblLook w:val="04A0"/>
      </w:tblPr>
      <w:tblGrid>
        <w:gridCol w:w="6472"/>
        <w:gridCol w:w="2384"/>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fldChar w:fldCharType="begin"/>
            </w:r>
            <w:r w:rsidR="001C3859">
              <w:instrText xml:space="preserve">TC </w:instrText>
            </w:r>
            <w:bookmarkStart w:id="1884" w:name="_Toc266971952"/>
            <w:r w:rsidR="001C3859">
              <w:instrText>p400q1</w:instrText>
            </w:r>
            <w:bookmarkEnd w:id="1884"/>
            <w:r w:rsidR="001C3859">
              <w:instrText xml:space="preserve"> \l 2 \f a</w:instrText>
            </w:r>
            <w:r>
              <w:fldChar w:fldCharType="end"/>
            </w:r>
            <w:r w:rsidR="001C3859">
              <w:rPr>
                <w:rStyle w:val="GVariableName"/>
              </w:rPr>
              <w:t>p400q1</w:t>
            </w:r>
            <w:r w:rsidR="001C3859">
              <w:rPr>
                <w:i/>
              </w:rPr>
              <w:t>- Show all respondents/required</w:t>
            </w:r>
          </w:p>
        </w:tc>
        <w:tc>
          <w:tcPr>
            <w:tcW w:w="0" w:type="auto"/>
            <w:shd w:val="clear" w:color="auto" w:fill="D0D0D0"/>
            <w:vAlign w:val="bottom"/>
          </w:tcPr>
          <w:p w:rsidR="002A68C4" w:rsidRDefault="001C3859">
            <w:pPr>
              <w:keepNext/>
              <w:jc w:val="right"/>
            </w:pPr>
            <w:r>
              <w:t>SINGLE CHOICE</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 xml:space="preserve">Now, some questions about party leaders using a scale that runs from 0 to 10, where 0 means a very incompetent leader and 10 means a </w:t>
            </w:r>
            <w:r>
              <w:rPr>
                <w:b/>
              </w:rPr>
              <w:t>very competent leader...&lt;</w:t>
            </w:r>
            <w:proofErr w:type="spellStart"/>
            <w:r>
              <w:rPr>
                <w:b/>
              </w:rPr>
              <w:t>br</w:t>
            </w:r>
            <w:proofErr w:type="spellEnd"/>
            <w:r>
              <w:rPr>
                <w:b/>
              </w:rPr>
              <w:t>/&gt;&lt;</w:t>
            </w:r>
            <w:proofErr w:type="spellStart"/>
            <w:r>
              <w:rPr>
                <w:b/>
              </w:rPr>
              <w:t>br</w:t>
            </w:r>
            <w:proofErr w:type="spellEnd"/>
            <w:r>
              <w:rPr>
                <w:b/>
              </w:rPr>
              <w:t>/&gt;How would you describe Gordon Brown?</w:t>
            </w:r>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Order as shown</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0 - A very incompetent leader</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1</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2</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4</w:t>
            </w:r>
          </w:p>
        </w:tc>
        <w:tc>
          <w:tcPr>
            <w:tcW w:w="361" w:type="dxa"/>
          </w:tcPr>
          <w:p w:rsidR="002A68C4" w:rsidRDefault="001C3859">
            <w:pPr>
              <w:keepNext/>
            </w:pPr>
            <w:r>
              <w:t>○</w:t>
            </w:r>
          </w:p>
        </w:tc>
        <w:tc>
          <w:tcPr>
            <w:tcW w:w="3731" w:type="dxa"/>
          </w:tcPr>
          <w:p w:rsidR="002A68C4" w:rsidRDefault="001C3859">
            <w:pPr>
              <w:keepNext/>
            </w:pPr>
            <w:r>
              <w:t>3</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5</w:t>
            </w:r>
          </w:p>
        </w:tc>
        <w:tc>
          <w:tcPr>
            <w:tcW w:w="361" w:type="dxa"/>
          </w:tcPr>
          <w:p w:rsidR="002A68C4" w:rsidRDefault="001C3859">
            <w:pPr>
              <w:keepNext/>
            </w:pPr>
            <w:r>
              <w:t>○</w:t>
            </w:r>
          </w:p>
        </w:tc>
        <w:tc>
          <w:tcPr>
            <w:tcW w:w="3731" w:type="dxa"/>
          </w:tcPr>
          <w:p w:rsidR="002A68C4" w:rsidRDefault="001C3859">
            <w:pPr>
              <w:keepNext/>
            </w:pPr>
            <w:r>
              <w:t>4</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6</w:t>
            </w:r>
          </w:p>
        </w:tc>
        <w:tc>
          <w:tcPr>
            <w:tcW w:w="361" w:type="dxa"/>
          </w:tcPr>
          <w:p w:rsidR="002A68C4" w:rsidRDefault="001C3859">
            <w:pPr>
              <w:keepNext/>
            </w:pPr>
            <w:r>
              <w:t>○</w:t>
            </w:r>
          </w:p>
        </w:tc>
        <w:tc>
          <w:tcPr>
            <w:tcW w:w="3731" w:type="dxa"/>
          </w:tcPr>
          <w:p w:rsidR="002A68C4" w:rsidRDefault="001C3859">
            <w:pPr>
              <w:keepNext/>
            </w:pPr>
            <w:r>
              <w:t>5</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7</w:t>
            </w:r>
          </w:p>
        </w:tc>
        <w:tc>
          <w:tcPr>
            <w:tcW w:w="361" w:type="dxa"/>
          </w:tcPr>
          <w:p w:rsidR="002A68C4" w:rsidRDefault="001C3859">
            <w:pPr>
              <w:keepNext/>
            </w:pPr>
            <w:r>
              <w:t>○</w:t>
            </w:r>
          </w:p>
        </w:tc>
        <w:tc>
          <w:tcPr>
            <w:tcW w:w="3731" w:type="dxa"/>
          </w:tcPr>
          <w:p w:rsidR="002A68C4" w:rsidRDefault="001C3859">
            <w:pPr>
              <w:keepNext/>
            </w:pPr>
            <w:r>
              <w:t>6</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1C3859">
            <w:pPr>
              <w:keepNext/>
            </w:pPr>
            <w:r>
              <w:t>○</w:t>
            </w:r>
          </w:p>
        </w:tc>
        <w:tc>
          <w:tcPr>
            <w:tcW w:w="3731" w:type="dxa"/>
          </w:tcPr>
          <w:p w:rsidR="002A68C4" w:rsidRDefault="001C3859">
            <w:pPr>
              <w:keepNext/>
            </w:pPr>
            <w:r>
              <w:t>7</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1C3859">
            <w:pPr>
              <w:keepNext/>
            </w:pPr>
            <w:r>
              <w:t>○</w:t>
            </w:r>
          </w:p>
        </w:tc>
        <w:tc>
          <w:tcPr>
            <w:tcW w:w="3731" w:type="dxa"/>
          </w:tcPr>
          <w:p w:rsidR="002A68C4" w:rsidRDefault="001C3859">
            <w:pPr>
              <w:keepNext/>
            </w:pPr>
            <w:r>
              <w:t>8</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10</w:t>
            </w:r>
          </w:p>
        </w:tc>
        <w:tc>
          <w:tcPr>
            <w:tcW w:w="361" w:type="dxa"/>
          </w:tcPr>
          <w:p w:rsidR="002A68C4" w:rsidRDefault="001C3859">
            <w:pPr>
              <w:keepNext/>
            </w:pPr>
            <w:r>
              <w:t>○</w:t>
            </w:r>
          </w:p>
        </w:tc>
        <w:tc>
          <w:tcPr>
            <w:tcW w:w="3731" w:type="dxa"/>
          </w:tcPr>
          <w:p w:rsidR="002A68C4" w:rsidRDefault="001C3859">
            <w:pPr>
              <w:keepNext/>
            </w:pPr>
            <w:r>
              <w:t>9</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11</w:t>
            </w:r>
          </w:p>
        </w:tc>
        <w:tc>
          <w:tcPr>
            <w:tcW w:w="361" w:type="dxa"/>
          </w:tcPr>
          <w:p w:rsidR="002A68C4" w:rsidRDefault="001C3859">
            <w:pPr>
              <w:keepNext/>
            </w:pPr>
            <w:r>
              <w:t>○</w:t>
            </w:r>
          </w:p>
        </w:tc>
        <w:tc>
          <w:tcPr>
            <w:tcW w:w="3731" w:type="dxa"/>
          </w:tcPr>
          <w:p w:rsidR="002A68C4" w:rsidRDefault="001C3859">
            <w:pPr>
              <w:keepNext/>
            </w:pPr>
            <w:r>
              <w:t>10 - A very competent leader</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12</w:t>
            </w:r>
          </w:p>
        </w:tc>
        <w:tc>
          <w:tcPr>
            <w:tcW w:w="361" w:type="dxa"/>
          </w:tcPr>
          <w:p w:rsidR="002A68C4" w:rsidRDefault="001C3859">
            <w:pPr>
              <w:keepNext/>
            </w:pPr>
            <w:r>
              <w:t>○</w:t>
            </w:r>
          </w:p>
        </w:tc>
        <w:tc>
          <w:tcPr>
            <w:tcW w:w="3731" w:type="dxa"/>
          </w:tcPr>
          <w:p w:rsidR="002A68C4" w:rsidRDefault="001C3859">
            <w:pPr>
              <w:keepNext/>
            </w:pPr>
            <w:r>
              <w:t>Don't know</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98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p w:rsidR="002A68C4" w:rsidRDefault="001C3859">
      <w:pPr>
        <w:pStyle w:val="GPage"/>
      </w:pPr>
      <w:bookmarkStart w:id="1885" w:name="_Toc266971953"/>
      <w:r>
        <w:t>Page: p410q1</w:t>
      </w:r>
      <w:bookmarkEnd w:id="1885"/>
    </w:p>
    <w:tbl>
      <w:tblPr>
        <w:tblStyle w:val="GQuestionCommonProperties"/>
        <w:tblW w:w="0" w:type="auto"/>
        <w:tblInd w:w="0" w:type="dxa"/>
        <w:tblCellMar>
          <w:top w:w="0" w:type="dxa"/>
          <w:left w:w="0" w:type="dxa"/>
          <w:bottom w:w="0" w:type="dxa"/>
          <w:right w:w="0" w:type="dxa"/>
        </w:tblCellMar>
        <w:tblLook w:val="04A0"/>
      </w:tblPr>
      <w:tblGrid>
        <w:gridCol w:w="6472"/>
        <w:gridCol w:w="2384"/>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lastRenderedPageBreak/>
              <w:fldChar w:fldCharType="begin"/>
            </w:r>
            <w:r w:rsidR="001C3859">
              <w:instrText xml:space="preserve">TC </w:instrText>
            </w:r>
            <w:bookmarkStart w:id="1886" w:name="_Toc266971954"/>
            <w:r w:rsidR="001C3859">
              <w:instrText>p410q1</w:instrText>
            </w:r>
            <w:bookmarkEnd w:id="1886"/>
            <w:r w:rsidR="001C3859">
              <w:instrText xml:space="preserve"> \l 2 \f a</w:instrText>
            </w:r>
            <w:r>
              <w:fldChar w:fldCharType="end"/>
            </w:r>
            <w:r w:rsidR="001C3859">
              <w:rPr>
                <w:rStyle w:val="GVariableName"/>
              </w:rPr>
              <w:t>p410q1</w:t>
            </w:r>
            <w:r w:rsidR="001C3859">
              <w:rPr>
                <w:i/>
              </w:rPr>
              <w:t>- Show all respondents/required</w:t>
            </w:r>
          </w:p>
        </w:tc>
        <w:tc>
          <w:tcPr>
            <w:tcW w:w="0" w:type="auto"/>
            <w:shd w:val="clear" w:color="auto" w:fill="D0D0D0"/>
            <w:vAlign w:val="bottom"/>
          </w:tcPr>
          <w:p w:rsidR="002A68C4" w:rsidRDefault="001C3859">
            <w:pPr>
              <w:keepNext/>
              <w:jc w:val="right"/>
            </w:pPr>
            <w:r>
              <w:t>SINGLE CHOICE</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 xml:space="preserve">Using that same scale that runs from 0 to 10, where 0 means a very incompetent leader and 10 means a very </w:t>
            </w:r>
            <w:r>
              <w:rPr>
                <w:b/>
              </w:rPr>
              <w:t>competent leader, how would you describe David Cameron?</w:t>
            </w:r>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Order as shown</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0 - A very incompetent leader</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1</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2</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4</w:t>
            </w:r>
          </w:p>
        </w:tc>
        <w:tc>
          <w:tcPr>
            <w:tcW w:w="361" w:type="dxa"/>
          </w:tcPr>
          <w:p w:rsidR="002A68C4" w:rsidRDefault="001C3859">
            <w:pPr>
              <w:keepNext/>
            </w:pPr>
            <w:r>
              <w:t>○</w:t>
            </w:r>
          </w:p>
        </w:tc>
        <w:tc>
          <w:tcPr>
            <w:tcW w:w="3731" w:type="dxa"/>
          </w:tcPr>
          <w:p w:rsidR="002A68C4" w:rsidRDefault="001C3859">
            <w:pPr>
              <w:keepNext/>
            </w:pPr>
            <w:r>
              <w:t>3</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5</w:t>
            </w:r>
          </w:p>
        </w:tc>
        <w:tc>
          <w:tcPr>
            <w:tcW w:w="361" w:type="dxa"/>
          </w:tcPr>
          <w:p w:rsidR="002A68C4" w:rsidRDefault="001C3859">
            <w:pPr>
              <w:keepNext/>
            </w:pPr>
            <w:r>
              <w:t>○</w:t>
            </w:r>
          </w:p>
        </w:tc>
        <w:tc>
          <w:tcPr>
            <w:tcW w:w="3731" w:type="dxa"/>
          </w:tcPr>
          <w:p w:rsidR="002A68C4" w:rsidRDefault="001C3859">
            <w:pPr>
              <w:keepNext/>
            </w:pPr>
            <w:r>
              <w:t>4</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6</w:t>
            </w:r>
          </w:p>
        </w:tc>
        <w:tc>
          <w:tcPr>
            <w:tcW w:w="361" w:type="dxa"/>
          </w:tcPr>
          <w:p w:rsidR="002A68C4" w:rsidRDefault="001C3859">
            <w:pPr>
              <w:keepNext/>
            </w:pPr>
            <w:r>
              <w:t>○</w:t>
            </w:r>
          </w:p>
        </w:tc>
        <w:tc>
          <w:tcPr>
            <w:tcW w:w="3731" w:type="dxa"/>
          </w:tcPr>
          <w:p w:rsidR="002A68C4" w:rsidRDefault="001C3859">
            <w:pPr>
              <w:keepNext/>
            </w:pPr>
            <w:r>
              <w:t>5</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7</w:t>
            </w:r>
          </w:p>
        </w:tc>
        <w:tc>
          <w:tcPr>
            <w:tcW w:w="361" w:type="dxa"/>
          </w:tcPr>
          <w:p w:rsidR="002A68C4" w:rsidRDefault="001C3859">
            <w:pPr>
              <w:keepNext/>
            </w:pPr>
            <w:r>
              <w:t>○</w:t>
            </w:r>
          </w:p>
        </w:tc>
        <w:tc>
          <w:tcPr>
            <w:tcW w:w="3731" w:type="dxa"/>
          </w:tcPr>
          <w:p w:rsidR="002A68C4" w:rsidRDefault="001C3859">
            <w:pPr>
              <w:keepNext/>
            </w:pPr>
            <w:r>
              <w:t>6</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1C3859">
            <w:pPr>
              <w:keepNext/>
            </w:pPr>
            <w:r>
              <w:t>○</w:t>
            </w:r>
          </w:p>
        </w:tc>
        <w:tc>
          <w:tcPr>
            <w:tcW w:w="3731" w:type="dxa"/>
          </w:tcPr>
          <w:p w:rsidR="002A68C4" w:rsidRDefault="001C3859">
            <w:pPr>
              <w:keepNext/>
            </w:pPr>
            <w:r>
              <w:t>7</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1C3859">
            <w:pPr>
              <w:keepNext/>
            </w:pPr>
            <w:r>
              <w:t>○</w:t>
            </w:r>
          </w:p>
        </w:tc>
        <w:tc>
          <w:tcPr>
            <w:tcW w:w="3731" w:type="dxa"/>
          </w:tcPr>
          <w:p w:rsidR="002A68C4" w:rsidRDefault="001C3859">
            <w:pPr>
              <w:keepNext/>
            </w:pPr>
            <w:r>
              <w:t>8</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10</w:t>
            </w:r>
          </w:p>
        </w:tc>
        <w:tc>
          <w:tcPr>
            <w:tcW w:w="361" w:type="dxa"/>
          </w:tcPr>
          <w:p w:rsidR="002A68C4" w:rsidRDefault="001C3859">
            <w:pPr>
              <w:keepNext/>
            </w:pPr>
            <w:r>
              <w:t>○</w:t>
            </w:r>
          </w:p>
        </w:tc>
        <w:tc>
          <w:tcPr>
            <w:tcW w:w="3731" w:type="dxa"/>
          </w:tcPr>
          <w:p w:rsidR="002A68C4" w:rsidRDefault="001C3859">
            <w:pPr>
              <w:keepNext/>
            </w:pPr>
            <w:r>
              <w:t>9</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11</w:t>
            </w:r>
          </w:p>
        </w:tc>
        <w:tc>
          <w:tcPr>
            <w:tcW w:w="361" w:type="dxa"/>
          </w:tcPr>
          <w:p w:rsidR="002A68C4" w:rsidRDefault="001C3859">
            <w:pPr>
              <w:keepNext/>
            </w:pPr>
            <w:r>
              <w:t>○</w:t>
            </w:r>
          </w:p>
        </w:tc>
        <w:tc>
          <w:tcPr>
            <w:tcW w:w="3731" w:type="dxa"/>
          </w:tcPr>
          <w:p w:rsidR="002A68C4" w:rsidRDefault="001C3859">
            <w:pPr>
              <w:keepNext/>
            </w:pPr>
            <w:r>
              <w:t>10 - A very competent leader</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12</w:t>
            </w:r>
          </w:p>
        </w:tc>
        <w:tc>
          <w:tcPr>
            <w:tcW w:w="361" w:type="dxa"/>
          </w:tcPr>
          <w:p w:rsidR="002A68C4" w:rsidRDefault="001C3859">
            <w:pPr>
              <w:keepNext/>
            </w:pPr>
            <w:r>
              <w:t>○</w:t>
            </w:r>
          </w:p>
        </w:tc>
        <w:tc>
          <w:tcPr>
            <w:tcW w:w="3731" w:type="dxa"/>
          </w:tcPr>
          <w:p w:rsidR="002A68C4" w:rsidRDefault="001C3859">
            <w:pPr>
              <w:keepNext/>
            </w:pPr>
            <w:r>
              <w:t>Don't know</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98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p w:rsidR="002A68C4" w:rsidRDefault="001C3859">
      <w:pPr>
        <w:pStyle w:val="GPage"/>
      </w:pPr>
      <w:bookmarkStart w:id="1887" w:name="_Toc266971955"/>
      <w:r>
        <w:t>Page: p420q1</w:t>
      </w:r>
      <w:bookmarkEnd w:id="1887"/>
    </w:p>
    <w:tbl>
      <w:tblPr>
        <w:tblStyle w:val="GQuestionCommonProperties"/>
        <w:tblW w:w="0" w:type="auto"/>
        <w:tblInd w:w="0" w:type="dxa"/>
        <w:tblCellMar>
          <w:top w:w="0" w:type="dxa"/>
          <w:left w:w="0" w:type="dxa"/>
          <w:bottom w:w="0" w:type="dxa"/>
          <w:right w:w="0" w:type="dxa"/>
        </w:tblCellMar>
        <w:tblLook w:val="04A0"/>
      </w:tblPr>
      <w:tblGrid>
        <w:gridCol w:w="6472"/>
        <w:gridCol w:w="2384"/>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fldChar w:fldCharType="begin"/>
            </w:r>
            <w:r w:rsidR="001C3859">
              <w:instrText xml:space="preserve">TC </w:instrText>
            </w:r>
            <w:bookmarkStart w:id="1888" w:name="_Toc266971956"/>
            <w:r w:rsidR="001C3859">
              <w:instrText>p420q1</w:instrText>
            </w:r>
            <w:bookmarkEnd w:id="1888"/>
            <w:r w:rsidR="001C3859">
              <w:instrText xml:space="preserve"> \l 2 \f a</w:instrText>
            </w:r>
            <w:r>
              <w:fldChar w:fldCharType="end"/>
            </w:r>
            <w:r w:rsidR="001C3859">
              <w:rPr>
                <w:rStyle w:val="GVariableName"/>
              </w:rPr>
              <w:t>p420q1</w:t>
            </w:r>
            <w:r w:rsidR="001C3859">
              <w:rPr>
                <w:i/>
              </w:rPr>
              <w:t>- Show all respondents/required</w:t>
            </w:r>
          </w:p>
        </w:tc>
        <w:tc>
          <w:tcPr>
            <w:tcW w:w="0" w:type="auto"/>
            <w:shd w:val="clear" w:color="auto" w:fill="D0D0D0"/>
            <w:vAlign w:val="bottom"/>
          </w:tcPr>
          <w:p w:rsidR="002A68C4" w:rsidRDefault="001C3859">
            <w:pPr>
              <w:keepNext/>
              <w:jc w:val="right"/>
            </w:pPr>
            <w:r>
              <w:t>SINGLE CHOICE</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And how would you describe Nick Clegg?</w:t>
            </w:r>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Order as shown</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0 - A very incompetent leader</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1</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2</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4</w:t>
            </w:r>
          </w:p>
        </w:tc>
        <w:tc>
          <w:tcPr>
            <w:tcW w:w="361" w:type="dxa"/>
          </w:tcPr>
          <w:p w:rsidR="002A68C4" w:rsidRDefault="001C3859">
            <w:pPr>
              <w:keepNext/>
            </w:pPr>
            <w:r>
              <w:t>○</w:t>
            </w:r>
          </w:p>
        </w:tc>
        <w:tc>
          <w:tcPr>
            <w:tcW w:w="3731" w:type="dxa"/>
          </w:tcPr>
          <w:p w:rsidR="002A68C4" w:rsidRDefault="001C3859">
            <w:pPr>
              <w:keepNext/>
            </w:pPr>
            <w:r>
              <w:t>3</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5</w:t>
            </w:r>
          </w:p>
        </w:tc>
        <w:tc>
          <w:tcPr>
            <w:tcW w:w="361" w:type="dxa"/>
          </w:tcPr>
          <w:p w:rsidR="002A68C4" w:rsidRDefault="001C3859">
            <w:pPr>
              <w:keepNext/>
            </w:pPr>
            <w:r>
              <w:t>○</w:t>
            </w:r>
          </w:p>
        </w:tc>
        <w:tc>
          <w:tcPr>
            <w:tcW w:w="3731" w:type="dxa"/>
          </w:tcPr>
          <w:p w:rsidR="002A68C4" w:rsidRDefault="001C3859">
            <w:pPr>
              <w:keepNext/>
            </w:pPr>
            <w:r>
              <w:t>4</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6</w:t>
            </w:r>
          </w:p>
        </w:tc>
        <w:tc>
          <w:tcPr>
            <w:tcW w:w="361" w:type="dxa"/>
          </w:tcPr>
          <w:p w:rsidR="002A68C4" w:rsidRDefault="001C3859">
            <w:pPr>
              <w:keepNext/>
            </w:pPr>
            <w:r>
              <w:t>○</w:t>
            </w:r>
          </w:p>
        </w:tc>
        <w:tc>
          <w:tcPr>
            <w:tcW w:w="3731" w:type="dxa"/>
          </w:tcPr>
          <w:p w:rsidR="002A68C4" w:rsidRDefault="001C3859">
            <w:pPr>
              <w:keepNext/>
            </w:pPr>
            <w:r>
              <w:t>5</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7</w:t>
            </w:r>
          </w:p>
        </w:tc>
        <w:tc>
          <w:tcPr>
            <w:tcW w:w="361" w:type="dxa"/>
          </w:tcPr>
          <w:p w:rsidR="002A68C4" w:rsidRDefault="001C3859">
            <w:pPr>
              <w:keepNext/>
            </w:pPr>
            <w:r>
              <w:t>○</w:t>
            </w:r>
          </w:p>
        </w:tc>
        <w:tc>
          <w:tcPr>
            <w:tcW w:w="3731" w:type="dxa"/>
          </w:tcPr>
          <w:p w:rsidR="002A68C4" w:rsidRDefault="001C3859">
            <w:pPr>
              <w:keepNext/>
            </w:pPr>
            <w:r>
              <w:t>6</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1C3859">
            <w:pPr>
              <w:keepNext/>
            </w:pPr>
            <w:r>
              <w:t>○</w:t>
            </w:r>
          </w:p>
        </w:tc>
        <w:tc>
          <w:tcPr>
            <w:tcW w:w="3731" w:type="dxa"/>
          </w:tcPr>
          <w:p w:rsidR="002A68C4" w:rsidRDefault="001C3859">
            <w:pPr>
              <w:keepNext/>
            </w:pPr>
            <w:r>
              <w:t>7</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1C3859">
            <w:pPr>
              <w:keepNext/>
            </w:pPr>
            <w:r>
              <w:t>○</w:t>
            </w:r>
          </w:p>
        </w:tc>
        <w:tc>
          <w:tcPr>
            <w:tcW w:w="3731" w:type="dxa"/>
          </w:tcPr>
          <w:p w:rsidR="002A68C4" w:rsidRDefault="001C3859">
            <w:pPr>
              <w:keepNext/>
            </w:pPr>
            <w:r>
              <w:t>8</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10</w:t>
            </w:r>
          </w:p>
        </w:tc>
        <w:tc>
          <w:tcPr>
            <w:tcW w:w="361" w:type="dxa"/>
          </w:tcPr>
          <w:p w:rsidR="002A68C4" w:rsidRDefault="001C3859">
            <w:pPr>
              <w:keepNext/>
            </w:pPr>
            <w:r>
              <w:t>○</w:t>
            </w:r>
          </w:p>
        </w:tc>
        <w:tc>
          <w:tcPr>
            <w:tcW w:w="3731" w:type="dxa"/>
          </w:tcPr>
          <w:p w:rsidR="002A68C4" w:rsidRDefault="001C3859">
            <w:pPr>
              <w:keepNext/>
            </w:pPr>
            <w:r>
              <w:t>9</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11</w:t>
            </w:r>
          </w:p>
        </w:tc>
        <w:tc>
          <w:tcPr>
            <w:tcW w:w="361" w:type="dxa"/>
          </w:tcPr>
          <w:p w:rsidR="002A68C4" w:rsidRDefault="001C3859">
            <w:pPr>
              <w:keepNext/>
            </w:pPr>
            <w:r>
              <w:t>○</w:t>
            </w:r>
          </w:p>
        </w:tc>
        <w:tc>
          <w:tcPr>
            <w:tcW w:w="3731" w:type="dxa"/>
          </w:tcPr>
          <w:p w:rsidR="002A68C4" w:rsidRDefault="001C3859">
            <w:pPr>
              <w:keepNext/>
            </w:pPr>
            <w:r>
              <w:t>10 - A very competent leader</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12</w:t>
            </w:r>
          </w:p>
        </w:tc>
        <w:tc>
          <w:tcPr>
            <w:tcW w:w="361" w:type="dxa"/>
          </w:tcPr>
          <w:p w:rsidR="002A68C4" w:rsidRDefault="001C3859">
            <w:pPr>
              <w:keepNext/>
            </w:pPr>
            <w:r>
              <w:t>○</w:t>
            </w:r>
          </w:p>
        </w:tc>
        <w:tc>
          <w:tcPr>
            <w:tcW w:w="3731" w:type="dxa"/>
          </w:tcPr>
          <w:p w:rsidR="002A68C4" w:rsidRDefault="001C3859">
            <w:pPr>
              <w:keepNext/>
            </w:pPr>
            <w:r>
              <w:t>Don't know</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98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p w:rsidR="002A68C4" w:rsidRDefault="001C3859">
      <w:pPr>
        <w:pStyle w:val="GPage"/>
      </w:pPr>
      <w:bookmarkStart w:id="1889" w:name="_Toc266971957"/>
      <w:r>
        <w:t>Page: p420q2</w:t>
      </w:r>
      <w:bookmarkEnd w:id="1889"/>
    </w:p>
    <w:tbl>
      <w:tblPr>
        <w:tblStyle w:val="GQuestionCommonProperties"/>
        <w:tblW w:w="0" w:type="auto"/>
        <w:tblInd w:w="0" w:type="dxa"/>
        <w:tblCellMar>
          <w:top w:w="0" w:type="dxa"/>
          <w:left w:w="0" w:type="dxa"/>
          <w:bottom w:w="0" w:type="dxa"/>
          <w:right w:w="0" w:type="dxa"/>
        </w:tblCellMar>
        <w:tblLook w:val="04A0"/>
      </w:tblPr>
      <w:tblGrid>
        <w:gridCol w:w="6472"/>
        <w:gridCol w:w="2384"/>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lastRenderedPageBreak/>
              <w:fldChar w:fldCharType="begin"/>
            </w:r>
            <w:r w:rsidR="001C3859">
              <w:instrText xml:space="preserve">TC </w:instrText>
            </w:r>
            <w:bookmarkStart w:id="1890" w:name="_Toc266971958"/>
            <w:r w:rsidR="001C3859">
              <w:instrText>p420q2</w:instrText>
            </w:r>
            <w:bookmarkEnd w:id="1890"/>
            <w:r w:rsidR="001C3859">
              <w:instrText xml:space="preserve"> \l 2 \f a</w:instrText>
            </w:r>
            <w:r>
              <w:fldChar w:fldCharType="end"/>
            </w:r>
            <w:r w:rsidR="001C3859">
              <w:rPr>
                <w:rStyle w:val="GVariableName"/>
              </w:rPr>
              <w:t>p420q2</w:t>
            </w:r>
            <w:r w:rsidR="001C3859">
              <w:rPr>
                <w:i/>
              </w:rPr>
              <w:t>- Show all respondents/required</w:t>
            </w:r>
          </w:p>
        </w:tc>
        <w:tc>
          <w:tcPr>
            <w:tcW w:w="0" w:type="auto"/>
            <w:shd w:val="clear" w:color="auto" w:fill="D0D0D0"/>
            <w:vAlign w:val="bottom"/>
          </w:tcPr>
          <w:p w:rsidR="002A68C4" w:rsidRDefault="001C3859">
            <w:pPr>
              <w:keepNext/>
              <w:jc w:val="right"/>
            </w:pPr>
            <w:r>
              <w:t>SINGLE CHOICE</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And how</w:t>
            </w:r>
            <w:r>
              <w:rPr>
                <w:b/>
              </w:rPr>
              <w:t xml:space="preserve"> would you describe David </w:t>
            </w:r>
            <w:proofErr w:type="spellStart"/>
            <w:r>
              <w:rPr>
                <w:b/>
              </w:rPr>
              <w:t>Miliband</w:t>
            </w:r>
            <w:proofErr w:type="spellEnd"/>
            <w:r>
              <w:rPr>
                <w:b/>
              </w:rPr>
              <w:t>?</w:t>
            </w:r>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Order as shown</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0 - A very incompetent leader</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1</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2</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4</w:t>
            </w:r>
          </w:p>
        </w:tc>
        <w:tc>
          <w:tcPr>
            <w:tcW w:w="361" w:type="dxa"/>
          </w:tcPr>
          <w:p w:rsidR="002A68C4" w:rsidRDefault="001C3859">
            <w:pPr>
              <w:keepNext/>
            </w:pPr>
            <w:r>
              <w:t>○</w:t>
            </w:r>
          </w:p>
        </w:tc>
        <w:tc>
          <w:tcPr>
            <w:tcW w:w="3731" w:type="dxa"/>
          </w:tcPr>
          <w:p w:rsidR="002A68C4" w:rsidRDefault="001C3859">
            <w:pPr>
              <w:keepNext/>
            </w:pPr>
            <w:r>
              <w:t>3</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5</w:t>
            </w:r>
          </w:p>
        </w:tc>
        <w:tc>
          <w:tcPr>
            <w:tcW w:w="361" w:type="dxa"/>
          </w:tcPr>
          <w:p w:rsidR="002A68C4" w:rsidRDefault="001C3859">
            <w:pPr>
              <w:keepNext/>
            </w:pPr>
            <w:r>
              <w:t>○</w:t>
            </w:r>
          </w:p>
        </w:tc>
        <w:tc>
          <w:tcPr>
            <w:tcW w:w="3731" w:type="dxa"/>
          </w:tcPr>
          <w:p w:rsidR="002A68C4" w:rsidRDefault="001C3859">
            <w:pPr>
              <w:keepNext/>
            </w:pPr>
            <w:r>
              <w:t>4</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6</w:t>
            </w:r>
          </w:p>
        </w:tc>
        <w:tc>
          <w:tcPr>
            <w:tcW w:w="361" w:type="dxa"/>
          </w:tcPr>
          <w:p w:rsidR="002A68C4" w:rsidRDefault="001C3859">
            <w:pPr>
              <w:keepNext/>
            </w:pPr>
            <w:r>
              <w:t>○</w:t>
            </w:r>
          </w:p>
        </w:tc>
        <w:tc>
          <w:tcPr>
            <w:tcW w:w="3731" w:type="dxa"/>
          </w:tcPr>
          <w:p w:rsidR="002A68C4" w:rsidRDefault="001C3859">
            <w:pPr>
              <w:keepNext/>
            </w:pPr>
            <w:r>
              <w:t>5</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7</w:t>
            </w:r>
          </w:p>
        </w:tc>
        <w:tc>
          <w:tcPr>
            <w:tcW w:w="361" w:type="dxa"/>
          </w:tcPr>
          <w:p w:rsidR="002A68C4" w:rsidRDefault="001C3859">
            <w:pPr>
              <w:keepNext/>
            </w:pPr>
            <w:r>
              <w:t>○</w:t>
            </w:r>
          </w:p>
        </w:tc>
        <w:tc>
          <w:tcPr>
            <w:tcW w:w="3731" w:type="dxa"/>
          </w:tcPr>
          <w:p w:rsidR="002A68C4" w:rsidRDefault="001C3859">
            <w:pPr>
              <w:keepNext/>
            </w:pPr>
            <w:r>
              <w:t>6</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1C3859">
            <w:pPr>
              <w:keepNext/>
            </w:pPr>
            <w:r>
              <w:t>○</w:t>
            </w:r>
          </w:p>
        </w:tc>
        <w:tc>
          <w:tcPr>
            <w:tcW w:w="3731" w:type="dxa"/>
          </w:tcPr>
          <w:p w:rsidR="002A68C4" w:rsidRDefault="001C3859">
            <w:pPr>
              <w:keepNext/>
            </w:pPr>
            <w:r>
              <w:t>7</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1C3859">
            <w:pPr>
              <w:keepNext/>
            </w:pPr>
            <w:r>
              <w:t>○</w:t>
            </w:r>
          </w:p>
        </w:tc>
        <w:tc>
          <w:tcPr>
            <w:tcW w:w="3731" w:type="dxa"/>
          </w:tcPr>
          <w:p w:rsidR="002A68C4" w:rsidRDefault="001C3859">
            <w:pPr>
              <w:keepNext/>
            </w:pPr>
            <w:r>
              <w:t>8</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10</w:t>
            </w:r>
          </w:p>
        </w:tc>
        <w:tc>
          <w:tcPr>
            <w:tcW w:w="361" w:type="dxa"/>
          </w:tcPr>
          <w:p w:rsidR="002A68C4" w:rsidRDefault="001C3859">
            <w:pPr>
              <w:keepNext/>
            </w:pPr>
            <w:r>
              <w:t>○</w:t>
            </w:r>
          </w:p>
        </w:tc>
        <w:tc>
          <w:tcPr>
            <w:tcW w:w="3731" w:type="dxa"/>
          </w:tcPr>
          <w:p w:rsidR="002A68C4" w:rsidRDefault="001C3859">
            <w:pPr>
              <w:keepNext/>
            </w:pPr>
            <w:r>
              <w:t>9</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11</w:t>
            </w:r>
          </w:p>
        </w:tc>
        <w:tc>
          <w:tcPr>
            <w:tcW w:w="361" w:type="dxa"/>
          </w:tcPr>
          <w:p w:rsidR="002A68C4" w:rsidRDefault="001C3859">
            <w:pPr>
              <w:keepNext/>
            </w:pPr>
            <w:r>
              <w:t>○</w:t>
            </w:r>
          </w:p>
        </w:tc>
        <w:tc>
          <w:tcPr>
            <w:tcW w:w="3731" w:type="dxa"/>
          </w:tcPr>
          <w:p w:rsidR="002A68C4" w:rsidRDefault="001C3859">
            <w:pPr>
              <w:keepNext/>
            </w:pPr>
            <w:r>
              <w:t>10 - A very competent leader</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12</w:t>
            </w:r>
          </w:p>
        </w:tc>
        <w:tc>
          <w:tcPr>
            <w:tcW w:w="361" w:type="dxa"/>
          </w:tcPr>
          <w:p w:rsidR="002A68C4" w:rsidRDefault="001C3859">
            <w:pPr>
              <w:keepNext/>
            </w:pPr>
            <w:r>
              <w:t>○</w:t>
            </w:r>
          </w:p>
        </w:tc>
        <w:tc>
          <w:tcPr>
            <w:tcW w:w="3731" w:type="dxa"/>
          </w:tcPr>
          <w:p w:rsidR="002A68C4" w:rsidRDefault="001C3859">
            <w:pPr>
              <w:keepNext/>
            </w:pPr>
            <w:r>
              <w:t>Don't know</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98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99</w:t>
            </w:r>
          </w:p>
        </w:tc>
        <w:tc>
          <w:tcPr>
            <w:tcW w:w="361" w:type="dxa"/>
          </w:tcPr>
          <w:p w:rsidR="002A68C4" w:rsidRDefault="002A68C4">
            <w:pPr>
              <w:keepNext/>
            </w:pPr>
          </w:p>
        </w:tc>
        <w:tc>
          <w:tcPr>
            <w:tcW w:w="3731" w:type="dxa"/>
          </w:tcPr>
          <w:p w:rsidR="002A68C4" w:rsidRDefault="001C3859">
            <w:pPr>
              <w:keepNext/>
            </w:pPr>
            <w:r>
              <w:t xml:space="preserve">Not </w:t>
            </w:r>
            <w:r>
              <w:t>Asked</w:t>
            </w:r>
          </w:p>
        </w:tc>
        <w:tc>
          <w:tcPr>
            <w:tcW w:w="4428" w:type="dxa"/>
          </w:tcPr>
          <w:p w:rsidR="002A68C4" w:rsidRDefault="001C3859">
            <w:pPr>
              <w:keepNext/>
              <w:jc w:val="right"/>
              <w:rPr>
                <w:i/>
              </w:rPr>
            </w:pPr>
            <w:r>
              <w:rPr>
                <w:i/>
              </w:rPr>
              <w:t>Admin/Not Shown</w:t>
            </w:r>
          </w:p>
        </w:tc>
      </w:tr>
    </w:tbl>
    <w:p w:rsidR="002A68C4" w:rsidRDefault="002A68C4">
      <w:pPr>
        <w:pStyle w:val="GQuestionSpacer"/>
      </w:pPr>
    </w:p>
    <w:p w:rsidR="002A68C4" w:rsidRDefault="001C3859">
      <w:pPr>
        <w:pStyle w:val="GPage"/>
      </w:pPr>
      <w:bookmarkStart w:id="1891" w:name="_Toc266971959"/>
      <w:r>
        <w:t>Page: p420q3</w:t>
      </w:r>
      <w:bookmarkEnd w:id="1891"/>
    </w:p>
    <w:tbl>
      <w:tblPr>
        <w:tblStyle w:val="GQuestionCommonProperties"/>
        <w:tblW w:w="0" w:type="auto"/>
        <w:tblInd w:w="0" w:type="dxa"/>
        <w:tblCellMar>
          <w:top w:w="0" w:type="dxa"/>
          <w:left w:w="0" w:type="dxa"/>
          <w:bottom w:w="0" w:type="dxa"/>
          <w:right w:w="0" w:type="dxa"/>
        </w:tblCellMar>
        <w:tblLook w:val="04A0"/>
      </w:tblPr>
      <w:tblGrid>
        <w:gridCol w:w="6472"/>
        <w:gridCol w:w="2384"/>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fldChar w:fldCharType="begin"/>
            </w:r>
            <w:r w:rsidR="001C3859">
              <w:instrText xml:space="preserve">TC </w:instrText>
            </w:r>
            <w:bookmarkStart w:id="1892" w:name="_Toc266971960"/>
            <w:r w:rsidR="001C3859">
              <w:instrText>p420q3</w:instrText>
            </w:r>
            <w:bookmarkEnd w:id="1892"/>
            <w:r w:rsidR="001C3859">
              <w:instrText xml:space="preserve"> \l 2 \f a</w:instrText>
            </w:r>
            <w:r>
              <w:fldChar w:fldCharType="end"/>
            </w:r>
            <w:r w:rsidR="001C3859">
              <w:rPr>
                <w:rStyle w:val="GVariableName"/>
              </w:rPr>
              <w:t>p420q3</w:t>
            </w:r>
            <w:r w:rsidR="001C3859">
              <w:rPr>
                <w:i/>
              </w:rPr>
              <w:t>- Show all respondents/required</w:t>
            </w:r>
          </w:p>
        </w:tc>
        <w:tc>
          <w:tcPr>
            <w:tcW w:w="0" w:type="auto"/>
            <w:shd w:val="clear" w:color="auto" w:fill="D0D0D0"/>
            <w:vAlign w:val="bottom"/>
          </w:tcPr>
          <w:p w:rsidR="002A68C4" w:rsidRDefault="001C3859">
            <w:pPr>
              <w:keepNext/>
              <w:jc w:val="right"/>
            </w:pPr>
            <w:r>
              <w:t>SINGLE CHOICE</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 xml:space="preserve">And how would you describe Ed </w:t>
            </w:r>
            <w:proofErr w:type="spellStart"/>
            <w:r>
              <w:rPr>
                <w:b/>
              </w:rPr>
              <w:t>Miliband</w:t>
            </w:r>
            <w:proofErr w:type="spellEnd"/>
            <w:r>
              <w:rPr>
                <w:b/>
              </w:rPr>
              <w:t>?</w:t>
            </w:r>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Order as shown</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0 - A very incompetent leader</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1</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2</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4</w:t>
            </w:r>
          </w:p>
        </w:tc>
        <w:tc>
          <w:tcPr>
            <w:tcW w:w="361" w:type="dxa"/>
          </w:tcPr>
          <w:p w:rsidR="002A68C4" w:rsidRDefault="001C3859">
            <w:pPr>
              <w:keepNext/>
            </w:pPr>
            <w:r>
              <w:t>○</w:t>
            </w:r>
          </w:p>
        </w:tc>
        <w:tc>
          <w:tcPr>
            <w:tcW w:w="3731" w:type="dxa"/>
          </w:tcPr>
          <w:p w:rsidR="002A68C4" w:rsidRDefault="001C3859">
            <w:pPr>
              <w:keepNext/>
            </w:pPr>
            <w:r>
              <w:t>3</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5</w:t>
            </w:r>
          </w:p>
        </w:tc>
        <w:tc>
          <w:tcPr>
            <w:tcW w:w="361" w:type="dxa"/>
          </w:tcPr>
          <w:p w:rsidR="002A68C4" w:rsidRDefault="001C3859">
            <w:pPr>
              <w:keepNext/>
            </w:pPr>
            <w:r>
              <w:t>○</w:t>
            </w:r>
          </w:p>
        </w:tc>
        <w:tc>
          <w:tcPr>
            <w:tcW w:w="3731" w:type="dxa"/>
          </w:tcPr>
          <w:p w:rsidR="002A68C4" w:rsidRDefault="001C3859">
            <w:pPr>
              <w:keepNext/>
            </w:pPr>
            <w:r>
              <w:t>4</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6</w:t>
            </w:r>
          </w:p>
        </w:tc>
        <w:tc>
          <w:tcPr>
            <w:tcW w:w="361" w:type="dxa"/>
          </w:tcPr>
          <w:p w:rsidR="002A68C4" w:rsidRDefault="001C3859">
            <w:pPr>
              <w:keepNext/>
            </w:pPr>
            <w:r>
              <w:t>○</w:t>
            </w:r>
          </w:p>
        </w:tc>
        <w:tc>
          <w:tcPr>
            <w:tcW w:w="3731" w:type="dxa"/>
          </w:tcPr>
          <w:p w:rsidR="002A68C4" w:rsidRDefault="001C3859">
            <w:pPr>
              <w:keepNext/>
            </w:pPr>
            <w:r>
              <w:t>5</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7</w:t>
            </w:r>
          </w:p>
        </w:tc>
        <w:tc>
          <w:tcPr>
            <w:tcW w:w="361" w:type="dxa"/>
          </w:tcPr>
          <w:p w:rsidR="002A68C4" w:rsidRDefault="001C3859">
            <w:pPr>
              <w:keepNext/>
            </w:pPr>
            <w:r>
              <w:t>○</w:t>
            </w:r>
          </w:p>
        </w:tc>
        <w:tc>
          <w:tcPr>
            <w:tcW w:w="3731" w:type="dxa"/>
          </w:tcPr>
          <w:p w:rsidR="002A68C4" w:rsidRDefault="001C3859">
            <w:pPr>
              <w:keepNext/>
            </w:pPr>
            <w:r>
              <w:t>6</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1C3859">
            <w:pPr>
              <w:keepNext/>
            </w:pPr>
            <w:r>
              <w:t>○</w:t>
            </w:r>
          </w:p>
        </w:tc>
        <w:tc>
          <w:tcPr>
            <w:tcW w:w="3731" w:type="dxa"/>
          </w:tcPr>
          <w:p w:rsidR="002A68C4" w:rsidRDefault="001C3859">
            <w:pPr>
              <w:keepNext/>
            </w:pPr>
            <w:r>
              <w:t>7</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1C3859">
            <w:pPr>
              <w:keepNext/>
            </w:pPr>
            <w:r>
              <w:t>○</w:t>
            </w:r>
          </w:p>
        </w:tc>
        <w:tc>
          <w:tcPr>
            <w:tcW w:w="3731" w:type="dxa"/>
          </w:tcPr>
          <w:p w:rsidR="002A68C4" w:rsidRDefault="001C3859">
            <w:pPr>
              <w:keepNext/>
            </w:pPr>
            <w:r>
              <w:t>8</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10</w:t>
            </w:r>
          </w:p>
        </w:tc>
        <w:tc>
          <w:tcPr>
            <w:tcW w:w="361" w:type="dxa"/>
          </w:tcPr>
          <w:p w:rsidR="002A68C4" w:rsidRDefault="001C3859">
            <w:pPr>
              <w:keepNext/>
            </w:pPr>
            <w:r>
              <w:t>○</w:t>
            </w:r>
          </w:p>
        </w:tc>
        <w:tc>
          <w:tcPr>
            <w:tcW w:w="3731" w:type="dxa"/>
          </w:tcPr>
          <w:p w:rsidR="002A68C4" w:rsidRDefault="001C3859">
            <w:pPr>
              <w:keepNext/>
            </w:pPr>
            <w:r>
              <w:t>9</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11</w:t>
            </w:r>
          </w:p>
        </w:tc>
        <w:tc>
          <w:tcPr>
            <w:tcW w:w="361" w:type="dxa"/>
          </w:tcPr>
          <w:p w:rsidR="002A68C4" w:rsidRDefault="001C3859">
            <w:pPr>
              <w:keepNext/>
            </w:pPr>
            <w:r>
              <w:t>○</w:t>
            </w:r>
          </w:p>
        </w:tc>
        <w:tc>
          <w:tcPr>
            <w:tcW w:w="3731" w:type="dxa"/>
          </w:tcPr>
          <w:p w:rsidR="002A68C4" w:rsidRDefault="001C3859">
            <w:pPr>
              <w:keepNext/>
            </w:pPr>
            <w:r>
              <w:t>10 - A very competent leader</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12</w:t>
            </w:r>
          </w:p>
        </w:tc>
        <w:tc>
          <w:tcPr>
            <w:tcW w:w="361" w:type="dxa"/>
          </w:tcPr>
          <w:p w:rsidR="002A68C4" w:rsidRDefault="001C3859">
            <w:pPr>
              <w:keepNext/>
            </w:pPr>
            <w:r>
              <w:t>○</w:t>
            </w:r>
          </w:p>
        </w:tc>
        <w:tc>
          <w:tcPr>
            <w:tcW w:w="3731" w:type="dxa"/>
          </w:tcPr>
          <w:p w:rsidR="002A68C4" w:rsidRDefault="001C3859">
            <w:pPr>
              <w:keepNext/>
            </w:pPr>
            <w:r>
              <w:t>Don't know</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98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p w:rsidR="002A68C4" w:rsidRDefault="001C3859">
      <w:pPr>
        <w:pStyle w:val="GPage"/>
      </w:pPr>
      <w:bookmarkStart w:id="1893" w:name="_Toc266971961"/>
      <w:r>
        <w:t>Page: p420q4</w:t>
      </w:r>
      <w:bookmarkEnd w:id="1893"/>
    </w:p>
    <w:tbl>
      <w:tblPr>
        <w:tblStyle w:val="GQuestionCommonProperties"/>
        <w:tblW w:w="0" w:type="auto"/>
        <w:tblInd w:w="0" w:type="dxa"/>
        <w:tblCellMar>
          <w:top w:w="0" w:type="dxa"/>
          <w:left w:w="0" w:type="dxa"/>
          <w:bottom w:w="0" w:type="dxa"/>
          <w:right w:w="0" w:type="dxa"/>
        </w:tblCellMar>
        <w:tblLook w:val="04A0"/>
      </w:tblPr>
      <w:tblGrid>
        <w:gridCol w:w="6472"/>
        <w:gridCol w:w="2384"/>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lastRenderedPageBreak/>
              <w:fldChar w:fldCharType="begin"/>
            </w:r>
            <w:r w:rsidR="001C3859">
              <w:instrText xml:space="preserve">TC </w:instrText>
            </w:r>
            <w:bookmarkStart w:id="1894" w:name="_Toc266971962"/>
            <w:r w:rsidR="001C3859">
              <w:instrText>p420q4</w:instrText>
            </w:r>
            <w:bookmarkEnd w:id="1894"/>
            <w:r w:rsidR="001C3859">
              <w:instrText xml:space="preserve"> \l 2 \f a</w:instrText>
            </w:r>
            <w:r>
              <w:fldChar w:fldCharType="end"/>
            </w:r>
            <w:r w:rsidR="001C3859">
              <w:rPr>
                <w:rStyle w:val="GVariableName"/>
              </w:rPr>
              <w:t>p420q4</w:t>
            </w:r>
            <w:r w:rsidR="001C3859">
              <w:rPr>
                <w:i/>
              </w:rPr>
              <w:t>- Show all respondents/required</w:t>
            </w:r>
          </w:p>
        </w:tc>
        <w:tc>
          <w:tcPr>
            <w:tcW w:w="0" w:type="auto"/>
            <w:shd w:val="clear" w:color="auto" w:fill="D0D0D0"/>
            <w:vAlign w:val="bottom"/>
          </w:tcPr>
          <w:p w:rsidR="002A68C4" w:rsidRDefault="001C3859">
            <w:pPr>
              <w:keepNext/>
              <w:jc w:val="right"/>
            </w:pPr>
            <w:r>
              <w:t>SINGLE CHOICE</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 xml:space="preserve">And how would you describe Ed </w:t>
            </w:r>
            <w:r>
              <w:rPr>
                <w:b/>
              </w:rPr>
              <w:t>Balls?</w:t>
            </w:r>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Order as shown</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0 - A very incompetent leader</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1</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2</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4</w:t>
            </w:r>
          </w:p>
        </w:tc>
        <w:tc>
          <w:tcPr>
            <w:tcW w:w="361" w:type="dxa"/>
          </w:tcPr>
          <w:p w:rsidR="002A68C4" w:rsidRDefault="001C3859">
            <w:pPr>
              <w:keepNext/>
            </w:pPr>
            <w:r>
              <w:t>○</w:t>
            </w:r>
          </w:p>
        </w:tc>
        <w:tc>
          <w:tcPr>
            <w:tcW w:w="3731" w:type="dxa"/>
          </w:tcPr>
          <w:p w:rsidR="002A68C4" w:rsidRDefault="001C3859">
            <w:pPr>
              <w:keepNext/>
            </w:pPr>
            <w:r>
              <w:t>3</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5</w:t>
            </w:r>
          </w:p>
        </w:tc>
        <w:tc>
          <w:tcPr>
            <w:tcW w:w="361" w:type="dxa"/>
          </w:tcPr>
          <w:p w:rsidR="002A68C4" w:rsidRDefault="001C3859">
            <w:pPr>
              <w:keepNext/>
            </w:pPr>
            <w:r>
              <w:t>○</w:t>
            </w:r>
          </w:p>
        </w:tc>
        <w:tc>
          <w:tcPr>
            <w:tcW w:w="3731" w:type="dxa"/>
          </w:tcPr>
          <w:p w:rsidR="002A68C4" w:rsidRDefault="001C3859">
            <w:pPr>
              <w:keepNext/>
            </w:pPr>
            <w:r>
              <w:t>4</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6</w:t>
            </w:r>
          </w:p>
        </w:tc>
        <w:tc>
          <w:tcPr>
            <w:tcW w:w="361" w:type="dxa"/>
          </w:tcPr>
          <w:p w:rsidR="002A68C4" w:rsidRDefault="001C3859">
            <w:pPr>
              <w:keepNext/>
            </w:pPr>
            <w:r>
              <w:t>○</w:t>
            </w:r>
          </w:p>
        </w:tc>
        <w:tc>
          <w:tcPr>
            <w:tcW w:w="3731" w:type="dxa"/>
          </w:tcPr>
          <w:p w:rsidR="002A68C4" w:rsidRDefault="001C3859">
            <w:pPr>
              <w:keepNext/>
            </w:pPr>
            <w:r>
              <w:t>5</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7</w:t>
            </w:r>
          </w:p>
        </w:tc>
        <w:tc>
          <w:tcPr>
            <w:tcW w:w="361" w:type="dxa"/>
          </w:tcPr>
          <w:p w:rsidR="002A68C4" w:rsidRDefault="001C3859">
            <w:pPr>
              <w:keepNext/>
            </w:pPr>
            <w:r>
              <w:t>○</w:t>
            </w:r>
          </w:p>
        </w:tc>
        <w:tc>
          <w:tcPr>
            <w:tcW w:w="3731" w:type="dxa"/>
          </w:tcPr>
          <w:p w:rsidR="002A68C4" w:rsidRDefault="001C3859">
            <w:pPr>
              <w:keepNext/>
            </w:pPr>
            <w:r>
              <w:t>6</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1C3859">
            <w:pPr>
              <w:keepNext/>
            </w:pPr>
            <w:r>
              <w:t>○</w:t>
            </w:r>
          </w:p>
        </w:tc>
        <w:tc>
          <w:tcPr>
            <w:tcW w:w="3731" w:type="dxa"/>
          </w:tcPr>
          <w:p w:rsidR="002A68C4" w:rsidRDefault="001C3859">
            <w:pPr>
              <w:keepNext/>
            </w:pPr>
            <w:r>
              <w:t>7</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1C3859">
            <w:pPr>
              <w:keepNext/>
            </w:pPr>
            <w:r>
              <w:t>○</w:t>
            </w:r>
          </w:p>
        </w:tc>
        <w:tc>
          <w:tcPr>
            <w:tcW w:w="3731" w:type="dxa"/>
          </w:tcPr>
          <w:p w:rsidR="002A68C4" w:rsidRDefault="001C3859">
            <w:pPr>
              <w:keepNext/>
            </w:pPr>
            <w:r>
              <w:t>8</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10</w:t>
            </w:r>
          </w:p>
        </w:tc>
        <w:tc>
          <w:tcPr>
            <w:tcW w:w="361" w:type="dxa"/>
          </w:tcPr>
          <w:p w:rsidR="002A68C4" w:rsidRDefault="001C3859">
            <w:pPr>
              <w:keepNext/>
            </w:pPr>
            <w:r>
              <w:t>○</w:t>
            </w:r>
          </w:p>
        </w:tc>
        <w:tc>
          <w:tcPr>
            <w:tcW w:w="3731" w:type="dxa"/>
          </w:tcPr>
          <w:p w:rsidR="002A68C4" w:rsidRDefault="001C3859">
            <w:pPr>
              <w:keepNext/>
            </w:pPr>
            <w:r>
              <w:t>9</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11</w:t>
            </w:r>
          </w:p>
        </w:tc>
        <w:tc>
          <w:tcPr>
            <w:tcW w:w="361" w:type="dxa"/>
          </w:tcPr>
          <w:p w:rsidR="002A68C4" w:rsidRDefault="001C3859">
            <w:pPr>
              <w:keepNext/>
            </w:pPr>
            <w:r>
              <w:t>○</w:t>
            </w:r>
          </w:p>
        </w:tc>
        <w:tc>
          <w:tcPr>
            <w:tcW w:w="3731" w:type="dxa"/>
          </w:tcPr>
          <w:p w:rsidR="002A68C4" w:rsidRDefault="001C3859">
            <w:pPr>
              <w:keepNext/>
            </w:pPr>
            <w:r>
              <w:t>10 - A very competent leader</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12</w:t>
            </w:r>
          </w:p>
        </w:tc>
        <w:tc>
          <w:tcPr>
            <w:tcW w:w="361" w:type="dxa"/>
          </w:tcPr>
          <w:p w:rsidR="002A68C4" w:rsidRDefault="001C3859">
            <w:pPr>
              <w:keepNext/>
            </w:pPr>
            <w:r>
              <w:t>○</w:t>
            </w:r>
          </w:p>
        </w:tc>
        <w:tc>
          <w:tcPr>
            <w:tcW w:w="3731" w:type="dxa"/>
          </w:tcPr>
          <w:p w:rsidR="002A68C4" w:rsidRDefault="001C3859">
            <w:pPr>
              <w:keepNext/>
            </w:pPr>
            <w:r>
              <w:t>Don't know</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98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p w:rsidR="002A68C4" w:rsidRDefault="001C3859">
      <w:pPr>
        <w:pStyle w:val="GPage"/>
      </w:pPr>
      <w:bookmarkStart w:id="1895" w:name="_Toc266971963"/>
      <w:r>
        <w:t xml:space="preserve">Page: </w:t>
      </w:r>
      <w:r>
        <w:t>p420q5</w:t>
      </w:r>
      <w:bookmarkEnd w:id="1895"/>
    </w:p>
    <w:tbl>
      <w:tblPr>
        <w:tblStyle w:val="GQuestionCommonProperties"/>
        <w:tblW w:w="0" w:type="auto"/>
        <w:tblInd w:w="0" w:type="dxa"/>
        <w:tblCellMar>
          <w:top w:w="0" w:type="dxa"/>
          <w:left w:w="0" w:type="dxa"/>
          <w:bottom w:w="0" w:type="dxa"/>
          <w:right w:w="0" w:type="dxa"/>
        </w:tblCellMar>
        <w:tblLook w:val="04A0"/>
      </w:tblPr>
      <w:tblGrid>
        <w:gridCol w:w="6472"/>
        <w:gridCol w:w="2384"/>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fldChar w:fldCharType="begin"/>
            </w:r>
            <w:r w:rsidR="001C3859">
              <w:instrText xml:space="preserve">TC </w:instrText>
            </w:r>
            <w:bookmarkStart w:id="1896" w:name="_Toc266971964"/>
            <w:r w:rsidR="001C3859">
              <w:instrText>p420q5</w:instrText>
            </w:r>
            <w:bookmarkEnd w:id="1896"/>
            <w:r w:rsidR="001C3859">
              <w:instrText xml:space="preserve"> \l 2 \f a</w:instrText>
            </w:r>
            <w:r>
              <w:fldChar w:fldCharType="end"/>
            </w:r>
            <w:r w:rsidR="001C3859">
              <w:rPr>
                <w:rStyle w:val="GVariableName"/>
              </w:rPr>
              <w:t>p420q5</w:t>
            </w:r>
            <w:r w:rsidR="001C3859">
              <w:rPr>
                <w:i/>
              </w:rPr>
              <w:t>- Show all respondents/required</w:t>
            </w:r>
          </w:p>
        </w:tc>
        <w:tc>
          <w:tcPr>
            <w:tcW w:w="0" w:type="auto"/>
            <w:shd w:val="clear" w:color="auto" w:fill="D0D0D0"/>
            <w:vAlign w:val="bottom"/>
          </w:tcPr>
          <w:p w:rsidR="002A68C4" w:rsidRDefault="001C3859">
            <w:pPr>
              <w:keepNext/>
              <w:jc w:val="right"/>
            </w:pPr>
            <w:r>
              <w:t>SINGLE CHOICE</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And how would you describe Diane Abbott?</w:t>
            </w:r>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Order as shown</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0 - A very incompetent leader</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1</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2</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4</w:t>
            </w:r>
          </w:p>
        </w:tc>
        <w:tc>
          <w:tcPr>
            <w:tcW w:w="361" w:type="dxa"/>
          </w:tcPr>
          <w:p w:rsidR="002A68C4" w:rsidRDefault="001C3859">
            <w:pPr>
              <w:keepNext/>
            </w:pPr>
            <w:r>
              <w:t>○</w:t>
            </w:r>
          </w:p>
        </w:tc>
        <w:tc>
          <w:tcPr>
            <w:tcW w:w="3731" w:type="dxa"/>
          </w:tcPr>
          <w:p w:rsidR="002A68C4" w:rsidRDefault="001C3859">
            <w:pPr>
              <w:keepNext/>
            </w:pPr>
            <w:r>
              <w:t>3</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5</w:t>
            </w:r>
          </w:p>
        </w:tc>
        <w:tc>
          <w:tcPr>
            <w:tcW w:w="361" w:type="dxa"/>
          </w:tcPr>
          <w:p w:rsidR="002A68C4" w:rsidRDefault="001C3859">
            <w:pPr>
              <w:keepNext/>
            </w:pPr>
            <w:r>
              <w:t>○</w:t>
            </w:r>
          </w:p>
        </w:tc>
        <w:tc>
          <w:tcPr>
            <w:tcW w:w="3731" w:type="dxa"/>
          </w:tcPr>
          <w:p w:rsidR="002A68C4" w:rsidRDefault="001C3859">
            <w:pPr>
              <w:keepNext/>
            </w:pPr>
            <w:r>
              <w:t>4</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6</w:t>
            </w:r>
          </w:p>
        </w:tc>
        <w:tc>
          <w:tcPr>
            <w:tcW w:w="361" w:type="dxa"/>
          </w:tcPr>
          <w:p w:rsidR="002A68C4" w:rsidRDefault="001C3859">
            <w:pPr>
              <w:keepNext/>
            </w:pPr>
            <w:r>
              <w:t>○</w:t>
            </w:r>
          </w:p>
        </w:tc>
        <w:tc>
          <w:tcPr>
            <w:tcW w:w="3731" w:type="dxa"/>
          </w:tcPr>
          <w:p w:rsidR="002A68C4" w:rsidRDefault="001C3859">
            <w:pPr>
              <w:keepNext/>
            </w:pPr>
            <w:r>
              <w:t>5</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7</w:t>
            </w:r>
          </w:p>
        </w:tc>
        <w:tc>
          <w:tcPr>
            <w:tcW w:w="361" w:type="dxa"/>
          </w:tcPr>
          <w:p w:rsidR="002A68C4" w:rsidRDefault="001C3859">
            <w:pPr>
              <w:keepNext/>
            </w:pPr>
            <w:r>
              <w:t>○</w:t>
            </w:r>
          </w:p>
        </w:tc>
        <w:tc>
          <w:tcPr>
            <w:tcW w:w="3731" w:type="dxa"/>
          </w:tcPr>
          <w:p w:rsidR="002A68C4" w:rsidRDefault="001C3859">
            <w:pPr>
              <w:keepNext/>
            </w:pPr>
            <w:r>
              <w:t>6</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1C3859">
            <w:pPr>
              <w:keepNext/>
            </w:pPr>
            <w:r>
              <w:t>○</w:t>
            </w:r>
          </w:p>
        </w:tc>
        <w:tc>
          <w:tcPr>
            <w:tcW w:w="3731" w:type="dxa"/>
          </w:tcPr>
          <w:p w:rsidR="002A68C4" w:rsidRDefault="001C3859">
            <w:pPr>
              <w:keepNext/>
            </w:pPr>
            <w:r>
              <w:t>7</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1C3859">
            <w:pPr>
              <w:keepNext/>
            </w:pPr>
            <w:r>
              <w:t>○</w:t>
            </w:r>
          </w:p>
        </w:tc>
        <w:tc>
          <w:tcPr>
            <w:tcW w:w="3731" w:type="dxa"/>
          </w:tcPr>
          <w:p w:rsidR="002A68C4" w:rsidRDefault="001C3859">
            <w:pPr>
              <w:keepNext/>
            </w:pPr>
            <w:r>
              <w:t>8</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10</w:t>
            </w:r>
          </w:p>
        </w:tc>
        <w:tc>
          <w:tcPr>
            <w:tcW w:w="361" w:type="dxa"/>
          </w:tcPr>
          <w:p w:rsidR="002A68C4" w:rsidRDefault="001C3859">
            <w:pPr>
              <w:keepNext/>
            </w:pPr>
            <w:r>
              <w:t>○</w:t>
            </w:r>
          </w:p>
        </w:tc>
        <w:tc>
          <w:tcPr>
            <w:tcW w:w="3731" w:type="dxa"/>
          </w:tcPr>
          <w:p w:rsidR="002A68C4" w:rsidRDefault="001C3859">
            <w:pPr>
              <w:keepNext/>
            </w:pPr>
            <w:r>
              <w:t>9</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11</w:t>
            </w:r>
          </w:p>
        </w:tc>
        <w:tc>
          <w:tcPr>
            <w:tcW w:w="361" w:type="dxa"/>
          </w:tcPr>
          <w:p w:rsidR="002A68C4" w:rsidRDefault="001C3859">
            <w:pPr>
              <w:keepNext/>
            </w:pPr>
            <w:r>
              <w:t>○</w:t>
            </w:r>
          </w:p>
        </w:tc>
        <w:tc>
          <w:tcPr>
            <w:tcW w:w="3731" w:type="dxa"/>
          </w:tcPr>
          <w:p w:rsidR="002A68C4" w:rsidRDefault="001C3859">
            <w:pPr>
              <w:keepNext/>
            </w:pPr>
            <w:r>
              <w:t>10 - A very competent leader</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12</w:t>
            </w:r>
          </w:p>
        </w:tc>
        <w:tc>
          <w:tcPr>
            <w:tcW w:w="361" w:type="dxa"/>
          </w:tcPr>
          <w:p w:rsidR="002A68C4" w:rsidRDefault="001C3859">
            <w:pPr>
              <w:keepNext/>
            </w:pPr>
            <w:r>
              <w:t>○</w:t>
            </w:r>
          </w:p>
        </w:tc>
        <w:tc>
          <w:tcPr>
            <w:tcW w:w="3731" w:type="dxa"/>
          </w:tcPr>
          <w:p w:rsidR="002A68C4" w:rsidRDefault="001C3859">
            <w:pPr>
              <w:keepNext/>
            </w:pPr>
            <w:r>
              <w:t>Don't know</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98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p w:rsidR="002A68C4" w:rsidRDefault="001C3859">
      <w:pPr>
        <w:pStyle w:val="GPage"/>
      </w:pPr>
      <w:bookmarkStart w:id="1897" w:name="_Toc266971965"/>
      <w:r>
        <w:t>Page: p420q6</w:t>
      </w:r>
      <w:bookmarkEnd w:id="1897"/>
    </w:p>
    <w:tbl>
      <w:tblPr>
        <w:tblStyle w:val="GQuestionCommonProperties"/>
        <w:tblW w:w="0" w:type="auto"/>
        <w:tblInd w:w="0" w:type="dxa"/>
        <w:tblCellMar>
          <w:top w:w="0" w:type="dxa"/>
          <w:left w:w="0" w:type="dxa"/>
          <w:bottom w:w="0" w:type="dxa"/>
          <w:right w:w="0" w:type="dxa"/>
        </w:tblCellMar>
        <w:tblLook w:val="04A0"/>
      </w:tblPr>
      <w:tblGrid>
        <w:gridCol w:w="6472"/>
        <w:gridCol w:w="2384"/>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lastRenderedPageBreak/>
              <w:fldChar w:fldCharType="begin"/>
            </w:r>
            <w:r w:rsidR="001C3859">
              <w:instrText xml:space="preserve">TC </w:instrText>
            </w:r>
            <w:bookmarkStart w:id="1898" w:name="_Toc266971966"/>
            <w:r w:rsidR="001C3859">
              <w:instrText>p420q6</w:instrText>
            </w:r>
            <w:bookmarkEnd w:id="1898"/>
            <w:r w:rsidR="001C3859">
              <w:instrText xml:space="preserve"> \l 2 \f a</w:instrText>
            </w:r>
            <w:r>
              <w:fldChar w:fldCharType="end"/>
            </w:r>
            <w:r w:rsidR="001C3859">
              <w:rPr>
                <w:rStyle w:val="GVariableName"/>
              </w:rPr>
              <w:t>p420q6</w:t>
            </w:r>
            <w:r w:rsidR="001C3859">
              <w:rPr>
                <w:i/>
              </w:rPr>
              <w:t>- Show all respondents/required</w:t>
            </w:r>
          </w:p>
        </w:tc>
        <w:tc>
          <w:tcPr>
            <w:tcW w:w="0" w:type="auto"/>
            <w:shd w:val="clear" w:color="auto" w:fill="D0D0D0"/>
            <w:vAlign w:val="bottom"/>
          </w:tcPr>
          <w:p w:rsidR="002A68C4" w:rsidRDefault="001C3859">
            <w:pPr>
              <w:keepNext/>
              <w:jc w:val="right"/>
            </w:pPr>
            <w:r>
              <w:t>SINGLE CHOICE</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And how would you describe Andy Burnham?</w:t>
            </w:r>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Order as shown</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0 - A very incompetent leader</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1</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2</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4</w:t>
            </w:r>
          </w:p>
        </w:tc>
        <w:tc>
          <w:tcPr>
            <w:tcW w:w="361" w:type="dxa"/>
          </w:tcPr>
          <w:p w:rsidR="002A68C4" w:rsidRDefault="001C3859">
            <w:pPr>
              <w:keepNext/>
            </w:pPr>
            <w:r>
              <w:t>○</w:t>
            </w:r>
          </w:p>
        </w:tc>
        <w:tc>
          <w:tcPr>
            <w:tcW w:w="3731" w:type="dxa"/>
          </w:tcPr>
          <w:p w:rsidR="002A68C4" w:rsidRDefault="001C3859">
            <w:pPr>
              <w:keepNext/>
            </w:pPr>
            <w:r>
              <w:t>3</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5</w:t>
            </w:r>
          </w:p>
        </w:tc>
        <w:tc>
          <w:tcPr>
            <w:tcW w:w="361" w:type="dxa"/>
          </w:tcPr>
          <w:p w:rsidR="002A68C4" w:rsidRDefault="001C3859">
            <w:pPr>
              <w:keepNext/>
            </w:pPr>
            <w:r>
              <w:t>○</w:t>
            </w:r>
          </w:p>
        </w:tc>
        <w:tc>
          <w:tcPr>
            <w:tcW w:w="3731" w:type="dxa"/>
          </w:tcPr>
          <w:p w:rsidR="002A68C4" w:rsidRDefault="001C3859">
            <w:pPr>
              <w:keepNext/>
            </w:pPr>
            <w:r>
              <w:t>4</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6</w:t>
            </w:r>
          </w:p>
        </w:tc>
        <w:tc>
          <w:tcPr>
            <w:tcW w:w="361" w:type="dxa"/>
          </w:tcPr>
          <w:p w:rsidR="002A68C4" w:rsidRDefault="001C3859">
            <w:pPr>
              <w:keepNext/>
            </w:pPr>
            <w:r>
              <w:t>○</w:t>
            </w:r>
          </w:p>
        </w:tc>
        <w:tc>
          <w:tcPr>
            <w:tcW w:w="3731" w:type="dxa"/>
          </w:tcPr>
          <w:p w:rsidR="002A68C4" w:rsidRDefault="001C3859">
            <w:pPr>
              <w:keepNext/>
            </w:pPr>
            <w:r>
              <w:t>5</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7</w:t>
            </w:r>
          </w:p>
        </w:tc>
        <w:tc>
          <w:tcPr>
            <w:tcW w:w="361" w:type="dxa"/>
          </w:tcPr>
          <w:p w:rsidR="002A68C4" w:rsidRDefault="001C3859">
            <w:pPr>
              <w:keepNext/>
            </w:pPr>
            <w:r>
              <w:t>○</w:t>
            </w:r>
          </w:p>
        </w:tc>
        <w:tc>
          <w:tcPr>
            <w:tcW w:w="3731" w:type="dxa"/>
          </w:tcPr>
          <w:p w:rsidR="002A68C4" w:rsidRDefault="001C3859">
            <w:pPr>
              <w:keepNext/>
            </w:pPr>
            <w:r>
              <w:t>6</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1C3859">
            <w:pPr>
              <w:keepNext/>
            </w:pPr>
            <w:r>
              <w:t>○</w:t>
            </w:r>
          </w:p>
        </w:tc>
        <w:tc>
          <w:tcPr>
            <w:tcW w:w="3731" w:type="dxa"/>
          </w:tcPr>
          <w:p w:rsidR="002A68C4" w:rsidRDefault="001C3859">
            <w:pPr>
              <w:keepNext/>
            </w:pPr>
            <w:r>
              <w:t>7</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1C3859">
            <w:pPr>
              <w:keepNext/>
            </w:pPr>
            <w:r>
              <w:t>○</w:t>
            </w:r>
          </w:p>
        </w:tc>
        <w:tc>
          <w:tcPr>
            <w:tcW w:w="3731" w:type="dxa"/>
          </w:tcPr>
          <w:p w:rsidR="002A68C4" w:rsidRDefault="001C3859">
            <w:pPr>
              <w:keepNext/>
            </w:pPr>
            <w:r>
              <w:t>8</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10</w:t>
            </w:r>
          </w:p>
        </w:tc>
        <w:tc>
          <w:tcPr>
            <w:tcW w:w="361" w:type="dxa"/>
          </w:tcPr>
          <w:p w:rsidR="002A68C4" w:rsidRDefault="001C3859">
            <w:pPr>
              <w:keepNext/>
            </w:pPr>
            <w:r>
              <w:t>○</w:t>
            </w:r>
          </w:p>
        </w:tc>
        <w:tc>
          <w:tcPr>
            <w:tcW w:w="3731" w:type="dxa"/>
          </w:tcPr>
          <w:p w:rsidR="002A68C4" w:rsidRDefault="001C3859">
            <w:pPr>
              <w:keepNext/>
            </w:pPr>
            <w:r>
              <w:t>9</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11</w:t>
            </w:r>
          </w:p>
        </w:tc>
        <w:tc>
          <w:tcPr>
            <w:tcW w:w="361" w:type="dxa"/>
          </w:tcPr>
          <w:p w:rsidR="002A68C4" w:rsidRDefault="001C3859">
            <w:pPr>
              <w:keepNext/>
            </w:pPr>
            <w:r>
              <w:t>○</w:t>
            </w:r>
          </w:p>
        </w:tc>
        <w:tc>
          <w:tcPr>
            <w:tcW w:w="3731" w:type="dxa"/>
          </w:tcPr>
          <w:p w:rsidR="002A68C4" w:rsidRDefault="001C3859">
            <w:pPr>
              <w:keepNext/>
            </w:pPr>
            <w:r>
              <w:t>10 - A very competent leader</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12</w:t>
            </w:r>
          </w:p>
        </w:tc>
        <w:tc>
          <w:tcPr>
            <w:tcW w:w="361" w:type="dxa"/>
          </w:tcPr>
          <w:p w:rsidR="002A68C4" w:rsidRDefault="001C3859">
            <w:pPr>
              <w:keepNext/>
            </w:pPr>
            <w:r>
              <w:t>○</w:t>
            </w:r>
          </w:p>
        </w:tc>
        <w:tc>
          <w:tcPr>
            <w:tcW w:w="3731" w:type="dxa"/>
          </w:tcPr>
          <w:p w:rsidR="002A68C4" w:rsidRDefault="001C3859">
            <w:pPr>
              <w:keepNext/>
            </w:pPr>
            <w:r>
              <w:t>Don't know</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98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p w:rsidR="002A68C4" w:rsidRDefault="001C3859">
      <w:pPr>
        <w:pStyle w:val="GPage"/>
      </w:pPr>
      <w:bookmarkStart w:id="1899" w:name="_Toc266971967"/>
      <w:r>
        <w:t>Page: p10100q1</w:t>
      </w:r>
      <w:bookmarkEnd w:id="1899"/>
    </w:p>
    <w:tbl>
      <w:tblPr>
        <w:tblStyle w:val="GQuestionCommonProperties"/>
        <w:tblW w:w="0" w:type="auto"/>
        <w:tblInd w:w="0" w:type="dxa"/>
        <w:tblCellMar>
          <w:top w:w="0" w:type="dxa"/>
          <w:left w:w="0" w:type="dxa"/>
          <w:bottom w:w="0" w:type="dxa"/>
          <w:right w:w="0" w:type="dxa"/>
        </w:tblCellMar>
        <w:tblLook w:val="04A0"/>
      </w:tblPr>
      <w:tblGrid>
        <w:gridCol w:w="6293"/>
        <w:gridCol w:w="2563"/>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fldChar w:fldCharType="begin"/>
            </w:r>
            <w:r w:rsidR="001C3859">
              <w:instrText xml:space="preserve">TC </w:instrText>
            </w:r>
            <w:bookmarkStart w:id="1900" w:name="_Toc266971968"/>
            <w:r w:rsidR="001C3859">
              <w:instrText>p10100q1</w:instrText>
            </w:r>
            <w:bookmarkEnd w:id="1900"/>
            <w:r w:rsidR="001C3859">
              <w:instrText xml:space="preserve"> \l 2 \f a</w:instrText>
            </w:r>
            <w:r>
              <w:fldChar w:fldCharType="end"/>
            </w:r>
            <w:r w:rsidR="001C3859">
              <w:rPr>
                <w:rStyle w:val="GVariableName"/>
              </w:rPr>
              <w:t>p10100q1</w:t>
            </w:r>
            <w:r w:rsidR="001C3859">
              <w:rPr>
                <w:i/>
              </w:rPr>
              <w:t>- Show all respondents/required</w:t>
            </w:r>
          </w:p>
        </w:tc>
        <w:tc>
          <w:tcPr>
            <w:tcW w:w="0" w:type="auto"/>
            <w:shd w:val="clear" w:color="auto" w:fill="D0D0D0"/>
            <w:vAlign w:val="bottom"/>
          </w:tcPr>
          <w:p w:rsidR="002A68C4" w:rsidRDefault="001C3859">
            <w:pPr>
              <w:keepNext/>
              <w:jc w:val="right"/>
            </w:pPr>
            <w:r>
              <w:t>MULTIPLE CHOICE</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Which, if any, of the following parties do you believe are currently represented in the new government that formed after the recent UK general election on May 6th? (Please tick</w:t>
            </w:r>
            <w:r>
              <w:rPr>
                <w:b/>
              </w:rPr>
              <w:t xml:space="preserve"> all that apply)</w:t>
            </w:r>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Order as shown</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Labour</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Conservatives</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Liberal Democrats</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4</w:t>
            </w:r>
          </w:p>
        </w:tc>
        <w:tc>
          <w:tcPr>
            <w:tcW w:w="361" w:type="dxa"/>
          </w:tcPr>
          <w:p w:rsidR="002A68C4" w:rsidRDefault="001C3859">
            <w:pPr>
              <w:keepNext/>
            </w:pPr>
            <w:r>
              <w:t>□</w:t>
            </w:r>
          </w:p>
        </w:tc>
        <w:tc>
          <w:tcPr>
            <w:tcW w:w="3731" w:type="dxa"/>
          </w:tcPr>
          <w:p w:rsidR="002A68C4" w:rsidRDefault="001C3859">
            <w:pPr>
              <w:keepNext/>
            </w:pPr>
            <w:r>
              <w:t>Scottish National Party (SNP)</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5</w:t>
            </w:r>
          </w:p>
        </w:tc>
        <w:tc>
          <w:tcPr>
            <w:tcW w:w="361" w:type="dxa"/>
          </w:tcPr>
          <w:p w:rsidR="002A68C4" w:rsidRDefault="001C3859">
            <w:pPr>
              <w:keepNext/>
            </w:pPr>
            <w:r>
              <w:t>□</w:t>
            </w:r>
          </w:p>
        </w:tc>
        <w:tc>
          <w:tcPr>
            <w:tcW w:w="3731" w:type="dxa"/>
          </w:tcPr>
          <w:p w:rsidR="002A68C4" w:rsidRDefault="001C3859">
            <w:pPr>
              <w:keepNext/>
            </w:pPr>
            <w:r>
              <w:t xml:space="preserve">Plaid </w:t>
            </w:r>
            <w:proofErr w:type="spellStart"/>
            <w:r>
              <w:t>Cymru</w:t>
            </w:r>
            <w:proofErr w:type="spellEnd"/>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6</w:t>
            </w:r>
          </w:p>
        </w:tc>
        <w:tc>
          <w:tcPr>
            <w:tcW w:w="361" w:type="dxa"/>
          </w:tcPr>
          <w:p w:rsidR="002A68C4" w:rsidRDefault="001C3859">
            <w:pPr>
              <w:keepNext/>
            </w:pPr>
            <w:r>
              <w:t>□</w:t>
            </w:r>
          </w:p>
        </w:tc>
        <w:tc>
          <w:tcPr>
            <w:tcW w:w="3731" w:type="dxa"/>
          </w:tcPr>
          <w:p w:rsidR="002A68C4" w:rsidRDefault="001C3859">
            <w:pPr>
              <w:keepNext/>
            </w:pPr>
            <w:r>
              <w:t>Green Party</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7</w:t>
            </w:r>
          </w:p>
        </w:tc>
        <w:tc>
          <w:tcPr>
            <w:tcW w:w="361" w:type="dxa"/>
          </w:tcPr>
          <w:p w:rsidR="002A68C4" w:rsidRDefault="001C3859">
            <w:pPr>
              <w:keepNext/>
            </w:pPr>
            <w:r>
              <w:t>□</w:t>
            </w:r>
          </w:p>
        </w:tc>
        <w:tc>
          <w:tcPr>
            <w:tcW w:w="3731" w:type="dxa"/>
          </w:tcPr>
          <w:p w:rsidR="002A68C4" w:rsidRDefault="001C3859">
            <w:pPr>
              <w:keepNext/>
            </w:pPr>
            <w:r>
              <w:t>United Kingdom Independence Party (UKIP)</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1C3859">
            <w:pPr>
              <w:keepNext/>
            </w:pPr>
            <w:r>
              <w:t>□</w:t>
            </w:r>
          </w:p>
        </w:tc>
        <w:tc>
          <w:tcPr>
            <w:tcW w:w="3731" w:type="dxa"/>
          </w:tcPr>
          <w:p w:rsidR="002A68C4" w:rsidRDefault="001C3859">
            <w:pPr>
              <w:keepNext/>
            </w:pPr>
            <w:r>
              <w:t>British National Party (BNP)</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1C3859">
            <w:pPr>
              <w:keepNext/>
            </w:pPr>
            <w:r>
              <w:t>□</w:t>
            </w:r>
          </w:p>
        </w:tc>
        <w:tc>
          <w:tcPr>
            <w:tcW w:w="3731" w:type="dxa"/>
          </w:tcPr>
          <w:p w:rsidR="002A68C4" w:rsidRDefault="001C3859">
            <w:pPr>
              <w:keepNext/>
            </w:pPr>
            <w:r>
              <w:t>Other</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10</w:t>
            </w:r>
          </w:p>
        </w:tc>
        <w:tc>
          <w:tcPr>
            <w:tcW w:w="361" w:type="dxa"/>
          </w:tcPr>
          <w:p w:rsidR="002A68C4" w:rsidRDefault="001C3859">
            <w:pPr>
              <w:keepNext/>
            </w:pPr>
            <w:r>
              <w:t>□</w:t>
            </w:r>
          </w:p>
        </w:tc>
        <w:tc>
          <w:tcPr>
            <w:tcW w:w="3731" w:type="dxa"/>
          </w:tcPr>
          <w:p w:rsidR="002A68C4" w:rsidRDefault="001C3859">
            <w:pPr>
              <w:keepNext/>
            </w:pPr>
            <w:r>
              <w:t>Don</w:t>
            </w:r>
            <w:r>
              <w:t>’</w:t>
            </w:r>
            <w:r>
              <w:t>t know</w:t>
            </w:r>
          </w:p>
        </w:tc>
        <w:tc>
          <w:tcPr>
            <w:tcW w:w="4428" w:type="dxa"/>
          </w:tcPr>
          <w:p w:rsidR="002A68C4" w:rsidRDefault="001C3859">
            <w:pPr>
              <w:keepNext/>
              <w:jc w:val="right"/>
              <w:rPr>
                <w:i/>
              </w:rPr>
            </w:pPr>
            <w:r>
              <w:rPr>
                <w:i/>
              </w:rPr>
              <w:t>Exclude other punches</w:t>
            </w:r>
          </w:p>
        </w:tc>
      </w:tr>
    </w:tbl>
    <w:p w:rsidR="002A68C4" w:rsidRDefault="002A68C4">
      <w:pPr>
        <w:pStyle w:val="GQuestionSpacer"/>
      </w:pPr>
    </w:p>
    <w:p w:rsidR="002A68C4" w:rsidRDefault="001C3859">
      <w:pPr>
        <w:pStyle w:val="GPage"/>
      </w:pPr>
      <w:bookmarkStart w:id="1901" w:name="_Toc266971969"/>
      <w:r>
        <w:t>Page: p10100q2</w:t>
      </w:r>
      <w:bookmarkEnd w:id="1901"/>
    </w:p>
    <w:tbl>
      <w:tblPr>
        <w:tblStyle w:val="GQuestionCommonProperties"/>
        <w:tblW w:w="0" w:type="auto"/>
        <w:tblInd w:w="0" w:type="dxa"/>
        <w:tblCellMar>
          <w:top w:w="0" w:type="dxa"/>
          <w:left w:w="0" w:type="dxa"/>
          <w:bottom w:w="0" w:type="dxa"/>
          <w:right w:w="0" w:type="dxa"/>
        </w:tblCellMar>
        <w:tblLook w:val="04A0"/>
      </w:tblPr>
      <w:tblGrid>
        <w:gridCol w:w="6598"/>
        <w:gridCol w:w="2258"/>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lastRenderedPageBreak/>
              <w:fldChar w:fldCharType="begin"/>
            </w:r>
            <w:r w:rsidR="001C3859">
              <w:instrText xml:space="preserve">TC </w:instrText>
            </w:r>
            <w:bookmarkStart w:id="1902" w:name="_Toc266971970"/>
            <w:r w:rsidR="001C3859">
              <w:instrText>p10100q2</w:instrText>
            </w:r>
            <w:bookmarkEnd w:id="1902"/>
            <w:r w:rsidR="001C3859">
              <w:instrText xml:space="preserve"> \l 2 \f a</w:instrText>
            </w:r>
            <w:r>
              <w:fldChar w:fldCharType="end"/>
            </w:r>
            <w:r w:rsidR="001C3859">
              <w:rPr>
                <w:rStyle w:val="GVariableName"/>
              </w:rPr>
              <w:t>p10100q2</w:t>
            </w:r>
            <w:r w:rsidR="001C3859">
              <w:rPr>
                <w:i/>
              </w:rPr>
              <w:t>- Show all respondents/required</w:t>
            </w:r>
          </w:p>
        </w:tc>
        <w:tc>
          <w:tcPr>
            <w:tcW w:w="0" w:type="auto"/>
            <w:shd w:val="clear" w:color="auto" w:fill="D0D0D0"/>
            <w:vAlign w:val="bottom"/>
          </w:tcPr>
          <w:p w:rsidR="002A68C4" w:rsidRDefault="001C3859">
            <w:pPr>
              <w:keepNext/>
              <w:jc w:val="right"/>
            </w:pPr>
            <w:r>
              <w:t>SINGLE CHOICE</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 xml:space="preserve">About what percentage of the ministerial positions available in the new Conservative-Liberal Government have been given </w:t>
            </w:r>
            <w:r>
              <w:rPr>
                <w:b/>
              </w:rPr>
              <w:t>to the Liberal Democrats?</w:t>
            </w:r>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Order as shown</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0%</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10%</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20%</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4</w:t>
            </w:r>
          </w:p>
        </w:tc>
        <w:tc>
          <w:tcPr>
            <w:tcW w:w="361" w:type="dxa"/>
          </w:tcPr>
          <w:p w:rsidR="002A68C4" w:rsidRDefault="001C3859">
            <w:pPr>
              <w:keepNext/>
            </w:pPr>
            <w:r>
              <w:t>○</w:t>
            </w:r>
          </w:p>
        </w:tc>
        <w:tc>
          <w:tcPr>
            <w:tcW w:w="3731" w:type="dxa"/>
          </w:tcPr>
          <w:p w:rsidR="002A68C4" w:rsidRDefault="001C3859">
            <w:pPr>
              <w:keepNext/>
            </w:pPr>
            <w:r>
              <w:t>30%</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5</w:t>
            </w:r>
          </w:p>
        </w:tc>
        <w:tc>
          <w:tcPr>
            <w:tcW w:w="361" w:type="dxa"/>
          </w:tcPr>
          <w:p w:rsidR="002A68C4" w:rsidRDefault="001C3859">
            <w:pPr>
              <w:keepNext/>
            </w:pPr>
            <w:r>
              <w:t>○</w:t>
            </w:r>
          </w:p>
        </w:tc>
        <w:tc>
          <w:tcPr>
            <w:tcW w:w="3731" w:type="dxa"/>
          </w:tcPr>
          <w:p w:rsidR="002A68C4" w:rsidRDefault="001C3859">
            <w:pPr>
              <w:keepNext/>
            </w:pPr>
            <w:r>
              <w:t>40%</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6</w:t>
            </w:r>
          </w:p>
        </w:tc>
        <w:tc>
          <w:tcPr>
            <w:tcW w:w="361" w:type="dxa"/>
          </w:tcPr>
          <w:p w:rsidR="002A68C4" w:rsidRDefault="001C3859">
            <w:pPr>
              <w:keepNext/>
            </w:pPr>
            <w:r>
              <w:t>○</w:t>
            </w:r>
          </w:p>
        </w:tc>
        <w:tc>
          <w:tcPr>
            <w:tcW w:w="3731" w:type="dxa"/>
          </w:tcPr>
          <w:p w:rsidR="002A68C4" w:rsidRDefault="001C3859">
            <w:pPr>
              <w:keepNext/>
            </w:pPr>
            <w:r>
              <w:t>50%</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7</w:t>
            </w:r>
          </w:p>
        </w:tc>
        <w:tc>
          <w:tcPr>
            <w:tcW w:w="361" w:type="dxa"/>
          </w:tcPr>
          <w:p w:rsidR="002A68C4" w:rsidRDefault="001C3859">
            <w:pPr>
              <w:keepNext/>
            </w:pPr>
            <w:r>
              <w:t>○</w:t>
            </w:r>
          </w:p>
        </w:tc>
        <w:tc>
          <w:tcPr>
            <w:tcW w:w="3731" w:type="dxa"/>
          </w:tcPr>
          <w:p w:rsidR="002A68C4" w:rsidRDefault="001C3859">
            <w:pPr>
              <w:keepNext/>
            </w:pPr>
            <w:r>
              <w:t>60%</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1C3859">
            <w:pPr>
              <w:keepNext/>
            </w:pPr>
            <w:r>
              <w:t>○</w:t>
            </w:r>
          </w:p>
        </w:tc>
        <w:tc>
          <w:tcPr>
            <w:tcW w:w="3731" w:type="dxa"/>
          </w:tcPr>
          <w:p w:rsidR="002A68C4" w:rsidRDefault="001C3859">
            <w:pPr>
              <w:keepNext/>
            </w:pPr>
            <w:r>
              <w:t>70%</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1C3859">
            <w:pPr>
              <w:keepNext/>
            </w:pPr>
            <w:r>
              <w:t>○</w:t>
            </w:r>
          </w:p>
        </w:tc>
        <w:tc>
          <w:tcPr>
            <w:tcW w:w="3731" w:type="dxa"/>
          </w:tcPr>
          <w:p w:rsidR="002A68C4" w:rsidRDefault="001C3859">
            <w:pPr>
              <w:keepNext/>
            </w:pPr>
            <w:r>
              <w:t>80%</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10</w:t>
            </w:r>
          </w:p>
        </w:tc>
        <w:tc>
          <w:tcPr>
            <w:tcW w:w="361" w:type="dxa"/>
          </w:tcPr>
          <w:p w:rsidR="002A68C4" w:rsidRDefault="001C3859">
            <w:pPr>
              <w:keepNext/>
            </w:pPr>
            <w:r>
              <w:t>○</w:t>
            </w:r>
          </w:p>
        </w:tc>
        <w:tc>
          <w:tcPr>
            <w:tcW w:w="3731" w:type="dxa"/>
          </w:tcPr>
          <w:p w:rsidR="002A68C4" w:rsidRDefault="001C3859">
            <w:pPr>
              <w:keepNext/>
            </w:pPr>
            <w:r>
              <w:t>90%</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11</w:t>
            </w:r>
          </w:p>
        </w:tc>
        <w:tc>
          <w:tcPr>
            <w:tcW w:w="361" w:type="dxa"/>
          </w:tcPr>
          <w:p w:rsidR="002A68C4" w:rsidRDefault="001C3859">
            <w:pPr>
              <w:keepNext/>
            </w:pPr>
            <w:r>
              <w:t>○</w:t>
            </w:r>
          </w:p>
        </w:tc>
        <w:tc>
          <w:tcPr>
            <w:tcW w:w="3731" w:type="dxa"/>
          </w:tcPr>
          <w:p w:rsidR="002A68C4" w:rsidRDefault="001C3859">
            <w:pPr>
              <w:keepNext/>
            </w:pPr>
            <w:r>
              <w:t>100%</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12</w:t>
            </w:r>
          </w:p>
        </w:tc>
        <w:tc>
          <w:tcPr>
            <w:tcW w:w="361" w:type="dxa"/>
          </w:tcPr>
          <w:p w:rsidR="002A68C4" w:rsidRDefault="001C3859">
            <w:pPr>
              <w:keepNext/>
            </w:pPr>
            <w:r>
              <w:t>○</w:t>
            </w:r>
          </w:p>
        </w:tc>
        <w:tc>
          <w:tcPr>
            <w:tcW w:w="3731" w:type="dxa"/>
          </w:tcPr>
          <w:p w:rsidR="002A68C4" w:rsidRDefault="001C3859">
            <w:pPr>
              <w:keepNext/>
            </w:pPr>
            <w:r>
              <w:t>Don</w:t>
            </w:r>
            <w:r>
              <w:t>’</w:t>
            </w:r>
            <w:r>
              <w:t>t know</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98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p w:rsidR="002A68C4" w:rsidRDefault="001C3859">
      <w:pPr>
        <w:pStyle w:val="GPage"/>
      </w:pPr>
      <w:bookmarkStart w:id="1903" w:name="_Toc266971971"/>
      <w:r>
        <w:t>Page: p10100q3</w:t>
      </w:r>
      <w:bookmarkEnd w:id="1903"/>
    </w:p>
    <w:tbl>
      <w:tblPr>
        <w:tblStyle w:val="GQuestionCommonProperties"/>
        <w:tblW w:w="0" w:type="auto"/>
        <w:tblInd w:w="0" w:type="dxa"/>
        <w:tblCellMar>
          <w:top w:w="0" w:type="dxa"/>
          <w:left w:w="0" w:type="dxa"/>
          <w:bottom w:w="0" w:type="dxa"/>
          <w:right w:w="0" w:type="dxa"/>
        </w:tblCellMar>
        <w:tblLook w:val="04A0"/>
      </w:tblPr>
      <w:tblGrid>
        <w:gridCol w:w="6590"/>
        <w:gridCol w:w="2266"/>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fldChar w:fldCharType="begin"/>
            </w:r>
            <w:r w:rsidR="001C3859">
              <w:instrText xml:space="preserve">TC </w:instrText>
            </w:r>
            <w:bookmarkStart w:id="1904" w:name="_Toc266971972"/>
            <w:r w:rsidR="001C3859">
              <w:instrText>p10100q3</w:instrText>
            </w:r>
            <w:bookmarkEnd w:id="1904"/>
            <w:r w:rsidR="001C3859">
              <w:instrText xml:space="preserve"> \l 2 \f a</w:instrText>
            </w:r>
            <w:r>
              <w:fldChar w:fldCharType="end"/>
            </w:r>
            <w:r w:rsidR="001C3859">
              <w:rPr>
                <w:rStyle w:val="GVariableName"/>
              </w:rPr>
              <w:t>p10100q3</w:t>
            </w:r>
            <w:r w:rsidR="001C3859">
              <w:rPr>
                <w:i/>
              </w:rPr>
              <w:t>- Show all respondents/required</w:t>
            </w:r>
          </w:p>
        </w:tc>
        <w:tc>
          <w:tcPr>
            <w:tcW w:w="0" w:type="auto"/>
            <w:shd w:val="clear" w:color="auto" w:fill="D0D0D0"/>
            <w:vAlign w:val="bottom"/>
          </w:tcPr>
          <w:p w:rsidR="002A68C4" w:rsidRDefault="001C3859">
            <w:pPr>
              <w:keepNext/>
              <w:jc w:val="right"/>
            </w:pPr>
            <w:r>
              <w:t>OPEN TEXTBOX</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The UK now has a Conservative-Liberal coalition government.  What does this mean for the future of the country?</w:t>
            </w:r>
          </w:p>
        </w:tc>
      </w:tr>
    </w:tbl>
    <w:p w:rsidR="002A68C4" w:rsidRDefault="002A68C4">
      <w:pPr>
        <w:pStyle w:val="GQuestionSpacer"/>
        <w:keepNext/>
      </w:pPr>
    </w:p>
    <w:p w:rsidR="002A68C4" w:rsidRDefault="002A68C4">
      <w:pPr>
        <w:pStyle w:val="GQuestionSpacer"/>
      </w:pPr>
    </w:p>
    <w:p w:rsidR="002A68C4" w:rsidRDefault="001C3859">
      <w:pPr>
        <w:pStyle w:val="GPage"/>
      </w:pPr>
      <w:bookmarkStart w:id="1905" w:name="_Toc266971973"/>
      <w:r>
        <w:t>Page: p10100q4</w:t>
      </w:r>
      <w:bookmarkEnd w:id="1905"/>
    </w:p>
    <w:tbl>
      <w:tblPr>
        <w:tblStyle w:val="GQuestionCommonProperties"/>
        <w:tblW w:w="0" w:type="auto"/>
        <w:tblInd w:w="0" w:type="dxa"/>
        <w:tblCellMar>
          <w:top w:w="0" w:type="dxa"/>
          <w:left w:w="0" w:type="dxa"/>
          <w:bottom w:w="0" w:type="dxa"/>
          <w:right w:w="0" w:type="dxa"/>
        </w:tblCellMar>
        <w:tblLook w:val="04A0"/>
      </w:tblPr>
      <w:tblGrid>
        <w:gridCol w:w="6590"/>
        <w:gridCol w:w="2266"/>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fldChar w:fldCharType="begin"/>
            </w:r>
            <w:r w:rsidR="001C3859">
              <w:instrText xml:space="preserve">TC </w:instrText>
            </w:r>
            <w:bookmarkStart w:id="1906" w:name="_Toc266971974"/>
            <w:r w:rsidR="001C3859">
              <w:instrText>p10100q4</w:instrText>
            </w:r>
            <w:bookmarkEnd w:id="1906"/>
            <w:r w:rsidR="001C3859">
              <w:instrText xml:space="preserve"> \l 2 \f a</w:instrText>
            </w:r>
            <w:r>
              <w:fldChar w:fldCharType="end"/>
            </w:r>
            <w:r w:rsidR="001C3859">
              <w:rPr>
                <w:rStyle w:val="GVariableName"/>
              </w:rPr>
              <w:t>p10100q4</w:t>
            </w:r>
            <w:r w:rsidR="001C3859">
              <w:rPr>
                <w:i/>
              </w:rPr>
              <w:t xml:space="preserve">- Show all </w:t>
            </w:r>
            <w:r w:rsidR="001C3859">
              <w:rPr>
                <w:i/>
              </w:rPr>
              <w:t>respondents/required</w:t>
            </w:r>
          </w:p>
        </w:tc>
        <w:tc>
          <w:tcPr>
            <w:tcW w:w="0" w:type="auto"/>
            <w:shd w:val="clear" w:color="auto" w:fill="D0D0D0"/>
            <w:vAlign w:val="bottom"/>
          </w:tcPr>
          <w:p w:rsidR="002A68C4" w:rsidRDefault="001C3859">
            <w:pPr>
              <w:keepNext/>
              <w:jc w:val="right"/>
            </w:pPr>
            <w:r>
              <w:t>OPEN TEXTBOX</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If you could tell us one thing IN YOUR OWN WORDS that best explains your vote in the UK general election this year, what would it be? (If you cannot think of anything, please write DK)</w:t>
            </w:r>
          </w:p>
        </w:tc>
      </w:tr>
    </w:tbl>
    <w:p w:rsidR="002A68C4" w:rsidRDefault="002A68C4">
      <w:pPr>
        <w:pStyle w:val="GQuestionSpacer"/>
        <w:keepNext/>
      </w:pPr>
    </w:p>
    <w:p w:rsidR="002A68C4" w:rsidRDefault="002A68C4">
      <w:pPr>
        <w:pStyle w:val="GQuestionSpacer"/>
      </w:pPr>
    </w:p>
    <w:p w:rsidR="002A68C4" w:rsidRDefault="001C3859">
      <w:pPr>
        <w:pStyle w:val="GPage"/>
      </w:pPr>
      <w:bookmarkStart w:id="1907" w:name="_Toc266971975"/>
      <w:r>
        <w:t>Page: p510</w:t>
      </w:r>
      <w:bookmarkEnd w:id="1907"/>
    </w:p>
    <w:tbl>
      <w:tblPr>
        <w:tblStyle w:val="GQuestionCommonProperties"/>
        <w:tblW w:w="0" w:type="auto"/>
        <w:tblInd w:w="0" w:type="dxa"/>
        <w:tblCellMar>
          <w:top w:w="0" w:type="dxa"/>
          <w:left w:w="0" w:type="dxa"/>
          <w:bottom w:w="0" w:type="dxa"/>
          <w:right w:w="0" w:type="dxa"/>
        </w:tblCellMar>
        <w:tblLook w:val="04A0"/>
      </w:tblPr>
      <w:tblGrid>
        <w:gridCol w:w="6472"/>
        <w:gridCol w:w="2384"/>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fldChar w:fldCharType="begin"/>
            </w:r>
            <w:r w:rsidR="001C3859">
              <w:instrText xml:space="preserve">TC </w:instrText>
            </w:r>
            <w:bookmarkStart w:id="1908" w:name="_Toc266971976"/>
            <w:r w:rsidR="001C3859">
              <w:instrText>p510q2</w:instrText>
            </w:r>
            <w:bookmarkEnd w:id="1908"/>
            <w:r w:rsidR="001C3859">
              <w:instrText xml:space="preserve"> \l 2 \f a</w:instrText>
            </w:r>
            <w:r>
              <w:fldChar w:fldCharType="end"/>
            </w:r>
            <w:r w:rsidR="001C3859">
              <w:rPr>
                <w:rStyle w:val="GVariableName"/>
              </w:rPr>
              <w:t>p510q2</w:t>
            </w:r>
            <w:r w:rsidR="001C3859">
              <w:rPr>
                <w:i/>
              </w:rPr>
              <w:t>- Show all respondents/required</w:t>
            </w:r>
          </w:p>
        </w:tc>
        <w:tc>
          <w:tcPr>
            <w:tcW w:w="0" w:type="auto"/>
            <w:shd w:val="clear" w:color="auto" w:fill="D0D0D0"/>
            <w:vAlign w:val="bottom"/>
          </w:tcPr>
          <w:p w:rsidR="002A68C4" w:rsidRDefault="001C3859">
            <w:pPr>
              <w:keepNext/>
              <w:jc w:val="right"/>
            </w:pPr>
            <w:r>
              <w:t>SINGLE CHOICE</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 xml:space="preserve">How well do you think the new Conservative-Liberal Coalition government will </w:t>
            </w:r>
            <w:proofErr w:type="gramStart"/>
            <w:r>
              <w:rPr>
                <w:b/>
              </w:rPr>
              <w:t>handled</w:t>
            </w:r>
            <w:proofErr w:type="gramEnd"/>
            <w:r>
              <w:rPr>
                <w:b/>
              </w:rPr>
              <w:t xml:space="preserve"> crime in Britain?</w:t>
            </w:r>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Order as shown</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Very well</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Fairly well</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Neither well nor badly</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4</w:t>
            </w:r>
          </w:p>
        </w:tc>
        <w:tc>
          <w:tcPr>
            <w:tcW w:w="361" w:type="dxa"/>
          </w:tcPr>
          <w:p w:rsidR="002A68C4" w:rsidRDefault="001C3859">
            <w:pPr>
              <w:keepNext/>
            </w:pPr>
            <w:r>
              <w:t>○</w:t>
            </w:r>
          </w:p>
        </w:tc>
        <w:tc>
          <w:tcPr>
            <w:tcW w:w="3731" w:type="dxa"/>
          </w:tcPr>
          <w:p w:rsidR="002A68C4" w:rsidRDefault="001C3859">
            <w:pPr>
              <w:keepNext/>
            </w:pPr>
            <w:r>
              <w:t>Fairly badly</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5</w:t>
            </w:r>
          </w:p>
        </w:tc>
        <w:tc>
          <w:tcPr>
            <w:tcW w:w="361" w:type="dxa"/>
          </w:tcPr>
          <w:p w:rsidR="002A68C4" w:rsidRDefault="001C3859">
            <w:pPr>
              <w:keepNext/>
            </w:pPr>
            <w:r>
              <w:t>○</w:t>
            </w:r>
          </w:p>
        </w:tc>
        <w:tc>
          <w:tcPr>
            <w:tcW w:w="3731" w:type="dxa"/>
          </w:tcPr>
          <w:p w:rsidR="002A68C4" w:rsidRDefault="001C3859">
            <w:pPr>
              <w:keepNext/>
            </w:pPr>
            <w:r>
              <w:t>Very badly</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6</w:t>
            </w:r>
          </w:p>
        </w:tc>
        <w:tc>
          <w:tcPr>
            <w:tcW w:w="361" w:type="dxa"/>
          </w:tcPr>
          <w:p w:rsidR="002A68C4" w:rsidRDefault="001C3859">
            <w:pPr>
              <w:keepNext/>
            </w:pPr>
            <w:r>
              <w:t>○</w:t>
            </w:r>
          </w:p>
        </w:tc>
        <w:tc>
          <w:tcPr>
            <w:tcW w:w="3731" w:type="dxa"/>
          </w:tcPr>
          <w:p w:rsidR="002A68C4" w:rsidRDefault="001C3859">
            <w:pPr>
              <w:keepNext/>
            </w:pPr>
            <w:r>
              <w:t>Don't know</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p w:rsidR="002A68C4" w:rsidRDefault="001C3859">
      <w:pPr>
        <w:pStyle w:val="GPage"/>
      </w:pPr>
      <w:bookmarkStart w:id="1909" w:name="_Toc266971977"/>
      <w:r>
        <w:t>Page: p520</w:t>
      </w:r>
      <w:bookmarkEnd w:id="1909"/>
    </w:p>
    <w:tbl>
      <w:tblPr>
        <w:tblStyle w:val="GQuestionCommonProperties"/>
        <w:tblW w:w="0" w:type="auto"/>
        <w:tblInd w:w="0" w:type="dxa"/>
        <w:tblCellMar>
          <w:top w:w="0" w:type="dxa"/>
          <w:left w:w="0" w:type="dxa"/>
          <w:bottom w:w="0" w:type="dxa"/>
          <w:right w:w="0" w:type="dxa"/>
        </w:tblCellMar>
        <w:tblLook w:val="04A0"/>
      </w:tblPr>
      <w:tblGrid>
        <w:gridCol w:w="6472"/>
        <w:gridCol w:w="2384"/>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lastRenderedPageBreak/>
              <w:fldChar w:fldCharType="begin"/>
            </w:r>
            <w:r w:rsidR="001C3859">
              <w:instrText xml:space="preserve">TC </w:instrText>
            </w:r>
            <w:bookmarkStart w:id="1910" w:name="_Toc266971978"/>
            <w:r w:rsidR="001C3859">
              <w:instrText>p520q2</w:instrText>
            </w:r>
            <w:bookmarkEnd w:id="1910"/>
            <w:r w:rsidR="001C3859">
              <w:instrText xml:space="preserve"> \l 2 \f a</w:instrText>
            </w:r>
            <w:r>
              <w:fldChar w:fldCharType="end"/>
            </w:r>
            <w:r w:rsidR="001C3859">
              <w:rPr>
                <w:rStyle w:val="GVariableName"/>
              </w:rPr>
              <w:t>p520q2</w:t>
            </w:r>
            <w:r w:rsidR="001C3859">
              <w:rPr>
                <w:i/>
              </w:rPr>
              <w:t>- Show all respondents/required</w:t>
            </w:r>
          </w:p>
        </w:tc>
        <w:tc>
          <w:tcPr>
            <w:tcW w:w="0" w:type="auto"/>
            <w:shd w:val="clear" w:color="auto" w:fill="D0D0D0"/>
            <w:vAlign w:val="bottom"/>
          </w:tcPr>
          <w:p w:rsidR="002A68C4" w:rsidRDefault="001C3859">
            <w:pPr>
              <w:keepNext/>
              <w:jc w:val="right"/>
            </w:pPr>
            <w:r>
              <w:t>SINGLE CHOICE</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 xml:space="preserve">How well do you think the new Conservative-Liberal Coalition government will </w:t>
            </w:r>
            <w:r>
              <w:rPr>
                <w:b/>
              </w:rPr>
              <w:t>handled the National Health Service?</w:t>
            </w:r>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Order as shown</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Very well</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Fairly well</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Neither well nor badly</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4</w:t>
            </w:r>
          </w:p>
        </w:tc>
        <w:tc>
          <w:tcPr>
            <w:tcW w:w="361" w:type="dxa"/>
          </w:tcPr>
          <w:p w:rsidR="002A68C4" w:rsidRDefault="001C3859">
            <w:pPr>
              <w:keepNext/>
            </w:pPr>
            <w:r>
              <w:t>○</w:t>
            </w:r>
          </w:p>
        </w:tc>
        <w:tc>
          <w:tcPr>
            <w:tcW w:w="3731" w:type="dxa"/>
          </w:tcPr>
          <w:p w:rsidR="002A68C4" w:rsidRDefault="001C3859">
            <w:pPr>
              <w:keepNext/>
            </w:pPr>
            <w:r>
              <w:t>Fairly badly</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5</w:t>
            </w:r>
          </w:p>
        </w:tc>
        <w:tc>
          <w:tcPr>
            <w:tcW w:w="361" w:type="dxa"/>
          </w:tcPr>
          <w:p w:rsidR="002A68C4" w:rsidRDefault="001C3859">
            <w:pPr>
              <w:keepNext/>
            </w:pPr>
            <w:r>
              <w:t>○</w:t>
            </w:r>
          </w:p>
        </w:tc>
        <w:tc>
          <w:tcPr>
            <w:tcW w:w="3731" w:type="dxa"/>
          </w:tcPr>
          <w:p w:rsidR="002A68C4" w:rsidRDefault="001C3859">
            <w:pPr>
              <w:keepNext/>
            </w:pPr>
            <w:r>
              <w:t>Very badly</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6</w:t>
            </w:r>
          </w:p>
        </w:tc>
        <w:tc>
          <w:tcPr>
            <w:tcW w:w="361" w:type="dxa"/>
          </w:tcPr>
          <w:p w:rsidR="002A68C4" w:rsidRDefault="001C3859">
            <w:pPr>
              <w:keepNext/>
            </w:pPr>
            <w:r>
              <w:t>○</w:t>
            </w:r>
          </w:p>
        </w:tc>
        <w:tc>
          <w:tcPr>
            <w:tcW w:w="3731" w:type="dxa"/>
          </w:tcPr>
          <w:p w:rsidR="002A68C4" w:rsidRDefault="001C3859">
            <w:pPr>
              <w:keepNext/>
            </w:pPr>
            <w:r>
              <w:t>Don't know</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p w:rsidR="002A68C4" w:rsidRDefault="001C3859">
      <w:pPr>
        <w:pStyle w:val="GPage"/>
      </w:pPr>
      <w:bookmarkStart w:id="1911" w:name="_Toc266971979"/>
      <w:r>
        <w:t>Page: p530q1</w:t>
      </w:r>
      <w:bookmarkEnd w:id="1911"/>
    </w:p>
    <w:tbl>
      <w:tblPr>
        <w:tblStyle w:val="GQuestionCommonProperties"/>
        <w:tblW w:w="0" w:type="auto"/>
        <w:tblInd w:w="0" w:type="dxa"/>
        <w:tblCellMar>
          <w:top w:w="0" w:type="dxa"/>
          <w:left w:w="0" w:type="dxa"/>
          <w:bottom w:w="0" w:type="dxa"/>
          <w:right w:w="0" w:type="dxa"/>
        </w:tblCellMar>
        <w:tblLook w:val="04A0"/>
      </w:tblPr>
      <w:tblGrid>
        <w:gridCol w:w="6472"/>
        <w:gridCol w:w="2384"/>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fldChar w:fldCharType="begin"/>
            </w:r>
            <w:r w:rsidR="001C3859">
              <w:instrText xml:space="preserve">TC </w:instrText>
            </w:r>
            <w:bookmarkStart w:id="1912" w:name="_Toc266971980"/>
            <w:r w:rsidR="001C3859">
              <w:instrText>p530q1</w:instrText>
            </w:r>
            <w:bookmarkEnd w:id="1912"/>
            <w:r w:rsidR="001C3859">
              <w:instrText xml:space="preserve"> \l 2 \f a</w:instrText>
            </w:r>
            <w:r>
              <w:fldChar w:fldCharType="end"/>
            </w:r>
            <w:r w:rsidR="001C3859">
              <w:rPr>
                <w:rStyle w:val="GVariableName"/>
              </w:rPr>
              <w:t>p530q1</w:t>
            </w:r>
            <w:r w:rsidR="001C3859">
              <w:rPr>
                <w:i/>
              </w:rPr>
              <w:t>- Show all respondents/required</w:t>
            </w:r>
          </w:p>
        </w:tc>
        <w:tc>
          <w:tcPr>
            <w:tcW w:w="0" w:type="auto"/>
            <w:shd w:val="clear" w:color="auto" w:fill="D0D0D0"/>
            <w:vAlign w:val="bottom"/>
          </w:tcPr>
          <w:p w:rsidR="002A68C4" w:rsidRDefault="001C3859">
            <w:pPr>
              <w:keepNext/>
              <w:jc w:val="right"/>
            </w:pPr>
            <w:r>
              <w:t>SINGLE CHOICE</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How well do you think the new Conservative-Liberal Coalition government will handle the risk of terrorism in Britain?</w:t>
            </w:r>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Order as shown</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Very well</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Fairly well</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Neither</w:t>
            </w:r>
            <w:r>
              <w:t xml:space="preserve"> well nor badly</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4</w:t>
            </w:r>
          </w:p>
        </w:tc>
        <w:tc>
          <w:tcPr>
            <w:tcW w:w="361" w:type="dxa"/>
          </w:tcPr>
          <w:p w:rsidR="002A68C4" w:rsidRDefault="001C3859">
            <w:pPr>
              <w:keepNext/>
            </w:pPr>
            <w:r>
              <w:t>○</w:t>
            </w:r>
          </w:p>
        </w:tc>
        <w:tc>
          <w:tcPr>
            <w:tcW w:w="3731" w:type="dxa"/>
          </w:tcPr>
          <w:p w:rsidR="002A68C4" w:rsidRDefault="001C3859">
            <w:pPr>
              <w:keepNext/>
            </w:pPr>
            <w:r>
              <w:t>Fairly badly</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5</w:t>
            </w:r>
          </w:p>
        </w:tc>
        <w:tc>
          <w:tcPr>
            <w:tcW w:w="361" w:type="dxa"/>
          </w:tcPr>
          <w:p w:rsidR="002A68C4" w:rsidRDefault="001C3859">
            <w:pPr>
              <w:keepNext/>
            </w:pPr>
            <w:r>
              <w:t>○</w:t>
            </w:r>
          </w:p>
        </w:tc>
        <w:tc>
          <w:tcPr>
            <w:tcW w:w="3731" w:type="dxa"/>
          </w:tcPr>
          <w:p w:rsidR="002A68C4" w:rsidRDefault="001C3859">
            <w:pPr>
              <w:keepNext/>
            </w:pPr>
            <w:r>
              <w:t>Very badly</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6</w:t>
            </w:r>
          </w:p>
        </w:tc>
        <w:tc>
          <w:tcPr>
            <w:tcW w:w="361" w:type="dxa"/>
          </w:tcPr>
          <w:p w:rsidR="002A68C4" w:rsidRDefault="001C3859">
            <w:pPr>
              <w:keepNext/>
            </w:pPr>
            <w:r>
              <w:t>○</w:t>
            </w:r>
          </w:p>
        </w:tc>
        <w:tc>
          <w:tcPr>
            <w:tcW w:w="3731" w:type="dxa"/>
          </w:tcPr>
          <w:p w:rsidR="002A68C4" w:rsidRDefault="001C3859">
            <w:pPr>
              <w:keepNext/>
            </w:pPr>
            <w:r>
              <w:t>Don't know</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p w:rsidR="002A68C4" w:rsidRDefault="001C3859">
      <w:pPr>
        <w:pStyle w:val="GPage"/>
      </w:pPr>
      <w:bookmarkStart w:id="1913" w:name="_Toc266971981"/>
      <w:r>
        <w:t>Page: p550q1</w:t>
      </w:r>
      <w:bookmarkEnd w:id="1913"/>
    </w:p>
    <w:tbl>
      <w:tblPr>
        <w:tblStyle w:val="GQuestionCommonProperties"/>
        <w:tblW w:w="0" w:type="auto"/>
        <w:tblInd w:w="0" w:type="dxa"/>
        <w:tblCellMar>
          <w:top w:w="0" w:type="dxa"/>
          <w:left w:w="0" w:type="dxa"/>
          <w:bottom w:w="0" w:type="dxa"/>
          <w:right w:w="0" w:type="dxa"/>
        </w:tblCellMar>
        <w:tblLook w:val="04A0"/>
      </w:tblPr>
      <w:tblGrid>
        <w:gridCol w:w="6472"/>
        <w:gridCol w:w="2384"/>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fldChar w:fldCharType="begin"/>
            </w:r>
            <w:r w:rsidR="001C3859">
              <w:instrText xml:space="preserve">TC </w:instrText>
            </w:r>
            <w:bookmarkStart w:id="1914" w:name="_Toc266971982"/>
            <w:r w:rsidR="001C3859">
              <w:instrText>p550q1</w:instrText>
            </w:r>
            <w:bookmarkEnd w:id="1914"/>
            <w:r w:rsidR="001C3859">
              <w:instrText xml:space="preserve"> \l 2 \f a</w:instrText>
            </w:r>
            <w:r>
              <w:fldChar w:fldCharType="end"/>
            </w:r>
            <w:r w:rsidR="001C3859">
              <w:rPr>
                <w:rStyle w:val="GVariableName"/>
              </w:rPr>
              <w:t>p550q1</w:t>
            </w:r>
            <w:r w:rsidR="001C3859">
              <w:rPr>
                <w:i/>
              </w:rPr>
              <w:t>- Show all respondents/required</w:t>
            </w:r>
          </w:p>
        </w:tc>
        <w:tc>
          <w:tcPr>
            <w:tcW w:w="0" w:type="auto"/>
            <w:shd w:val="clear" w:color="auto" w:fill="D0D0D0"/>
            <w:vAlign w:val="bottom"/>
          </w:tcPr>
          <w:p w:rsidR="002A68C4" w:rsidRDefault="001C3859">
            <w:pPr>
              <w:keepNext/>
              <w:jc w:val="right"/>
            </w:pPr>
            <w:r>
              <w:t>SINGLE CHOICE</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 xml:space="preserve">How well do you think the new </w:t>
            </w:r>
            <w:r>
              <w:rPr>
                <w:b/>
              </w:rPr>
              <w:t>Conservative-Liberal Coalition government will handled the number of asylum-seekers coming to Britain?</w:t>
            </w:r>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Order as shown</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Very well</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Fairly well</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Neither well nor badly</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4</w:t>
            </w:r>
          </w:p>
        </w:tc>
        <w:tc>
          <w:tcPr>
            <w:tcW w:w="361" w:type="dxa"/>
          </w:tcPr>
          <w:p w:rsidR="002A68C4" w:rsidRDefault="001C3859">
            <w:pPr>
              <w:keepNext/>
            </w:pPr>
            <w:r>
              <w:t>○</w:t>
            </w:r>
          </w:p>
        </w:tc>
        <w:tc>
          <w:tcPr>
            <w:tcW w:w="3731" w:type="dxa"/>
          </w:tcPr>
          <w:p w:rsidR="002A68C4" w:rsidRDefault="001C3859">
            <w:pPr>
              <w:keepNext/>
            </w:pPr>
            <w:r>
              <w:t>Fairly badly</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5</w:t>
            </w:r>
          </w:p>
        </w:tc>
        <w:tc>
          <w:tcPr>
            <w:tcW w:w="361" w:type="dxa"/>
          </w:tcPr>
          <w:p w:rsidR="002A68C4" w:rsidRDefault="001C3859">
            <w:pPr>
              <w:keepNext/>
            </w:pPr>
            <w:r>
              <w:t>○</w:t>
            </w:r>
          </w:p>
        </w:tc>
        <w:tc>
          <w:tcPr>
            <w:tcW w:w="3731" w:type="dxa"/>
          </w:tcPr>
          <w:p w:rsidR="002A68C4" w:rsidRDefault="001C3859">
            <w:pPr>
              <w:keepNext/>
            </w:pPr>
            <w:r>
              <w:t>Very badly</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6</w:t>
            </w:r>
          </w:p>
        </w:tc>
        <w:tc>
          <w:tcPr>
            <w:tcW w:w="361" w:type="dxa"/>
          </w:tcPr>
          <w:p w:rsidR="002A68C4" w:rsidRDefault="001C3859">
            <w:pPr>
              <w:keepNext/>
            </w:pPr>
            <w:r>
              <w:t>○</w:t>
            </w:r>
          </w:p>
        </w:tc>
        <w:tc>
          <w:tcPr>
            <w:tcW w:w="3731" w:type="dxa"/>
          </w:tcPr>
          <w:p w:rsidR="002A68C4" w:rsidRDefault="001C3859">
            <w:pPr>
              <w:keepNext/>
            </w:pPr>
            <w:r>
              <w:t>Don't know</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p w:rsidR="002A68C4" w:rsidRDefault="001C3859">
      <w:pPr>
        <w:pStyle w:val="GPage"/>
      </w:pPr>
      <w:bookmarkStart w:id="1915" w:name="_Toc266971983"/>
      <w:r>
        <w:t>Page: p11010q1</w:t>
      </w:r>
      <w:bookmarkEnd w:id="1915"/>
    </w:p>
    <w:tbl>
      <w:tblPr>
        <w:tblStyle w:val="GQuestionCommonProperties"/>
        <w:tblW w:w="0" w:type="auto"/>
        <w:tblInd w:w="0" w:type="dxa"/>
        <w:tblCellMar>
          <w:top w:w="0" w:type="dxa"/>
          <w:left w:w="0" w:type="dxa"/>
          <w:bottom w:w="0" w:type="dxa"/>
          <w:right w:w="0" w:type="dxa"/>
        </w:tblCellMar>
        <w:tblLook w:val="04A0"/>
      </w:tblPr>
      <w:tblGrid>
        <w:gridCol w:w="6598"/>
        <w:gridCol w:w="2258"/>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lastRenderedPageBreak/>
              <w:fldChar w:fldCharType="begin"/>
            </w:r>
            <w:r w:rsidR="001C3859">
              <w:instrText xml:space="preserve">TC </w:instrText>
            </w:r>
            <w:bookmarkStart w:id="1916" w:name="_Toc266971984"/>
            <w:r w:rsidR="001C3859">
              <w:instrText>p11010q1</w:instrText>
            </w:r>
            <w:bookmarkEnd w:id="1916"/>
            <w:r w:rsidR="001C3859">
              <w:instrText xml:space="preserve"> \l 2 \f a</w:instrText>
            </w:r>
            <w:r>
              <w:fldChar w:fldCharType="end"/>
            </w:r>
            <w:r w:rsidR="001C3859">
              <w:rPr>
                <w:rStyle w:val="GVariableName"/>
              </w:rPr>
              <w:t>p11010q1</w:t>
            </w:r>
            <w:r w:rsidR="001C3859">
              <w:rPr>
                <w:i/>
              </w:rPr>
              <w:t>- Show all respondents/required</w:t>
            </w:r>
          </w:p>
        </w:tc>
        <w:tc>
          <w:tcPr>
            <w:tcW w:w="0" w:type="auto"/>
            <w:shd w:val="clear" w:color="auto" w:fill="D0D0D0"/>
            <w:vAlign w:val="bottom"/>
          </w:tcPr>
          <w:p w:rsidR="002A68C4" w:rsidRDefault="001C3859">
            <w:pPr>
              <w:keepNext/>
              <w:jc w:val="right"/>
            </w:pPr>
            <w:r>
              <w:t>SINGLE CHOICE</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The Conservatives and Liberal Democrats have formed a coalition government with David Cameron as Prime Minister and</w:t>
            </w:r>
            <w:r>
              <w:rPr>
                <w:b/>
              </w:rPr>
              <w:t xml:space="preserve"> Nick Clegg his deputy. Do you approve or disapprove of this coalition?</w:t>
            </w:r>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Order as shown</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Strongly approve</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Tend to approve</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Tend to disapprove</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4</w:t>
            </w:r>
          </w:p>
        </w:tc>
        <w:tc>
          <w:tcPr>
            <w:tcW w:w="361" w:type="dxa"/>
          </w:tcPr>
          <w:p w:rsidR="002A68C4" w:rsidRDefault="001C3859">
            <w:pPr>
              <w:keepNext/>
            </w:pPr>
            <w:r>
              <w:t>○</w:t>
            </w:r>
          </w:p>
        </w:tc>
        <w:tc>
          <w:tcPr>
            <w:tcW w:w="3731" w:type="dxa"/>
          </w:tcPr>
          <w:p w:rsidR="002A68C4" w:rsidRDefault="001C3859">
            <w:pPr>
              <w:keepNext/>
            </w:pPr>
            <w:r>
              <w:t>Strongly disapprove</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5</w:t>
            </w:r>
          </w:p>
        </w:tc>
        <w:tc>
          <w:tcPr>
            <w:tcW w:w="361" w:type="dxa"/>
          </w:tcPr>
          <w:p w:rsidR="002A68C4" w:rsidRDefault="001C3859">
            <w:pPr>
              <w:keepNext/>
            </w:pPr>
            <w:r>
              <w:t>○</w:t>
            </w:r>
          </w:p>
        </w:tc>
        <w:tc>
          <w:tcPr>
            <w:tcW w:w="3731" w:type="dxa"/>
          </w:tcPr>
          <w:p w:rsidR="002A68C4" w:rsidRDefault="001C3859">
            <w:pPr>
              <w:keepNext/>
            </w:pPr>
            <w:r>
              <w:t>Don't know</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 xml:space="preserve">Admin/Not </w:t>
            </w:r>
            <w:r>
              <w:rPr>
                <w:i/>
              </w:rPr>
              <w:t>Shown</w:t>
            </w:r>
          </w:p>
        </w:tc>
      </w:tr>
    </w:tbl>
    <w:p w:rsidR="002A68C4" w:rsidRDefault="002A68C4">
      <w:pPr>
        <w:pStyle w:val="GQuestionSpacer"/>
      </w:pPr>
    </w:p>
    <w:p w:rsidR="002A68C4" w:rsidRDefault="001C3859">
      <w:pPr>
        <w:pStyle w:val="GPage"/>
      </w:pPr>
      <w:bookmarkStart w:id="1917" w:name="_Toc266971985"/>
      <w:r>
        <w:t>Page: p11010q2</w:t>
      </w:r>
      <w:bookmarkEnd w:id="1917"/>
    </w:p>
    <w:tbl>
      <w:tblPr>
        <w:tblStyle w:val="GQuestionCommonProperties"/>
        <w:tblW w:w="0" w:type="auto"/>
        <w:tblInd w:w="0" w:type="dxa"/>
        <w:tblCellMar>
          <w:top w:w="0" w:type="dxa"/>
          <w:left w:w="0" w:type="dxa"/>
          <w:bottom w:w="0" w:type="dxa"/>
          <w:right w:w="0" w:type="dxa"/>
        </w:tblCellMar>
        <w:tblLook w:val="04A0"/>
      </w:tblPr>
      <w:tblGrid>
        <w:gridCol w:w="6598"/>
        <w:gridCol w:w="2258"/>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fldChar w:fldCharType="begin"/>
            </w:r>
            <w:r w:rsidR="001C3859">
              <w:instrText xml:space="preserve">TC </w:instrText>
            </w:r>
            <w:bookmarkStart w:id="1918" w:name="_Toc266971986"/>
            <w:r w:rsidR="001C3859">
              <w:instrText>p11010q2</w:instrText>
            </w:r>
            <w:bookmarkEnd w:id="1918"/>
            <w:r w:rsidR="001C3859">
              <w:instrText xml:space="preserve"> \l 2 \f a</w:instrText>
            </w:r>
            <w:r>
              <w:fldChar w:fldCharType="end"/>
            </w:r>
            <w:r w:rsidR="001C3859">
              <w:rPr>
                <w:rStyle w:val="GVariableName"/>
              </w:rPr>
              <w:t>p11010q2</w:t>
            </w:r>
            <w:r w:rsidR="001C3859">
              <w:rPr>
                <w:i/>
              </w:rPr>
              <w:t>- Show all respondents/required</w:t>
            </w:r>
          </w:p>
        </w:tc>
        <w:tc>
          <w:tcPr>
            <w:tcW w:w="0" w:type="auto"/>
            <w:shd w:val="clear" w:color="auto" w:fill="D0D0D0"/>
            <w:vAlign w:val="bottom"/>
          </w:tcPr>
          <w:p w:rsidR="002A68C4" w:rsidRDefault="001C3859">
            <w:pPr>
              <w:keepNext/>
              <w:jc w:val="right"/>
            </w:pPr>
            <w:r>
              <w:t>SINGLE CHOICE</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How long do you think the coalition between the Conservatives and Liberal Democrats will last?</w:t>
            </w:r>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Order as shown</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Less than a year</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1 or 2 years</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3 or 4 years</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4</w:t>
            </w:r>
          </w:p>
        </w:tc>
        <w:tc>
          <w:tcPr>
            <w:tcW w:w="361" w:type="dxa"/>
          </w:tcPr>
          <w:p w:rsidR="002A68C4" w:rsidRDefault="001C3859">
            <w:pPr>
              <w:keepNext/>
            </w:pPr>
            <w:r>
              <w:t>○</w:t>
            </w:r>
          </w:p>
        </w:tc>
        <w:tc>
          <w:tcPr>
            <w:tcW w:w="3731" w:type="dxa"/>
          </w:tcPr>
          <w:p w:rsidR="002A68C4" w:rsidRDefault="001C3859">
            <w:pPr>
              <w:keepNext/>
            </w:pPr>
            <w:r>
              <w:t>5 years or more</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5</w:t>
            </w:r>
          </w:p>
        </w:tc>
        <w:tc>
          <w:tcPr>
            <w:tcW w:w="361" w:type="dxa"/>
          </w:tcPr>
          <w:p w:rsidR="002A68C4" w:rsidRDefault="001C3859">
            <w:pPr>
              <w:keepNext/>
            </w:pPr>
            <w:r>
              <w:t>○</w:t>
            </w:r>
          </w:p>
        </w:tc>
        <w:tc>
          <w:tcPr>
            <w:tcW w:w="3731" w:type="dxa"/>
          </w:tcPr>
          <w:p w:rsidR="002A68C4" w:rsidRDefault="001C3859">
            <w:pPr>
              <w:keepNext/>
            </w:pPr>
            <w:r>
              <w:t>Don't know</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p w:rsidR="002A68C4" w:rsidRDefault="001C3859">
      <w:pPr>
        <w:pStyle w:val="GPage"/>
      </w:pPr>
      <w:bookmarkStart w:id="1919" w:name="_Toc266971987"/>
      <w:r>
        <w:t>Page: p11010q3</w:t>
      </w:r>
      <w:bookmarkEnd w:id="1919"/>
    </w:p>
    <w:tbl>
      <w:tblPr>
        <w:tblStyle w:val="GQuestionCommonProperties"/>
        <w:tblW w:w="0" w:type="auto"/>
        <w:tblInd w:w="0" w:type="dxa"/>
        <w:tblCellMar>
          <w:top w:w="0" w:type="dxa"/>
          <w:left w:w="0" w:type="dxa"/>
          <w:bottom w:w="0" w:type="dxa"/>
          <w:right w:w="0" w:type="dxa"/>
        </w:tblCellMar>
        <w:tblLook w:val="04A0"/>
      </w:tblPr>
      <w:tblGrid>
        <w:gridCol w:w="6598"/>
        <w:gridCol w:w="2258"/>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fldChar w:fldCharType="begin"/>
            </w:r>
            <w:r w:rsidR="001C3859">
              <w:instrText xml:space="preserve">TC </w:instrText>
            </w:r>
            <w:bookmarkStart w:id="1920" w:name="_Toc266971988"/>
            <w:r w:rsidR="001C3859">
              <w:instrText>p11010q3</w:instrText>
            </w:r>
            <w:bookmarkEnd w:id="1920"/>
            <w:r w:rsidR="001C3859">
              <w:instrText xml:space="preserve"> \l 2 \f a</w:instrText>
            </w:r>
            <w:r>
              <w:fldChar w:fldCharType="end"/>
            </w:r>
            <w:r w:rsidR="001C3859">
              <w:rPr>
                <w:rStyle w:val="GVariableName"/>
              </w:rPr>
              <w:t>p11010q3</w:t>
            </w:r>
            <w:r w:rsidR="001C3859">
              <w:rPr>
                <w:i/>
              </w:rPr>
              <w:t>- Show all respondents/required</w:t>
            </w:r>
          </w:p>
        </w:tc>
        <w:tc>
          <w:tcPr>
            <w:tcW w:w="0" w:type="auto"/>
            <w:shd w:val="clear" w:color="auto" w:fill="D0D0D0"/>
            <w:vAlign w:val="bottom"/>
          </w:tcPr>
          <w:p w:rsidR="002A68C4" w:rsidRDefault="001C3859">
            <w:pPr>
              <w:keepNext/>
              <w:jc w:val="right"/>
            </w:pPr>
            <w:r>
              <w:t>SINGLE CHOICE</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 xml:space="preserve">Thinking about the longer term, in the years </w:t>
            </w:r>
            <w:r>
              <w:rPr>
                <w:b/>
              </w:rPr>
              <w:t>ahead do you think the coalition will be a good or bad thing for the Conservative party?</w:t>
            </w:r>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Order as shown</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Good thing</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Bad thing</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Don't know</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p w:rsidR="002A68C4" w:rsidRDefault="001C3859">
      <w:pPr>
        <w:pStyle w:val="GPage"/>
      </w:pPr>
      <w:bookmarkStart w:id="1921" w:name="_Toc266971989"/>
      <w:r>
        <w:t>Page: p11010q4</w:t>
      </w:r>
      <w:bookmarkEnd w:id="1921"/>
    </w:p>
    <w:tbl>
      <w:tblPr>
        <w:tblStyle w:val="GQuestionCommonProperties"/>
        <w:tblW w:w="0" w:type="auto"/>
        <w:tblInd w:w="0" w:type="dxa"/>
        <w:tblCellMar>
          <w:top w:w="0" w:type="dxa"/>
          <w:left w:w="0" w:type="dxa"/>
          <w:bottom w:w="0" w:type="dxa"/>
          <w:right w:w="0" w:type="dxa"/>
        </w:tblCellMar>
        <w:tblLook w:val="04A0"/>
      </w:tblPr>
      <w:tblGrid>
        <w:gridCol w:w="6598"/>
        <w:gridCol w:w="2258"/>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lastRenderedPageBreak/>
              <w:fldChar w:fldCharType="begin"/>
            </w:r>
            <w:r w:rsidR="001C3859">
              <w:instrText xml:space="preserve">TC </w:instrText>
            </w:r>
            <w:bookmarkStart w:id="1922" w:name="_Toc266971990"/>
            <w:r w:rsidR="001C3859">
              <w:instrText>p11010q4</w:instrText>
            </w:r>
            <w:bookmarkEnd w:id="1922"/>
            <w:r w:rsidR="001C3859">
              <w:instrText xml:space="preserve"> \l 2 \f a</w:instrText>
            </w:r>
            <w:r>
              <w:fldChar w:fldCharType="end"/>
            </w:r>
            <w:r w:rsidR="001C3859">
              <w:rPr>
                <w:rStyle w:val="GVariableName"/>
              </w:rPr>
              <w:t>p11010q4</w:t>
            </w:r>
            <w:r w:rsidR="001C3859">
              <w:rPr>
                <w:i/>
              </w:rPr>
              <w:t>- Show all respondents/required</w:t>
            </w:r>
          </w:p>
        </w:tc>
        <w:tc>
          <w:tcPr>
            <w:tcW w:w="0" w:type="auto"/>
            <w:shd w:val="clear" w:color="auto" w:fill="D0D0D0"/>
            <w:vAlign w:val="bottom"/>
          </w:tcPr>
          <w:p w:rsidR="002A68C4" w:rsidRDefault="001C3859">
            <w:pPr>
              <w:keepNext/>
              <w:jc w:val="right"/>
            </w:pPr>
            <w:r>
              <w:t>SINGLE CHOICE</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And again, thinking about the longer term, in the years ahead do you think the coalition will be a good or bad thing for the Liberal Democrat party?</w:t>
            </w:r>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Order as shown</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Good thing</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Bad thing</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Don't know</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p w:rsidR="002A68C4" w:rsidRDefault="001C3859">
      <w:pPr>
        <w:pStyle w:val="GPage"/>
      </w:pPr>
      <w:bookmarkStart w:id="1923" w:name="_Toc266971991"/>
      <w:r>
        <w:t>Page: p11010q5</w:t>
      </w:r>
      <w:bookmarkEnd w:id="1923"/>
    </w:p>
    <w:tbl>
      <w:tblPr>
        <w:tblStyle w:val="GQuestionCommonProperties"/>
        <w:tblW w:w="0" w:type="auto"/>
        <w:tblInd w:w="0" w:type="dxa"/>
        <w:tblCellMar>
          <w:top w:w="0" w:type="dxa"/>
          <w:left w:w="0" w:type="dxa"/>
          <w:bottom w:w="0" w:type="dxa"/>
          <w:right w:w="0" w:type="dxa"/>
        </w:tblCellMar>
        <w:tblLook w:val="04A0"/>
      </w:tblPr>
      <w:tblGrid>
        <w:gridCol w:w="6598"/>
        <w:gridCol w:w="2258"/>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fldChar w:fldCharType="begin"/>
            </w:r>
            <w:r w:rsidR="001C3859">
              <w:instrText xml:space="preserve">TC </w:instrText>
            </w:r>
            <w:bookmarkStart w:id="1924" w:name="_Toc266971992"/>
            <w:r w:rsidR="001C3859">
              <w:instrText>p11010q5</w:instrText>
            </w:r>
            <w:bookmarkEnd w:id="1924"/>
            <w:r w:rsidR="001C3859">
              <w:instrText xml:space="preserve"> \l 2 \f a</w:instrText>
            </w:r>
            <w:r>
              <w:fldChar w:fldCharType="end"/>
            </w:r>
            <w:r w:rsidR="001C3859">
              <w:rPr>
                <w:rStyle w:val="GVariableName"/>
              </w:rPr>
              <w:t>p11010q5</w:t>
            </w:r>
            <w:r w:rsidR="001C3859">
              <w:rPr>
                <w:i/>
              </w:rPr>
              <w:t>- Show all respondents/required</w:t>
            </w:r>
          </w:p>
        </w:tc>
        <w:tc>
          <w:tcPr>
            <w:tcW w:w="0" w:type="auto"/>
            <w:shd w:val="clear" w:color="auto" w:fill="D0D0D0"/>
            <w:vAlign w:val="bottom"/>
          </w:tcPr>
          <w:p w:rsidR="002A68C4" w:rsidRDefault="001C3859">
            <w:pPr>
              <w:keepNext/>
              <w:jc w:val="right"/>
            </w:pPr>
            <w:r>
              <w:t>SINGLE CHOICE</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 xml:space="preserve">Do you think the Conservative and Liberal Democrat coalition partners are working </w:t>
            </w:r>
            <w:r>
              <w:rPr>
                <w:b/>
              </w:rPr>
              <w:t>together well or badly?</w:t>
            </w:r>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Order as shown</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Very well</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Fairly well</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Fairly badly</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4</w:t>
            </w:r>
          </w:p>
        </w:tc>
        <w:tc>
          <w:tcPr>
            <w:tcW w:w="361" w:type="dxa"/>
          </w:tcPr>
          <w:p w:rsidR="002A68C4" w:rsidRDefault="001C3859">
            <w:pPr>
              <w:keepNext/>
            </w:pPr>
            <w:r>
              <w:t>○</w:t>
            </w:r>
          </w:p>
        </w:tc>
        <w:tc>
          <w:tcPr>
            <w:tcW w:w="3731" w:type="dxa"/>
          </w:tcPr>
          <w:p w:rsidR="002A68C4" w:rsidRDefault="001C3859">
            <w:pPr>
              <w:keepNext/>
            </w:pPr>
            <w:r>
              <w:t>Very badly</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5</w:t>
            </w:r>
          </w:p>
        </w:tc>
        <w:tc>
          <w:tcPr>
            <w:tcW w:w="361" w:type="dxa"/>
          </w:tcPr>
          <w:p w:rsidR="002A68C4" w:rsidRDefault="001C3859">
            <w:pPr>
              <w:keepNext/>
            </w:pPr>
            <w:r>
              <w:t>○</w:t>
            </w:r>
          </w:p>
        </w:tc>
        <w:tc>
          <w:tcPr>
            <w:tcW w:w="3731" w:type="dxa"/>
          </w:tcPr>
          <w:p w:rsidR="002A68C4" w:rsidRDefault="001C3859">
            <w:pPr>
              <w:keepNext/>
            </w:pPr>
            <w:r>
              <w:t>Don't know</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p w:rsidR="002A68C4" w:rsidRDefault="001C3859">
      <w:pPr>
        <w:pStyle w:val="GPage"/>
      </w:pPr>
      <w:bookmarkStart w:id="1925" w:name="_Toc266971993"/>
      <w:r>
        <w:t>Page: p11010q6</w:t>
      </w:r>
      <w:bookmarkEnd w:id="1925"/>
    </w:p>
    <w:tbl>
      <w:tblPr>
        <w:tblStyle w:val="GQuestionCommonProperties"/>
        <w:tblW w:w="0" w:type="auto"/>
        <w:tblInd w:w="0" w:type="dxa"/>
        <w:tblCellMar>
          <w:top w:w="0" w:type="dxa"/>
          <w:left w:w="0" w:type="dxa"/>
          <w:bottom w:w="0" w:type="dxa"/>
          <w:right w:w="0" w:type="dxa"/>
        </w:tblCellMar>
        <w:tblLook w:val="04A0"/>
      </w:tblPr>
      <w:tblGrid>
        <w:gridCol w:w="6598"/>
        <w:gridCol w:w="2258"/>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fldChar w:fldCharType="begin"/>
            </w:r>
            <w:r w:rsidR="001C3859">
              <w:instrText xml:space="preserve">TC </w:instrText>
            </w:r>
            <w:bookmarkStart w:id="1926" w:name="_Toc266971994"/>
            <w:r w:rsidR="001C3859">
              <w:instrText>p11010q6</w:instrText>
            </w:r>
            <w:bookmarkEnd w:id="1926"/>
            <w:r w:rsidR="001C3859">
              <w:instrText xml:space="preserve"> \l 2 \f a</w:instrText>
            </w:r>
            <w:r>
              <w:fldChar w:fldCharType="end"/>
            </w:r>
            <w:r w:rsidR="001C3859">
              <w:rPr>
                <w:rStyle w:val="GVariableName"/>
              </w:rPr>
              <w:t>p11010q6</w:t>
            </w:r>
            <w:r w:rsidR="001C3859">
              <w:rPr>
                <w:i/>
              </w:rPr>
              <w:t xml:space="preserve">- Show all </w:t>
            </w:r>
            <w:r w:rsidR="001C3859">
              <w:rPr>
                <w:i/>
              </w:rPr>
              <w:t>respondents/required</w:t>
            </w:r>
          </w:p>
        </w:tc>
        <w:tc>
          <w:tcPr>
            <w:tcW w:w="0" w:type="auto"/>
            <w:shd w:val="clear" w:color="auto" w:fill="D0D0D0"/>
            <w:vAlign w:val="bottom"/>
          </w:tcPr>
          <w:p w:rsidR="002A68C4" w:rsidRDefault="001C3859">
            <w:pPr>
              <w:keepNext/>
              <w:jc w:val="right"/>
            </w:pPr>
            <w:r>
              <w:t>SINGLE CHOICE</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Do you think the coalition government is managing the economy well or badly?</w:t>
            </w:r>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Order as shown</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Very well</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Fairly well</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Fairly badly</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4</w:t>
            </w:r>
          </w:p>
        </w:tc>
        <w:tc>
          <w:tcPr>
            <w:tcW w:w="361" w:type="dxa"/>
          </w:tcPr>
          <w:p w:rsidR="002A68C4" w:rsidRDefault="001C3859">
            <w:pPr>
              <w:keepNext/>
            </w:pPr>
            <w:r>
              <w:t>○</w:t>
            </w:r>
          </w:p>
        </w:tc>
        <w:tc>
          <w:tcPr>
            <w:tcW w:w="3731" w:type="dxa"/>
          </w:tcPr>
          <w:p w:rsidR="002A68C4" w:rsidRDefault="001C3859">
            <w:pPr>
              <w:keepNext/>
            </w:pPr>
            <w:r>
              <w:t>Very badly</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5</w:t>
            </w:r>
          </w:p>
        </w:tc>
        <w:tc>
          <w:tcPr>
            <w:tcW w:w="361" w:type="dxa"/>
          </w:tcPr>
          <w:p w:rsidR="002A68C4" w:rsidRDefault="001C3859">
            <w:pPr>
              <w:keepNext/>
            </w:pPr>
            <w:r>
              <w:t>○</w:t>
            </w:r>
          </w:p>
        </w:tc>
        <w:tc>
          <w:tcPr>
            <w:tcW w:w="3731" w:type="dxa"/>
          </w:tcPr>
          <w:p w:rsidR="002A68C4" w:rsidRDefault="001C3859">
            <w:pPr>
              <w:keepNext/>
            </w:pPr>
            <w:r>
              <w:t>Don't know</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2A68C4">
            <w:pPr>
              <w:keepNext/>
            </w:pPr>
          </w:p>
        </w:tc>
        <w:tc>
          <w:tcPr>
            <w:tcW w:w="3731" w:type="dxa"/>
          </w:tcPr>
          <w:p w:rsidR="002A68C4" w:rsidRDefault="001C3859">
            <w:pPr>
              <w:keepNext/>
            </w:pPr>
            <w:r>
              <w:t xml:space="preserve">Not </w:t>
            </w:r>
            <w:r>
              <w:t>Asked</w:t>
            </w:r>
          </w:p>
        </w:tc>
        <w:tc>
          <w:tcPr>
            <w:tcW w:w="4428" w:type="dxa"/>
          </w:tcPr>
          <w:p w:rsidR="002A68C4" w:rsidRDefault="001C3859">
            <w:pPr>
              <w:keepNext/>
              <w:jc w:val="right"/>
              <w:rPr>
                <w:i/>
              </w:rPr>
            </w:pPr>
            <w:r>
              <w:rPr>
                <w:i/>
              </w:rPr>
              <w:t>Admin/Not Shown</w:t>
            </w:r>
          </w:p>
        </w:tc>
      </w:tr>
    </w:tbl>
    <w:p w:rsidR="002A68C4" w:rsidRDefault="002A68C4">
      <w:pPr>
        <w:pStyle w:val="GQuestionSpacer"/>
      </w:pPr>
    </w:p>
    <w:p w:rsidR="002A68C4" w:rsidRDefault="001C3859">
      <w:pPr>
        <w:pStyle w:val="GPage"/>
      </w:pPr>
      <w:bookmarkStart w:id="1927" w:name="_Toc266971995"/>
      <w:r>
        <w:t>Page: p11010q8</w:t>
      </w:r>
      <w:bookmarkEnd w:id="1927"/>
    </w:p>
    <w:tbl>
      <w:tblPr>
        <w:tblStyle w:val="GQuestionCommonProperties"/>
        <w:tblW w:w="0" w:type="auto"/>
        <w:tblInd w:w="0" w:type="dxa"/>
        <w:tblCellMar>
          <w:top w:w="0" w:type="dxa"/>
          <w:left w:w="0" w:type="dxa"/>
          <w:bottom w:w="0" w:type="dxa"/>
          <w:right w:w="0" w:type="dxa"/>
        </w:tblCellMar>
        <w:tblLook w:val="04A0"/>
      </w:tblPr>
      <w:tblGrid>
        <w:gridCol w:w="6598"/>
        <w:gridCol w:w="2258"/>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lastRenderedPageBreak/>
              <w:fldChar w:fldCharType="begin"/>
            </w:r>
            <w:r w:rsidR="001C3859">
              <w:instrText xml:space="preserve">TC </w:instrText>
            </w:r>
            <w:bookmarkStart w:id="1928" w:name="_Toc266971996"/>
            <w:r w:rsidR="001C3859">
              <w:instrText>p11010q8</w:instrText>
            </w:r>
            <w:bookmarkEnd w:id="1928"/>
            <w:r w:rsidR="001C3859">
              <w:instrText xml:space="preserve"> \l 2 \f a</w:instrText>
            </w:r>
            <w:r>
              <w:fldChar w:fldCharType="end"/>
            </w:r>
            <w:r w:rsidR="001C3859">
              <w:rPr>
                <w:rStyle w:val="GVariableName"/>
              </w:rPr>
              <w:t>p11010q8</w:t>
            </w:r>
            <w:r w:rsidR="001C3859">
              <w:rPr>
                <w:i/>
              </w:rPr>
              <w:t>- Show all respondents/required</w:t>
            </w:r>
          </w:p>
        </w:tc>
        <w:tc>
          <w:tcPr>
            <w:tcW w:w="0" w:type="auto"/>
            <w:shd w:val="clear" w:color="auto" w:fill="D0D0D0"/>
            <w:vAlign w:val="bottom"/>
          </w:tcPr>
          <w:p w:rsidR="002A68C4" w:rsidRDefault="001C3859">
            <w:pPr>
              <w:keepNext/>
              <w:jc w:val="right"/>
            </w:pPr>
            <w:r>
              <w:t>SINGLE CHOICE</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Do you think this coalition government will be good or bad for people like you?</w:t>
            </w:r>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Order as shown</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Very good</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Fairly good</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Fairly bad</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4</w:t>
            </w:r>
          </w:p>
        </w:tc>
        <w:tc>
          <w:tcPr>
            <w:tcW w:w="361" w:type="dxa"/>
          </w:tcPr>
          <w:p w:rsidR="002A68C4" w:rsidRDefault="001C3859">
            <w:pPr>
              <w:keepNext/>
            </w:pPr>
            <w:r>
              <w:t>○</w:t>
            </w:r>
          </w:p>
        </w:tc>
        <w:tc>
          <w:tcPr>
            <w:tcW w:w="3731" w:type="dxa"/>
          </w:tcPr>
          <w:p w:rsidR="002A68C4" w:rsidRDefault="001C3859">
            <w:pPr>
              <w:keepNext/>
            </w:pPr>
            <w:r>
              <w:t>Very bad</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5</w:t>
            </w:r>
          </w:p>
        </w:tc>
        <w:tc>
          <w:tcPr>
            <w:tcW w:w="361" w:type="dxa"/>
          </w:tcPr>
          <w:p w:rsidR="002A68C4" w:rsidRDefault="001C3859">
            <w:pPr>
              <w:keepNext/>
            </w:pPr>
            <w:r>
              <w:t>○</w:t>
            </w:r>
          </w:p>
        </w:tc>
        <w:tc>
          <w:tcPr>
            <w:tcW w:w="3731" w:type="dxa"/>
          </w:tcPr>
          <w:p w:rsidR="002A68C4" w:rsidRDefault="001C3859">
            <w:pPr>
              <w:keepNext/>
            </w:pPr>
            <w:r>
              <w:t>Won't make much difference either way</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6</w:t>
            </w:r>
          </w:p>
        </w:tc>
        <w:tc>
          <w:tcPr>
            <w:tcW w:w="361" w:type="dxa"/>
          </w:tcPr>
          <w:p w:rsidR="002A68C4" w:rsidRDefault="001C3859">
            <w:pPr>
              <w:keepNext/>
            </w:pPr>
            <w:r>
              <w:t>○</w:t>
            </w:r>
          </w:p>
        </w:tc>
        <w:tc>
          <w:tcPr>
            <w:tcW w:w="3731" w:type="dxa"/>
          </w:tcPr>
          <w:p w:rsidR="002A68C4" w:rsidRDefault="001C3859">
            <w:pPr>
              <w:keepNext/>
            </w:pPr>
            <w:r>
              <w:t>Don't know</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p w:rsidR="002A68C4" w:rsidRDefault="001C3859">
      <w:pPr>
        <w:pStyle w:val="GPage"/>
      </w:pPr>
      <w:bookmarkStart w:id="1929" w:name="_Toc266971997"/>
      <w:r>
        <w:t>Page: p11010q9</w:t>
      </w:r>
      <w:bookmarkEnd w:id="1929"/>
    </w:p>
    <w:tbl>
      <w:tblPr>
        <w:tblStyle w:val="GQuestionCommonProperties"/>
        <w:tblW w:w="0" w:type="auto"/>
        <w:tblInd w:w="0" w:type="dxa"/>
        <w:tblCellMar>
          <w:top w:w="0" w:type="dxa"/>
          <w:left w:w="0" w:type="dxa"/>
          <w:bottom w:w="0" w:type="dxa"/>
          <w:right w:w="0" w:type="dxa"/>
        </w:tblCellMar>
        <w:tblLook w:val="04A0"/>
      </w:tblPr>
      <w:tblGrid>
        <w:gridCol w:w="6598"/>
        <w:gridCol w:w="2258"/>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fldChar w:fldCharType="begin"/>
            </w:r>
            <w:r w:rsidR="001C3859">
              <w:instrText xml:space="preserve">TC </w:instrText>
            </w:r>
            <w:bookmarkStart w:id="1930" w:name="_Toc266971998"/>
            <w:r w:rsidR="001C3859">
              <w:instrText>p11010q9</w:instrText>
            </w:r>
            <w:bookmarkEnd w:id="1930"/>
            <w:r w:rsidR="001C3859">
              <w:instrText xml:space="preserve"> \l 2 \f a</w:instrText>
            </w:r>
            <w:r>
              <w:fldChar w:fldCharType="end"/>
            </w:r>
            <w:r w:rsidR="001C3859">
              <w:rPr>
                <w:rStyle w:val="GVariableName"/>
              </w:rPr>
              <w:t>p11010q9</w:t>
            </w:r>
            <w:r w:rsidR="001C3859">
              <w:rPr>
                <w:i/>
              </w:rPr>
              <w:t>- Show all respondents/required</w:t>
            </w:r>
          </w:p>
        </w:tc>
        <w:tc>
          <w:tcPr>
            <w:tcW w:w="0" w:type="auto"/>
            <w:shd w:val="clear" w:color="auto" w:fill="D0D0D0"/>
            <w:vAlign w:val="bottom"/>
          </w:tcPr>
          <w:p w:rsidR="002A68C4" w:rsidRDefault="001C3859">
            <w:pPr>
              <w:keepNext/>
              <w:jc w:val="right"/>
            </w:pPr>
            <w:r>
              <w:t>SINGLE CHOICE</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 xml:space="preserve">Thinking about </w:t>
            </w:r>
            <w:r>
              <w:rPr>
                <w:b/>
              </w:rPr>
              <w:t>government borrowing, do you think the coalition government will succeed or fail in its attempts to reach its target in the next few years for reducing the public deficit?</w:t>
            </w:r>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Order as shown</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Succeed</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Fail</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Don't know</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 xml:space="preserve">Admin/Not </w:t>
            </w:r>
            <w:r>
              <w:rPr>
                <w:i/>
              </w:rPr>
              <w:t>Shown</w:t>
            </w: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p w:rsidR="002A68C4" w:rsidRDefault="001C3859">
      <w:pPr>
        <w:pStyle w:val="GPage"/>
      </w:pPr>
      <w:bookmarkStart w:id="1931" w:name="_Toc266971999"/>
      <w:r>
        <w:t>Page: p11010q10</w:t>
      </w:r>
      <w:bookmarkEnd w:id="1931"/>
    </w:p>
    <w:tbl>
      <w:tblPr>
        <w:tblStyle w:val="GQuestionCommonProperties"/>
        <w:tblW w:w="0" w:type="auto"/>
        <w:tblInd w:w="0" w:type="dxa"/>
        <w:tblCellMar>
          <w:top w:w="0" w:type="dxa"/>
          <w:left w:w="0" w:type="dxa"/>
          <w:bottom w:w="0" w:type="dxa"/>
          <w:right w:w="0" w:type="dxa"/>
        </w:tblCellMar>
        <w:tblLook w:val="04A0"/>
      </w:tblPr>
      <w:tblGrid>
        <w:gridCol w:w="6656"/>
        <w:gridCol w:w="2200"/>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fldChar w:fldCharType="begin"/>
            </w:r>
            <w:r w:rsidR="001C3859">
              <w:instrText xml:space="preserve">TC </w:instrText>
            </w:r>
            <w:bookmarkStart w:id="1932" w:name="_Toc266972000"/>
            <w:r w:rsidR="001C3859">
              <w:instrText>p11010q10</w:instrText>
            </w:r>
            <w:bookmarkEnd w:id="1932"/>
            <w:r w:rsidR="001C3859">
              <w:instrText xml:space="preserve"> \l 2 \f a</w:instrText>
            </w:r>
            <w:r>
              <w:fldChar w:fldCharType="end"/>
            </w:r>
            <w:r w:rsidR="001C3859">
              <w:rPr>
                <w:rStyle w:val="GVariableName"/>
              </w:rPr>
              <w:t>p11010q10</w:t>
            </w:r>
            <w:r w:rsidR="001C3859">
              <w:rPr>
                <w:i/>
              </w:rPr>
              <w:t>- Show all respondents/required</w:t>
            </w:r>
          </w:p>
        </w:tc>
        <w:tc>
          <w:tcPr>
            <w:tcW w:w="0" w:type="auto"/>
            <w:shd w:val="clear" w:color="auto" w:fill="D0D0D0"/>
            <w:vAlign w:val="bottom"/>
          </w:tcPr>
          <w:p w:rsidR="002A68C4" w:rsidRDefault="001C3859">
            <w:pPr>
              <w:keepNext/>
              <w:jc w:val="right"/>
            </w:pPr>
            <w:r>
              <w:t>SINGLE CHOICE</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And do you think the coalition government will succeed or fail in its attempts to protect the quality of front-line public</w:t>
            </w:r>
            <w:r>
              <w:rPr>
                <w:b/>
              </w:rPr>
              <w:t xml:space="preserve"> services such as health and education?</w:t>
            </w:r>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Order as shown</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Succeed</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Fail</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Don't know</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p w:rsidR="002A68C4" w:rsidRDefault="001C3859">
      <w:pPr>
        <w:pStyle w:val="GPage"/>
      </w:pPr>
      <w:bookmarkStart w:id="1933" w:name="_Toc266972001"/>
      <w:r>
        <w:t>Page: p11010q11</w:t>
      </w:r>
      <w:bookmarkEnd w:id="1933"/>
    </w:p>
    <w:tbl>
      <w:tblPr>
        <w:tblStyle w:val="GQuestionCommonProperties"/>
        <w:tblW w:w="0" w:type="auto"/>
        <w:tblInd w:w="0" w:type="dxa"/>
        <w:tblCellMar>
          <w:top w:w="0" w:type="dxa"/>
          <w:left w:w="0" w:type="dxa"/>
          <w:bottom w:w="0" w:type="dxa"/>
          <w:right w:w="0" w:type="dxa"/>
        </w:tblCellMar>
        <w:tblLook w:val="04A0"/>
      </w:tblPr>
      <w:tblGrid>
        <w:gridCol w:w="6656"/>
        <w:gridCol w:w="2200"/>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fldChar w:fldCharType="begin"/>
            </w:r>
            <w:r w:rsidR="001C3859">
              <w:instrText xml:space="preserve">TC </w:instrText>
            </w:r>
            <w:bookmarkStart w:id="1934" w:name="_Toc266972002"/>
            <w:r w:rsidR="001C3859">
              <w:instrText>p11010q11</w:instrText>
            </w:r>
            <w:bookmarkEnd w:id="1934"/>
            <w:r w:rsidR="001C3859">
              <w:instrText xml:space="preserve"> \l 2 \f a</w:instrText>
            </w:r>
            <w:r>
              <w:fldChar w:fldCharType="end"/>
            </w:r>
            <w:r w:rsidR="001C3859">
              <w:rPr>
                <w:rStyle w:val="GVariableName"/>
              </w:rPr>
              <w:t>p11010q11</w:t>
            </w:r>
            <w:r w:rsidR="001C3859">
              <w:rPr>
                <w:i/>
              </w:rPr>
              <w:t>- Show all respondents/required</w:t>
            </w:r>
          </w:p>
        </w:tc>
        <w:tc>
          <w:tcPr>
            <w:tcW w:w="0" w:type="auto"/>
            <w:shd w:val="clear" w:color="auto" w:fill="D0D0D0"/>
            <w:vAlign w:val="bottom"/>
          </w:tcPr>
          <w:p w:rsidR="002A68C4" w:rsidRDefault="001C3859">
            <w:pPr>
              <w:keepNext/>
              <w:jc w:val="right"/>
            </w:pPr>
            <w:r>
              <w:t>SINGLE CHOICE</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And do you think the coalition government will succeed or fail in its attempts to make Britain a fairer society?</w:t>
            </w:r>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Order as shown</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Succeed</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Fail</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Don't know</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p w:rsidR="002A68C4" w:rsidRDefault="001C3859">
      <w:pPr>
        <w:pStyle w:val="GPage"/>
      </w:pPr>
      <w:bookmarkStart w:id="1935" w:name="_Toc266972003"/>
      <w:r>
        <w:lastRenderedPageBreak/>
        <w:t>Page: p660q1</w:t>
      </w:r>
      <w:bookmarkEnd w:id="1935"/>
    </w:p>
    <w:tbl>
      <w:tblPr>
        <w:tblStyle w:val="GQuestionCommonProperties"/>
        <w:tblW w:w="0" w:type="auto"/>
        <w:tblInd w:w="0" w:type="dxa"/>
        <w:tblCellMar>
          <w:top w:w="0" w:type="dxa"/>
          <w:left w:w="0" w:type="dxa"/>
          <w:bottom w:w="0" w:type="dxa"/>
          <w:right w:w="0" w:type="dxa"/>
        </w:tblCellMar>
        <w:tblLook w:val="04A0"/>
      </w:tblPr>
      <w:tblGrid>
        <w:gridCol w:w="6472"/>
        <w:gridCol w:w="2384"/>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fldChar w:fldCharType="begin"/>
            </w:r>
            <w:r w:rsidR="001C3859">
              <w:instrText xml:space="preserve">TC </w:instrText>
            </w:r>
            <w:bookmarkStart w:id="1936" w:name="_Toc266972004"/>
            <w:r w:rsidR="001C3859">
              <w:instrText>p660q1</w:instrText>
            </w:r>
            <w:bookmarkEnd w:id="1936"/>
            <w:r w:rsidR="001C3859">
              <w:instrText xml:space="preserve"> \l 2 \f a</w:instrText>
            </w:r>
            <w:r>
              <w:fldChar w:fldCharType="end"/>
            </w:r>
            <w:r w:rsidR="001C3859">
              <w:rPr>
                <w:rStyle w:val="GVariableName"/>
              </w:rPr>
              <w:t>p660q1</w:t>
            </w:r>
            <w:r w:rsidR="001C3859">
              <w:rPr>
                <w:i/>
              </w:rPr>
              <w:t>- Show all respondents/required</w:t>
            </w:r>
          </w:p>
        </w:tc>
        <w:tc>
          <w:tcPr>
            <w:tcW w:w="0" w:type="auto"/>
            <w:shd w:val="clear" w:color="auto" w:fill="D0D0D0"/>
            <w:vAlign w:val="bottom"/>
          </w:tcPr>
          <w:p w:rsidR="002A68C4" w:rsidRDefault="001C3859">
            <w:pPr>
              <w:keepNext/>
              <w:jc w:val="right"/>
            </w:pPr>
            <w:r>
              <w:t>SINGLE CHOICE</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Would you say that OVER THE PAST YEAR the nation's economy has</w:t>
            </w:r>
            <w:proofErr w:type="gramStart"/>
            <w:r>
              <w:rPr>
                <w:b/>
              </w:rPr>
              <w:t>...</w:t>
            </w:r>
            <w:proofErr w:type="gramEnd"/>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Order as shown</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Got much better</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Got better</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Stayed about the same</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4</w:t>
            </w:r>
          </w:p>
        </w:tc>
        <w:tc>
          <w:tcPr>
            <w:tcW w:w="361" w:type="dxa"/>
          </w:tcPr>
          <w:p w:rsidR="002A68C4" w:rsidRDefault="001C3859">
            <w:pPr>
              <w:keepNext/>
            </w:pPr>
            <w:r>
              <w:t>○</w:t>
            </w:r>
          </w:p>
        </w:tc>
        <w:tc>
          <w:tcPr>
            <w:tcW w:w="3731" w:type="dxa"/>
          </w:tcPr>
          <w:p w:rsidR="002A68C4" w:rsidRDefault="001C3859">
            <w:pPr>
              <w:keepNext/>
            </w:pPr>
            <w:r>
              <w:t>Got worse</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5</w:t>
            </w:r>
          </w:p>
        </w:tc>
        <w:tc>
          <w:tcPr>
            <w:tcW w:w="361" w:type="dxa"/>
          </w:tcPr>
          <w:p w:rsidR="002A68C4" w:rsidRDefault="001C3859">
            <w:pPr>
              <w:keepNext/>
            </w:pPr>
            <w:r>
              <w:t>○</w:t>
            </w:r>
          </w:p>
        </w:tc>
        <w:tc>
          <w:tcPr>
            <w:tcW w:w="3731" w:type="dxa"/>
          </w:tcPr>
          <w:p w:rsidR="002A68C4" w:rsidRDefault="001C3859">
            <w:pPr>
              <w:keepNext/>
            </w:pPr>
            <w:r>
              <w:t xml:space="preserve">Got much </w:t>
            </w:r>
            <w:r>
              <w:t>worse</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6</w:t>
            </w:r>
          </w:p>
        </w:tc>
        <w:tc>
          <w:tcPr>
            <w:tcW w:w="361" w:type="dxa"/>
          </w:tcPr>
          <w:p w:rsidR="002A68C4" w:rsidRDefault="001C3859">
            <w:pPr>
              <w:keepNext/>
            </w:pPr>
            <w:r>
              <w:t>○</w:t>
            </w:r>
          </w:p>
        </w:tc>
        <w:tc>
          <w:tcPr>
            <w:tcW w:w="3731" w:type="dxa"/>
          </w:tcPr>
          <w:p w:rsidR="002A68C4" w:rsidRDefault="001C3859">
            <w:pPr>
              <w:keepNext/>
            </w:pPr>
            <w:r>
              <w:t>Don't know</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p w:rsidR="002A68C4" w:rsidRDefault="001C3859">
      <w:pPr>
        <w:pStyle w:val="GPage"/>
      </w:pPr>
      <w:bookmarkStart w:id="1937" w:name="_Toc266972005"/>
      <w:r>
        <w:t>Page: p670q1</w:t>
      </w:r>
      <w:bookmarkEnd w:id="1937"/>
    </w:p>
    <w:tbl>
      <w:tblPr>
        <w:tblStyle w:val="GQuestionCommonProperties"/>
        <w:tblW w:w="0" w:type="auto"/>
        <w:tblInd w:w="0" w:type="dxa"/>
        <w:tblCellMar>
          <w:top w:w="0" w:type="dxa"/>
          <w:left w:w="0" w:type="dxa"/>
          <w:bottom w:w="0" w:type="dxa"/>
          <w:right w:w="0" w:type="dxa"/>
        </w:tblCellMar>
        <w:tblLook w:val="04A0"/>
      </w:tblPr>
      <w:tblGrid>
        <w:gridCol w:w="6472"/>
        <w:gridCol w:w="2384"/>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fldChar w:fldCharType="begin"/>
            </w:r>
            <w:r w:rsidR="001C3859">
              <w:instrText xml:space="preserve">TC </w:instrText>
            </w:r>
            <w:bookmarkStart w:id="1938" w:name="_Toc266972006"/>
            <w:r w:rsidR="001C3859">
              <w:instrText>p670q1</w:instrText>
            </w:r>
            <w:bookmarkEnd w:id="1938"/>
            <w:r w:rsidR="001C3859">
              <w:instrText xml:space="preserve"> \l 2 \f a</w:instrText>
            </w:r>
            <w:r>
              <w:fldChar w:fldCharType="end"/>
            </w:r>
            <w:r w:rsidR="001C3859">
              <w:rPr>
                <w:rStyle w:val="GVariableName"/>
              </w:rPr>
              <w:t>p670q1</w:t>
            </w:r>
            <w:r w:rsidR="001C3859">
              <w:rPr>
                <w:i/>
              </w:rPr>
              <w:t>- Show all respondents/required</w:t>
            </w:r>
          </w:p>
        </w:tc>
        <w:tc>
          <w:tcPr>
            <w:tcW w:w="0" w:type="auto"/>
            <w:shd w:val="clear" w:color="auto" w:fill="D0D0D0"/>
            <w:vAlign w:val="bottom"/>
          </w:tcPr>
          <w:p w:rsidR="002A68C4" w:rsidRDefault="001C3859">
            <w:pPr>
              <w:keepNext/>
              <w:jc w:val="right"/>
            </w:pPr>
            <w:r>
              <w:t>SINGLE CHOICE</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What about the next 12 months?  Do you expect the economy, in the country as a whole,</w:t>
            </w:r>
            <w:r>
              <w:rPr>
                <w:b/>
              </w:rPr>
              <w:t xml:space="preserve"> to</w:t>
            </w:r>
            <w:proofErr w:type="gramStart"/>
            <w:r>
              <w:rPr>
                <w:b/>
              </w:rPr>
              <w:t>...</w:t>
            </w:r>
            <w:proofErr w:type="gramEnd"/>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Order as shown</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Get much better</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Get better</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Stay about the same</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4</w:t>
            </w:r>
          </w:p>
        </w:tc>
        <w:tc>
          <w:tcPr>
            <w:tcW w:w="361" w:type="dxa"/>
          </w:tcPr>
          <w:p w:rsidR="002A68C4" w:rsidRDefault="001C3859">
            <w:pPr>
              <w:keepNext/>
            </w:pPr>
            <w:r>
              <w:t>○</w:t>
            </w:r>
          </w:p>
        </w:tc>
        <w:tc>
          <w:tcPr>
            <w:tcW w:w="3731" w:type="dxa"/>
          </w:tcPr>
          <w:p w:rsidR="002A68C4" w:rsidRDefault="001C3859">
            <w:pPr>
              <w:keepNext/>
            </w:pPr>
            <w:r>
              <w:t>Get worse</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5</w:t>
            </w:r>
          </w:p>
        </w:tc>
        <w:tc>
          <w:tcPr>
            <w:tcW w:w="361" w:type="dxa"/>
          </w:tcPr>
          <w:p w:rsidR="002A68C4" w:rsidRDefault="001C3859">
            <w:pPr>
              <w:keepNext/>
            </w:pPr>
            <w:r>
              <w:t>○</w:t>
            </w:r>
          </w:p>
        </w:tc>
        <w:tc>
          <w:tcPr>
            <w:tcW w:w="3731" w:type="dxa"/>
          </w:tcPr>
          <w:p w:rsidR="002A68C4" w:rsidRDefault="001C3859">
            <w:pPr>
              <w:keepNext/>
            </w:pPr>
            <w:r>
              <w:t>Get much worse</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6</w:t>
            </w:r>
          </w:p>
        </w:tc>
        <w:tc>
          <w:tcPr>
            <w:tcW w:w="361" w:type="dxa"/>
          </w:tcPr>
          <w:p w:rsidR="002A68C4" w:rsidRDefault="001C3859">
            <w:pPr>
              <w:keepNext/>
            </w:pPr>
            <w:r>
              <w:t>○</w:t>
            </w:r>
          </w:p>
        </w:tc>
        <w:tc>
          <w:tcPr>
            <w:tcW w:w="3731" w:type="dxa"/>
          </w:tcPr>
          <w:p w:rsidR="002A68C4" w:rsidRDefault="001C3859">
            <w:pPr>
              <w:keepNext/>
            </w:pPr>
            <w:r>
              <w:t>Don't know</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p w:rsidR="002A68C4" w:rsidRDefault="001C3859">
      <w:pPr>
        <w:pStyle w:val="GPage"/>
      </w:pPr>
      <w:bookmarkStart w:id="1939" w:name="_Toc266972007"/>
      <w:r>
        <w:t>Page: p680q1</w:t>
      </w:r>
      <w:bookmarkEnd w:id="1939"/>
    </w:p>
    <w:tbl>
      <w:tblPr>
        <w:tblStyle w:val="GQuestionCommonProperties"/>
        <w:tblW w:w="0" w:type="auto"/>
        <w:tblInd w:w="0" w:type="dxa"/>
        <w:tblCellMar>
          <w:top w:w="0" w:type="dxa"/>
          <w:left w:w="0" w:type="dxa"/>
          <w:bottom w:w="0" w:type="dxa"/>
          <w:right w:w="0" w:type="dxa"/>
        </w:tblCellMar>
        <w:tblLook w:val="04A0"/>
      </w:tblPr>
      <w:tblGrid>
        <w:gridCol w:w="6472"/>
        <w:gridCol w:w="2384"/>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fldChar w:fldCharType="begin"/>
            </w:r>
            <w:r w:rsidR="001C3859">
              <w:instrText xml:space="preserve">TC </w:instrText>
            </w:r>
            <w:bookmarkStart w:id="1940" w:name="_Toc266972008"/>
            <w:r w:rsidR="001C3859">
              <w:instrText>p680q1</w:instrText>
            </w:r>
            <w:bookmarkEnd w:id="1940"/>
            <w:r w:rsidR="001C3859">
              <w:instrText xml:space="preserve"> \l 2 \f a</w:instrText>
            </w:r>
            <w:r>
              <w:fldChar w:fldCharType="end"/>
            </w:r>
            <w:r w:rsidR="001C3859">
              <w:rPr>
                <w:rStyle w:val="GVariableName"/>
              </w:rPr>
              <w:t>p680q1</w:t>
            </w:r>
            <w:r w:rsidR="001C3859">
              <w:rPr>
                <w:i/>
              </w:rPr>
              <w:t xml:space="preserve">- Show all </w:t>
            </w:r>
            <w:r w:rsidR="001C3859">
              <w:rPr>
                <w:i/>
              </w:rPr>
              <w:t>respondents/required</w:t>
            </w:r>
          </w:p>
        </w:tc>
        <w:tc>
          <w:tcPr>
            <w:tcW w:w="0" w:type="auto"/>
            <w:shd w:val="clear" w:color="auto" w:fill="D0D0D0"/>
            <w:vAlign w:val="bottom"/>
          </w:tcPr>
          <w:p w:rsidR="002A68C4" w:rsidRDefault="001C3859">
            <w:pPr>
              <w:keepNext/>
              <w:jc w:val="right"/>
            </w:pPr>
            <w:r>
              <w:t>SINGLE CHOICE</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We are interested in how people are getting along financially these days.  Would you say that you (and your family living here) are MUCH BETTER OFF, BETTER OFF, WORSE OFF, or MUCH WORSE OFF, than you were a year ago?</w:t>
            </w:r>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Order as shown</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Much better off</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Better off</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About the same</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4</w:t>
            </w:r>
          </w:p>
        </w:tc>
        <w:tc>
          <w:tcPr>
            <w:tcW w:w="361" w:type="dxa"/>
          </w:tcPr>
          <w:p w:rsidR="002A68C4" w:rsidRDefault="001C3859">
            <w:pPr>
              <w:keepNext/>
            </w:pPr>
            <w:r>
              <w:t>○</w:t>
            </w:r>
          </w:p>
        </w:tc>
        <w:tc>
          <w:tcPr>
            <w:tcW w:w="3731" w:type="dxa"/>
          </w:tcPr>
          <w:p w:rsidR="002A68C4" w:rsidRDefault="001C3859">
            <w:pPr>
              <w:keepNext/>
            </w:pPr>
            <w:r>
              <w:t>Worse off</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5</w:t>
            </w:r>
          </w:p>
        </w:tc>
        <w:tc>
          <w:tcPr>
            <w:tcW w:w="361" w:type="dxa"/>
          </w:tcPr>
          <w:p w:rsidR="002A68C4" w:rsidRDefault="001C3859">
            <w:pPr>
              <w:keepNext/>
            </w:pPr>
            <w:r>
              <w:t>○</w:t>
            </w:r>
          </w:p>
        </w:tc>
        <w:tc>
          <w:tcPr>
            <w:tcW w:w="3731" w:type="dxa"/>
          </w:tcPr>
          <w:p w:rsidR="002A68C4" w:rsidRDefault="001C3859">
            <w:pPr>
              <w:keepNext/>
            </w:pPr>
            <w:r>
              <w:t>Much worse off</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6</w:t>
            </w:r>
          </w:p>
        </w:tc>
        <w:tc>
          <w:tcPr>
            <w:tcW w:w="361" w:type="dxa"/>
          </w:tcPr>
          <w:p w:rsidR="002A68C4" w:rsidRDefault="001C3859">
            <w:pPr>
              <w:keepNext/>
            </w:pPr>
            <w:r>
              <w:t>○</w:t>
            </w:r>
          </w:p>
        </w:tc>
        <w:tc>
          <w:tcPr>
            <w:tcW w:w="3731" w:type="dxa"/>
          </w:tcPr>
          <w:p w:rsidR="002A68C4" w:rsidRDefault="001C3859">
            <w:pPr>
              <w:keepNext/>
            </w:pPr>
            <w:r>
              <w:t>Don't know</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p w:rsidR="002A68C4" w:rsidRDefault="001C3859">
      <w:pPr>
        <w:pStyle w:val="GPage"/>
      </w:pPr>
      <w:bookmarkStart w:id="1941" w:name="_Toc266972009"/>
      <w:r>
        <w:t>Page: p690q1</w:t>
      </w:r>
      <w:bookmarkEnd w:id="1941"/>
    </w:p>
    <w:tbl>
      <w:tblPr>
        <w:tblStyle w:val="GQuestionCommonProperties"/>
        <w:tblW w:w="0" w:type="auto"/>
        <w:tblInd w:w="0" w:type="dxa"/>
        <w:tblCellMar>
          <w:top w:w="0" w:type="dxa"/>
          <w:left w:w="0" w:type="dxa"/>
          <w:bottom w:w="0" w:type="dxa"/>
          <w:right w:w="0" w:type="dxa"/>
        </w:tblCellMar>
        <w:tblLook w:val="04A0"/>
      </w:tblPr>
      <w:tblGrid>
        <w:gridCol w:w="6472"/>
        <w:gridCol w:w="2384"/>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lastRenderedPageBreak/>
              <w:fldChar w:fldCharType="begin"/>
            </w:r>
            <w:r w:rsidR="001C3859">
              <w:instrText xml:space="preserve">TC </w:instrText>
            </w:r>
            <w:bookmarkStart w:id="1942" w:name="_Toc266972010"/>
            <w:r w:rsidR="001C3859">
              <w:instrText>p690q1</w:instrText>
            </w:r>
            <w:bookmarkEnd w:id="1942"/>
            <w:r w:rsidR="001C3859">
              <w:instrText xml:space="preserve"> \l 2 \f a</w:instrText>
            </w:r>
            <w:r>
              <w:fldChar w:fldCharType="end"/>
            </w:r>
            <w:r w:rsidR="001C3859">
              <w:rPr>
                <w:rStyle w:val="GVariableName"/>
              </w:rPr>
              <w:t>p690q1</w:t>
            </w:r>
            <w:r w:rsidR="001C3859">
              <w:rPr>
                <w:i/>
              </w:rPr>
              <w:t xml:space="preserve">- Show all </w:t>
            </w:r>
            <w:r w:rsidR="001C3859">
              <w:rPr>
                <w:i/>
              </w:rPr>
              <w:t>respondents/required</w:t>
            </w:r>
          </w:p>
        </w:tc>
        <w:tc>
          <w:tcPr>
            <w:tcW w:w="0" w:type="auto"/>
            <w:shd w:val="clear" w:color="auto" w:fill="D0D0D0"/>
            <w:vAlign w:val="bottom"/>
          </w:tcPr>
          <w:p w:rsidR="002A68C4" w:rsidRDefault="001C3859">
            <w:pPr>
              <w:keepNext/>
              <w:jc w:val="right"/>
            </w:pPr>
            <w:r>
              <w:t>SINGLE CHOICE</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Now looking ahead, do you think that a year from now you (and your family living here) will be MUCH BETTER OFF, BETTER OFF, WORSE OFF, MUCH WORSE OFF, or JUST ABOUT THE SAME as now?</w:t>
            </w:r>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Order as shown</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Much better off</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Better off</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About the same</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4</w:t>
            </w:r>
          </w:p>
        </w:tc>
        <w:tc>
          <w:tcPr>
            <w:tcW w:w="361" w:type="dxa"/>
          </w:tcPr>
          <w:p w:rsidR="002A68C4" w:rsidRDefault="001C3859">
            <w:pPr>
              <w:keepNext/>
            </w:pPr>
            <w:r>
              <w:t>○</w:t>
            </w:r>
          </w:p>
        </w:tc>
        <w:tc>
          <w:tcPr>
            <w:tcW w:w="3731" w:type="dxa"/>
          </w:tcPr>
          <w:p w:rsidR="002A68C4" w:rsidRDefault="001C3859">
            <w:pPr>
              <w:keepNext/>
            </w:pPr>
            <w:r>
              <w:t>Worse off</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5</w:t>
            </w:r>
          </w:p>
        </w:tc>
        <w:tc>
          <w:tcPr>
            <w:tcW w:w="361" w:type="dxa"/>
          </w:tcPr>
          <w:p w:rsidR="002A68C4" w:rsidRDefault="001C3859">
            <w:pPr>
              <w:keepNext/>
            </w:pPr>
            <w:r>
              <w:t>○</w:t>
            </w:r>
          </w:p>
        </w:tc>
        <w:tc>
          <w:tcPr>
            <w:tcW w:w="3731" w:type="dxa"/>
          </w:tcPr>
          <w:p w:rsidR="002A68C4" w:rsidRDefault="001C3859">
            <w:pPr>
              <w:keepNext/>
            </w:pPr>
            <w:r>
              <w:t>Much worse off</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6</w:t>
            </w:r>
          </w:p>
        </w:tc>
        <w:tc>
          <w:tcPr>
            <w:tcW w:w="361" w:type="dxa"/>
          </w:tcPr>
          <w:p w:rsidR="002A68C4" w:rsidRDefault="001C3859">
            <w:pPr>
              <w:keepNext/>
            </w:pPr>
            <w:r>
              <w:t>○</w:t>
            </w:r>
          </w:p>
        </w:tc>
        <w:tc>
          <w:tcPr>
            <w:tcW w:w="3731" w:type="dxa"/>
          </w:tcPr>
          <w:p w:rsidR="002A68C4" w:rsidRDefault="001C3859">
            <w:pPr>
              <w:keepNext/>
            </w:pPr>
            <w:r>
              <w:t>Don't know</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p w:rsidR="002A68C4" w:rsidRDefault="001C3859">
      <w:pPr>
        <w:pStyle w:val="GPage"/>
      </w:pPr>
      <w:bookmarkStart w:id="1943" w:name="_Toc266972011"/>
      <w:r>
        <w:t>Page: p6901q1</w:t>
      </w:r>
      <w:bookmarkEnd w:id="1943"/>
    </w:p>
    <w:tbl>
      <w:tblPr>
        <w:tblStyle w:val="GQuestionCommonProperties"/>
        <w:tblW w:w="0" w:type="auto"/>
        <w:tblInd w:w="0" w:type="dxa"/>
        <w:tblCellMar>
          <w:top w:w="0" w:type="dxa"/>
          <w:left w:w="0" w:type="dxa"/>
          <w:bottom w:w="0" w:type="dxa"/>
          <w:right w:w="0" w:type="dxa"/>
        </w:tblCellMar>
        <w:tblLook w:val="04A0"/>
      </w:tblPr>
      <w:tblGrid>
        <w:gridCol w:w="6537"/>
        <w:gridCol w:w="2319"/>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fldChar w:fldCharType="begin"/>
            </w:r>
            <w:r w:rsidR="001C3859">
              <w:instrText xml:space="preserve">TC </w:instrText>
            </w:r>
            <w:bookmarkStart w:id="1944" w:name="_Toc266972012"/>
            <w:r w:rsidR="001C3859">
              <w:instrText>p6901q1</w:instrText>
            </w:r>
            <w:bookmarkEnd w:id="1944"/>
            <w:r w:rsidR="001C3859">
              <w:instrText xml:space="preserve"> \l 2 \f a</w:instrText>
            </w:r>
            <w:r>
              <w:fldChar w:fldCharType="end"/>
            </w:r>
            <w:r w:rsidR="001C3859">
              <w:rPr>
                <w:rStyle w:val="GVariableName"/>
              </w:rPr>
              <w:t>p6901q1</w:t>
            </w:r>
            <w:r w:rsidR="001C3859">
              <w:rPr>
                <w:i/>
              </w:rPr>
              <w:t>- Show all respondents/required</w:t>
            </w:r>
          </w:p>
        </w:tc>
        <w:tc>
          <w:tcPr>
            <w:tcW w:w="0" w:type="auto"/>
            <w:shd w:val="clear" w:color="auto" w:fill="D0D0D0"/>
            <w:vAlign w:val="bottom"/>
          </w:tcPr>
          <w:p w:rsidR="002A68C4" w:rsidRDefault="001C3859">
            <w:pPr>
              <w:keepNext/>
              <w:jc w:val="right"/>
            </w:pPr>
            <w:r>
              <w:t>SINGLE CHOICE</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 xml:space="preserve">Would you </w:t>
            </w:r>
            <w:r>
              <w:rPr>
                <w:b/>
              </w:rPr>
              <w:t>say that OVER THE PAST YEAR, the level of unemployment in the country has</w:t>
            </w:r>
            <w:proofErr w:type="gramStart"/>
            <w:r>
              <w:rPr>
                <w:b/>
              </w:rPr>
              <w:t>...</w:t>
            </w:r>
            <w:proofErr w:type="gramEnd"/>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Order as shown</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Become much better</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Become a little better</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Stayed the same</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4</w:t>
            </w:r>
          </w:p>
        </w:tc>
        <w:tc>
          <w:tcPr>
            <w:tcW w:w="361" w:type="dxa"/>
          </w:tcPr>
          <w:p w:rsidR="002A68C4" w:rsidRDefault="001C3859">
            <w:pPr>
              <w:keepNext/>
            </w:pPr>
            <w:r>
              <w:t>○</w:t>
            </w:r>
          </w:p>
        </w:tc>
        <w:tc>
          <w:tcPr>
            <w:tcW w:w="3731" w:type="dxa"/>
          </w:tcPr>
          <w:p w:rsidR="002A68C4" w:rsidRDefault="001C3859">
            <w:pPr>
              <w:keepNext/>
            </w:pPr>
            <w:r>
              <w:t>Become a little worse</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5</w:t>
            </w:r>
          </w:p>
        </w:tc>
        <w:tc>
          <w:tcPr>
            <w:tcW w:w="361" w:type="dxa"/>
          </w:tcPr>
          <w:p w:rsidR="002A68C4" w:rsidRDefault="001C3859">
            <w:pPr>
              <w:keepNext/>
            </w:pPr>
            <w:r>
              <w:t>○</w:t>
            </w:r>
          </w:p>
        </w:tc>
        <w:tc>
          <w:tcPr>
            <w:tcW w:w="3731" w:type="dxa"/>
          </w:tcPr>
          <w:p w:rsidR="002A68C4" w:rsidRDefault="001C3859">
            <w:pPr>
              <w:keepNext/>
            </w:pPr>
            <w:r>
              <w:t>Become much worse</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6</w:t>
            </w:r>
          </w:p>
        </w:tc>
        <w:tc>
          <w:tcPr>
            <w:tcW w:w="361" w:type="dxa"/>
          </w:tcPr>
          <w:p w:rsidR="002A68C4" w:rsidRDefault="001C3859">
            <w:pPr>
              <w:keepNext/>
            </w:pPr>
            <w:r>
              <w:t>○</w:t>
            </w:r>
          </w:p>
        </w:tc>
        <w:tc>
          <w:tcPr>
            <w:tcW w:w="3731" w:type="dxa"/>
          </w:tcPr>
          <w:p w:rsidR="002A68C4" w:rsidRDefault="001C3859">
            <w:pPr>
              <w:keepNext/>
            </w:pPr>
            <w:r>
              <w:t>Don't know</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p w:rsidR="002A68C4" w:rsidRDefault="001C3859">
      <w:pPr>
        <w:pStyle w:val="GPage"/>
      </w:pPr>
      <w:bookmarkStart w:id="1945" w:name="_Toc266972013"/>
      <w:r>
        <w:t>Page: p6902q1</w:t>
      </w:r>
      <w:bookmarkEnd w:id="1945"/>
    </w:p>
    <w:tbl>
      <w:tblPr>
        <w:tblStyle w:val="GQuestionCommonProperties"/>
        <w:tblW w:w="0" w:type="auto"/>
        <w:tblInd w:w="0" w:type="dxa"/>
        <w:tblCellMar>
          <w:top w:w="0" w:type="dxa"/>
          <w:left w:w="0" w:type="dxa"/>
          <w:bottom w:w="0" w:type="dxa"/>
          <w:right w:w="0" w:type="dxa"/>
        </w:tblCellMar>
        <w:tblLook w:val="04A0"/>
      </w:tblPr>
      <w:tblGrid>
        <w:gridCol w:w="6537"/>
        <w:gridCol w:w="2319"/>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fldChar w:fldCharType="begin"/>
            </w:r>
            <w:r w:rsidR="001C3859">
              <w:instrText xml:space="preserve">TC </w:instrText>
            </w:r>
            <w:bookmarkStart w:id="1946" w:name="_Toc266972014"/>
            <w:r w:rsidR="001C3859">
              <w:instrText>p6902q1</w:instrText>
            </w:r>
            <w:bookmarkEnd w:id="1946"/>
            <w:r w:rsidR="001C3859">
              <w:instrText xml:space="preserve"> \l 2 \f a</w:instrText>
            </w:r>
            <w:r>
              <w:fldChar w:fldCharType="end"/>
            </w:r>
            <w:r w:rsidR="001C3859">
              <w:rPr>
                <w:rStyle w:val="GVariableName"/>
              </w:rPr>
              <w:t>p6902q1</w:t>
            </w:r>
            <w:r w:rsidR="001C3859">
              <w:rPr>
                <w:i/>
              </w:rPr>
              <w:t>- Show all respondents/required</w:t>
            </w:r>
          </w:p>
        </w:tc>
        <w:tc>
          <w:tcPr>
            <w:tcW w:w="0" w:type="auto"/>
            <w:shd w:val="clear" w:color="auto" w:fill="D0D0D0"/>
            <w:vAlign w:val="bottom"/>
          </w:tcPr>
          <w:p w:rsidR="002A68C4" w:rsidRDefault="001C3859">
            <w:pPr>
              <w:keepNext/>
              <w:jc w:val="right"/>
            </w:pPr>
            <w:r>
              <w:t>SINGLE CHOICE</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 xml:space="preserve">Now thinking about the future and the number of people out of work, in your opinion, the COMING 12 MONTHS will </w:t>
            </w:r>
            <w:r>
              <w:rPr>
                <w:b/>
              </w:rPr>
              <w:t>bring...</w:t>
            </w:r>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Order as shown</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Much more unemployment</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A little more unemployment</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No change to unemployment</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4</w:t>
            </w:r>
          </w:p>
        </w:tc>
        <w:tc>
          <w:tcPr>
            <w:tcW w:w="361" w:type="dxa"/>
          </w:tcPr>
          <w:p w:rsidR="002A68C4" w:rsidRDefault="001C3859">
            <w:pPr>
              <w:keepNext/>
            </w:pPr>
            <w:r>
              <w:t>○</w:t>
            </w:r>
          </w:p>
        </w:tc>
        <w:tc>
          <w:tcPr>
            <w:tcW w:w="3731" w:type="dxa"/>
          </w:tcPr>
          <w:p w:rsidR="002A68C4" w:rsidRDefault="001C3859">
            <w:pPr>
              <w:keepNext/>
            </w:pPr>
            <w:r>
              <w:t>A little less unemployment</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5</w:t>
            </w:r>
          </w:p>
        </w:tc>
        <w:tc>
          <w:tcPr>
            <w:tcW w:w="361" w:type="dxa"/>
          </w:tcPr>
          <w:p w:rsidR="002A68C4" w:rsidRDefault="001C3859">
            <w:pPr>
              <w:keepNext/>
            </w:pPr>
            <w:r>
              <w:t>○</w:t>
            </w:r>
          </w:p>
        </w:tc>
        <w:tc>
          <w:tcPr>
            <w:tcW w:w="3731" w:type="dxa"/>
          </w:tcPr>
          <w:p w:rsidR="002A68C4" w:rsidRDefault="001C3859">
            <w:pPr>
              <w:keepNext/>
            </w:pPr>
            <w:r>
              <w:t>Much less unemployment</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6</w:t>
            </w:r>
          </w:p>
        </w:tc>
        <w:tc>
          <w:tcPr>
            <w:tcW w:w="361" w:type="dxa"/>
          </w:tcPr>
          <w:p w:rsidR="002A68C4" w:rsidRDefault="001C3859">
            <w:pPr>
              <w:keepNext/>
            </w:pPr>
            <w:r>
              <w:t>○</w:t>
            </w:r>
          </w:p>
        </w:tc>
        <w:tc>
          <w:tcPr>
            <w:tcW w:w="3731" w:type="dxa"/>
          </w:tcPr>
          <w:p w:rsidR="002A68C4" w:rsidRDefault="001C3859">
            <w:pPr>
              <w:keepNext/>
            </w:pPr>
            <w:r>
              <w:t>Don't know</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 xml:space="preserve">Admin/Not </w:t>
            </w:r>
            <w:r>
              <w:rPr>
                <w:i/>
              </w:rPr>
              <w:t>Shown</w:t>
            </w:r>
          </w:p>
        </w:tc>
      </w:tr>
    </w:tbl>
    <w:p w:rsidR="002A68C4" w:rsidRDefault="002A68C4">
      <w:pPr>
        <w:pStyle w:val="GQuestionSpacer"/>
      </w:pPr>
    </w:p>
    <w:p w:rsidR="002A68C4" w:rsidRDefault="001C3859">
      <w:pPr>
        <w:pStyle w:val="GPage"/>
      </w:pPr>
      <w:bookmarkStart w:id="1947" w:name="_Toc266972015"/>
      <w:r>
        <w:t>Page: p6903q1</w:t>
      </w:r>
      <w:bookmarkEnd w:id="1947"/>
    </w:p>
    <w:tbl>
      <w:tblPr>
        <w:tblStyle w:val="GQuestionCommonProperties"/>
        <w:tblW w:w="0" w:type="auto"/>
        <w:tblInd w:w="0" w:type="dxa"/>
        <w:tblCellMar>
          <w:top w:w="0" w:type="dxa"/>
          <w:left w:w="0" w:type="dxa"/>
          <w:bottom w:w="0" w:type="dxa"/>
          <w:right w:w="0" w:type="dxa"/>
        </w:tblCellMar>
        <w:tblLook w:val="04A0"/>
      </w:tblPr>
      <w:tblGrid>
        <w:gridCol w:w="6537"/>
        <w:gridCol w:w="2319"/>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lastRenderedPageBreak/>
              <w:fldChar w:fldCharType="begin"/>
            </w:r>
            <w:r w:rsidR="001C3859">
              <w:instrText xml:space="preserve">TC </w:instrText>
            </w:r>
            <w:bookmarkStart w:id="1948" w:name="_Toc266972016"/>
            <w:r w:rsidR="001C3859">
              <w:instrText>p6903q1</w:instrText>
            </w:r>
            <w:bookmarkEnd w:id="1948"/>
            <w:r w:rsidR="001C3859">
              <w:instrText xml:space="preserve"> \l 2 \f a</w:instrText>
            </w:r>
            <w:r>
              <w:fldChar w:fldCharType="end"/>
            </w:r>
            <w:r w:rsidR="001C3859">
              <w:rPr>
                <w:rStyle w:val="GVariableName"/>
              </w:rPr>
              <w:t>p6903q1</w:t>
            </w:r>
            <w:r w:rsidR="001C3859">
              <w:rPr>
                <w:i/>
              </w:rPr>
              <w:t>- Show all respondents/required</w:t>
            </w:r>
          </w:p>
        </w:tc>
        <w:tc>
          <w:tcPr>
            <w:tcW w:w="0" w:type="auto"/>
            <w:shd w:val="clear" w:color="auto" w:fill="D0D0D0"/>
            <w:vAlign w:val="bottom"/>
          </w:tcPr>
          <w:p w:rsidR="002A68C4" w:rsidRDefault="001C3859">
            <w:pPr>
              <w:keepNext/>
              <w:jc w:val="right"/>
            </w:pPr>
            <w:r>
              <w:t>SINGLE CHOICE</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Would you say that OVER THE PAST YEAR, inflation has</w:t>
            </w:r>
            <w:proofErr w:type="gramStart"/>
            <w:r>
              <w:rPr>
                <w:b/>
              </w:rPr>
              <w:t>...</w:t>
            </w:r>
            <w:proofErr w:type="gramEnd"/>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Order as shown</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Become much better</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Become a little better</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Stayed the same</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4</w:t>
            </w:r>
          </w:p>
        </w:tc>
        <w:tc>
          <w:tcPr>
            <w:tcW w:w="361" w:type="dxa"/>
          </w:tcPr>
          <w:p w:rsidR="002A68C4" w:rsidRDefault="001C3859">
            <w:pPr>
              <w:keepNext/>
            </w:pPr>
            <w:r>
              <w:t>○</w:t>
            </w:r>
          </w:p>
        </w:tc>
        <w:tc>
          <w:tcPr>
            <w:tcW w:w="3731" w:type="dxa"/>
          </w:tcPr>
          <w:p w:rsidR="002A68C4" w:rsidRDefault="001C3859">
            <w:pPr>
              <w:keepNext/>
            </w:pPr>
            <w:r>
              <w:t>Become a little worse</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5</w:t>
            </w:r>
          </w:p>
        </w:tc>
        <w:tc>
          <w:tcPr>
            <w:tcW w:w="361" w:type="dxa"/>
          </w:tcPr>
          <w:p w:rsidR="002A68C4" w:rsidRDefault="001C3859">
            <w:pPr>
              <w:keepNext/>
            </w:pPr>
            <w:r>
              <w:t>○</w:t>
            </w:r>
          </w:p>
        </w:tc>
        <w:tc>
          <w:tcPr>
            <w:tcW w:w="3731" w:type="dxa"/>
          </w:tcPr>
          <w:p w:rsidR="002A68C4" w:rsidRDefault="001C3859">
            <w:pPr>
              <w:keepNext/>
            </w:pPr>
            <w:r>
              <w:t>Become much worse</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6</w:t>
            </w:r>
          </w:p>
        </w:tc>
        <w:tc>
          <w:tcPr>
            <w:tcW w:w="361" w:type="dxa"/>
          </w:tcPr>
          <w:p w:rsidR="002A68C4" w:rsidRDefault="001C3859">
            <w:pPr>
              <w:keepNext/>
            </w:pPr>
            <w:r>
              <w:t>○</w:t>
            </w:r>
          </w:p>
        </w:tc>
        <w:tc>
          <w:tcPr>
            <w:tcW w:w="3731" w:type="dxa"/>
          </w:tcPr>
          <w:p w:rsidR="002A68C4" w:rsidRDefault="001C3859">
            <w:pPr>
              <w:keepNext/>
            </w:pPr>
            <w:r>
              <w:t>Don't know</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p w:rsidR="002A68C4" w:rsidRDefault="001C3859">
      <w:pPr>
        <w:pStyle w:val="GPage"/>
      </w:pPr>
      <w:bookmarkStart w:id="1949" w:name="_Toc266972017"/>
      <w:r>
        <w:t>Page: p6904q1</w:t>
      </w:r>
      <w:bookmarkEnd w:id="1949"/>
    </w:p>
    <w:tbl>
      <w:tblPr>
        <w:tblStyle w:val="GQuestionCommonProperties"/>
        <w:tblW w:w="0" w:type="auto"/>
        <w:tblInd w:w="0" w:type="dxa"/>
        <w:tblCellMar>
          <w:top w:w="0" w:type="dxa"/>
          <w:left w:w="0" w:type="dxa"/>
          <w:bottom w:w="0" w:type="dxa"/>
          <w:right w:w="0" w:type="dxa"/>
        </w:tblCellMar>
        <w:tblLook w:val="04A0"/>
      </w:tblPr>
      <w:tblGrid>
        <w:gridCol w:w="6537"/>
        <w:gridCol w:w="2319"/>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fldChar w:fldCharType="begin"/>
            </w:r>
            <w:r w:rsidR="001C3859">
              <w:instrText xml:space="preserve">TC </w:instrText>
            </w:r>
            <w:bookmarkStart w:id="1950" w:name="_Toc266972018"/>
            <w:r w:rsidR="001C3859">
              <w:instrText>p6904q1</w:instrText>
            </w:r>
            <w:bookmarkEnd w:id="1950"/>
            <w:r w:rsidR="001C3859">
              <w:instrText xml:space="preserve"> \l 2 \f a</w:instrText>
            </w:r>
            <w:r>
              <w:fldChar w:fldCharType="end"/>
            </w:r>
            <w:r w:rsidR="001C3859">
              <w:rPr>
                <w:rStyle w:val="GVariableName"/>
              </w:rPr>
              <w:t>p6904q1</w:t>
            </w:r>
            <w:r w:rsidR="001C3859">
              <w:rPr>
                <w:i/>
              </w:rPr>
              <w:t>- Show all respondents/required</w:t>
            </w:r>
          </w:p>
        </w:tc>
        <w:tc>
          <w:tcPr>
            <w:tcW w:w="0" w:type="auto"/>
            <w:shd w:val="clear" w:color="auto" w:fill="D0D0D0"/>
            <w:vAlign w:val="bottom"/>
          </w:tcPr>
          <w:p w:rsidR="002A68C4" w:rsidRDefault="001C3859">
            <w:pPr>
              <w:keepNext/>
              <w:jc w:val="right"/>
            </w:pPr>
            <w:r>
              <w:t>SINGLE CHOICE</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 xml:space="preserve">Now thinking about the future and the </w:t>
            </w:r>
            <w:r>
              <w:rPr>
                <w:b/>
              </w:rPr>
              <w:t>level of inflation, in your opinion, the COMING 12 MONTHS will bring...</w:t>
            </w:r>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Order as shown</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Much higher inflation</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Slightly higher inflation</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About the same inflation</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4</w:t>
            </w:r>
          </w:p>
        </w:tc>
        <w:tc>
          <w:tcPr>
            <w:tcW w:w="361" w:type="dxa"/>
          </w:tcPr>
          <w:p w:rsidR="002A68C4" w:rsidRDefault="001C3859">
            <w:pPr>
              <w:keepNext/>
            </w:pPr>
            <w:r>
              <w:t>○</w:t>
            </w:r>
          </w:p>
        </w:tc>
        <w:tc>
          <w:tcPr>
            <w:tcW w:w="3731" w:type="dxa"/>
          </w:tcPr>
          <w:p w:rsidR="002A68C4" w:rsidRDefault="001C3859">
            <w:pPr>
              <w:keepNext/>
            </w:pPr>
            <w:r>
              <w:t>Slightly lower inflation</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5</w:t>
            </w:r>
          </w:p>
        </w:tc>
        <w:tc>
          <w:tcPr>
            <w:tcW w:w="361" w:type="dxa"/>
          </w:tcPr>
          <w:p w:rsidR="002A68C4" w:rsidRDefault="001C3859">
            <w:pPr>
              <w:keepNext/>
            </w:pPr>
            <w:r>
              <w:t>○</w:t>
            </w:r>
          </w:p>
        </w:tc>
        <w:tc>
          <w:tcPr>
            <w:tcW w:w="3731" w:type="dxa"/>
          </w:tcPr>
          <w:p w:rsidR="002A68C4" w:rsidRDefault="001C3859">
            <w:pPr>
              <w:keepNext/>
            </w:pPr>
            <w:r>
              <w:t>Much lower inflation</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6</w:t>
            </w:r>
          </w:p>
        </w:tc>
        <w:tc>
          <w:tcPr>
            <w:tcW w:w="361" w:type="dxa"/>
          </w:tcPr>
          <w:p w:rsidR="002A68C4" w:rsidRDefault="001C3859">
            <w:pPr>
              <w:keepNext/>
            </w:pPr>
            <w:r>
              <w:t>○</w:t>
            </w:r>
          </w:p>
        </w:tc>
        <w:tc>
          <w:tcPr>
            <w:tcW w:w="3731" w:type="dxa"/>
          </w:tcPr>
          <w:p w:rsidR="002A68C4" w:rsidRDefault="001C3859">
            <w:pPr>
              <w:keepNext/>
            </w:pPr>
            <w:r>
              <w:t>Don't know</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p w:rsidR="002A68C4" w:rsidRDefault="001C3859">
      <w:pPr>
        <w:pStyle w:val="GPage"/>
      </w:pPr>
      <w:bookmarkStart w:id="1951" w:name="_Toc266972019"/>
      <w:r>
        <w:t>Page: p6905q1</w:t>
      </w:r>
      <w:bookmarkEnd w:id="1951"/>
    </w:p>
    <w:tbl>
      <w:tblPr>
        <w:tblStyle w:val="GQuestionCommonProperties"/>
        <w:tblW w:w="0" w:type="auto"/>
        <w:tblInd w:w="0" w:type="dxa"/>
        <w:tblCellMar>
          <w:top w:w="0" w:type="dxa"/>
          <w:left w:w="0" w:type="dxa"/>
          <w:bottom w:w="0" w:type="dxa"/>
          <w:right w:w="0" w:type="dxa"/>
        </w:tblCellMar>
        <w:tblLook w:val="04A0"/>
      </w:tblPr>
      <w:tblGrid>
        <w:gridCol w:w="6537"/>
        <w:gridCol w:w="2319"/>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fldChar w:fldCharType="begin"/>
            </w:r>
            <w:r w:rsidR="001C3859">
              <w:instrText xml:space="preserve">TC </w:instrText>
            </w:r>
            <w:bookmarkStart w:id="1952" w:name="_Toc266972020"/>
            <w:r w:rsidR="001C3859">
              <w:instrText>p6905q1</w:instrText>
            </w:r>
            <w:bookmarkEnd w:id="1952"/>
            <w:r w:rsidR="001C3859">
              <w:instrText xml:space="preserve"> \l 2 \f a</w:instrText>
            </w:r>
            <w:r>
              <w:fldChar w:fldCharType="end"/>
            </w:r>
            <w:r w:rsidR="001C3859">
              <w:rPr>
                <w:rStyle w:val="GVariableName"/>
              </w:rPr>
              <w:t>p6905q1</w:t>
            </w:r>
            <w:r w:rsidR="001C3859">
              <w:rPr>
                <w:i/>
              </w:rPr>
              <w:t>- Show all respondents/required</w:t>
            </w:r>
          </w:p>
        </w:tc>
        <w:tc>
          <w:tcPr>
            <w:tcW w:w="0" w:type="auto"/>
            <w:shd w:val="clear" w:color="auto" w:fill="D0D0D0"/>
            <w:vAlign w:val="bottom"/>
          </w:tcPr>
          <w:p w:rsidR="002A68C4" w:rsidRDefault="001C3859">
            <w:pPr>
              <w:keepNext/>
              <w:jc w:val="right"/>
            </w:pPr>
            <w:r>
              <w:t>SINGLE CHOICE</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 xml:space="preserve">And what about housing prices in the country as a whole?  During the NEXT 12 MONTHS, in your opinion, </w:t>
            </w:r>
            <w:r>
              <w:rPr>
                <w:b/>
              </w:rPr>
              <w:t>housing prices in general will...</w:t>
            </w:r>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Order as shown</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Be much higher</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Be slightly higher</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Stay about the same</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4</w:t>
            </w:r>
          </w:p>
        </w:tc>
        <w:tc>
          <w:tcPr>
            <w:tcW w:w="361" w:type="dxa"/>
          </w:tcPr>
          <w:p w:rsidR="002A68C4" w:rsidRDefault="001C3859">
            <w:pPr>
              <w:keepNext/>
            </w:pPr>
            <w:r>
              <w:t>○</w:t>
            </w:r>
          </w:p>
        </w:tc>
        <w:tc>
          <w:tcPr>
            <w:tcW w:w="3731" w:type="dxa"/>
          </w:tcPr>
          <w:p w:rsidR="002A68C4" w:rsidRDefault="001C3859">
            <w:pPr>
              <w:keepNext/>
            </w:pPr>
            <w:r>
              <w:t>Be slightly lower</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5</w:t>
            </w:r>
          </w:p>
        </w:tc>
        <w:tc>
          <w:tcPr>
            <w:tcW w:w="361" w:type="dxa"/>
          </w:tcPr>
          <w:p w:rsidR="002A68C4" w:rsidRDefault="001C3859">
            <w:pPr>
              <w:keepNext/>
            </w:pPr>
            <w:r>
              <w:t>○</w:t>
            </w:r>
          </w:p>
        </w:tc>
        <w:tc>
          <w:tcPr>
            <w:tcW w:w="3731" w:type="dxa"/>
          </w:tcPr>
          <w:p w:rsidR="002A68C4" w:rsidRDefault="001C3859">
            <w:pPr>
              <w:keepNext/>
            </w:pPr>
            <w:r>
              <w:t>Be much lower</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6</w:t>
            </w:r>
          </w:p>
        </w:tc>
        <w:tc>
          <w:tcPr>
            <w:tcW w:w="361" w:type="dxa"/>
          </w:tcPr>
          <w:p w:rsidR="002A68C4" w:rsidRDefault="001C3859">
            <w:pPr>
              <w:keepNext/>
            </w:pPr>
            <w:r>
              <w:t>○</w:t>
            </w:r>
          </w:p>
        </w:tc>
        <w:tc>
          <w:tcPr>
            <w:tcW w:w="3731" w:type="dxa"/>
          </w:tcPr>
          <w:p w:rsidR="002A68C4" w:rsidRDefault="001C3859">
            <w:pPr>
              <w:keepNext/>
            </w:pPr>
            <w:r>
              <w:t>Don't know</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p w:rsidR="002A68C4" w:rsidRDefault="001C3859">
      <w:pPr>
        <w:pStyle w:val="GPage"/>
      </w:pPr>
      <w:bookmarkStart w:id="1953" w:name="_Toc266972021"/>
      <w:r>
        <w:t xml:space="preserve">Page: </w:t>
      </w:r>
      <w:r>
        <w:t>p6906q1</w:t>
      </w:r>
      <w:bookmarkEnd w:id="1953"/>
    </w:p>
    <w:tbl>
      <w:tblPr>
        <w:tblStyle w:val="GQuestionCommonProperties"/>
        <w:tblW w:w="0" w:type="auto"/>
        <w:tblInd w:w="0" w:type="dxa"/>
        <w:tblCellMar>
          <w:top w:w="0" w:type="dxa"/>
          <w:left w:w="0" w:type="dxa"/>
          <w:bottom w:w="0" w:type="dxa"/>
          <w:right w:w="0" w:type="dxa"/>
        </w:tblCellMar>
        <w:tblLook w:val="04A0"/>
      </w:tblPr>
      <w:tblGrid>
        <w:gridCol w:w="6537"/>
        <w:gridCol w:w="2319"/>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lastRenderedPageBreak/>
              <w:fldChar w:fldCharType="begin"/>
            </w:r>
            <w:r w:rsidR="001C3859">
              <w:instrText xml:space="preserve">TC </w:instrText>
            </w:r>
            <w:bookmarkStart w:id="1954" w:name="_Toc266972022"/>
            <w:r w:rsidR="001C3859">
              <w:instrText>p6906q1</w:instrText>
            </w:r>
            <w:bookmarkEnd w:id="1954"/>
            <w:r w:rsidR="001C3859">
              <w:instrText xml:space="preserve"> \l 2 \f a</w:instrText>
            </w:r>
            <w:r>
              <w:fldChar w:fldCharType="end"/>
            </w:r>
            <w:r w:rsidR="001C3859">
              <w:rPr>
                <w:rStyle w:val="GVariableName"/>
              </w:rPr>
              <w:t>p6906q1</w:t>
            </w:r>
            <w:r w:rsidR="001C3859">
              <w:rPr>
                <w:i/>
              </w:rPr>
              <w:t>- Show all respondents/required</w:t>
            </w:r>
          </w:p>
        </w:tc>
        <w:tc>
          <w:tcPr>
            <w:tcW w:w="0" w:type="auto"/>
            <w:shd w:val="clear" w:color="auto" w:fill="D0D0D0"/>
            <w:vAlign w:val="bottom"/>
          </w:tcPr>
          <w:p w:rsidR="002A68C4" w:rsidRDefault="001C3859">
            <w:pPr>
              <w:keepNext/>
              <w:jc w:val="right"/>
            </w:pPr>
            <w:r>
              <w:t>SINGLE CHOICE</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Now think about the neighbourhood in which you live.  In your opinion, during the NEXT 12 MONTHS housing prices in your neighbourhood will...</w:t>
            </w:r>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Order as shown</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Be much</w:t>
            </w:r>
            <w:r>
              <w:t xml:space="preserve"> higher</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Be slightly higher</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Stay about the same</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4</w:t>
            </w:r>
          </w:p>
        </w:tc>
        <w:tc>
          <w:tcPr>
            <w:tcW w:w="361" w:type="dxa"/>
          </w:tcPr>
          <w:p w:rsidR="002A68C4" w:rsidRDefault="001C3859">
            <w:pPr>
              <w:keepNext/>
            </w:pPr>
            <w:r>
              <w:t>○</w:t>
            </w:r>
          </w:p>
        </w:tc>
        <w:tc>
          <w:tcPr>
            <w:tcW w:w="3731" w:type="dxa"/>
          </w:tcPr>
          <w:p w:rsidR="002A68C4" w:rsidRDefault="001C3859">
            <w:pPr>
              <w:keepNext/>
            </w:pPr>
            <w:r>
              <w:t>Be slightly lower</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5</w:t>
            </w:r>
          </w:p>
        </w:tc>
        <w:tc>
          <w:tcPr>
            <w:tcW w:w="361" w:type="dxa"/>
          </w:tcPr>
          <w:p w:rsidR="002A68C4" w:rsidRDefault="001C3859">
            <w:pPr>
              <w:keepNext/>
            </w:pPr>
            <w:r>
              <w:t>○</w:t>
            </w:r>
          </w:p>
        </w:tc>
        <w:tc>
          <w:tcPr>
            <w:tcW w:w="3731" w:type="dxa"/>
          </w:tcPr>
          <w:p w:rsidR="002A68C4" w:rsidRDefault="001C3859">
            <w:pPr>
              <w:keepNext/>
            </w:pPr>
            <w:r>
              <w:t>Be much lower</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6</w:t>
            </w:r>
          </w:p>
        </w:tc>
        <w:tc>
          <w:tcPr>
            <w:tcW w:w="361" w:type="dxa"/>
          </w:tcPr>
          <w:p w:rsidR="002A68C4" w:rsidRDefault="001C3859">
            <w:pPr>
              <w:keepNext/>
            </w:pPr>
            <w:r>
              <w:t>○</w:t>
            </w:r>
          </w:p>
        </w:tc>
        <w:tc>
          <w:tcPr>
            <w:tcW w:w="3731" w:type="dxa"/>
          </w:tcPr>
          <w:p w:rsidR="002A68C4" w:rsidRDefault="001C3859">
            <w:pPr>
              <w:keepNext/>
            </w:pPr>
            <w:r>
              <w:t>Don't know</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p w:rsidR="002A68C4" w:rsidRDefault="001C3859">
      <w:pPr>
        <w:pStyle w:val="GPage"/>
      </w:pPr>
      <w:bookmarkStart w:id="1955" w:name="_Toc266972023"/>
      <w:r>
        <w:t>Page: p6907q1</w:t>
      </w:r>
      <w:bookmarkEnd w:id="1955"/>
    </w:p>
    <w:tbl>
      <w:tblPr>
        <w:tblStyle w:val="GQuestionCommonProperties"/>
        <w:tblW w:w="0" w:type="auto"/>
        <w:tblInd w:w="0" w:type="dxa"/>
        <w:tblCellMar>
          <w:top w:w="0" w:type="dxa"/>
          <w:left w:w="0" w:type="dxa"/>
          <w:bottom w:w="0" w:type="dxa"/>
          <w:right w:w="0" w:type="dxa"/>
        </w:tblCellMar>
        <w:tblLook w:val="04A0"/>
      </w:tblPr>
      <w:tblGrid>
        <w:gridCol w:w="6537"/>
        <w:gridCol w:w="2319"/>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fldChar w:fldCharType="begin"/>
            </w:r>
            <w:r w:rsidR="001C3859">
              <w:instrText xml:space="preserve">TC </w:instrText>
            </w:r>
            <w:bookmarkStart w:id="1956" w:name="_Toc266972024"/>
            <w:r w:rsidR="001C3859">
              <w:instrText>p6907q1</w:instrText>
            </w:r>
            <w:bookmarkEnd w:id="1956"/>
            <w:r w:rsidR="001C3859">
              <w:instrText xml:space="preserve"> \l 2 \f a</w:instrText>
            </w:r>
            <w:r>
              <w:fldChar w:fldCharType="end"/>
            </w:r>
            <w:r w:rsidR="001C3859">
              <w:rPr>
                <w:rStyle w:val="GVariableName"/>
              </w:rPr>
              <w:t>p6907q1</w:t>
            </w:r>
            <w:r w:rsidR="001C3859">
              <w:rPr>
                <w:i/>
              </w:rPr>
              <w:t>- Show all respondents/required</w:t>
            </w:r>
          </w:p>
        </w:tc>
        <w:tc>
          <w:tcPr>
            <w:tcW w:w="0" w:type="auto"/>
            <w:shd w:val="clear" w:color="auto" w:fill="D0D0D0"/>
            <w:vAlign w:val="bottom"/>
          </w:tcPr>
          <w:p w:rsidR="002A68C4" w:rsidRDefault="001C3859">
            <w:pPr>
              <w:keepNext/>
              <w:jc w:val="right"/>
            </w:pPr>
            <w:r>
              <w:t>SINGLE CHOICE</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About the big things people buy for their homes--such as furniture, kitchen appliances, televisions, and things like that. Generally speaking, do you think now is a good or a bad time for people to buy major household items?</w:t>
            </w:r>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Order as shown</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Good time to buy</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Bad time to buy</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Neither good nor bad time to buy</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4</w:t>
            </w:r>
          </w:p>
        </w:tc>
        <w:tc>
          <w:tcPr>
            <w:tcW w:w="361" w:type="dxa"/>
          </w:tcPr>
          <w:p w:rsidR="002A68C4" w:rsidRDefault="001C3859">
            <w:pPr>
              <w:keepNext/>
            </w:pPr>
            <w:r>
              <w:t>○</w:t>
            </w:r>
          </w:p>
        </w:tc>
        <w:tc>
          <w:tcPr>
            <w:tcW w:w="3731" w:type="dxa"/>
          </w:tcPr>
          <w:p w:rsidR="002A68C4" w:rsidRDefault="001C3859">
            <w:pPr>
              <w:keepNext/>
            </w:pPr>
            <w:r>
              <w:t>Don't know</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p w:rsidR="002A68C4" w:rsidRDefault="001C3859">
      <w:pPr>
        <w:pStyle w:val="GPage"/>
      </w:pPr>
      <w:bookmarkStart w:id="1957" w:name="_Toc266972025"/>
      <w:r>
        <w:t>Page: p6908q1</w:t>
      </w:r>
      <w:bookmarkEnd w:id="1957"/>
    </w:p>
    <w:tbl>
      <w:tblPr>
        <w:tblStyle w:val="GQuestionCommonProperties"/>
        <w:tblW w:w="0" w:type="auto"/>
        <w:tblInd w:w="0" w:type="dxa"/>
        <w:tblCellMar>
          <w:top w:w="0" w:type="dxa"/>
          <w:left w:w="0" w:type="dxa"/>
          <w:bottom w:w="0" w:type="dxa"/>
          <w:right w:w="0" w:type="dxa"/>
        </w:tblCellMar>
        <w:tblLook w:val="04A0"/>
      </w:tblPr>
      <w:tblGrid>
        <w:gridCol w:w="6537"/>
        <w:gridCol w:w="2319"/>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fldChar w:fldCharType="begin"/>
            </w:r>
            <w:r w:rsidR="001C3859">
              <w:instrText xml:space="preserve">TC </w:instrText>
            </w:r>
            <w:bookmarkStart w:id="1958" w:name="_Toc266972026"/>
            <w:r w:rsidR="001C3859">
              <w:instrText>p6908q1</w:instrText>
            </w:r>
            <w:bookmarkEnd w:id="1958"/>
            <w:r w:rsidR="001C3859">
              <w:instrText xml:space="preserve"> \l 2 \f a</w:instrText>
            </w:r>
            <w:r>
              <w:fldChar w:fldCharType="end"/>
            </w:r>
            <w:r w:rsidR="001C3859">
              <w:rPr>
                <w:rStyle w:val="GVariableName"/>
              </w:rPr>
              <w:t>p6908q1</w:t>
            </w:r>
            <w:r w:rsidR="001C3859">
              <w:rPr>
                <w:i/>
              </w:rPr>
              <w:t>- Show all respondents/required</w:t>
            </w:r>
          </w:p>
        </w:tc>
        <w:tc>
          <w:tcPr>
            <w:tcW w:w="0" w:type="auto"/>
            <w:shd w:val="clear" w:color="auto" w:fill="D0D0D0"/>
            <w:vAlign w:val="bottom"/>
          </w:tcPr>
          <w:p w:rsidR="002A68C4" w:rsidRDefault="001C3859">
            <w:pPr>
              <w:keepNext/>
              <w:jc w:val="right"/>
            </w:pPr>
            <w:r>
              <w:t>SINGLE CHOICE</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Generally, would you say that energy prices in this country are</w:t>
            </w:r>
            <w:proofErr w:type="gramStart"/>
            <w:r>
              <w:rPr>
                <w:b/>
              </w:rPr>
              <w:t>...</w:t>
            </w:r>
            <w:proofErr w:type="gramEnd"/>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Order as shown</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Rising a lot</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Rising somewhat</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Staying about the same</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4</w:t>
            </w:r>
          </w:p>
        </w:tc>
        <w:tc>
          <w:tcPr>
            <w:tcW w:w="361" w:type="dxa"/>
          </w:tcPr>
          <w:p w:rsidR="002A68C4" w:rsidRDefault="001C3859">
            <w:pPr>
              <w:keepNext/>
            </w:pPr>
            <w:r>
              <w:t>○</w:t>
            </w:r>
          </w:p>
        </w:tc>
        <w:tc>
          <w:tcPr>
            <w:tcW w:w="3731" w:type="dxa"/>
          </w:tcPr>
          <w:p w:rsidR="002A68C4" w:rsidRDefault="001C3859">
            <w:pPr>
              <w:keepNext/>
            </w:pPr>
            <w:r>
              <w:t>Falling somewhat</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5</w:t>
            </w:r>
          </w:p>
        </w:tc>
        <w:tc>
          <w:tcPr>
            <w:tcW w:w="361" w:type="dxa"/>
          </w:tcPr>
          <w:p w:rsidR="002A68C4" w:rsidRDefault="001C3859">
            <w:pPr>
              <w:keepNext/>
            </w:pPr>
            <w:r>
              <w:t>○</w:t>
            </w:r>
          </w:p>
        </w:tc>
        <w:tc>
          <w:tcPr>
            <w:tcW w:w="3731" w:type="dxa"/>
          </w:tcPr>
          <w:p w:rsidR="002A68C4" w:rsidRDefault="001C3859">
            <w:pPr>
              <w:keepNext/>
            </w:pPr>
            <w:r>
              <w:t>Falling a lot</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6</w:t>
            </w:r>
          </w:p>
        </w:tc>
        <w:tc>
          <w:tcPr>
            <w:tcW w:w="361" w:type="dxa"/>
          </w:tcPr>
          <w:p w:rsidR="002A68C4" w:rsidRDefault="001C3859">
            <w:pPr>
              <w:keepNext/>
            </w:pPr>
            <w:r>
              <w:t>○</w:t>
            </w:r>
          </w:p>
        </w:tc>
        <w:tc>
          <w:tcPr>
            <w:tcW w:w="3731" w:type="dxa"/>
          </w:tcPr>
          <w:p w:rsidR="002A68C4" w:rsidRDefault="001C3859">
            <w:pPr>
              <w:keepNext/>
            </w:pPr>
            <w:r>
              <w:t>Don't know</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p w:rsidR="002A68C4" w:rsidRDefault="001C3859">
      <w:pPr>
        <w:pStyle w:val="GPage"/>
      </w:pPr>
      <w:bookmarkStart w:id="1959" w:name="_Toc266972027"/>
      <w:r>
        <w:t>Page: p770q1</w:t>
      </w:r>
      <w:bookmarkEnd w:id="1959"/>
    </w:p>
    <w:tbl>
      <w:tblPr>
        <w:tblStyle w:val="GQuestionCommonProperties"/>
        <w:tblW w:w="0" w:type="auto"/>
        <w:tblInd w:w="0" w:type="dxa"/>
        <w:tblCellMar>
          <w:top w:w="0" w:type="dxa"/>
          <w:left w:w="0" w:type="dxa"/>
          <w:bottom w:w="0" w:type="dxa"/>
          <w:right w:w="0" w:type="dxa"/>
        </w:tblCellMar>
        <w:tblLook w:val="04A0"/>
      </w:tblPr>
      <w:tblGrid>
        <w:gridCol w:w="6472"/>
        <w:gridCol w:w="2384"/>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lastRenderedPageBreak/>
              <w:fldChar w:fldCharType="begin"/>
            </w:r>
            <w:r w:rsidR="001C3859">
              <w:instrText xml:space="preserve">TC </w:instrText>
            </w:r>
            <w:bookmarkStart w:id="1960" w:name="_Toc266972028"/>
            <w:r w:rsidR="001C3859">
              <w:instrText>p770q1</w:instrText>
            </w:r>
            <w:bookmarkEnd w:id="1960"/>
            <w:r w:rsidR="001C3859">
              <w:instrText xml:space="preserve"> \l 2 \f a</w:instrText>
            </w:r>
            <w:r>
              <w:fldChar w:fldCharType="end"/>
            </w:r>
            <w:r w:rsidR="001C3859">
              <w:rPr>
                <w:rStyle w:val="GVariableName"/>
              </w:rPr>
              <w:t>p770q1</w:t>
            </w:r>
            <w:r w:rsidR="001C3859">
              <w:rPr>
                <w:i/>
              </w:rPr>
              <w:t>- Show all respondents/required</w:t>
            </w:r>
          </w:p>
        </w:tc>
        <w:tc>
          <w:tcPr>
            <w:tcW w:w="0" w:type="auto"/>
            <w:shd w:val="clear" w:color="auto" w:fill="D0D0D0"/>
            <w:vAlign w:val="bottom"/>
          </w:tcPr>
          <w:p w:rsidR="002A68C4" w:rsidRDefault="001C3859">
            <w:pPr>
              <w:keepNext/>
              <w:jc w:val="right"/>
            </w:pPr>
            <w:r>
              <w:t>SINGLE CHOICE</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Generally speaking, do you think of yourself as Labour, Conservative, Liberal Democrat or what?</w:t>
            </w:r>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Order as shown</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Labour</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Conservative</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Liberal Democrat</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4</w:t>
            </w:r>
          </w:p>
        </w:tc>
        <w:tc>
          <w:tcPr>
            <w:tcW w:w="361" w:type="dxa"/>
          </w:tcPr>
          <w:p w:rsidR="002A68C4" w:rsidRDefault="001C3859">
            <w:pPr>
              <w:keepNext/>
            </w:pPr>
            <w:r>
              <w:t>○</w:t>
            </w:r>
          </w:p>
        </w:tc>
        <w:tc>
          <w:tcPr>
            <w:tcW w:w="3731" w:type="dxa"/>
          </w:tcPr>
          <w:p w:rsidR="002A68C4" w:rsidRDefault="001C3859">
            <w:pPr>
              <w:keepNext/>
            </w:pPr>
            <w:r>
              <w:t>Scottish National Party (SNP)</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5</w:t>
            </w:r>
          </w:p>
        </w:tc>
        <w:tc>
          <w:tcPr>
            <w:tcW w:w="361" w:type="dxa"/>
          </w:tcPr>
          <w:p w:rsidR="002A68C4" w:rsidRDefault="001C3859">
            <w:pPr>
              <w:keepNext/>
            </w:pPr>
            <w:r>
              <w:t>○</w:t>
            </w:r>
          </w:p>
        </w:tc>
        <w:tc>
          <w:tcPr>
            <w:tcW w:w="3731" w:type="dxa"/>
          </w:tcPr>
          <w:p w:rsidR="002A68C4" w:rsidRDefault="001C3859">
            <w:pPr>
              <w:keepNext/>
            </w:pPr>
            <w:r>
              <w:t xml:space="preserve">Plaid </w:t>
            </w:r>
            <w:proofErr w:type="spellStart"/>
            <w:r>
              <w:t>Cymru</w:t>
            </w:r>
            <w:proofErr w:type="spellEnd"/>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6</w:t>
            </w:r>
          </w:p>
        </w:tc>
        <w:tc>
          <w:tcPr>
            <w:tcW w:w="361" w:type="dxa"/>
          </w:tcPr>
          <w:p w:rsidR="002A68C4" w:rsidRDefault="001C3859">
            <w:pPr>
              <w:keepNext/>
            </w:pPr>
            <w:r>
              <w:t>○</w:t>
            </w:r>
          </w:p>
        </w:tc>
        <w:tc>
          <w:tcPr>
            <w:tcW w:w="3731" w:type="dxa"/>
          </w:tcPr>
          <w:p w:rsidR="002A68C4" w:rsidRDefault="001C3859">
            <w:pPr>
              <w:keepNext/>
            </w:pPr>
            <w:r>
              <w:t>Green Party</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7</w:t>
            </w:r>
          </w:p>
        </w:tc>
        <w:tc>
          <w:tcPr>
            <w:tcW w:w="361" w:type="dxa"/>
          </w:tcPr>
          <w:p w:rsidR="002A68C4" w:rsidRDefault="001C3859">
            <w:pPr>
              <w:keepNext/>
            </w:pPr>
            <w:r>
              <w:t>○</w:t>
            </w:r>
          </w:p>
        </w:tc>
        <w:tc>
          <w:tcPr>
            <w:tcW w:w="3731" w:type="dxa"/>
          </w:tcPr>
          <w:p w:rsidR="002A68C4" w:rsidRDefault="001C3859">
            <w:pPr>
              <w:keepNext/>
            </w:pPr>
            <w:r>
              <w:t>United Kingdom Independence Party (UKIP)</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1C3859">
            <w:pPr>
              <w:keepNext/>
            </w:pPr>
            <w:r>
              <w:t>○</w:t>
            </w:r>
          </w:p>
        </w:tc>
        <w:tc>
          <w:tcPr>
            <w:tcW w:w="3731" w:type="dxa"/>
          </w:tcPr>
          <w:p w:rsidR="002A68C4" w:rsidRDefault="001C3859">
            <w:pPr>
              <w:keepNext/>
            </w:pPr>
            <w:r>
              <w:t>British National Party (BNP)</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1C3859">
            <w:pPr>
              <w:keepNext/>
            </w:pPr>
            <w:r>
              <w:t>○</w:t>
            </w:r>
          </w:p>
        </w:tc>
        <w:tc>
          <w:tcPr>
            <w:tcW w:w="3731" w:type="dxa"/>
          </w:tcPr>
          <w:p w:rsidR="002A68C4" w:rsidRDefault="001C3859">
            <w:pPr>
              <w:keepNext/>
            </w:pPr>
            <w:r>
              <w:t>Other</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10</w:t>
            </w:r>
          </w:p>
        </w:tc>
        <w:tc>
          <w:tcPr>
            <w:tcW w:w="361" w:type="dxa"/>
          </w:tcPr>
          <w:p w:rsidR="002A68C4" w:rsidRDefault="001C3859">
            <w:pPr>
              <w:keepNext/>
            </w:pPr>
            <w:r>
              <w:t>○</w:t>
            </w:r>
          </w:p>
        </w:tc>
        <w:tc>
          <w:tcPr>
            <w:tcW w:w="3731" w:type="dxa"/>
          </w:tcPr>
          <w:p w:rsidR="002A68C4" w:rsidRDefault="001C3859">
            <w:pPr>
              <w:keepNext/>
            </w:pPr>
            <w:r>
              <w:t>No - none</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11</w:t>
            </w:r>
          </w:p>
        </w:tc>
        <w:tc>
          <w:tcPr>
            <w:tcW w:w="361" w:type="dxa"/>
          </w:tcPr>
          <w:p w:rsidR="002A68C4" w:rsidRDefault="001C3859">
            <w:pPr>
              <w:keepNext/>
            </w:pPr>
            <w:r>
              <w:t>○</w:t>
            </w:r>
          </w:p>
        </w:tc>
        <w:tc>
          <w:tcPr>
            <w:tcW w:w="3731" w:type="dxa"/>
          </w:tcPr>
          <w:p w:rsidR="002A68C4" w:rsidRDefault="001C3859">
            <w:pPr>
              <w:keepNext/>
            </w:pPr>
            <w:r>
              <w:t>Don't know</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98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p w:rsidR="002A68C4" w:rsidRDefault="001C3859">
      <w:pPr>
        <w:pStyle w:val="GPage"/>
      </w:pPr>
      <w:bookmarkStart w:id="1961" w:name="_Toc266972029"/>
      <w:r>
        <w:t>Page: p775q1</w:t>
      </w:r>
      <w:bookmarkEnd w:id="1961"/>
    </w:p>
    <w:tbl>
      <w:tblPr>
        <w:tblStyle w:val="GQuestionCommonProperties"/>
        <w:tblW w:w="0" w:type="auto"/>
        <w:tblInd w:w="0" w:type="dxa"/>
        <w:tblCellMar>
          <w:top w:w="0" w:type="dxa"/>
          <w:left w:w="0" w:type="dxa"/>
          <w:bottom w:w="0" w:type="dxa"/>
          <w:right w:w="0" w:type="dxa"/>
        </w:tblCellMar>
        <w:tblLook w:val="04A0"/>
      </w:tblPr>
      <w:tblGrid>
        <w:gridCol w:w="6420"/>
        <w:gridCol w:w="2436"/>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fldChar w:fldCharType="begin"/>
            </w:r>
            <w:r w:rsidR="001C3859">
              <w:instrText xml:space="preserve">TC </w:instrText>
            </w:r>
            <w:bookmarkStart w:id="1962" w:name="_Toc266972030"/>
            <w:r w:rsidR="001C3859">
              <w:instrText>p775q1</w:instrText>
            </w:r>
            <w:bookmarkEnd w:id="1962"/>
            <w:r w:rsidR="001C3859">
              <w:instrText xml:space="preserve"> \l 2 \f a</w:instrText>
            </w:r>
            <w:r>
              <w:fldChar w:fldCharType="end"/>
            </w:r>
            <w:r w:rsidR="001C3859">
              <w:rPr>
                <w:rStyle w:val="GVariableName"/>
              </w:rPr>
              <w:t>p775q1</w:t>
            </w:r>
            <w:r w:rsidR="001C3859">
              <w:rPr>
                <w:i/>
              </w:rPr>
              <w:t>- Show if p770q1 == 9/required</w:t>
            </w:r>
          </w:p>
        </w:tc>
        <w:tc>
          <w:tcPr>
            <w:tcW w:w="0" w:type="auto"/>
            <w:shd w:val="clear" w:color="auto" w:fill="D0D0D0"/>
            <w:vAlign w:val="bottom"/>
          </w:tcPr>
          <w:p w:rsidR="002A68C4" w:rsidRDefault="001C3859">
            <w:pPr>
              <w:keepNext/>
              <w:jc w:val="right"/>
            </w:pPr>
            <w:r>
              <w:t>OPEN TEXTBOX</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 xml:space="preserve">You said you generally think of yourself as a little closer to an 'other' party. Please </w:t>
            </w:r>
            <w:proofErr w:type="spellStart"/>
            <w:r>
              <w:rPr>
                <w:b/>
              </w:rPr>
              <w:t>say</w:t>
            </w:r>
            <w:proofErr w:type="spellEnd"/>
            <w:r>
              <w:rPr>
                <w:b/>
              </w:rPr>
              <w:t xml:space="preserve"> here which party this is.</w:t>
            </w:r>
          </w:p>
        </w:tc>
      </w:tr>
    </w:tbl>
    <w:p w:rsidR="002A68C4" w:rsidRDefault="002A68C4">
      <w:pPr>
        <w:pStyle w:val="GQuestionSpacer"/>
        <w:keepNext/>
      </w:pPr>
    </w:p>
    <w:p w:rsidR="002A68C4" w:rsidRDefault="002A68C4">
      <w:pPr>
        <w:pStyle w:val="GQuestionSpacer"/>
      </w:pPr>
    </w:p>
    <w:p w:rsidR="002A68C4" w:rsidRDefault="001C3859">
      <w:pPr>
        <w:pStyle w:val="GPage"/>
      </w:pPr>
      <w:bookmarkStart w:id="1963" w:name="_Toc266972031"/>
      <w:r>
        <w:t>Page: p780q1</w:t>
      </w:r>
      <w:bookmarkEnd w:id="1963"/>
    </w:p>
    <w:tbl>
      <w:tblPr>
        <w:tblStyle w:val="GQuestionCommonProperties"/>
        <w:tblW w:w="0" w:type="auto"/>
        <w:tblInd w:w="0" w:type="dxa"/>
        <w:tblCellMar>
          <w:top w:w="0" w:type="dxa"/>
          <w:left w:w="0" w:type="dxa"/>
          <w:bottom w:w="0" w:type="dxa"/>
          <w:right w:w="0" w:type="dxa"/>
        </w:tblCellMar>
        <w:tblLook w:val="04A0"/>
      </w:tblPr>
      <w:tblGrid>
        <w:gridCol w:w="6638"/>
        <w:gridCol w:w="2218"/>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fldChar w:fldCharType="begin"/>
            </w:r>
            <w:r w:rsidR="001C3859">
              <w:instrText xml:space="preserve">TC </w:instrText>
            </w:r>
            <w:bookmarkStart w:id="1964" w:name="_Toc266972032"/>
            <w:r w:rsidR="001C3859">
              <w:instrText>p780q1</w:instrText>
            </w:r>
            <w:bookmarkEnd w:id="1964"/>
            <w:r w:rsidR="001C3859">
              <w:instrText xml:space="preserve"> \l 2 \f a</w:instrText>
            </w:r>
            <w:r>
              <w:fldChar w:fldCharType="end"/>
            </w:r>
            <w:r w:rsidR="001C3859">
              <w:rPr>
                <w:rStyle w:val="GVariableName"/>
              </w:rPr>
              <w:t>p780q1</w:t>
            </w:r>
            <w:r w:rsidR="001C3859">
              <w:rPr>
                <w:i/>
              </w:rPr>
              <w:t>- Show if p770q1 in [10,11]/required</w:t>
            </w:r>
          </w:p>
        </w:tc>
        <w:tc>
          <w:tcPr>
            <w:tcW w:w="0" w:type="auto"/>
            <w:shd w:val="clear" w:color="auto" w:fill="D0D0D0"/>
            <w:vAlign w:val="bottom"/>
          </w:tcPr>
          <w:p w:rsidR="002A68C4" w:rsidRDefault="001C3859">
            <w:pPr>
              <w:keepNext/>
              <w:jc w:val="right"/>
            </w:pPr>
            <w:r>
              <w:t>SINGLE CHOICE</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Do you generally think of yourself as a little closer to one of the parties than the others?  If yes, please indicate which party.</w:t>
            </w:r>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Order as shown</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Labour</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Conservative</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Liberal Democrat</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4</w:t>
            </w:r>
          </w:p>
        </w:tc>
        <w:tc>
          <w:tcPr>
            <w:tcW w:w="361" w:type="dxa"/>
          </w:tcPr>
          <w:p w:rsidR="002A68C4" w:rsidRDefault="001C3859">
            <w:pPr>
              <w:keepNext/>
            </w:pPr>
            <w:r>
              <w:t>○</w:t>
            </w:r>
          </w:p>
        </w:tc>
        <w:tc>
          <w:tcPr>
            <w:tcW w:w="3731" w:type="dxa"/>
          </w:tcPr>
          <w:p w:rsidR="002A68C4" w:rsidRDefault="001C3859">
            <w:pPr>
              <w:keepNext/>
            </w:pPr>
            <w:r>
              <w:t>Scottish National Party (SNP)</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5</w:t>
            </w:r>
          </w:p>
        </w:tc>
        <w:tc>
          <w:tcPr>
            <w:tcW w:w="361" w:type="dxa"/>
          </w:tcPr>
          <w:p w:rsidR="002A68C4" w:rsidRDefault="001C3859">
            <w:pPr>
              <w:keepNext/>
            </w:pPr>
            <w:r>
              <w:t>○</w:t>
            </w:r>
          </w:p>
        </w:tc>
        <w:tc>
          <w:tcPr>
            <w:tcW w:w="3731" w:type="dxa"/>
          </w:tcPr>
          <w:p w:rsidR="002A68C4" w:rsidRDefault="001C3859">
            <w:pPr>
              <w:keepNext/>
            </w:pPr>
            <w:r>
              <w:t xml:space="preserve">Plaid </w:t>
            </w:r>
            <w:proofErr w:type="spellStart"/>
            <w:r>
              <w:t>Cymru</w:t>
            </w:r>
            <w:proofErr w:type="spellEnd"/>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6</w:t>
            </w:r>
          </w:p>
        </w:tc>
        <w:tc>
          <w:tcPr>
            <w:tcW w:w="361" w:type="dxa"/>
          </w:tcPr>
          <w:p w:rsidR="002A68C4" w:rsidRDefault="001C3859">
            <w:pPr>
              <w:keepNext/>
            </w:pPr>
            <w:r>
              <w:t>○</w:t>
            </w:r>
          </w:p>
        </w:tc>
        <w:tc>
          <w:tcPr>
            <w:tcW w:w="3731" w:type="dxa"/>
          </w:tcPr>
          <w:p w:rsidR="002A68C4" w:rsidRDefault="001C3859">
            <w:pPr>
              <w:keepNext/>
            </w:pPr>
            <w:r>
              <w:t>Green Party</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7</w:t>
            </w:r>
          </w:p>
        </w:tc>
        <w:tc>
          <w:tcPr>
            <w:tcW w:w="361" w:type="dxa"/>
          </w:tcPr>
          <w:p w:rsidR="002A68C4" w:rsidRDefault="001C3859">
            <w:pPr>
              <w:keepNext/>
            </w:pPr>
            <w:r>
              <w:t>○</w:t>
            </w:r>
          </w:p>
        </w:tc>
        <w:tc>
          <w:tcPr>
            <w:tcW w:w="3731" w:type="dxa"/>
          </w:tcPr>
          <w:p w:rsidR="002A68C4" w:rsidRDefault="001C3859">
            <w:pPr>
              <w:keepNext/>
            </w:pPr>
            <w:r>
              <w:t>United Kingdom Independence Party (UKIP)</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1C3859">
            <w:pPr>
              <w:keepNext/>
            </w:pPr>
            <w:r>
              <w:t>○</w:t>
            </w:r>
          </w:p>
        </w:tc>
        <w:tc>
          <w:tcPr>
            <w:tcW w:w="3731" w:type="dxa"/>
          </w:tcPr>
          <w:p w:rsidR="002A68C4" w:rsidRDefault="001C3859">
            <w:pPr>
              <w:keepNext/>
            </w:pPr>
            <w:r>
              <w:t>British National Party (BNP)</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1C3859">
            <w:pPr>
              <w:keepNext/>
            </w:pPr>
            <w:r>
              <w:t>○</w:t>
            </w:r>
          </w:p>
        </w:tc>
        <w:tc>
          <w:tcPr>
            <w:tcW w:w="3731" w:type="dxa"/>
          </w:tcPr>
          <w:p w:rsidR="002A68C4" w:rsidRDefault="001C3859">
            <w:pPr>
              <w:keepNext/>
            </w:pPr>
            <w:r>
              <w:t>Other</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10</w:t>
            </w:r>
          </w:p>
        </w:tc>
        <w:tc>
          <w:tcPr>
            <w:tcW w:w="361" w:type="dxa"/>
          </w:tcPr>
          <w:p w:rsidR="002A68C4" w:rsidRDefault="001C3859">
            <w:pPr>
              <w:keepNext/>
            </w:pPr>
            <w:r>
              <w:t>○</w:t>
            </w:r>
          </w:p>
        </w:tc>
        <w:tc>
          <w:tcPr>
            <w:tcW w:w="3731" w:type="dxa"/>
          </w:tcPr>
          <w:p w:rsidR="002A68C4" w:rsidRDefault="001C3859">
            <w:pPr>
              <w:keepNext/>
            </w:pPr>
            <w:r>
              <w:t>No - None</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11</w:t>
            </w:r>
          </w:p>
        </w:tc>
        <w:tc>
          <w:tcPr>
            <w:tcW w:w="361" w:type="dxa"/>
          </w:tcPr>
          <w:p w:rsidR="002A68C4" w:rsidRDefault="001C3859">
            <w:pPr>
              <w:keepNext/>
            </w:pPr>
            <w:r>
              <w:t>○</w:t>
            </w:r>
          </w:p>
        </w:tc>
        <w:tc>
          <w:tcPr>
            <w:tcW w:w="3731" w:type="dxa"/>
          </w:tcPr>
          <w:p w:rsidR="002A68C4" w:rsidRDefault="001C3859">
            <w:pPr>
              <w:keepNext/>
            </w:pPr>
            <w:r>
              <w:t>Don't know</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98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p w:rsidR="002A68C4" w:rsidRDefault="001C3859">
      <w:pPr>
        <w:pStyle w:val="GPage"/>
      </w:pPr>
      <w:bookmarkStart w:id="1965" w:name="_Toc266972033"/>
      <w:r>
        <w:t>Page: p790q1</w:t>
      </w:r>
      <w:bookmarkEnd w:id="1965"/>
    </w:p>
    <w:tbl>
      <w:tblPr>
        <w:tblStyle w:val="GQuestionCommonProperties"/>
        <w:tblW w:w="0" w:type="auto"/>
        <w:tblInd w:w="0" w:type="dxa"/>
        <w:tblCellMar>
          <w:top w:w="0" w:type="dxa"/>
          <w:left w:w="0" w:type="dxa"/>
          <w:bottom w:w="0" w:type="dxa"/>
          <w:right w:w="0" w:type="dxa"/>
        </w:tblCellMar>
        <w:tblLook w:val="04A0"/>
      </w:tblPr>
      <w:tblGrid>
        <w:gridCol w:w="7119"/>
        <w:gridCol w:w="1737"/>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lastRenderedPageBreak/>
              <w:fldChar w:fldCharType="begin"/>
            </w:r>
            <w:r w:rsidR="001C3859">
              <w:instrText xml:space="preserve">TC </w:instrText>
            </w:r>
            <w:bookmarkStart w:id="1966" w:name="_Toc266972034"/>
            <w:r w:rsidR="001C3859">
              <w:instrText>p790q1</w:instrText>
            </w:r>
            <w:bookmarkEnd w:id="1966"/>
            <w:r w:rsidR="001C3859">
              <w:instrText xml:space="preserve"> \l 2 \f a</w:instrText>
            </w:r>
            <w:r>
              <w:fldChar w:fldCharType="end"/>
            </w:r>
            <w:r w:rsidR="001C3859">
              <w:rPr>
                <w:rStyle w:val="GVariableName"/>
              </w:rPr>
              <w:t>p790q1</w:t>
            </w:r>
            <w:r w:rsidR="001C3859">
              <w:rPr>
                <w:i/>
              </w:rPr>
              <w:t>- Show if p770q1 in [10,11] and p780q1 == 9/required</w:t>
            </w:r>
          </w:p>
        </w:tc>
        <w:tc>
          <w:tcPr>
            <w:tcW w:w="0" w:type="auto"/>
            <w:shd w:val="clear" w:color="auto" w:fill="D0D0D0"/>
            <w:vAlign w:val="bottom"/>
          </w:tcPr>
          <w:p w:rsidR="002A68C4" w:rsidRDefault="001C3859">
            <w:pPr>
              <w:keepNext/>
              <w:jc w:val="right"/>
            </w:pPr>
            <w:r>
              <w:t>OPEN TEXTBOX</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 xml:space="preserve">You said you generally think of yourself as a little closer to an 'other' party. Please </w:t>
            </w:r>
            <w:proofErr w:type="spellStart"/>
            <w:r>
              <w:rPr>
                <w:b/>
              </w:rPr>
              <w:t>say</w:t>
            </w:r>
            <w:proofErr w:type="spellEnd"/>
            <w:r>
              <w:rPr>
                <w:b/>
              </w:rPr>
              <w:t xml:space="preserve"> here </w:t>
            </w:r>
            <w:r>
              <w:rPr>
                <w:b/>
              </w:rPr>
              <w:t>which party this is.</w:t>
            </w:r>
          </w:p>
        </w:tc>
      </w:tr>
    </w:tbl>
    <w:p w:rsidR="002A68C4" w:rsidRDefault="002A68C4">
      <w:pPr>
        <w:pStyle w:val="GQuestionSpacer"/>
        <w:keepNext/>
      </w:pPr>
    </w:p>
    <w:p w:rsidR="002A68C4" w:rsidRDefault="002A68C4">
      <w:pPr>
        <w:pStyle w:val="GQuestionSpacer"/>
      </w:pPr>
    </w:p>
    <w:p w:rsidR="002A68C4" w:rsidRDefault="001C3859">
      <w:pPr>
        <w:pStyle w:val="GPage"/>
      </w:pPr>
      <w:bookmarkStart w:id="1967" w:name="_Toc266972035"/>
      <w:r>
        <w:t>Page: p800q1</w:t>
      </w:r>
      <w:bookmarkEnd w:id="1967"/>
    </w:p>
    <w:tbl>
      <w:tblPr>
        <w:tblStyle w:val="GQuestionCommonProperties"/>
        <w:tblW w:w="0" w:type="auto"/>
        <w:tblInd w:w="0" w:type="dxa"/>
        <w:tblCellMar>
          <w:top w:w="0" w:type="dxa"/>
          <w:left w:w="0" w:type="dxa"/>
          <w:bottom w:w="0" w:type="dxa"/>
          <w:right w:w="0" w:type="dxa"/>
        </w:tblCellMar>
        <w:tblLook w:val="04A0"/>
      </w:tblPr>
      <w:tblGrid>
        <w:gridCol w:w="7678"/>
        <w:gridCol w:w="1348"/>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fldChar w:fldCharType="begin"/>
            </w:r>
            <w:r w:rsidR="001C3859">
              <w:instrText xml:space="preserve">TC </w:instrText>
            </w:r>
            <w:bookmarkStart w:id="1968" w:name="_Toc266972036"/>
            <w:r w:rsidR="001C3859">
              <w:instrText>p800q1</w:instrText>
            </w:r>
            <w:bookmarkEnd w:id="1968"/>
            <w:r w:rsidR="001C3859">
              <w:instrText xml:space="preserve"> \l 2 \f a</w:instrText>
            </w:r>
            <w:r>
              <w:fldChar w:fldCharType="end"/>
            </w:r>
            <w:r w:rsidR="001C3859">
              <w:rPr>
                <w:rStyle w:val="GVariableName"/>
              </w:rPr>
              <w:t>p800q1</w:t>
            </w:r>
            <w:r w:rsidR="001C3859">
              <w:rPr>
                <w:i/>
              </w:rPr>
              <w:t>- Show if p770q1 in [1,2,3,4,5,6,7,8,9] or p780q1 in [1,2,3,4,5,6,7,8,9]/required</w:t>
            </w:r>
          </w:p>
        </w:tc>
        <w:tc>
          <w:tcPr>
            <w:tcW w:w="0" w:type="auto"/>
            <w:shd w:val="clear" w:color="auto" w:fill="D0D0D0"/>
            <w:vAlign w:val="bottom"/>
          </w:tcPr>
          <w:p w:rsidR="002A68C4" w:rsidRDefault="001C3859">
            <w:pPr>
              <w:keepNext/>
              <w:jc w:val="right"/>
            </w:pPr>
            <w:r>
              <w:t>SINGLE CHOICE</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Would you call yourself a very strong party supporter, fairly strong or not very strong?</w:t>
            </w:r>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Orde</w:t>
            </w:r>
            <w:r>
              <w:rPr>
                <w:i/>
              </w:rPr>
              <w:t>r as shown</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Very strong party supporter</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Fairly strong party supporter</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Not very strong party supporter</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4</w:t>
            </w:r>
          </w:p>
        </w:tc>
        <w:tc>
          <w:tcPr>
            <w:tcW w:w="361" w:type="dxa"/>
          </w:tcPr>
          <w:p w:rsidR="002A68C4" w:rsidRDefault="001C3859">
            <w:pPr>
              <w:keepNext/>
            </w:pPr>
            <w:r>
              <w:t>○</w:t>
            </w:r>
          </w:p>
        </w:tc>
        <w:tc>
          <w:tcPr>
            <w:tcW w:w="3731" w:type="dxa"/>
          </w:tcPr>
          <w:p w:rsidR="002A68C4" w:rsidRDefault="001C3859">
            <w:pPr>
              <w:keepNext/>
            </w:pPr>
            <w:r>
              <w:t>Don't know</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p w:rsidR="002A68C4" w:rsidRDefault="001C3859">
      <w:pPr>
        <w:pStyle w:val="GPage"/>
      </w:pPr>
      <w:bookmarkStart w:id="1969" w:name="_Toc266972037"/>
      <w:r>
        <w:t>Page: p10050q1</w:t>
      </w:r>
      <w:bookmarkEnd w:id="1969"/>
    </w:p>
    <w:tbl>
      <w:tblPr>
        <w:tblStyle w:val="GQuestionCommonProperties"/>
        <w:tblW w:w="0" w:type="auto"/>
        <w:tblInd w:w="0" w:type="dxa"/>
        <w:tblCellMar>
          <w:top w:w="0" w:type="dxa"/>
          <w:left w:w="0" w:type="dxa"/>
          <w:bottom w:w="0" w:type="dxa"/>
          <w:right w:w="0" w:type="dxa"/>
        </w:tblCellMar>
        <w:tblLook w:val="04A0"/>
      </w:tblPr>
      <w:tblGrid>
        <w:gridCol w:w="6598"/>
        <w:gridCol w:w="2258"/>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fldChar w:fldCharType="begin"/>
            </w:r>
            <w:r w:rsidR="001C3859">
              <w:instrText xml:space="preserve">TC </w:instrText>
            </w:r>
            <w:bookmarkStart w:id="1970" w:name="_Toc266972038"/>
            <w:r w:rsidR="001C3859">
              <w:instrText>p10050q1</w:instrText>
            </w:r>
            <w:bookmarkEnd w:id="1970"/>
            <w:r w:rsidR="001C3859">
              <w:instrText xml:space="preserve"> \l 2 \f a</w:instrText>
            </w:r>
            <w:r>
              <w:fldChar w:fldCharType="end"/>
            </w:r>
            <w:r w:rsidR="001C3859">
              <w:rPr>
                <w:rStyle w:val="GVariableName"/>
              </w:rPr>
              <w:t>p10050q1</w:t>
            </w:r>
            <w:r w:rsidR="001C3859">
              <w:rPr>
                <w:i/>
              </w:rPr>
              <w:t xml:space="preserve">- Show all </w:t>
            </w:r>
            <w:r w:rsidR="001C3859">
              <w:rPr>
                <w:i/>
              </w:rPr>
              <w:t>respondents/required</w:t>
            </w:r>
          </w:p>
        </w:tc>
        <w:tc>
          <w:tcPr>
            <w:tcW w:w="0" w:type="auto"/>
            <w:shd w:val="clear" w:color="auto" w:fill="D0D0D0"/>
            <w:vAlign w:val="bottom"/>
          </w:tcPr>
          <w:p w:rsidR="002A68C4" w:rsidRDefault="001C3859">
            <w:pPr>
              <w:keepNext/>
              <w:jc w:val="right"/>
            </w:pPr>
            <w:r>
              <w:t>SINGLE CHOICE</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How interested, if at all, were you in the general election that was held on May 6th this year?</w:t>
            </w:r>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Order as shown</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Very interested,</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Somewhat interested,</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Not very interested,</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4</w:t>
            </w:r>
          </w:p>
        </w:tc>
        <w:tc>
          <w:tcPr>
            <w:tcW w:w="361" w:type="dxa"/>
          </w:tcPr>
          <w:p w:rsidR="002A68C4" w:rsidRDefault="001C3859">
            <w:pPr>
              <w:keepNext/>
            </w:pPr>
            <w:r>
              <w:t>○</w:t>
            </w:r>
          </w:p>
        </w:tc>
        <w:tc>
          <w:tcPr>
            <w:tcW w:w="3731" w:type="dxa"/>
          </w:tcPr>
          <w:p w:rsidR="002A68C4" w:rsidRDefault="001C3859">
            <w:pPr>
              <w:keepNext/>
            </w:pPr>
            <w:r>
              <w:t>Not at all interested</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p w:rsidR="002A68C4" w:rsidRDefault="001C3859">
      <w:pPr>
        <w:pStyle w:val="GPage"/>
      </w:pPr>
      <w:bookmarkStart w:id="1971" w:name="_Toc266972039"/>
      <w:r>
        <w:t>Page: p10050q2</w:t>
      </w:r>
      <w:bookmarkEnd w:id="1971"/>
    </w:p>
    <w:tbl>
      <w:tblPr>
        <w:tblStyle w:val="GQuestionCommonProperties"/>
        <w:tblW w:w="0" w:type="auto"/>
        <w:tblInd w:w="0" w:type="dxa"/>
        <w:tblCellMar>
          <w:top w:w="0" w:type="dxa"/>
          <w:left w:w="0" w:type="dxa"/>
          <w:bottom w:w="0" w:type="dxa"/>
          <w:right w:w="0" w:type="dxa"/>
        </w:tblCellMar>
        <w:tblLook w:val="04A0"/>
      </w:tblPr>
      <w:tblGrid>
        <w:gridCol w:w="6598"/>
        <w:gridCol w:w="2258"/>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fldChar w:fldCharType="begin"/>
            </w:r>
            <w:r w:rsidR="001C3859">
              <w:instrText xml:space="preserve">TC </w:instrText>
            </w:r>
            <w:bookmarkStart w:id="1972" w:name="_Toc266972040"/>
            <w:r w:rsidR="001C3859">
              <w:instrText>p10050q2</w:instrText>
            </w:r>
            <w:bookmarkEnd w:id="1972"/>
            <w:r w:rsidR="001C3859">
              <w:instrText xml:space="preserve"> \l 2 \f a</w:instrText>
            </w:r>
            <w:r>
              <w:fldChar w:fldCharType="end"/>
            </w:r>
            <w:r w:rsidR="001C3859">
              <w:rPr>
                <w:rStyle w:val="GVariableName"/>
              </w:rPr>
              <w:t>p10050q2</w:t>
            </w:r>
            <w:r w:rsidR="001C3859">
              <w:rPr>
                <w:i/>
              </w:rPr>
              <w:t>- Show all respondents/required</w:t>
            </w:r>
          </w:p>
        </w:tc>
        <w:tc>
          <w:tcPr>
            <w:tcW w:w="0" w:type="auto"/>
            <w:shd w:val="clear" w:color="auto" w:fill="D0D0D0"/>
            <w:vAlign w:val="bottom"/>
          </w:tcPr>
          <w:p w:rsidR="002A68C4" w:rsidRDefault="001C3859">
            <w:pPr>
              <w:keepNext/>
              <w:jc w:val="right"/>
            </w:pPr>
            <w:r>
              <w:t>SINGLE CHOICE</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 xml:space="preserve">As far as you know, is your name on the electoral register, that is, the official list of people </w:t>
            </w:r>
            <w:r>
              <w:rPr>
                <w:b/>
              </w:rPr>
              <w:t>entitled to vote, either at your current address or somewhere else?</w:t>
            </w:r>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Order as shown</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 xml:space="preserve">Yes </w:t>
            </w:r>
            <w:r>
              <w:t>–</w:t>
            </w:r>
            <w:r>
              <w:t xml:space="preserve"> where living now</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 xml:space="preserve">Yes </w:t>
            </w:r>
            <w:r>
              <w:t>–</w:t>
            </w:r>
            <w:r>
              <w:t xml:space="preserve"> another address</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No</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4</w:t>
            </w:r>
          </w:p>
        </w:tc>
        <w:tc>
          <w:tcPr>
            <w:tcW w:w="361" w:type="dxa"/>
          </w:tcPr>
          <w:p w:rsidR="002A68C4" w:rsidRDefault="001C3859">
            <w:pPr>
              <w:keepNext/>
            </w:pPr>
            <w:r>
              <w:t>○</w:t>
            </w:r>
          </w:p>
        </w:tc>
        <w:tc>
          <w:tcPr>
            <w:tcW w:w="3731" w:type="dxa"/>
          </w:tcPr>
          <w:p w:rsidR="002A68C4" w:rsidRDefault="001C3859">
            <w:pPr>
              <w:keepNext/>
            </w:pPr>
            <w:r>
              <w:t>Don</w:t>
            </w:r>
            <w:r>
              <w:t>’</w:t>
            </w:r>
            <w:r>
              <w:t>t know</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p w:rsidR="002A68C4" w:rsidRDefault="001C3859">
      <w:pPr>
        <w:pStyle w:val="GPage"/>
      </w:pPr>
      <w:bookmarkStart w:id="1973" w:name="_Toc266972041"/>
      <w:r>
        <w:t>Page: p10050q3</w:t>
      </w:r>
      <w:bookmarkEnd w:id="1973"/>
    </w:p>
    <w:tbl>
      <w:tblPr>
        <w:tblStyle w:val="GQuestionCommonProperties"/>
        <w:tblW w:w="0" w:type="auto"/>
        <w:tblInd w:w="0" w:type="dxa"/>
        <w:tblCellMar>
          <w:top w:w="0" w:type="dxa"/>
          <w:left w:w="0" w:type="dxa"/>
          <w:bottom w:w="0" w:type="dxa"/>
          <w:right w:w="0" w:type="dxa"/>
        </w:tblCellMar>
        <w:tblLook w:val="04A0"/>
      </w:tblPr>
      <w:tblGrid>
        <w:gridCol w:w="6598"/>
        <w:gridCol w:w="2258"/>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lastRenderedPageBreak/>
              <w:fldChar w:fldCharType="begin"/>
            </w:r>
            <w:r w:rsidR="001C3859">
              <w:instrText xml:space="preserve">TC </w:instrText>
            </w:r>
            <w:bookmarkStart w:id="1974" w:name="_Toc266972042"/>
            <w:r w:rsidR="001C3859">
              <w:instrText>p10050q3</w:instrText>
            </w:r>
            <w:bookmarkEnd w:id="1974"/>
            <w:r w:rsidR="001C3859">
              <w:instrText xml:space="preserve"> \l 2 \f a</w:instrText>
            </w:r>
            <w:r>
              <w:fldChar w:fldCharType="end"/>
            </w:r>
            <w:r w:rsidR="001C3859">
              <w:rPr>
                <w:rStyle w:val="GVariableName"/>
              </w:rPr>
              <w:t>p10050q3</w:t>
            </w:r>
            <w:r w:rsidR="001C3859">
              <w:rPr>
                <w:i/>
              </w:rPr>
              <w:t>- Show all respondents/required</w:t>
            </w:r>
          </w:p>
        </w:tc>
        <w:tc>
          <w:tcPr>
            <w:tcW w:w="0" w:type="auto"/>
            <w:shd w:val="clear" w:color="auto" w:fill="D0D0D0"/>
            <w:vAlign w:val="bottom"/>
          </w:tcPr>
          <w:p w:rsidR="002A68C4" w:rsidRDefault="001C3859">
            <w:pPr>
              <w:keepNext/>
              <w:jc w:val="right"/>
            </w:pPr>
            <w:r>
              <w:t>SINGLE CHOICE</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 xml:space="preserve">Talking with people about the general election on May 6th, we have found that a lot of people didn't manage to vote. How about you, did you manage to vote in the general </w:t>
            </w:r>
            <w:r>
              <w:rPr>
                <w:b/>
              </w:rPr>
              <w:t>election?</w:t>
            </w:r>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Order as shown</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Yes, voted</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No</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p w:rsidR="002A68C4" w:rsidRDefault="001C3859">
      <w:pPr>
        <w:pStyle w:val="GPage"/>
      </w:pPr>
      <w:bookmarkStart w:id="1975" w:name="_Toc266972043"/>
      <w:r>
        <w:t>Page: p10050q4</w:t>
      </w:r>
      <w:bookmarkEnd w:id="1975"/>
    </w:p>
    <w:tbl>
      <w:tblPr>
        <w:tblStyle w:val="GQuestionCommonProperties"/>
        <w:tblW w:w="0" w:type="auto"/>
        <w:tblInd w:w="0" w:type="dxa"/>
        <w:tblCellMar>
          <w:top w:w="0" w:type="dxa"/>
          <w:left w:w="0" w:type="dxa"/>
          <w:bottom w:w="0" w:type="dxa"/>
          <w:right w:w="0" w:type="dxa"/>
        </w:tblCellMar>
        <w:tblLook w:val="04A0"/>
      </w:tblPr>
      <w:tblGrid>
        <w:gridCol w:w="6612"/>
        <w:gridCol w:w="2244"/>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fldChar w:fldCharType="begin"/>
            </w:r>
            <w:r w:rsidR="001C3859">
              <w:instrText xml:space="preserve">TC </w:instrText>
            </w:r>
            <w:bookmarkStart w:id="1976" w:name="_Toc266972044"/>
            <w:r w:rsidR="001C3859">
              <w:instrText>p10050q4</w:instrText>
            </w:r>
            <w:bookmarkEnd w:id="1976"/>
            <w:r w:rsidR="001C3859">
              <w:instrText xml:space="preserve"> \l 2 \f a</w:instrText>
            </w:r>
            <w:r>
              <w:fldChar w:fldCharType="end"/>
            </w:r>
            <w:r w:rsidR="001C3859">
              <w:rPr>
                <w:rStyle w:val="GVariableName"/>
              </w:rPr>
              <w:t>p10050q4</w:t>
            </w:r>
            <w:r w:rsidR="001C3859">
              <w:rPr>
                <w:i/>
              </w:rPr>
              <w:t>- Show if p10050q3==1/required</w:t>
            </w:r>
          </w:p>
        </w:tc>
        <w:tc>
          <w:tcPr>
            <w:tcW w:w="0" w:type="auto"/>
            <w:shd w:val="clear" w:color="auto" w:fill="D0D0D0"/>
            <w:vAlign w:val="bottom"/>
          </w:tcPr>
          <w:p w:rsidR="002A68C4" w:rsidRDefault="001C3859">
            <w:pPr>
              <w:keepNext/>
              <w:jc w:val="right"/>
            </w:pPr>
            <w:r>
              <w:t>SINGLE CHOICE</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 xml:space="preserve">Which party did you vote for in the general </w:t>
            </w:r>
            <w:r>
              <w:rPr>
                <w:b/>
              </w:rPr>
              <w:t>election?</w:t>
            </w:r>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Order as shown</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Labour</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Conservatives</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Liberal Democrats</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4</w:t>
            </w:r>
          </w:p>
        </w:tc>
        <w:tc>
          <w:tcPr>
            <w:tcW w:w="361" w:type="dxa"/>
          </w:tcPr>
          <w:p w:rsidR="002A68C4" w:rsidRDefault="001C3859">
            <w:pPr>
              <w:keepNext/>
            </w:pPr>
            <w:r>
              <w:t>○</w:t>
            </w:r>
          </w:p>
        </w:tc>
        <w:tc>
          <w:tcPr>
            <w:tcW w:w="3731" w:type="dxa"/>
          </w:tcPr>
          <w:p w:rsidR="002A68C4" w:rsidRDefault="001C3859">
            <w:pPr>
              <w:keepNext/>
            </w:pPr>
            <w:r>
              <w:t>Scottish National Party (SNP)</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5</w:t>
            </w:r>
          </w:p>
        </w:tc>
        <w:tc>
          <w:tcPr>
            <w:tcW w:w="361" w:type="dxa"/>
          </w:tcPr>
          <w:p w:rsidR="002A68C4" w:rsidRDefault="001C3859">
            <w:pPr>
              <w:keepNext/>
            </w:pPr>
            <w:r>
              <w:t>○</w:t>
            </w:r>
          </w:p>
        </w:tc>
        <w:tc>
          <w:tcPr>
            <w:tcW w:w="3731" w:type="dxa"/>
          </w:tcPr>
          <w:p w:rsidR="002A68C4" w:rsidRDefault="001C3859">
            <w:pPr>
              <w:keepNext/>
            </w:pPr>
            <w:r>
              <w:t xml:space="preserve">Plaid </w:t>
            </w:r>
            <w:proofErr w:type="spellStart"/>
            <w:r>
              <w:t>Cymru</w:t>
            </w:r>
            <w:proofErr w:type="spellEnd"/>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6</w:t>
            </w:r>
          </w:p>
        </w:tc>
        <w:tc>
          <w:tcPr>
            <w:tcW w:w="361" w:type="dxa"/>
          </w:tcPr>
          <w:p w:rsidR="002A68C4" w:rsidRDefault="001C3859">
            <w:pPr>
              <w:keepNext/>
            </w:pPr>
            <w:r>
              <w:t>○</w:t>
            </w:r>
          </w:p>
        </w:tc>
        <w:tc>
          <w:tcPr>
            <w:tcW w:w="3731" w:type="dxa"/>
          </w:tcPr>
          <w:p w:rsidR="002A68C4" w:rsidRDefault="001C3859">
            <w:pPr>
              <w:keepNext/>
            </w:pPr>
            <w:r>
              <w:t>Green Party</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7</w:t>
            </w:r>
          </w:p>
        </w:tc>
        <w:tc>
          <w:tcPr>
            <w:tcW w:w="361" w:type="dxa"/>
          </w:tcPr>
          <w:p w:rsidR="002A68C4" w:rsidRDefault="001C3859">
            <w:pPr>
              <w:keepNext/>
            </w:pPr>
            <w:r>
              <w:t>○</w:t>
            </w:r>
          </w:p>
        </w:tc>
        <w:tc>
          <w:tcPr>
            <w:tcW w:w="3731" w:type="dxa"/>
          </w:tcPr>
          <w:p w:rsidR="002A68C4" w:rsidRDefault="001C3859">
            <w:pPr>
              <w:keepNext/>
            </w:pPr>
            <w:r>
              <w:t>United Kingdom Independence Party (UKIP)</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1C3859">
            <w:pPr>
              <w:keepNext/>
            </w:pPr>
            <w:r>
              <w:t>○</w:t>
            </w:r>
          </w:p>
        </w:tc>
        <w:tc>
          <w:tcPr>
            <w:tcW w:w="3731" w:type="dxa"/>
          </w:tcPr>
          <w:p w:rsidR="002A68C4" w:rsidRDefault="001C3859">
            <w:pPr>
              <w:keepNext/>
            </w:pPr>
            <w:r>
              <w:t>British National Party (BNP)</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1C3859">
            <w:pPr>
              <w:keepNext/>
            </w:pPr>
            <w:r>
              <w:t>○</w:t>
            </w:r>
          </w:p>
        </w:tc>
        <w:tc>
          <w:tcPr>
            <w:tcW w:w="3731" w:type="dxa"/>
          </w:tcPr>
          <w:p w:rsidR="002A68C4" w:rsidRDefault="001C3859">
            <w:pPr>
              <w:keepNext/>
            </w:pPr>
            <w:r>
              <w:t>Other</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98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p w:rsidR="002A68C4" w:rsidRDefault="001C3859">
      <w:pPr>
        <w:pStyle w:val="GPage"/>
      </w:pPr>
      <w:bookmarkStart w:id="1977" w:name="_Toc266972045"/>
      <w:r>
        <w:t>Page: p10050q5</w:t>
      </w:r>
      <w:bookmarkEnd w:id="1977"/>
    </w:p>
    <w:tbl>
      <w:tblPr>
        <w:tblStyle w:val="GQuestionCommonProperties"/>
        <w:tblW w:w="0" w:type="auto"/>
        <w:tblInd w:w="0" w:type="dxa"/>
        <w:tblCellMar>
          <w:top w:w="0" w:type="dxa"/>
          <w:left w:w="0" w:type="dxa"/>
          <w:bottom w:w="0" w:type="dxa"/>
          <w:right w:w="0" w:type="dxa"/>
        </w:tblCellMar>
        <w:tblLook w:val="04A0"/>
      </w:tblPr>
      <w:tblGrid>
        <w:gridCol w:w="6612"/>
        <w:gridCol w:w="2244"/>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fldChar w:fldCharType="begin"/>
            </w:r>
            <w:r w:rsidR="001C3859">
              <w:instrText xml:space="preserve">TC </w:instrText>
            </w:r>
            <w:bookmarkStart w:id="1978" w:name="_Toc266972046"/>
            <w:r w:rsidR="001C3859">
              <w:instrText>p10050q5</w:instrText>
            </w:r>
            <w:bookmarkEnd w:id="1978"/>
            <w:r w:rsidR="001C3859">
              <w:instrText xml:space="preserve"> \l 2 \f a</w:instrText>
            </w:r>
            <w:r>
              <w:fldChar w:fldCharType="end"/>
            </w:r>
            <w:r w:rsidR="001C3859">
              <w:rPr>
                <w:rStyle w:val="GVariableName"/>
              </w:rPr>
              <w:t>p10050q5</w:t>
            </w:r>
            <w:r w:rsidR="001C3859">
              <w:rPr>
                <w:i/>
              </w:rPr>
              <w:t>- Show if p10050q3==1/required</w:t>
            </w:r>
          </w:p>
        </w:tc>
        <w:tc>
          <w:tcPr>
            <w:tcW w:w="0" w:type="auto"/>
            <w:shd w:val="clear" w:color="auto" w:fill="D0D0D0"/>
            <w:vAlign w:val="bottom"/>
          </w:tcPr>
          <w:p w:rsidR="002A68C4" w:rsidRDefault="001C3859">
            <w:pPr>
              <w:keepNext/>
              <w:jc w:val="right"/>
            </w:pPr>
            <w:r>
              <w:t>SINGLE CHOICE</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How long ago did you decide that you would definitely vote the way you did?</w:t>
            </w:r>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Order as shown</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 xml:space="preserve">A long </w:t>
            </w:r>
            <w:r>
              <w:t>time ago</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proofErr w:type="spellStart"/>
            <w:r>
              <w:t>Some time</w:t>
            </w:r>
            <w:proofErr w:type="spellEnd"/>
            <w:r>
              <w:t xml:space="preserve"> last year</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proofErr w:type="spellStart"/>
            <w:r>
              <w:t>Some time</w:t>
            </w:r>
            <w:proofErr w:type="spellEnd"/>
            <w:r>
              <w:t xml:space="preserve"> this year</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4</w:t>
            </w:r>
          </w:p>
        </w:tc>
        <w:tc>
          <w:tcPr>
            <w:tcW w:w="361" w:type="dxa"/>
          </w:tcPr>
          <w:p w:rsidR="002A68C4" w:rsidRDefault="001C3859">
            <w:pPr>
              <w:keepNext/>
            </w:pPr>
            <w:r>
              <w:t>○</w:t>
            </w:r>
          </w:p>
        </w:tc>
        <w:tc>
          <w:tcPr>
            <w:tcW w:w="3731" w:type="dxa"/>
          </w:tcPr>
          <w:p w:rsidR="002A68C4" w:rsidRDefault="001C3859">
            <w:pPr>
              <w:keepNext/>
            </w:pPr>
            <w:r>
              <w:t>During the election campaign</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p w:rsidR="002A68C4" w:rsidRDefault="001C3859">
      <w:pPr>
        <w:pStyle w:val="GPage"/>
      </w:pPr>
      <w:bookmarkStart w:id="1979" w:name="_Toc266972047"/>
      <w:r>
        <w:t>Page: p10050q6</w:t>
      </w:r>
      <w:bookmarkEnd w:id="1979"/>
    </w:p>
    <w:tbl>
      <w:tblPr>
        <w:tblStyle w:val="GQuestionCommonProperties"/>
        <w:tblW w:w="0" w:type="auto"/>
        <w:tblInd w:w="0" w:type="dxa"/>
        <w:tblCellMar>
          <w:top w:w="0" w:type="dxa"/>
          <w:left w:w="0" w:type="dxa"/>
          <w:bottom w:w="0" w:type="dxa"/>
          <w:right w:w="0" w:type="dxa"/>
        </w:tblCellMar>
        <w:tblLook w:val="04A0"/>
      </w:tblPr>
      <w:tblGrid>
        <w:gridCol w:w="6612"/>
        <w:gridCol w:w="2244"/>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lastRenderedPageBreak/>
              <w:fldChar w:fldCharType="begin"/>
            </w:r>
            <w:r w:rsidR="001C3859">
              <w:instrText xml:space="preserve">TC </w:instrText>
            </w:r>
            <w:bookmarkStart w:id="1980" w:name="_Toc266972048"/>
            <w:r w:rsidR="001C3859">
              <w:instrText>p10050q6</w:instrText>
            </w:r>
            <w:bookmarkEnd w:id="1980"/>
            <w:r w:rsidR="001C3859">
              <w:instrText xml:space="preserve"> \l 2 \f a</w:instrText>
            </w:r>
            <w:r>
              <w:fldChar w:fldCharType="end"/>
            </w:r>
            <w:r w:rsidR="001C3859">
              <w:rPr>
                <w:rStyle w:val="GVariableName"/>
              </w:rPr>
              <w:t>p10050q6</w:t>
            </w:r>
            <w:r w:rsidR="001C3859">
              <w:rPr>
                <w:i/>
              </w:rPr>
              <w:t>- Show if p10050q3==1/required</w:t>
            </w:r>
          </w:p>
        </w:tc>
        <w:tc>
          <w:tcPr>
            <w:tcW w:w="0" w:type="auto"/>
            <w:shd w:val="clear" w:color="auto" w:fill="D0D0D0"/>
            <w:vAlign w:val="bottom"/>
          </w:tcPr>
          <w:p w:rsidR="002A68C4" w:rsidRDefault="001C3859">
            <w:pPr>
              <w:keepNext/>
              <w:jc w:val="right"/>
            </w:pPr>
            <w:r>
              <w:t>SINGLE CHOICE</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 xml:space="preserve">People </w:t>
            </w:r>
            <w:r>
              <w:rPr>
                <w:b/>
              </w:rPr>
              <w:t>give different reasons for why they vote for one party rather than another. Which of the following best describes your reasons?</w:t>
            </w:r>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Order as shown</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The party had the best policies</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The party had the best leader</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 xml:space="preserve">I really preferred another </w:t>
            </w:r>
            <w:r>
              <w:t>party but it stood no chance of winning in my constituency</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4</w:t>
            </w:r>
          </w:p>
        </w:tc>
        <w:tc>
          <w:tcPr>
            <w:tcW w:w="361" w:type="dxa"/>
          </w:tcPr>
          <w:p w:rsidR="002A68C4" w:rsidRDefault="001C3859">
            <w:pPr>
              <w:keepNext/>
            </w:pPr>
            <w:r>
              <w:t>○</w:t>
            </w:r>
          </w:p>
        </w:tc>
        <w:tc>
          <w:tcPr>
            <w:tcW w:w="3731" w:type="dxa"/>
          </w:tcPr>
          <w:p w:rsidR="002A68C4" w:rsidRDefault="001C3859">
            <w:pPr>
              <w:keepNext/>
            </w:pPr>
            <w:r>
              <w:t>I voted tactically</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5</w:t>
            </w:r>
          </w:p>
        </w:tc>
        <w:tc>
          <w:tcPr>
            <w:tcW w:w="361" w:type="dxa"/>
          </w:tcPr>
          <w:p w:rsidR="002A68C4" w:rsidRDefault="001C3859">
            <w:pPr>
              <w:keepNext/>
            </w:pPr>
            <w:r>
              <w:t>○</w:t>
            </w:r>
          </w:p>
        </w:tc>
        <w:tc>
          <w:tcPr>
            <w:tcW w:w="3731" w:type="dxa"/>
          </w:tcPr>
          <w:p w:rsidR="002A68C4" w:rsidRDefault="001C3859">
            <w:pPr>
              <w:keepNext/>
            </w:pPr>
            <w:r>
              <w:t>Other</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p w:rsidR="002A68C4" w:rsidRDefault="001C3859">
      <w:pPr>
        <w:pStyle w:val="GPage"/>
      </w:pPr>
      <w:bookmarkStart w:id="1981" w:name="_Toc266972049"/>
      <w:r>
        <w:t>Page: p10050q7</w:t>
      </w:r>
      <w:bookmarkEnd w:id="1981"/>
    </w:p>
    <w:tbl>
      <w:tblPr>
        <w:tblStyle w:val="GQuestionCommonProperties"/>
        <w:tblW w:w="0" w:type="auto"/>
        <w:tblInd w:w="0" w:type="dxa"/>
        <w:tblCellMar>
          <w:top w:w="0" w:type="dxa"/>
          <w:left w:w="0" w:type="dxa"/>
          <w:bottom w:w="0" w:type="dxa"/>
          <w:right w:w="0" w:type="dxa"/>
        </w:tblCellMar>
        <w:tblLook w:val="04A0"/>
      </w:tblPr>
      <w:tblGrid>
        <w:gridCol w:w="6729"/>
        <w:gridCol w:w="2127"/>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fldChar w:fldCharType="begin"/>
            </w:r>
            <w:r w:rsidR="001C3859">
              <w:instrText xml:space="preserve">TC </w:instrText>
            </w:r>
            <w:bookmarkStart w:id="1982" w:name="_Toc266972050"/>
            <w:r w:rsidR="001C3859">
              <w:instrText>p10050q7</w:instrText>
            </w:r>
            <w:bookmarkEnd w:id="1982"/>
            <w:r w:rsidR="001C3859">
              <w:instrText xml:space="preserve"> \l 2 \f a</w:instrText>
            </w:r>
            <w:r>
              <w:fldChar w:fldCharType="end"/>
            </w:r>
            <w:r w:rsidR="001C3859">
              <w:rPr>
                <w:rStyle w:val="GVariableName"/>
              </w:rPr>
              <w:t>p10050q7</w:t>
            </w:r>
            <w:r w:rsidR="001C3859">
              <w:rPr>
                <w:i/>
              </w:rPr>
              <w:t>- Show if p10050q6 in[3,4]/required</w:t>
            </w:r>
          </w:p>
        </w:tc>
        <w:tc>
          <w:tcPr>
            <w:tcW w:w="0" w:type="auto"/>
            <w:shd w:val="clear" w:color="auto" w:fill="D0D0D0"/>
            <w:vAlign w:val="bottom"/>
          </w:tcPr>
          <w:p w:rsidR="002A68C4" w:rsidRDefault="001C3859">
            <w:pPr>
              <w:keepNext/>
              <w:jc w:val="right"/>
            </w:pPr>
            <w:r>
              <w:t>SINGLE CHOICE</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Which party did you really prefer?</w:t>
            </w:r>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Order as shown</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Labour</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Conservatives</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Liberal Democrats</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4</w:t>
            </w:r>
          </w:p>
        </w:tc>
        <w:tc>
          <w:tcPr>
            <w:tcW w:w="361" w:type="dxa"/>
          </w:tcPr>
          <w:p w:rsidR="002A68C4" w:rsidRDefault="001C3859">
            <w:pPr>
              <w:keepNext/>
            </w:pPr>
            <w:r>
              <w:t>○</w:t>
            </w:r>
          </w:p>
        </w:tc>
        <w:tc>
          <w:tcPr>
            <w:tcW w:w="3731" w:type="dxa"/>
          </w:tcPr>
          <w:p w:rsidR="002A68C4" w:rsidRDefault="001C3859">
            <w:pPr>
              <w:keepNext/>
            </w:pPr>
            <w:r>
              <w:t>Scottish National Party (SNP)</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5</w:t>
            </w:r>
          </w:p>
        </w:tc>
        <w:tc>
          <w:tcPr>
            <w:tcW w:w="361" w:type="dxa"/>
          </w:tcPr>
          <w:p w:rsidR="002A68C4" w:rsidRDefault="001C3859">
            <w:pPr>
              <w:keepNext/>
            </w:pPr>
            <w:r>
              <w:t>○</w:t>
            </w:r>
          </w:p>
        </w:tc>
        <w:tc>
          <w:tcPr>
            <w:tcW w:w="3731" w:type="dxa"/>
          </w:tcPr>
          <w:p w:rsidR="002A68C4" w:rsidRDefault="001C3859">
            <w:pPr>
              <w:keepNext/>
            </w:pPr>
            <w:r>
              <w:t xml:space="preserve">Plaid </w:t>
            </w:r>
            <w:proofErr w:type="spellStart"/>
            <w:r>
              <w:t>Cymru</w:t>
            </w:r>
            <w:proofErr w:type="spellEnd"/>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6</w:t>
            </w:r>
          </w:p>
        </w:tc>
        <w:tc>
          <w:tcPr>
            <w:tcW w:w="361" w:type="dxa"/>
          </w:tcPr>
          <w:p w:rsidR="002A68C4" w:rsidRDefault="001C3859">
            <w:pPr>
              <w:keepNext/>
            </w:pPr>
            <w:r>
              <w:t>○</w:t>
            </w:r>
          </w:p>
        </w:tc>
        <w:tc>
          <w:tcPr>
            <w:tcW w:w="3731" w:type="dxa"/>
          </w:tcPr>
          <w:p w:rsidR="002A68C4" w:rsidRDefault="001C3859">
            <w:pPr>
              <w:keepNext/>
            </w:pPr>
            <w:r>
              <w:t>Green Party</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7</w:t>
            </w:r>
          </w:p>
        </w:tc>
        <w:tc>
          <w:tcPr>
            <w:tcW w:w="361" w:type="dxa"/>
          </w:tcPr>
          <w:p w:rsidR="002A68C4" w:rsidRDefault="001C3859">
            <w:pPr>
              <w:keepNext/>
            </w:pPr>
            <w:r>
              <w:t>○</w:t>
            </w:r>
          </w:p>
        </w:tc>
        <w:tc>
          <w:tcPr>
            <w:tcW w:w="3731" w:type="dxa"/>
          </w:tcPr>
          <w:p w:rsidR="002A68C4" w:rsidRDefault="001C3859">
            <w:pPr>
              <w:keepNext/>
            </w:pPr>
            <w:r>
              <w:t>United Kingdom Independence Party (UKIP)</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1C3859">
            <w:pPr>
              <w:keepNext/>
            </w:pPr>
            <w:r>
              <w:t>○</w:t>
            </w:r>
          </w:p>
        </w:tc>
        <w:tc>
          <w:tcPr>
            <w:tcW w:w="3731" w:type="dxa"/>
          </w:tcPr>
          <w:p w:rsidR="002A68C4" w:rsidRDefault="001C3859">
            <w:pPr>
              <w:keepNext/>
            </w:pPr>
            <w:r>
              <w:t>British National Party</w:t>
            </w:r>
            <w:r>
              <w:t xml:space="preserve"> (BNP)</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1C3859">
            <w:pPr>
              <w:keepNext/>
            </w:pPr>
            <w:r>
              <w:t>○</w:t>
            </w:r>
          </w:p>
        </w:tc>
        <w:tc>
          <w:tcPr>
            <w:tcW w:w="3731" w:type="dxa"/>
          </w:tcPr>
          <w:p w:rsidR="002A68C4" w:rsidRDefault="001C3859">
            <w:pPr>
              <w:keepNext/>
            </w:pPr>
            <w:r>
              <w:t>Other</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98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p w:rsidR="002A68C4" w:rsidRDefault="001C3859">
      <w:pPr>
        <w:pStyle w:val="GPage"/>
      </w:pPr>
      <w:bookmarkStart w:id="1983" w:name="_Toc266972051"/>
      <w:r>
        <w:t>Page: p10050q8</w:t>
      </w:r>
      <w:bookmarkEnd w:id="1983"/>
    </w:p>
    <w:tbl>
      <w:tblPr>
        <w:tblStyle w:val="GQuestionCommonProperties"/>
        <w:tblW w:w="0" w:type="auto"/>
        <w:tblInd w:w="0" w:type="dxa"/>
        <w:tblCellMar>
          <w:top w:w="0" w:type="dxa"/>
          <w:left w:w="0" w:type="dxa"/>
          <w:bottom w:w="0" w:type="dxa"/>
          <w:right w:w="0" w:type="dxa"/>
        </w:tblCellMar>
        <w:tblLook w:val="04A0"/>
      </w:tblPr>
      <w:tblGrid>
        <w:gridCol w:w="6612"/>
        <w:gridCol w:w="2244"/>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fldChar w:fldCharType="begin"/>
            </w:r>
            <w:r w:rsidR="001C3859">
              <w:instrText xml:space="preserve">TC </w:instrText>
            </w:r>
            <w:bookmarkStart w:id="1984" w:name="_Toc266972052"/>
            <w:r w:rsidR="001C3859">
              <w:instrText>p10050q8</w:instrText>
            </w:r>
            <w:bookmarkEnd w:id="1984"/>
            <w:r w:rsidR="001C3859">
              <w:instrText xml:space="preserve"> \l 2 \f a</w:instrText>
            </w:r>
            <w:r>
              <w:fldChar w:fldCharType="end"/>
            </w:r>
            <w:r w:rsidR="001C3859">
              <w:rPr>
                <w:rStyle w:val="GVariableName"/>
              </w:rPr>
              <w:t>p10050q8</w:t>
            </w:r>
            <w:r w:rsidR="001C3859">
              <w:rPr>
                <w:i/>
              </w:rPr>
              <w:t>- Show if p10050q3==1/required</w:t>
            </w:r>
          </w:p>
        </w:tc>
        <w:tc>
          <w:tcPr>
            <w:tcW w:w="0" w:type="auto"/>
            <w:shd w:val="clear" w:color="auto" w:fill="D0D0D0"/>
            <w:vAlign w:val="bottom"/>
          </w:tcPr>
          <w:p w:rsidR="002A68C4" w:rsidRDefault="001C3859">
            <w:pPr>
              <w:keepNext/>
              <w:jc w:val="right"/>
            </w:pPr>
            <w:r>
              <w:t>SINGLE CHOICE</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There are different ways in which people can cast their votes in general elections</w:t>
            </w:r>
            <w:r>
              <w:rPr>
                <w:b/>
              </w:rPr>
              <w:t xml:space="preserve"> - in person, by post or by </w:t>
            </w:r>
            <w:proofErr w:type="gramStart"/>
            <w:r>
              <w:rPr>
                <w:b/>
              </w:rPr>
              <w:t>proxy, that</w:t>
            </w:r>
            <w:proofErr w:type="gramEnd"/>
            <w:r>
              <w:rPr>
                <w:b/>
              </w:rPr>
              <w:t xml:space="preserve"> is, getting someone else to vote on their behalf. How did you cast your vote in the general election on May 6th?</w:t>
            </w:r>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Order as shown</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In person</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By post</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By proxy</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2A68C4">
            <w:pPr>
              <w:keepNext/>
            </w:pPr>
          </w:p>
        </w:tc>
        <w:tc>
          <w:tcPr>
            <w:tcW w:w="3731" w:type="dxa"/>
          </w:tcPr>
          <w:p w:rsidR="002A68C4" w:rsidRDefault="001C3859">
            <w:pPr>
              <w:keepNext/>
            </w:pPr>
            <w:r>
              <w:t xml:space="preserve">Not </w:t>
            </w:r>
            <w:r>
              <w:t>Asked</w:t>
            </w:r>
          </w:p>
        </w:tc>
        <w:tc>
          <w:tcPr>
            <w:tcW w:w="4428" w:type="dxa"/>
          </w:tcPr>
          <w:p w:rsidR="002A68C4" w:rsidRDefault="001C3859">
            <w:pPr>
              <w:keepNext/>
              <w:jc w:val="right"/>
              <w:rPr>
                <w:i/>
              </w:rPr>
            </w:pPr>
            <w:r>
              <w:rPr>
                <w:i/>
              </w:rPr>
              <w:t>Admin/Not Shown</w:t>
            </w:r>
          </w:p>
        </w:tc>
      </w:tr>
    </w:tbl>
    <w:p w:rsidR="002A68C4" w:rsidRDefault="002A68C4">
      <w:pPr>
        <w:pStyle w:val="GQuestionSpacer"/>
      </w:pPr>
    </w:p>
    <w:p w:rsidR="002A68C4" w:rsidRDefault="001C3859">
      <w:pPr>
        <w:pStyle w:val="GPage"/>
      </w:pPr>
      <w:bookmarkStart w:id="1985" w:name="_Toc266972053"/>
      <w:r>
        <w:t>Page: p10050q9</w:t>
      </w:r>
      <w:bookmarkEnd w:id="1985"/>
    </w:p>
    <w:tbl>
      <w:tblPr>
        <w:tblStyle w:val="GQuestionCommonProperties"/>
        <w:tblW w:w="0" w:type="auto"/>
        <w:tblInd w:w="0" w:type="dxa"/>
        <w:tblCellMar>
          <w:top w:w="0" w:type="dxa"/>
          <w:left w:w="0" w:type="dxa"/>
          <w:bottom w:w="0" w:type="dxa"/>
          <w:right w:w="0" w:type="dxa"/>
        </w:tblCellMar>
        <w:tblLook w:val="04A0"/>
      </w:tblPr>
      <w:tblGrid>
        <w:gridCol w:w="6598"/>
        <w:gridCol w:w="2258"/>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lastRenderedPageBreak/>
              <w:fldChar w:fldCharType="begin"/>
            </w:r>
            <w:r w:rsidR="001C3859">
              <w:instrText xml:space="preserve">TC </w:instrText>
            </w:r>
            <w:bookmarkStart w:id="1986" w:name="_Toc266972054"/>
            <w:r w:rsidR="001C3859">
              <w:instrText>p10050q9</w:instrText>
            </w:r>
            <w:bookmarkEnd w:id="1986"/>
            <w:r w:rsidR="001C3859">
              <w:instrText xml:space="preserve"> \l 2 \f a</w:instrText>
            </w:r>
            <w:r>
              <w:fldChar w:fldCharType="end"/>
            </w:r>
            <w:r w:rsidR="001C3859">
              <w:rPr>
                <w:rStyle w:val="GVariableName"/>
              </w:rPr>
              <w:t>p10050q9</w:t>
            </w:r>
            <w:r w:rsidR="001C3859">
              <w:rPr>
                <w:i/>
              </w:rPr>
              <w:t>- Show all respondents/required</w:t>
            </w:r>
          </w:p>
        </w:tc>
        <w:tc>
          <w:tcPr>
            <w:tcW w:w="0" w:type="auto"/>
            <w:shd w:val="clear" w:color="auto" w:fill="D0D0D0"/>
            <w:vAlign w:val="bottom"/>
          </w:tcPr>
          <w:p w:rsidR="002A68C4" w:rsidRDefault="001C3859">
            <w:pPr>
              <w:keepNext/>
              <w:jc w:val="right"/>
            </w:pPr>
            <w:r>
              <w:t>SINGLE CHOICE</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Since you have been eligible to vote in general elections, have you voted in</w:t>
            </w:r>
            <w:r>
              <w:rPr>
                <w:b/>
              </w:rPr>
              <w:t>…</w:t>
            </w:r>
            <w:r>
              <w:rPr>
                <w:b/>
              </w:rPr>
              <w:t>?</w:t>
            </w:r>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Order as shown</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All general elections,</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 xml:space="preserve">most of </w:t>
            </w:r>
            <w:r>
              <w:t>them,</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Some of them,</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4</w:t>
            </w:r>
          </w:p>
        </w:tc>
        <w:tc>
          <w:tcPr>
            <w:tcW w:w="361" w:type="dxa"/>
          </w:tcPr>
          <w:p w:rsidR="002A68C4" w:rsidRDefault="001C3859">
            <w:pPr>
              <w:keepNext/>
            </w:pPr>
            <w:r>
              <w:t>○</w:t>
            </w:r>
          </w:p>
        </w:tc>
        <w:tc>
          <w:tcPr>
            <w:tcW w:w="3731" w:type="dxa"/>
          </w:tcPr>
          <w:p w:rsidR="002A68C4" w:rsidRDefault="001C3859">
            <w:pPr>
              <w:keepNext/>
            </w:pPr>
            <w:r>
              <w:t>Not very many of them,</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5</w:t>
            </w:r>
          </w:p>
        </w:tc>
        <w:tc>
          <w:tcPr>
            <w:tcW w:w="361" w:type="dxa"/>
          </w:tcPr>
          <w:p w:rsidR="002A68C4" w:rsidRDefault="001C3859">
            <w:pPr>
              <w:keepNext/>
            </w:pPr>
            <w:r>
              <w:t>○</w:t>
            </w:r>
          </w:p>
        </w:tc>
        <w:tc>
          <w:tcPr>
            <w:tcW w:w="3731" w:type="dxa"/>
          </w:tcPr>
          <w:p w:rsidR="002A68C4" w:rsidRDefault="001C3859">
            <w:pPr>
              <w:keepNext/>
            </w:pPr>
            <w:r>
              <w:t>None at all</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6</w:t>
            </w:r>
          </w:p>
        </w:tc>
        <w:tc>
          <w:tcPr>
            <w:tcW w:w="361" w:type="dxa"/>
          </w:tcPr>
          <w:p w:rsidR="002A68C4" w:rsidRDefault="001C3859">
            <w:pPr>
              <w:keepNext/>
            </w:pPr>
            <w:r>
              <w:t>○</w:t>
            </w:r>
          </w:p>
        </w:tc>
        <w:tc>
          <w:tcPr>
            <w:tcW w:w="3731" w:type="dxa"/>
          </w:tcPr>
          <w:p w:rsidR="002A68C4" w:rsidRDefault="001C3859">
            <w:pPr>
              <w:keepNext/>
            </w:pPr>
            <w:r>
              <w:t>Not applicable, I have never been eligible to vote in a general election</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7</w:t>
            </w:r>
          </w:p>
        </w:tc>
        <w:tc>
          <w:tcPr>
            <w:tcW w:w="361" w:type="dxa"/>
          </w:tcPr>
          <w:p w:rsidR="002A68C4" w:rsidRDefault="001C3859">
            <w:pPr>
              <w:keepNext/>
            </w:pPr>
            <w:r>
              <w:t>○</w:t>
            </w:r>
          </w:p>
        </w:tc>
        <w:tc>
          <w:tcPr>
            <w:tcW w:w="3731" w:type="dxa"/>
          </w:tcPr>
          <w:p w:rsidR="002A68C4" w:rsidRDefault="001C3859">
            <w:pPr>
              <w:keepNext/>
            </w:pPr>
            <w:r>
              <w:t>Don</w:t>
            </w:r>
            <w:r>
              <w:t>’</w:t>
            </w:r>
            <w:r>
              <w:t>t know</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p w:rsidR="002A68C4" w:rsidRDefault="001C3859">
      <w:pPr>
        <w:pStyle w:val="GPage"/>
      </w:pPr>
      <w:bookmarkStart w:id="1987" w:name="_Toc266972055"/>
      <w:r>
        <w:t>Page: p815q1</w:t>
      </w:r>
      <w:bookmarkEnd w:id="1987"/>
    </w:p>
    <w:tbl>
      <w:tblPr>
        <w:tblStyle w:val="GQuestionCommonProperties"/>
        <w:tblW w:w="0" w:type="auto"/>
        <w:tblInd w:w="0" w:type="dxa"/>
        <w:tblCellMar>
          <w:top w:w="0" w:type="dxa"/>
          <w:left w:w="0" w:type="dxa"/>
          <w:bottom w:w="0" w:type="dxa"/>
          <w:right w:w="0" w:type="dxa"/>
        </w:tblCellMar>
        <w:tblLook w:val="04A0"/>
      </w:tblPr>
      <w:tblGrid>
        <w:gridCol w:w="6472"/>
        <w:gridCol w:w="2384"/>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fldChar w:fldCharType="begin"/>
            </w:r>
            <w:r w:rsidR="001C3859">
              <w:instrText xml:space="preserve">TC </w:instrText>
            </w:r>
            <w:bookmarkStart w:id="1988" w:name="_Toc266972056"/>
            <w:r w:rsidR="001C3859">
              <w:instrText>p815q1</w:instrText>
            </w:r>
            <w:bookmarkEnd w:id="1988"/>
            <w:r w:rsidR="001C3859">
              <w:instrText xml:space="preserve"> \l 2 \f a</w:instrText>
            </w:r>
            <w:r>
              <w:fldChar w:fldCharType="end"/>
            </w:r>
            <w:r w:rsidR="001C3859">
              <w:rPr>
                <w:rStyle w:val="GVariableName"/>
              </w:rPr>
              <w:t>p815q1</w:t>
            </w:r>
            <w:r w:rsidR="001C3859">
              <w:rPr>
                <w:i/>
              </w:rPr>
              <w:t>- Show all respondents/required</w:t>
            </w:r>
          </w:p>
        </w:tc>
        <w:tc>
          <w:tcPr>
            <w:tcW w:w="0" w:type="auto"/>
            <w:shd w:val="clear" w:color="auto" w:fill="D0D0D0"/>
            <w:vAlign w:val="bottom"/>
          </w:tcPr>
          <w:p w:rsidR="002A68C4" w:rsidRDefault="001C3859">
            <w:pPr>
              <w:keepNext/>
              <w:jc w:val="right"/>
            </w:pPr>
            <w:r>
              <w:t>SINGLE CHOICE</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Which party won the election in your local constituency?</w:t>
            </w:r>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Order as shown</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Labour</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Conservatives</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Liberal Democrats</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4</w:t>
            </w:r>
          </w:p>
        </w:tc>
        <w:tc>
          <w:tcPr>
            <w:tcW w:w="361" w:type="dxa"/>
          </w:tcPr>
          <w:p w:rsidR="002A68C4" w:rsidRDefault="001C3859">
            <w:pPr>
              <w:keepNext/>
            </w:pPr>
            <w:r>
              <w:t>○</w:t>
            </w:r>
          </w:p>
        </w:tc>
        <w:tc>
          <w:tcPr>
            <w:tcW w:w="3731" w:type="dxa"/>
          </w:tcPr>
          <w:p w:rsidR="002A68C4" w:rsidRDefault="001C3859">
            <w:pPr>
              <w:keepNext/>
            </w:pPr>
            <w:r>
              <w:t>Scottish National Party</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5</w:t>
            </w:r>
          </w:p>
        </w:tc>
        <w:tc>
          <w:tcPr>
            <w:tcW w:w="361" w:type="dxa"/>
          </w:tcPr>
          <w:p w:rsidR="002A68C4" w:rsidRDefault="001C3859">
            <w:pPr>
              <w:keepNext/>
            </w:pPr>
            <w:r>
              <w:t>○</w:t>
            </w:r>
          </w:p>
        </w:tc>
        <w:tc>
          <w:tcPr>
            <w:tcW w:w="3731" w:type="dxa"/>
          </w:tcPr>
          <w:p w:rsidR="002A68C4" w:rsidRDefault="001C3859">
            <w:pPr>
              <w:keepNext/>
            </w:pPr>
            <w:r>
              <w:t xml:space="preserve">Plaid </w:t>
            </w:r>
            <w:proofErr w:type="spellStart"/>
            <w:r>
              <w:t>Cymru</w:t>
            </w:r>
            <w:proofErr w:type="spellEnd"/>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6</w:t>
            </w:r>
          </w:p>
        </w:tc>
        <w:tc>
          <w:tcPr>
            <w:tcW w:w="361" w:type="dxa"/>
          </w:tcPr>
          <w:p w:rsidR="002A68C4" w:rsidRDefault="001C3859">
            <w:pPr>
              <w:keepNext/>
            </w:pPr>
            <w:r>
              <w:t>○</w:t>
            </w:r>
          </w:p>
        </w:tc>
        <w:tc>
          <w:tcPr>
            <w:tcW w:w="3731" w:type="dxa"/>
          </w:tcPr>
          <w:p w:rsidR="002A68C4" w:rsidRDefault="001C3859">
            <w:pPr>
              <w:keepNext/>
            </w:pPr>
            <w:r>
              <w:t>Green Party</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7</w:t>
            </w:r>
          </w:p>
        </w:tc>
        <w:tc>
          <w:tcPr>
            <w:tcW w:w="361" w:type="dxa"/>
          </w:tcPr>
          <w:p w:rsidR="002A68C4" w:rsidRDefault="001C3859">
            <w:pPr>
              <w:keepNext/>
            </w:pPr>
            <w:r>
              <w:t>○</w:t>
            </w:r>
          </w:p>
        </w:tc>
        <w:tc>
          <w:tcPr>
            <w:tcW w:w="3731" w:type="dxa"/>
          </w:tcPr>
          <w:p w:rsidR="002A68C4" w:rsidRDefault="001C3859">
            <w:pPr>
              <w:keepNext/>
            </w:pPr>
            <w:r>
              <w:t>United Kingdom Independence Party (UKIP)</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1C3859">
            <w:pPr>
              <w:keepNext/>
            </w:pPr>
            <w:r>
              <w:t>○</w:t>
            </w:r>
          </w:p>
        </w:tc>
        <w:tc>
          <w:tcPr>
            <w:tcW w:w="3731" w:type="dxa"/>
          </w:tcPr>
          <w:p w:rsidR="002A68C4" w:rsidRDefault="001C3859">
            <w:pPr>
              <w:keepNext/>
            </w:pPr>
            <w:r>
              <w:t>British National Party (BNP)</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1C3859">
            <w:pPr>
              <w:keepNext/>
            </w:pPr>
            <w:r>
              <w:t>○</w:t>
            </w:r>
          </w:p>
        </w:tc>
        <w:tc>
          <w:tcPr>
            <w:tcW w:w="3731" w:type="dxa"/>
          </w:tcPr>
          <w:p w:rsidR="002A68C4" w:rsidRDefault="001C3859">
            <w:pPr>
              <w:keepNext/>
            </w:pPr>
            <w:r>
              <w:t>Other</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10</w:t>
            </w:r>
          </w:p>
        </w:tc>
        <w:tc>
          <w:tcPr>
            <w:tcW w:w="361" w:type="dxa"/>
          </w:tcPr>
          <w:p w:rsidR="002A68C4" w:rsidRDefault="001C3859">
            <w:pPr>
              <w:keepNext/>
            </w:pPr>
            <w:r>
              <w:t>○</w:t>
            </w:r>
          </w:p>
        </w:tc>
        <w:tc>
          <w:tcPr>
            <w:tcW w:w="3731" w:type="dxa"/>
          </w:tcPr>
          <w:p w:rsidR="002A68C4" w:rsidRDefault="001C3859">
            <w:pPr>
              <w:keepNext/>
            </w:pPr>
            <w:r>
              <w:t>Don't know</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98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p w:rsidR="002A68C4" w:rsidRDefault="001C3859">
      <w:pPr>
        <w:pStyle w:val="GPage"/>
      </w:pPr>
      <w:bookmarkStart w:id="1989" w:name="_Toc266972057"/>
      <w:r>
        <w:t>Page: p815q2</w:t>
      </w:r>
      <w:bookmarkEnd w:id="1989"/>
    </w:p>
    <w:tbl>
      <w:tblPr>
        <w:tblStyle w:val="GQuestionCommonProperties"/>
        <w:tblW w:w="0" w:type="auto"/>
        <w:tblInd w:w="0" w:type="dxa"/>
        <w:tblCellMar>
          <w:top w:w="0" w:type="dxa"/>
          <w:left w:w="0" w:type="dxa"/>
          <w:bottom w:w="0" w:type="dxa"/>
          <w:right w:w="0" w:type="dxa"/>
        </w:tblCellMar>
        <w:tblLook w:val="04A0"/>
      </w:tblPr>
      <w:tblGrid>
        <w:gridCol w:w="6371"/>
        <w:gridCol w:w="2485"/>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fldChar w:fldCharType="begin"/>
            </w:r>
            <w:r w:rsidR="001C3859">
              <w:instrText xml:space="preserve">TC </w:instrText>
            </w:r>
            <w:bookmarkStart w:id="1990" w:name="_Toc266972058"/>
            <w:r w:rsidR="001C3859">
              <w:instrText>p815q2</w:instrText>
            </w:r>
            <w:bookmarkEnd w:id="1990"/>
            <w:r w:rsidR="001C3859">
              <w:instrText xml:space="preserve"> \l 2 \f a</w:instrText>
            </w:r>
            <w:r>
              <w:fldChar w:fldCharType="end"/>
            </w:r>
            <w:r w:rsidR="001C3859">
              <w:rPr>
                <w:rStyle w:val="GVariableName"/>
              </w:rPr>
              <w:t>p815q2</w:t>
            </w:r>
            <w:r w:rsidR="001C3859">
              <w:rPr>
                <w:i/>
              </w:rPr>
              <w:t xml:space="preserve">- Show if </w:t>
            </w:r>
            <w:r w:rsidR="001C3859">
              <w:rPr>
                <w:i/>
              </w:rPr>
              <w:t>p815q1==9/required</w:t>
            </w:r>
          </w:p>
        </w:tc>
        <w:tc>
          <w:tcPr>
            <w:tcW w:w="0" w:type="auto"/>
            <w:shd w:val="clear" w:color="auto" w:fill="D0D0D0"/>
            <w:vAlign w:val="bottom"/>
          </w:tcPr>
          <w:p w:rsidR="002A68C4" w:rsidRDefault="001C3859">
            <w:pPr>
              <w:keepNext/>
              <w:jc w:val="right"/>
            </w:pPr>
            <w:r>
              <w:t>OPEN TEXTBOX</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 xml:space="preserve">You said that an 'other' party won the election in your local constituency. Please </w:t>
            </w:r>
            <w:proofErr w:type="spellStart"/>
            <w:r>
              <w:rPr>
                <w:b/>
              </w:rPr>
              <w:t>say</w:t>
            </w:r>
            <w:proofErr w:type="spellEnd"/>
            <w:r>
              <w:rPr>
                <w:b/>
              </w:rPr>
              <w:t xml:space="preserve"> here which party or parties this is.</w:t>
            </w:r>
          </w:p>
        </w:tc>
      </w:tr>
    </w:tbl>
    <w:p w:rsidR="002A68C4" w:rsidRDefault="002A68C4">
      <w:pPr>
        <w:pStyle w:val="GQuestionSpacer"/>
        <w:keepNext/>
      </w:pPr>
    </w:p>
    <w:p w:rsidR="002A68C4" w:rsidRDefault="002A68C4">
      <w:pPr>
        <w:pStyle w:val="GQuestionSpacer"/>
      </w:pPr>
    </w:p>
    <w:p w:rsidR="002A68C4" w:rsidRDefault="001C3859">
      <w:pPr>
        <w:pStyle w:val="GPage"/>
      </w:pPr>
      <w:bookmarkStart w:id="1991" w:name="_Toc266972059"/>
      <w:r>
        <w:t>Page: x1vi</w:t>
      </w:r>
      <w:bookmarkEnd w:id="1991"/>
    </w:p>
    <w:tbl>
      <w:tblPr>
        <w:tblStyle w:val="GQuestionCommonProperties"/>
        <w:tblW w:w="0" w:type="auto"/>
        <w:tblInd w:w="0" w:type="dxa"/>
        <w:tblCellMar>
          <w:top w:w="0" w:type="dxa"/>
          <w:left w:w="0" w:type="dxa"/>
          <w:bottom w:w="0" w:type="dxa"/>
          <w:right w:w="0" w:type="dxa"/>
        </w:tblCellMar>
        <w:tblLook w:val="04A0"/>
      </w:tblPr>
      <w:tblGrid>
        <w:gridCol w:w="6271"/>
        <w:gridCol w:w="2585"/>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lastRenderedPageBreak/>
              <w:fldChar w:fldCharType="begin"/>
            </w:r>
            <w:r w:rsidR="001C3859">
              <w:instrText xml:space="preserve">TC </w:instrText>
            </w:r>
            <w:bookmarkStart w:id="1992" w:name="_Toc266972060"/>
            <w:r w:rsidR="001C3859">
              <w:instrText>x1vi</w:instrText>
            </w:r>
            <w:bookmarkEnd w:id="1992"/>
            <w:r w:rsidR="001C3859">
              <w:instrText xml:space="preserve"> \l 2 \f a</w:instrText>
            </w:r>
            <w:r>
              <w:fldChar w:fldCharType="end"/>
            </w:r>
            <w:r w:rsidR="001C3859">
              <w:rPr>
                <w:rStyle w:val="GVariableName"/>
              </w:rPr>
              <w:t>x1vi</w:t>
            </w:r>
            <w:r w:rsidR="001C3859">
              <w:rPr>
                <w:i/>
              </w:rPr>
              <w:t>- Show all respondents/required</w:t>
            </w:r>
          </w:p>
        </w:tc>
        <w:tc>
          <w:tcPr>
            <w:tcW w:w="0" w:type="auto"/>
            <w:shd w:val="clear" w:color="auto" w:fill="D0D0D0"/>
            <w:vAlign w:val="bottom"/>
          </w:tcPr>
          <w:p w:rsidR="002A68C4" w:rsidRDefault="001C3859">
            <w:pPr>
              <w:keepNext/>
              <w:jc w:val="right"/>
            </w:pPr>
            <w:r>
              <w:t>SINGLE CHOICE</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 xml:space="preserve">Some people </w:t>
            </w:r>
            <w:r>
              <w:rPr>
                <w:b/>
              </w:rPr>
              <w:t xml:space="preserve">suggest Britain should have a new voting system. Instead of placing an </w:t>
            </w:r>
            <w:r>
              <w:rPr>
                <w:b/>
              </w:rPr>
              <w:t>‘</w:t>
            </w:r>
            <w:r>
              <w:rPr>
                <w:b/>
              </w:rPr>
              <w:t>x</w:t>
            </w:r>
            <w:r>
              <w:rPr>
                <w:b/>
              </w:rPr>
              <w:t>’</w:t>
            </w:r>
            <w:r>
              <w:rPr>
                <w:b/>
              </w:rPr>
              <w:t xml:space="preserve"> against the name of one candidate, we would put a </w:t>
            </w:r>
            <w:r>
              <w:rPr>
                <w:b/>
              </w:rPr>
              <w:t>‘</w:t>
            </w:r>
            <w:r>
              <w:rPr>
                <w:b/>
              </w:rPr>
              <w:t>1</w:t>
            </w:r>
            <w:r>
              <w:rPr>
                <w:b/>
              </w:rPr>
              <w:t>’</w:t>
            </w:r>
            <w:r>
              <w:rPr>
                <w:b/>
              </w:rPr>
              <w:t xml:space="preserve"> against our first choice, </w:t>
            </w:r>
            <w:r>
              <w:rPr>
                <w:b/>
              </w:rPr>
              <w:t>‘</w:t>
            </w:r>
            <w:r>
              <w:rPr>
                <w:b/>
              </w:rPr>
              <w:t>2</w:t>
            </w:r>
            <w:r>
              <w:rPr>
                <w:b/>
              </w:rPr>
              <w:t>’</w:t>
            </w:r>
            <w:r>
              <w:rPr>
                <w:b/>
              </w:rPr>
              <w:t xml:space="preserve"> against our second choice and so on. If this system operated in this election, which party</w:t>
            </w:r>
            <w:r>
              <w:rPr>
                <w:b/>
              </w:rPr>
              <w:t>’</w:t>
            </w:r>
            <w:r>
              <w:rPr>
                <w:b/>
              </w:rPr>
              <w:t>s cand</w:t>
            </w:r>
            <w:r>
              <w:rPr>
                <w:b/>
              </w:rPr>
              <w:t>idate would be your first choice?</w:t>
            </w:r>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Order as shown</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Conservative</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Labour</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Liberal Democrat</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4</w:t>
            </w:r>
          </w:p>
        </w:tc>
        <w:tc>
          <w:tcPr>
            <w:tcW w:w="361" w:type="dxa"/>
          </w:tcPr>
          <w:p w:rsidR="002A68C4" w:rsidRDefault="001C3859">
            <w:pPr>
              <w:keepNext/>
            </w:pPr>
            <w:r>
              <w:t>○</w:t>
            </w:r>
          </w:p>
        </w:tc>
        <w:tc>
          <w:tcPr>
            <w:tcW w:w="3731" w:type="dxa"/>
          </w:tcPr>
          <w:p w:rsidR="002A68C4" w:rsidRDefault="001C3859">
            <w:pPr>
              <w:keepNext/>
            </w:pPr>
            <w:r>
              <w:t xml:space="preserve">Scottish National Party (SNP) / Plaid </w:t>
            </w:r>
            <w:proofErr w:type="spellStart"/>
            <w:r>
              <w:t>Cymru</w:t>
            </w:r>
            <w:proofErr w:type="spellEnd"/>
          </w:p>
        </w:tc>
        <w:tc>
          <w:tcPr>
            <w:tcW w:w="4428" w:type="dxa"/>
          </w:tcPr>
          <w:p w:rsidR="002A68C4" w:rsidRDefault="001C3859">
            <w:pPr>
              <w:keepNext/>
              <w:jc w:val="right"/>
              <w:rPr>
                <w:i/>
              </w:rPr>
            </w:pPr>
            <w:r>
              <w:rPr>
                <w:i/>
              </w:rPr>
              <w:t>Show if p10q1 !=1</w:t>
            </w:r>
          </w:p>
        </w:tc>
      </w:tr>
      <w:tr w:rsidR="002A68C4">
        <w:tblPrEx>
          <w:tblCellMar>
            <w:top w:w="0" w:type="dxa"/>
            <w:left w:w="0" w:type="dxa"/>
            <w:bottom w:w="0" w:type="dxa"/>
            <w:right w:w="0" w:type="dxa"/>
          </w:tblCellMar>
        </w:tblPrEx>
        <w:tc>
          <w:tcPr>
            <w:tcW w:w="336" w:type="dxa"/>
          </w:tcPr>
          <w:p w:rsidR="002A68C4" w:rsidRDefault="001C3859">
            <w:pPr>
              <w:keepNext/>
            </w:pPr>
            <w:r>
              <w:t>5</w:t>
            </w:r>
          </w:p>
        </w:tc>
        <w:tc>
          <w:tcPr>
            <w:tcW w:w="361" w:type="dxa"/>
          </w:tcPr>
          <w:p w:rsidR="002A68C4" w:rsidRDefault="001C3859">
            <w:pPr>
              <w:keepNext/>
            </w:pPr>
            <w:r>
              <w:t>○</w:t>
            </w:r>
          </w:p>
        </w:tc>
        <w:tc>
          <w:tcPr>
            <w:tcW w:w="3731" w:type="dxa"/>
          </w:tcPr>
          <w:p w:rsidR="002A68C4" w:rsidRDefault="001C3859">
            <w:pPr>
              <w:keepNext/>
            </w:pPr>
            <w:r>
              <w:t>Some other party</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6</w:t>
            </w:r>
          </w:p>
        </w:tc>
        <w:tc>
          <w:tcPr>
            <w:tcW w:w="361" w:type="dxa"/>
          </w:tcPr>
          <w:p w:rsidR="002A68C4" w:rsidRDefault="001C3859">
            <w:pPr>
              <w:keepNext/>
            </w:pPr>
            <w:r>
              <w:t>○</w:t>
            </w:r>
          </w:p>
        </w:tc>
        <w:tc>
          <w:tcPr>
            <w:tcW w:w="3731" w:type="dxa"/>
          </w:tcPr>
          <w:p w:rsidR="002A68C4" w:rsidRDefault="001C3859">
            <w:pPr>
              <w:keepNext/>
            </w:pPr>
            <w:r>
              <w:t>Don</w:t>
            </w:r>
            <w:r>
              <w:t>’</w:t>
            </w:r>
            <w:r>
              <w:t>t know</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p w:rsidR="002A68C4" w:rsidRDefault="001C3859">
      <w:pPr>
        <w:pStyle w:val="GPage"/>
      </w:pPr>
      <w:bookmarkStart w:id="1993" w:name="_Toc266972061"/>
      <w:r>
        <w:t>Page: x2vi</w:t>
      </w:r>
      <w:bookmarkEnd w:id="1993"/>
    </w:p>
    <w:tbl>
      <w:tblPr>
        <w:tblStyle w:val="GQuestionCommonProperties"/>
        <w:tblW w:w="0" w:type="auto"/>
        <w:tblInd w:w="0" w:type="dxa"/>
        <w:tblCellMar>
          <w:top w:w="0" w:type="dxa"/>
          <w:left w:w="0" w:type="dxa"/>
          <w:bottom w:w="0" w:type="dxa"/>
          <w:right w:w="0" w:type="dxa"/>
        </w:tblCellMar>
        <w:tblLook w:val="04A0"/>
      </w:tblPr>
      <w:tblGrid>
        <w:gridCol w:w="5957"/>
        <w:gridCol w:w="2899"/>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fldChar w:fldCharType="begin"/>
            </w:r>
            <w:r w:rsidR="001C3859">
              <w:instrText xml:space="preserve">TC </w:instrText>
            </w:r>
            <w:bookmarkStart w:id="1994" w:name="_Toc266972062"/>
            <w:r w:rsidR="001C3859">
              <w:instrText>x2vi</w:instrText>
            </w:r>
            <w:bookmarkEnd w:id="1994"/>
            <w:r w:rsidR="001C3859">
              <w:instrText xml:space="preserve"> \l 2 \f a</w:instrText>
            </w:r>
            <w:r>
              <w:fldChar w:fldCharType="end"/>
            </w:r>
            <w:r w:rsidR="001C3859">
              <w:rPr>
                <w:rStyle w:val="GVariableName"/>
              </w:rPr>
              <w:t>x2vi</w:t>
            </w:r>
            <w:r w:rsidR="001C3859">
              <w:rPr>
                <w:i/>
              </w:rPr>
              <w:t>- Show if x1vi==5/required</w:t>
            </w:r>
          </w:p>
        </w:tc>
        <w:tc>
          <w:tcPr>
            <w:tcW w:w="0" w:type="auto"/>
            <w:shd w:val="clear" w:color="auto" w:fill="D0D0D0"/>
            <w:vAlign w:val="bottom"/>
          </w:tcPr>
          <w:p w:rsidR="002A68C4" w:rsidRDefault="001C3859">
            <w:pPr>
              <w:keepNext/>
              <w:jc w:val="right"/>
            </w:pPr>
            <w:r>
              <w:t>SINGLE CHOICE</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And which of these party</w:t>
            </w:r>
            <w:r>
              <w:rPr>
                <w:b/>
              </w:rPr>
              <w:t>’</w:t>
            </w:r>
            <w:r>
              <w:rPr>
                <w:b/>
              </w:rPr>
              <w:t>s candidates would be your first choice?</w:t>
            </w:r>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Order as shown</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Green</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United Kingdom Independence Party (UKIP)</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 xml:space="preserve">British </w:t>
            </w:r>
            <w:r>
              <w:t>National Party (BNP)</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4</w:t>
            </w:r>
          </w:p>
        </w:tc>
        <w:tc>
          <w:tcPr>
            <w:tcW w:w="361" w:type="dxa"/>
          </w:tcPr>
          <w:p w:rsidR="002A68C4" w:rsidRDefault="001C3859">
            <w:pPr>
              <w:keepNext/>
            </w:pPr>
            <w:r>
              <w:t>○</w:t>
            </w:r>
          </w:p>
        </w:tc>
        <w:tc>
          <w:tcPr>
            <w:tcW w:w="3731" w:type="dxa"/>
          </w:tcPr>
          <w:p w:rsidR="002A68C4" w:rsidRDefault="001C3859">
            <w:pPr>
              <w:keepNext/>
            </w:pPr>
            <w:r>
              <w:t>Respect</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5</w:t>
            </w:r>
          </w:p>
        </w:tc>
        <w:tc>
          <w:tcPr>
            <w:tcW w:w="361" w:type="dxa"/>
          </w:tcPr>
          <w:p w:rsidR="002A68C4" w:rsidRDefault="001C3859">
            <w:pPr>
              <w:keepNext/>
            </w:pPr>
            <w:r>
              <w:t>○</w:t>
            </w:r>
          </w:p>
        </w:tc>
        <w:tc>
          <w:tcPr>
            <w:tcW w:w="3731" w:type="dxa"/>
          </w:tcPr>
          <w:p w:rsidR="002A68C4" w:rsidRDefault="001C3859">
            <w:pPr>
              <w:keepNext/>
            </w:pPr>
            <w:r>
              <w:t>Some other party</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6</w:t>
            </w:r>
          </w:p>
        </w:tc>
        <w:tc>
          <w:tcPr>
            <w:tcW w:w="361" w:type="dxa"/>
          </w:tcPr>
          <w:p w:rsidR="002A68C4" w:rsidRDefault="001C3859">
            <w:pPr>
              <w:keepNext/>
            </w:pPr>
            <w:r>
              <w:t>○</w:t>
            </w:r>
          </w:p>
        </w:tc>
        <w:tc>
          <w:tcPr>
            <w:tcW w:w="3731" w:type="dxa"/>
          </w:tcPr>
          <w:p w:rsidR="002A68C4" w:rsidRDefault="001C3859">
            <w:pPr>
              <w:keepNext/>
            </w:pPr>
            <w:r>
              <w:t>Don't know</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p w:rsidR="002A68C4" w:rsidRDefault="001C3859">
      <w:pPr>
        <w:pStyle w:val="GPage"/>
      </w:pPr>
      <w:bookmarkStart w:id="1995" w:name="_Toc266972063"/>
      <w:r>
        <w:t>Page: x3vi</w:t>
      </w:r>
      <w:bookmarkEnd w:id="1995"/>
    </w:p>
    <w:tbl>
      <w:tblPr>
        <w:tblStyle w:val="GQuestionCommonProperties"/>
        <w:tblW w:w="0" w:type="auto"/>
        <w:tblInd w:w="0" w:type="dxa"/>
        <w:tblCellMar>
          <w:top w:w="0" w:type="dxa"/>
          <w:left w:w="0" w:type="dxa"/>
          <w:bottom w:w="0" w:type="dxa"/>
          <w:right w:w="0" w:type="dxa"/>
        </w:tblCellMar>
        <w:tblLook w:val="04A0"/>
      </w:tblPr>
      <w:tblGrid>
        <w:gridCol w:w="7210"/>
        <w:gridCol w:w="1646"/>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fldChar w:fldCharType="begin"/>
            </w:r>
            <w:r w:rsidR="001C3859">
              <w:instrText xml:space="preserve">TC </w:instrText>
            </w:r>
            <w:bookmarkStart w:id="1996" w:name="_Toc266972064"/>
            <w:r w:rsidR="001C3859">
              <w:instrText>x3vi</w:instrText>
            </w:r>
            <w:bookmarkEnd w:id="1996"/>
            <w:r w:rsidR="001C3859">
              <w:instrText xml:space="preserve"> \l 2 \f a</w:instrText>
            </w:r>
            <w:r>
              <w:fldChar w:fldCharType="end"/>
            </w:r>
            <w:r w:rsidR="001C3859">
              <w:rPr>
                <w:rStyle w:val="GVariableName"/>
              </w:rPr>
              <w:t>x3vi</w:t>
            </w:r>
            <w:r w:rsidR="001C3859">
              <w:rPr>
                <w:i/>
              </w:rPr>
              <w:t>- Show if ((x1vi in [1,2,3,4,5,6]) or (x2vi in[1,2,3,4,5]))/required</w:t>
            </w:r>
          </w:p>
        </w:tc>
        <w:tc>
          <w:tcPr>
            <w:tcW w:w="0" w:type="auto"/>
            <w:shd w:val="clear" w:color="auto" w:fill="D0D0D0"/>
            <w:vAlign w:val="bottom"/>
          </w:tcPr>
          <w:p w:rsidR="002A68C4" w:rsidRDefault="001C3859">
            <w:pPr>
              <w:keepNext/>
              <w:jc w:val="right"/>
            </w:pPr>
            <w:r>
              <w:t>SINGLE CHOICE</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And which would be your second choice?</w:t>
            </w:r>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Order as shown</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Conservative</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Labour</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Liberal Democrat</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4</w:t>
            </w:r>
          </w:p>
        </w:tc>
        <w:tc>
          <w:tcPr>
            <w:tcW w:w="361" w:type="dxa"/>
          </w:tcPr>
          <w:p w:rsidR="002A68C4" w:rsidRDefault="001C3859">
            <w:pPr>
              <w:keepNext/>
            </w:pPr>
            <w:r>
              <w:t>○</w:t>
            </w:r>
          </w:p>
        </w:tc>
        <w:tc>
          <w:tcPr>
            <w:tcW w:w="3731" w:type="dxa"/>
          </w:tcPr>
          <w:p w:rsidR="002A68C4" w:rsidRDefault="001C3859">
            <w:pPr>
              <w:keepNext/>
            </w:pPr>
            <w:r>
              <w:t xml:space="preserve">Scottish National Party (SNP) / Plaid </w:t>
            </w:r>
            <w:proofErr w:type="spellStart"/>
            <w:r>
              <w:t>Cymru</w:t>
            </w:r>
            <w:proofErr w:type="spellEnd"/>
          </w:p>
        </w:tc>
        <w:tc>
          <w:tcPr>
            <w:tcW w:w="4428" w:type="dxa"/>
          </w:tcPr>
          <w:p w:rsidR="002A68C4" w:rsidRDefault="001C3859">
            <w:pPr>
              <w:keepNext/>
              <w:jc w:val="right"/>
              <w:rPr>
                <w:i/>
              </w:rPr>
            </w:pPr>
            <w:r>
              <w:rPr>
                <w:i/>
              </w:rPr>
              <w:t>Show if p10q1 !=1</w:t>
            </w:r>
          </w:p>
        </w:tc>
      </w:tr>
      <w:tr w:rsidR="002A68C4">
        <w:tblPrEx>
          <w:tblCellMar>
            <w:top w:w="0" w:type="dxa"/>
            <w:left w:w="0" w:type="dxa"/>
            <w:bottom w:w="0" w:type="dxa"/>
            <w:right w:w="0" w:type="dxa"/>
          </w:tblCellMar>
        </w:tblPrEx>
        <w:tc>
          <w:tcPr>
            <w:tcW w:w="336" w:type="dxa"/>
          </w:tcPr>
          <w:p w:rsidR="002A68C4" w:rsidRDefault="001C3859">
            <w:pPr>
              <w:keepNext/>
            </w:pPr>
            <w:r>
              <w:t>5</w:t>
            </w:r>
          </w:p>
        </w:tc>
        <w:tc>
          <w:tcPr>
            <w:tcW w:w="361" w:type="dxa"/>
          </w:tcPr>
          <w:p w:rsidR="002A68C4" w:rsidRDefault="001C3859">
            <w:pPr>
              <w:keepNext/>
            </w:pPr>
            <w:r>
              <w:t>○</w:t>
            </w:r>
          </w:p>
        </w:tc>
        <w:tc>
          <w:tcPr>
            <w:tcW w:w="3731" w:type="dxa"/>
          </w:tcPr>
          <w:p w:rsidR="002A68C4" w:rsidRDefault="001C3859">
            <w:pPr>
              <w:keepNext/>
            </w:pPr>
            <w:r>
              <w:t>Some other party</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6</w:t>
            </w:r>
          </w:p>
        </w:tc>
        <w:tc>
          <w:tcPr>
            <w:tcW w:w="361" w:type="dxa"/>
          </w:tcPr>
          <w:p w:rsidR="002A68C4" w:rsidRDefault="001C3859">
            <w:pPr>
              <w:keepNext/>
            </w:pPr>
            <w:r>
              <w:t>○</w:t>
            </w:r>
          </w:p>
        </w:tc>
        <w:tc>
          <w:tcPr>
            <w:tcW w:w="3731" w:type="dxa"/>
          </w:tcPr>
          <w:p w:rsidR="002A68C4" w:rsidRDefault="001C3859">
            <w:pPr>
              <w:keepNext/>
            </w:pPr>
            <w:r>
              <w:t>Don</w:t>
            </w:r>
            <w:r>
              <w:t>’</w:t>
            </w:r>
            <w:r>
              <w:t>t know</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2A68C4">
            <w:pPr>
              <w:keepNext/>
            </w:pPr>
          </w:p>
        </w:tc>
        <w:tc>
          <w:tcPr>
            <w:tcW w:w="3731" w:type="dxa"/>
          </w:tcPr>
          <w:p w:rsidR="002A68C4" w:rsidRDefault="001C3859">
            <w:pPr>
              <w:keepNext/>
            </w:pPr>
            <w:r>
              <w:t xml:space="preserve">Not </w:t>
            </w:r>
            <w:r>
              <w:t>Asked</w:t>
            </w:r>
          </w:p>
        </w:tc>
        <w:tc>
          <w:tcPr>
            <w:tcW w:w="4428" w:type="dxa"/>
          </w:tcPr>
          <w:p w:rsidR="002A68C4" w:rsidRDefault="001C3859">
            <w:pPr>
              <w:keepNext/>
              <w:jc w:val="right"/>
              <w:rPr>
                <w:i/>
              </w:rPr>
            </w:pPr>
            <w:r>
              <w:rPr>
                <w:i/>
              </w:rPr>
              <w:t>Admin/Not Shown</w:t>
            </w:r>
          </w:p>
        </w:tc>
      </w:tr>
    </w:tbl>
    <w:p w:rsidR="002A68C4" w:rsidRDefault="002A68C4">
      <w:pPr>
        <w:pStyle w:val="GQuestionSpacer"/>
      </w:pPr>
    </w:p>
    <w:p w:rsidR="002A68C4" w:rsidRDefault="001C3859">
      <w:pPr>
        <w:pStyle w:val="GPage"/>
      </w:pPr>
      <w:bookmarkStart w:id="1997" w:name="_Toc266972065"/>
      <w:r>
        <w:t>Page: x4vi</w:t>
      </w:r>
      <w:bookmarkEnd w:id="1997"/>
    </w:p>
    <w:tbl>
      <w:tblPr>
        <w:tblStyle w:val="GQuestionCommonProperties"/>
        <w:tblW w:w="0" w:type="auto"/>
        <w:tblInd w:w="0" w:type="dxa"/>
        <w:tblCellMar>
          <w:top w:w="0" w:type="dxa"/>
          <w:left w:w="0" w:type="dxa"/>
          <w:bottom w:w="0" w:type="dxa"/>
          <w:right w:w="0" w:type="dxa"/>
        </w:tblCellMar>
        <w:tblLook w:val="04A0"/>
      </w:tblPr>
      <w:tblGrid>
        <w:gridCol w:w="5957"/>
        <w:gridCol w:w="2899"/>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lastRenderedPageBreak/>
              <w:fldChar w:fldCharType="begin"/>
            </w:r>
            <w:r w:rsidR="001C3859">
              <w:instrText xml:space="preserve">TC </w:instrText>
            </w:r>
            <w:bookmarkStart w:id="1998" w:name="_Toc266972066"/>
            <w:r w:rsidR="001C3859">
              <w:instrText>x4vi</w:instrText>
            </w:r>
            <w:bookmarkEnd w:id="1998"/>
            <w:r w:rsidR="001C3859">
              <w:instrText xml:space="preserve"> \l 2 \f a</w:instrText>
            </w:r>
            <w:r>
              <w:fldChar w:fldCharType="end"/>
            </w:r>
            <w:r w:rsidR="001C3859">
              <w:rPr>
                <w:rStyle w:val="GVariableName"/>
              </w:rPr>
              <w:t>x4vi</w:t>
            </w:r>
            <w:r w:rsidR="001C3859">
              <w:rPr>
                <w:i/>
              </w:rPr>
              <w:t>- Show if x3vi==5/required</w:t>
            </w:r>
          </w:p>
        </w:tc>
        <w:tc>
          <w:tcPr>
            <w:tcW w:w="0" w:type="auto"/>
            <w:shd w:val="clear" w:color="auto" w:fill="D0D0D0"/>
            <w:vAlign w:val="bottom"/>
          </w:tcPr>
          <w:p w:rsidR="002A68C4" w:rsidRDefault="001C3859">
            <w:pPr>
              <w:keepNext/>
              <w:jc w:val="right"/>
            </w:pPr>
            <w:r>
              <w:t>SINGLE CHOICE</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And which of these party</w:t>
            </w:r>
            <w:r>
              <w:rPr>
                <w:b/>
              </w:rPr>
              <w:t>’</w:t>
            </w:r>
            <w:r>
              <w:rPr>
                <w:b/>
              </w:rPr>
              <w:t>s candidates would be your second choice?</w:t>
            </w:r>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Order as shown</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Green</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United Kingdom Independence Party (UKIP)</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British</w:t>
            </w:r>
            <w:r>
              <w:t xml:space="preserve"> National Party (BNP)</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4</w:t>
            </w:r>
          </w:p>
        </w:tc>
        <w:tc>
          <w:tcPr>
            <w:tcW w:w="361" w:type="dxa"/>
          </w:tcPr>
          <w:p w:rsidR="002A68C4" w:rsidRDefault="001C3859">
            <w:pPr>
              <w:keepNext/>
            </w:pPr>
            <w:r>
              <w:t>○</w:t>
            </w:r>
          </w:p>
        </w:tc>
        <w:tc>
          <w:tcPr>
            <w:tcW w:w="3731" w:type="dxa"/>
          </w:tcPr>
          <w:p w:rsidR="002A68C4" w:rsidRDefault="001C3859">
            <w:pPr>
              <w:keepNext/>
            </w:pPr>
            <w:r>
              <w:t>Respect</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5</w:t>
            </w:r>
          </w:p>
        </w:tc>
        <w:tc>
          <w:tcPr>
            <w:tcW w:w="361" w:type="dxa"/>
          </w:tcPr>
          <w:p w:rsidR="002A68C4" w:rsidRDefault="001C3859">
            <w:pPr>
              <w:keepNext/>
            </w:pPr>
            <w:r>
              <w:t>○</w:t>
            </w:r>
          </w:p>
        </w:tc>
        <w:tc>
          <w:tcPr>
            <w:tcW w:w="3731" w:type="dxa"/>
          </w:tcPr>
          <w:p w:rsidR="002A68C4" w:rsidRDefault="001C3859">
            <w:pPr>
              <w:keepNext/>
            </w:pPr>
            <w:r>
              <w:t>Some other party</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6</w:t>
            </w:r>
          </w:p>
        </w:tc>
        <w:tc>
          <w:tcPr>
            <w:tcW w:w="361" w:type="dxa"/>
          </w:tcPr>
          <w:p w:rsidR="002A68C4" w:rsidRDefault="001C3859">
            <w:pPr>
              <w:keepNext/>
            </w:pPr>
            <w:r>
              <w:t>○</w:t>
            </w:r>
          </w:p>
        </w:tc>
        <w:tc>
          <w:tcPr>
            <w:tcW w:w="3731" w:type="dxa"/>
          </w:tcPr>
          <w:p w:rsidR="002A68C4" w:rsidRDefault="001C3859">
            <w:pPr>
              <w:keepNext/>
            </w:pPr>
            <w:r>
              <w:t>Don't know</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p w:rsidR="002A68C4" w:rsidRDefault="001C3859">
      <w:pPr>
        <w:pStyle w:val="GPage"/>
      </w:pPr>
      <w:bookmarkStart w:id="1999" w:name="_Toc266972067"/>
      <w:r>
        <w:t>Page: p11010q13</w:t>
      </w:r>
      <w:bookmarkEnd w:id="1999"/>
    </w:p>
    <w:tbl>
      <w:tblPr>
        <w:tblStyle w:val="GQuestionCommonProperties"/>
        <w:tblW w:w="0" w:type="auto"/>
        <w:tblInd w:w="0" w:type="dxa"/>
        <w:tblCellMar>
          <w:top w:w="0" w:type="dxa"/>
          <w:left w:w="0" w:type="dxa"/>
          <w:bottom w:w="0" w:type="dxa"/>
          <w:right w:w="0" w:type="dxa"/>
        </w:tblCellMar>
        <w:tblLook w:val="04A0"/>
      </w:tblPr>
      <w:tblGrid>
        <w:gridCol w:w="6656"/>
        <w:gridCol w:w="2200"/>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fldChar w:fldCharType="begin"/>
            </w:r>
            <w:r w:rsidR="001C3859">
              <w:instrText xml:space="preserve">TC </w:instrText>
            </w:r>
            <w:bookmarkStart w:id="2000" w:name="_Toc266972068"/>
            <w:r w:rsidR="001C3859">
              <w:instrText>p11010q13</w:instrText>
            </w:r>
            <w:bookmarkEnd w:id="2000"/>
            <w:r w:rsidR="001C3859">
              <w:instrText xml:space="preserve"> \l 2 \f a</w:instrText>
            </w:r>
            <w:r>
              <w:fldChar w:fldCharType="end"/>
            </w:r>
            <w:r w:rsidR="001C3859">
              <w:rPr>
                <w:rStyle w:val="GVariableName"/>
              </w:rPr>
              <w:t>p11010q13</w:t>
            </w:r>
            <w:r w:rsidR="001C3859">
              <w:rPr>
                <w:i/>
              </w:rPr>
              <w:t>- Show all respondents/required</w:t>
            </w:r>
          </w:p>
        </w:tc>
        <w:tc>
          <w:tcPr>
            <w:tcW w:w="0" w:type="auto"/>
            <w:shd w:val="clear" w:color="auto" w:fill="D0D0D0"/>
            <w:vAlign w:val="bottom"/>
          </w:tcPr>
          <w:p w:rsidR="002A68C4" w:rsidRDefault="001C3859">
            <w:pPr>
              <w:keepNext/>
              <w:jc w:val="right"/>
            </w:pPr>
            <w:r>
              <w:t>SINGLE CHOICE</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If at the next election</w:t>
            </w:r>
            <w:r>
              <w:rPr>
                <w:b/>
              </w:rPr>
              <w:t xml:space="preserve"> you were required to give two votes, in order of preference, which party would you put as your second choice?</w:t>
            </w:r>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Order as shown</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Liberal Democrat</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Labour</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Conservative</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4</w:t>
            </w:r>
          </w:p>
        </w:tc>
        <w:tc>
          <w:tcPr>
            <w:tcW w:w="361" w:type="dxa"/>
          </w:tcPr>
          <w:p w:rsidR="002A68C4" w:rsidRDefault="001C3859">
            <w:pPr>
              <w:keepNext/>
            </w:pPr>
            <w:r>
              <w:t>○</w:t>
            </w:r>
          </w:p>
        </w:tc>
        <w:tc>
          <w:tcPr>
            <w:tcW w:w="3731" w:type="dxa"/>
          </w:tcPr>
          <w:p w:rsidR="002A68C4" w:rsidRDefault="001C3859">
            <w:pPr>
              <w:keepNext/>
            </w:pPr>
            <w:r>
              <w:t xml:space="preserve">Scottish National Party (SNP)/ Plaid </w:t>
            </w:r>
            <w:proofErr w:type="spellStart"/>
            <w:r>
              <w:t>Cymru</w:t>
            </w:r>
            <w:proofErr w:type="spellEnd"/>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5</w:t>
            </w:r>
          </w:p>
        </w:tc>
        <w:tc>
          <w:tcPr>
            <w:tcW w:w="361" w:type="dxa"/>
          </w:tcPr>
          <w:p w:rsidR="002A68C4" w:rsidRDefault="001C3859">
            <w:pPr>
              <w:keepNext/>
            </w:pPr>
            <w:r>
              <w:t>○</w:t>
            </w:r>
          </w:p>
        </w:tc>
        <w:tc>
          <w:tcPr>
            <w:tcW w:w="3731" w:type="dxa"/>
          </w:tcPr>
          <w:p w:rsidR="002A68C4" w:rsidRDefault="001C3859">
            <w:pPr>
              <w:keepNext/>
            </w:pPr>
            <w:r>
              <w:t>Some other party</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6</w:t>
            </w:r>
          </w:p>
        </w:tc>
        <w:tc>
          <w:tcPr>
            <w:tcW w:w="361" w:type="dxa"/>
          </w:tcPr>
          <w:p w:rsidR="002A68C4" w:rsidRDefault="001C3859">
            <w:pPr>
              <w:keepNext/>
            </w:pPr>
            <w:r>
              <w:t>○</w:t>
            </w:r>
          </w:p>
        </w:tc>
        <w:tc>
          <w:tcPr>
            <w:tcW w:w="3731" w:type="dxa"/>
          </w:tcPr>
          <w:p w:rsidR="002A68C4" w:rsidRDefault="001C3859">
            <w:pPr>
              <w:keepNext/>
            </w:pPr>
            <w:r>
              <w:t>Would not cast a second vote</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7</w:t>
            </w:r>
          </w:p>
        </w:tc>
        <w:tc>
          <w:tcPr>
            <w:tcW w:w="361" w:type="dxa"/>
          </w:tcPr>
          <w:p w:rsidR="002A68C4" w:rsidRDefault="001C3859">
            <w:pPr>
              <w:keepNext/>
            </w:pPr>
            <w:r>
              <w:t>○</w:t>
            </w:r>
          </w:p>
        </w:tc>
        <w:tc>
          <w:tcPr>
            <w:tcW w:w="3731" w:type="dxa"/>
          </w:tcPr>
          <w:p w:rsidR="002A68C4" w:rsidRDefault="001C3859">
            <w:pPr>
              <w:keepNext/>
            </w:pPr>
            <w:r>
              <w:t>Don't know</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p w:rsidR="002A68C4" w:rsidRDefault="001C3859">
      <w:pPr>
        <w:pStyle w:val="GPage"/>
      </w:pPr>
      <w:bookmarkStart w:id="2001" w:name="_Toc266972069"/>
      <w:r>
        <w:t>Page: p820q1</w:t>
      </w:r>
      <w:bookmarkEnd w:id="2001"/>
    </w:p>
    <w:tbl>
      <w:tblPr>
        <w:tblStyle w:val="GQuestionCommonProperties"/>
        <w:tblW w:w="0" w:type="auto"/>
        <w:tblInd w:w="0" w:type="dxa"/>
        <w:tblCellMar>
          <w:top w:w="0" w:type="dxa"/>
          <w:left w:w="0" w:type="dxa"/>
          <w:bottom w:w="0" w:type="dxa"/>
          <w:right w:w="0" w:type="dxa"/>
        </w:tblCellMar>
        <w:tblLook w:val="04A0"/>
      </w:tblPr>
      <w:tblGrid>
        <w:gridCol w:w="6472"/>
        <w:gridCol w:w="2384"/>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fldChar w:fldCharType="begin"/>
            </w:r>
            <w:r w:rsidR="001C3859">
              <w:instrText xml:space="preserve">TC </w:instrText>
            </w:r>
            <w:bookmarkStart w:id="2002" w:name="_Toc266972070"/>
            <w:r w:rsidR="001C3859">
              <w:instrText>p820q1</w:instrText>
            </w:r>
            <w:bookmarkEnd w:id="2002"/>
            <w:r w:rsidR="001C3859">
              <w:instrText xml:space="preserve"> \l 2 \f a</w:instrText>
            </w:r>
            <w:r>
              <w:fldChar w:fldCharType="end"/>
            </w:r>
            <w:r w:rsidR="001C3859">
              <w:rPr>
                <w:rStyle w:val="GVariableName"/>
              </w:rPr>
              <w:t>p820q1</w:t>
            </w:r>
            <w:r w:rsidR="001C3859">
              <w:rPr>
                <w:i/>
              </w:rPr>
              <w:t>- Show all respondents/required</w:t>
            </w:r>
          </w:p>
        </w:tc>
        <w:tc>
          <w:tcPr>
            <w:tcW w:w="0" w:type="auto"/>
            <w:shd w:val="clear" w:color="auto" w:fill="D0D0D0"/>
            <w:vAlign w:val="bottom"/>
          </w:tcPr>
          <w:p w:rsidR="002A68C4" w:rsidRDefault="001C3859">
            <w:pPr>
              <w:keepNext/>
              <w:jc w:val="right"/>
            </w:pPr>
            <w:r>
              <w:t>SINGLE CHOICE</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On the whole, are you very satisfied, fairly satisfied, a</w:t>
            </w:r>
            <w:r>
              <w:rPr>
                <w:b/>
              </w:rPr>
              <w:t xml:space="preserve"> little dissatisfied, or very dissatisfied with the way that democracy works in this country?</w:t>
            </w:r>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Order as shown</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Very satisfied</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Fairly satisfied</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A little dissatisfied</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4</w:t>
            </w:r>
          </w:p>
        </w:tc>
        <w:tc>
          <w:tcPr>
            <w:tcW w:w="361" w:type="dxa"/>
          </w:tcPr>
          <w:p w:rsidR="002A68C4" w:rsidRDefault="001C3859">
            <w:pPr>
              <w:keepNext/>
            </w:pPr>
            <w:r>
              <w:t>○</w:t>
            </w:r>
          </w:p>
        </w:tc>
        <w:tc>
          <w:tcPr>
            <w:tcW w:w="3731" w:type="dxa"/>
          </w:tcPr>
          <w:p w:rsidR="002A68C4" w:rsidRDefault="001C3859">
            <w:pPr>
              <w:keepNext/>
            </w:pPr>
            <w:r>
              <w:t>Very dissatisfied</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5</w:t>
            </w:r>
          </w:p>
        </w:tc>
        <w:tc>
          <w:tcPr>
            <w:tcW w:w="361" w:type="dxa"/>
          </w:tcPr>
          <w:p w:rsidR="002A68C4" w:rsidRDefault="001C3859">
            <w:pPr>
              <w:keepNext/>
            </w:pPr>
            <w:r>
              <w:t>○</w:t>
            </w:r>
          </w:p>
        </w:tc>
        <w:tc>
          <w:tcPr>
            <w:tcW w:w="3731" w:type="dxa"/>
          </w:tcPr>
          <w:p w:rsidR="002A68C4" w:rsidRDefault="001C3859">
            <w:pPr>
              <w:keepNext/>
            </w:pPr>
            <w:r>
              <w:t>Don't know</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p w:rsidR="002A68C4" w:rsidRDefault="001C3859">
      <w:pPr>
        <w:pStyle w:val="GPage"/>
      </w:pPr>
      <w:bookmarkStart w:id="2003" w:name="_Toc266972071"/>
      <w:r>
        <w:t>Page: p830q1</w:t>
      </w:r>
      <w:bookmarkEnd w:id="2003"/>
    </w:p>
    <w:tbl>
      <w:tblPr>
        <w:tblStyle w:val="GQuestionCommonProperties"/>
        <w:tblW w:w="0" w:type="auto"/>
        <w:tblInd w:w="0" w:type="dxa"/>
        <w:tblCellMar>
          <w:top w:w="0" w:type="dxa"/>
          <w:left w:w="0" w:type="dxa"/>
          <w:bottom w:w="0" w:type="dxa"/>
          <w:right w:w="0" w:type="dxa"/>
        </w:tblCellMar>
        <w:tblLook w:val="04A0"/>
      </w:tblPr>
      <w:tblGrid>
        <w:gridCol w:w="6472"/>
        <w:gridCol w:w="2384"/>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lastRenderedPageBreak/>
              <w:fldChar w:fldCharType="begin"/>
            </w:r>
            <w:r w:rsidR="001C3859">
              <w:instrText xml:space="preserve">TC </w:instrText>
            </w:r>
            <w:bookmarkStart w:id="2004" w:name="_Toc266972072"/>
            <w:r w:rsidR="001C3859">
              <w:instrText>p830q1</w:instrText>
            </w:r>
            <w:bookmarkEnd w:id="2004"/>
            <w:r w:rsidR="001C3859">
              <w:instrText xml:space="preserve"> \l 2 \f a</w:instrText>
            </w:r>
            <w:r>
              <w:fldChar w:fldCharType="end"/>
            </w:r>
            <w:r w:rsidR="001C3859">
              <w:rPr>
                <w:rStyle w:val="GVariableName"/>
              </w:rPr>
              <w:t>p830q1</w:t>
            </w:r>
            <w:r w:rsidR="001C3859">
              <w:rPr>
                <w:i/>
              </w:rPr>
              <w:t>- Show all respondents/required</w:t>
            </w:r>
          </w:p>
        </w:tc>
        <w:tc>
          <w:tcPr>
            <w:tcW w:w="0" w:type="auto"/>
            <w:shd w:val="clear" w:color="auto" w:fill="D0D0D0"/>
            <w:vAlign w:val="bottom"/>
          </w:tcPr>
          <w:p w:rsidR="002A68C4" w:rsidRDefault="001C3859">
            <w:pPr>
              <w:keepNext/>
              <w:jc w:val="right"/>
            </w:pPr>
            <w:r>
              <w:t>SINGLE CHOICE</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How interested are you in politics?</w:t>
            </w:r>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Order as shown</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Very much</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Somewhat</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Not that much</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4</w:t>
            </w:r>
          </w:p>
        </w:tc>
        <w:tc>
          <w:tcPr>
            <w:tcW w:w="361" w:type="dxa"/>
          </w:tcPr>
          <w:p w:rsidR="002A68C4" w:rsidRDefault="001C3859">
            <w:pPr>
              <w:keepNext/>
            </w:pPr>
            <w:r>
              <w:t>○</w:t>
            </w:r>
          </w:p>
        </w:tc>
        <w:tc>
          <w:tcPr>
            <w:tcW w:w="3731" w:type="dxa"/>
          </w:tcPr>
          <w:p w:rsidR="002A68C4" w:rsidRDefault="001C3859">
            <w:pPr>
              <w:keepNext/>
            </w:pPr>
            <w:r>
              <w:t>Not at all interested</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5</w:t>
            </w:r>
          </w:p>
        </w:tc>
        <w:tc>
          <w:tcPr>
            <w:tcW w:w="361" w:type="dxa"/>
          </w:tcPr>
          <w:p w:rsidR="002A68C4" w:rsidRDefault="001C3859">
            <w:pPr>
              <w:keepNext/>
            </w:pPr>
            <w:r>
              <w:t>○</w:t>
            </w:r>
          </w:p>
        </w:tc>
        <w:tc>
          <w:tcPr>
            <w:tcW w:w="3731" w:type="dxa"/>
          </w:tcPr>
          <w:p w:rsidR="002A68C4" w:rsidRDefault="001C3859">
            <w:pPr>
              <w:keepNext/>
            </w:pPr>
            <w:r>
              <w:t>Don't know</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p w:rsidR="002A68C4" w:rsidRDefault="001C3859">
      <w:pPr>
        <w:pStyle w:val="GPage"/>
      </w:pPr>
      <w:bookmarkStart w:id="2005" w:name="_Toc266972073"/>
      <w:r>
        <w:t>Page: p831q1</w:t>
      </w:r>
      <w:bookmarkEnd w:id="2005"/>
    </w:p>
    <w:tbl>
      <w:tblPr>
        <w:tblStyle w:val="GQuestionCommonProperties"/>
        <w:tblW w:w="0" w:type="auto"/>
        <w:tblInd w:w="0" w:type="dxa"/>
        <w:tblCellMar>
          <w:top w:w="0" w:type="dxa"/>
          <w:left w:w="0" w:type="dxa"/>
          <w:bottom w:w="0" w:type="dxa"/>
          <w:right w:w="0" w:type="dxa"/>
        </w:tblCellMar>
        <w:tblLook w:val="04A0"/>
      </w:tblPr>
      <w:tblGrid>
        <w:gridCol w:w="6463"/>
        <w:gridCol w:w="2393"/>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fldChar w:fldCharType="begin"/>
            </w:r>
            <w:r w:rsidR="001C3859">
              <w:instrText xml:space="preserve">TC </w:instrText>
            </w:r>
            <w:bookmarkStart w:id="2006" w:name="_Toc266972074"/>
            <w:r w:rsidR="001C3859">
              <w:instrText>p831q1</w:instrText>
            </w:r>
            <w:bookmarkEnd w:id="2006"/>
            <w:r w:rsidR="001C3859">
              <w:instrText xml:space="preserve"> \l 2 \f a</w:instrText>
            </w:r>
            <w:r>
              <w:fldChar w:fldCharType="end"/>
            </w:r>
            <w:r w:rsidR="001C3859">
              <w:rPr>
                <w:rStyle w:val="GVariableName"/>
              </w:rPr>
              <w:t>p831q1</w:t>
            </w:r>
            <w:r w:rsidR="001C3859">
              <w:rPr>
                <w:i/>
              </w:rPr>
              <w:t>- Show all respondents/required</w:t>
            </w:r>
          </w:p>
        </w:tc>
        <w:tc>
          <w:tcPr>
            <w:tcW w:w="0" w:type="auto"/>
            <w:shd w:val="clear" w:color="auto" w:fill="D0D0D0"/>
            <w:vAlign w:val="bottom"/>
          </w:tcPr>
          <w:p w:rsidR="002A68C4" w:rsidRDefault="001C3859">
            <w:pPr>
              <w:keepNext/>
              <w:jc w:val="right"/>
            </w:pPr>
            <w:r>
              <w:t>OPEN TEXTBOX</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What is the most important problem facing &lt;u&gt;you and your family&lt;/u&gt; today?</w:t>
            </w:r>
          </w:p>
        </w:tc>
      </w:tr>
    </w:tbl>
    <w:p w:rsidR="002A68C4" w:rsidRDefault="002A68C4">
      <w:pPr>
        <w:pStyle w:val="GQuestionSpacer"/>
        <w:keepNext/>
      </w:pPr>
    </w:p>
    <w:p w:rsidR="002A68C4" w:rsidRDefault="002A68C4">
      <w:pPr>
        <w:pStyle w:val="GQuestionSpacer"/>
      </w:pPr>
    </w:p>
    <w:p w:rsidR="002A68C4" w:rsidRDefault="001C3859">
      <w:pPr>
        <w:pStyle w:val="GPage"/>
      </w:pPr>
      <w:bookmarkStart w:id="2007" w:name="_Toc266972075"/>
      <w:r>
        <w:t>Page: p831q2</w:t>
      </w:r>
      <w:bookmarkEnd w:id="2007"/>
    </w:p>
    <w:tbl>
      <w:tblPr>
        <w:tblStyle w:val="GQuestionCommonProperties"/>
        <w:tblW w:w="0" w:type="auto"/>
        <w:tblInd w:w="0" w:type="dxa"/>
        <w:tblCellMar>
          <w:top w:w="0" w:type="dxa"/>
          <w:left w:w="0" w:type="dxa"/>
          <w:bottom w:w="0" w:type="dxa"/>
          <w:right w:w="0" w:type="dxa"/>
        </w:tblCellMar>
        <w:tblLook w:val="04A0"/>
      </w:tblPr>
      <w:tblGrid>
        <w:gridCol w:w="6472"/>
        <w:gridCol w:w="2384"/>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fldChar w:fldCharType="begin"/>
            </w:r>
            <w:r w:rsidR="001C3859">
              <w:instrText xml:space="preserve">TC </w:instrText>
            </w:r>
            <w:bookmarkStart w:id="2008" w:name="_Toc266972076"/>
            <w:r w:rsidR="001C3859">
              <w:instrText>p831q2</w:instrText>
            </w:r>
            <w:bookmarkEnd w:id="2008"/>
            <w:r w:rsidR="001C3859">
              <w:instrText xml:space="preserve"> \l 2 \f a</w:instrText>
            </w:r>
            <w:r>
              <w:fldChar w:fldCharType="end"/>
            </w:r>
            <w:r w:rsidR="001C3859">
              <w:rPr>
                <w:rStyle w:val="GVariableName"/>
              </w:rPr>
              <w:t>p831q2</w:t>
            </w:r>
            <w:r w:rsidR="001C3859">
              <w:rPr>
                <w:i/>
              </w:rPr>
              <w:t>- Show all respondents/required</w:t>
            </w:r>
          </w:p>
        </w:tc>
        <w:tc>
          <w:tcPr>
            <w:tcW w:w="0" w:type="auto"/>
            <w:shd w:val="clear" w:color="auto" w:fill="D0D0D0"/>
            <w:vAlign w:val="bottom"/>
          </w:tcPr>
          <w:p w:rsidR="002A68C4" w:rsidRDefault="001C3859">
            <w:pPr>
              <w:keepNext/>
              <w:jc w:val="right"/>
            </w:pPr>
            <w:r>
              <w:t>SINGLE CHOICE</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Which party is best able to handle this issue?</w:t>
            </w:r>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Order as shown</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None - No Party</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Labour</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Conservatives</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4</w:t>
            </w:r>
          </w:p>
        </w:tc>
        <w:tc>
          <w:tcPr>
            <w:tcW w:w="361" w:type="dxa"/>
          </w:tcPr>
          <w:p w:rsidR="002A68C4" w:rsidRDefault="001C3859">
            <w:pPr>
              <w:keepNext/>
            </w:pPr>
            <w:r>
              <w:t>○</w:t>
            </w:r>
          </w:p>
        </w:tc>
        <w:tc>
          <w:tcPr>
            <w:tcW w:w="3731" w:type="dxa"/>
          </w:tcPr>
          <w:p w:rsidR="002A68C4" w:rsidRDefault="001C3859">
            <w:pPr>
              <w:keepNext/>
            </w:pPr>
            <w:r>
              <w:t>Liberal Democrats</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5</w:t>
            </w:r>
          </w:p>
        </w:tc>
        <w:tc>
          <w:tcPr>
            <w:tcW w:w="361" w:type="dxa"/>
          </w:tcPr>
          <w:p w:rsidR="002A68C4" w:rsidRDefault="001C3859">
            <w:pPr>
              <w:keepNext/>
            </w:pPr>
            <w:r>
              <w:t>○</w:t>
            </w:r>
          </w:p>
        </w:tc>
        <w:tc>
          <w:tcPr>
            <w:tcW w:w="3731" w:type="dxa"/>
          </w:tcPr>
          <w:p w:rsidR="002A68C4" w:rsidRDefault="001C3859">
            <w:pPr>
              <w:keepNext/>
            </w:pPr>
            <w:r>
              <w:t>Scottish National Party (SNP)</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6</w:t>
            </w:r>
          </w:p>
        </w:tc>
        <w:tc>
          <w:tcPr>
            <w:tcW w:w="361" w:type="dxa"/>
          </w:tcPr>
          <w:p w:rsidR="002A68C4" w:rsidRDefault="001C3859">
            <w:pPr>
              <w:keepNext/>
            </w:pPr>
            <w:r>
              <w:t>○</w:t>
            </w:r>
          </w:p>
        </w:tc>
        <w:tc>
          <w:tcPr>
            <w:tcW w:w="3731" w:type="dxa"/>
          </w:tcPr>
          <w:p w:rsidR="002A68C4" w:rsidRDefault="001C3859">
            <w:pPr>
              <w:keepNext/>
            </w:pPr>
            <w:r>
              <w:t xml:space="preserve">Plaid </w:t>
            </w:r>
            <w:proofErr w:type="spellStart"/>
            <w:r>
              <w:t>Cymru</w:t>
            </w:r>
            <w:proofErr w:type="spellEnd"/>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7</w:t>
            </w:r>
          </w:p>
        </w:tc>
        <w:tc>
          <w:tcPr>
            <w:tcW w:w="361" w:type="dxa"/>
          </w:tcPr>
          <w:p w:rsidR="002A68C4" w:rsidRDefault="001C3859">
            <w:pPr>
              <w:keepNext/>
            </w:pPr>
            <w:r>
              <w:t>○</w:t>
            </w:r>
          </w:p>
        </w:tc>
        <w:tc>
          <w:tcPr>
            <w:tcW w:w="3731" w:type="dxa"/>
          </w:tcPr>
          <w:p w:rsidR="002A68C4" w:rsidRDefault="001C3859">
            <w:pPr>
              <w:keepNext/>
            </w:pPr>
            <w:r>
              <w:t>Green Party</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1C3859">
            <w:pPr>
              <w:keepNext/>
            </w:pPr>
            <w:r>
              <w:t>○</w:t>
            </w:r>
          </w:p>
        </w:tc>
        <w:tc>
          <w:tcPr>
            <w:tcW w:w="3731" w:type="dxa"/>
          </w:tcPr>
          <w:p w:rsidR="002A68C4" w:rsidRDefault="001C3859">
            <w:pPr>
              <w:keepNext/>
            </w:pPr>
            <w:r>
              <w:t>United Kingdom Independence Party (UKIP)</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1C3859">
            <w:pPr>
              <w:keepNext/>
            </w:pPr>
            <w:r>
              <w:t>○</w:t>
            </w:r>
          </w:p>
        </w:tc>
        <w:tc>
          <w:tcPr>
            <w:tcW w:w="3731" w:type="dxa"/>
          </w:tcPr>
          <w:p w:rsidR="002A68C4" w:rsidRDefault="001C3859">
            <w:pPr>
              <w:keepNext/>
            </w:pPr>
            <w:r>
              <w:t>British National Party (BNP)</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10</w:t>
            </w:r>
          </w:p>
        </w:tc>
        <w:tc>
          <w:tcPr>
            <w:tcW w:w="361" w:type="dxa"/>
          </w:tcPr>
          <w:p w:rsidR="002A68C4" w:rsidRDefault="001C3859">
            <w:pPr>
              <w:keepNext/>
            </w:pPr>
            <w:r>
              <w:t>○</w:t>
            </w:r>
          </w:p>
        </w:tc>
        <w:tc>
          <w:tcPr>
            <w:tcW w:w="3731" w:type="dxa"/>
          </w:tcPr>
          <w:p w:rsidR="002A68C4" w:rsidRDefault="001C3859">
            <w:pPr>
              <w:keepNext/>
            </w:pPr>
            <w:r>
              <w:t>Other</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11</w:t>
            </w:r>
          </w:p>
        </w:tc>
        <w:tc>
          <w:tcPr>
            <w:tcW w:w="361" w:type="dxa"/>
          </w:tcPr>
          <w:p w:rsidR="002A68C4" w:rsidRDefault="001C3859">
            <w:pPr>
              <w:keepNext/>
            </w:pPr>
            <w:r>
              <w:t>○</w:t>
            </w:r>
          </w:p>
        </w:tc>
        <w:tc>
          <w:tcPr>
            <w:tcW w:w="3731" w:type="dxa"/>
          </w:tcPr>
          <w:p w:rsidR="002A68C4" w:rsidRDefault="001C3859">
            <w:pPr>
              <w:keepNext/>
            </w:pPr>
            <w:r>
              <w:t>Not applicable, I do not believe there are any economic problems</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12</w:t>
            </w:r>
          </w:p>
        </w:tc>
        <w:tc>
          <w:tcPr>
            <w:tcW w:w="361" w:type="dxa"/>
          </w:tcPr>
          <w:p w:rsidR="002A68C4" w:rsidRDefault="001C3859">
            <w:pPr>
              <w:keepNext/>
            </w:pPr>
            <w:r>
              <w:t>○</w:t>
            </w:r>
          </w:p>
        </w:tc>
        <w:tc>
          <w:tcPr>
            <w:tcW w:w="3731" w:type="dxa"/>
          </w:tcPr>
          <w:p w:rsidR="002A68C4" w:rsidRDefault="001C3859">
            <w:pPr>
              <w:keepNext/>
            </w:pPr>
            <w:r>
              <w:t>Don't know</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98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99</w:t>
            </w:r>
          </w:p>
        </w:tc>
        <w:tc>
          <w:tcPr>
            <w:tcW w:w="361" w:type="dxa"/>
          </w:tcPr>
          <w:p w:rsidR="002A68C4" w:rsidRDefault="002A68C4">
            <w:pPr>
              <w:keepNext/>
            </w:pPr>
          </w:p>
        </w:tc>
        <w:tc>
          <w:tcPr>
            <w:tcW w:w="3731" w:type="dxa"/>
          </w:tcPr>
          <w:p w:rsidR="002A68C4" w:rsidRDefault="001C3859">
            <w:pPr>
              <w:keepNext/>
            </w:pPr>
            <w:r>
              <w:t>Not</w:t>
            </w:r>
            <w:r>
              <w:t xml:space="preserve"> Asked</w:t>
            </w:r>
          </w:p>
        </w:tc>
        <w:tc>
          <w:tcPr>
            <w:tcW w:w="4428" w:type="dxa"/>
          </w:tcPr>
          <w:p w:rsidR="002A68C4" w:rsidRDefault="001C3859">
            <w:pPr>
              <w:keepNext/>
              <w:jc w:val="right"/>
              <w:rPr>
                <w:i/>
              </w:rPr>
            </w:pPr>
            <w:r>
              <w:rPr>
                <w:i/>
              </w:rPr>
              <w:t>Admin/Not Shown</w:t>
            </w:r>
          </w:p>
        </w:tc>
      </w:tr>
    </w:tbl>
    <w:p w:rsidR="002A68C4" w:rsidRDefault="002A68C4">
      <w:pPr>
        <w:pStyle w:val="GQuestionSpacer"/>
      </w:pPr>
    </w:p>
    <w:p w:rsidR="002A68C4" w:rsidRDefault="001C3859">
      <w:pPr>
        <w:pStyle w:val="GPage"/>
      </w:pPr>
      <w:bookmarkStart w:id="2009" w:name="_Toc266972077"/>
      <w:r>
        <w:t>Page: p832q1</w:t>
      </w:r>
      <w:bookmarkEnd w:id="2009"/>
    </w:p>
    <w:tbl>
      <w:tblPr>
        <w:tblStyle w:val="GQuestionCommonProperties"/>
        <w:tblW w:w="0" w:type="auto"/>
        <w:tblInd w:w="0" w:type="dxa"/>
        <w:tblCellMar>
          <w:top w:w="0" w:type="dxa"/>
          <w:left w:w="0" w:type="dxa"/>
          <w:bottom w:w="0" w:type="dxa"/>
          <w:right w:w="0" w:type="dxa"/>
        </w:tblCellMar>
        <w:tblLook w:val="04A0"/>
      </w:tblPr>
      <w:tblGrid>
        <w:gridCol w:w="6463"/>
        <w:gridCol w:w="2393"/>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fldChar w:fldCharType="begin"/>
            </w:r>
            <w:r w:rsidR="001C3859">
              <w:instrText xml:space="preserve">TC </w:instrText>
            </w:r>
            <w:bookmarkStart w:id="2010" w:name="_Toc266972078"/>
            <w:r w:rsidR="001C3859">
              <w:instrText>p832q1</w:instrText>
            </w:r>
            <w:bookmarkEnd w:id="2010"/>
            <w:r w:rsidR="001C3859">
              <w:instrText xml:space="preserve"> \l 2 \f a</w:instrText>
            </w:r>
            <w:r>
              <w:fldChar w:fldCharType="end"/>
            </w:r>
            <w:r w:rsidR="001C3859">
              <w:rPr>
                <w:rStyle w:val="GVariableName"/>
              </w:rPr>
              <w:t>p832q1</w:t>
            </w:r>
            <w:r w:rsidR="001C3859">
              <w:rPr>
                <w:i/>
              </w:rPr>
              <w:t>- Show all respondents/required</w:t>
            </w:r>
          </w:p>
        </w:tc>
        <w:tc>
          <w:tcPr>
            <w:tcW w:w="0" w:type="auto"/>
            <w:shd w:val="clear" w:color="auto" w:fill="D0D0D0"/>
            <w:vAlign w:val="bottom"/>
          </w:tcPr>
          <w:p w:rsidR="002A68C4" w:rsidRDefault="001C3859">
            <w:pPr>
              <w:keepNext/>
              <w:jc w:val="right"/>
            </w:pPr>
            <w:r>
              <w:t>OPEN TEXTBOX</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And what do you think is the most important &lt;u&gt;economic&lt;/u&gt; problem facing &lt;u&gt;the country&lt;/u</w:t>
            </w:r>
            <w:proofErr w:type="gramStart"/>
            <w:r>
              <w:rPr>
                <w:b/>
              </w:rPr>
              <w:t>&gt;  today</w:t>
            </w:r>
            <w:proofErr w:type="gramEnd"/>
            <w:r>
              <w:rPr>
                <w:b/>
              </w:rPr>
              <w:t>?</w:t>
            </w:r>
          </w:p>
        </w:tc>
      </w:tr>
    </w:tbl>
    <w:p w:rsidR="002A68C4" w:rsidRDefault="002A68C4">
      <w:pPr>
        <w:pStyle w:val="GQuestionSpacer"/>
        <w:keepNext/>
      </w:pPr>
    </w:p>
    <w:p w:rsidR="002A68C4" w:rsidRDefault="002A68C4">
      <w:pPr>
        <w:pStyle w:val="GQuestionSpacer"/>
      </w:pPr>
    </w:p>
    <w:p w:rsidR="002A68C4" w:rsidRDefault="001C3859">
      <w:pPr>
        <w:pStyle w:val="GPage"/>
      </w:pPr>
      <w:bookmarkStart w:id="2011" w:name="_Toc266972079"/>
      <w:r>
        <w:t>Page: p832q2</w:t>
      </w:r>
      <w:bookmarkEnd w:id="2011"/>
    </w:p>
    <w:tbl>
      <w:tblPr>
        <w:tblStyle w:val="GQuestionCommonProperties"/>
        <w:tblW w:w="0" w:type="auto"/>
        <w:tblInd w:w="0" w:type="dxa"/>
        <w:tblCellMar>
          <w:top w:w="0" w:type="dxa"/>
          <w:left w:w="0" w:type="dxa"/>
          <w:bottom w:w="0" w:type="dxa"/>
          <w:right w:w="0" w:type="dxa"/>
        </w:tblCellMar>
        <w:tblLook w:val="04A0"/>
      </w:tblPr>
      <w:tblGrid>
        <w:gridCol w:w="6472"/>
        <w:gridCol w:w="2384"/>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lastRenderedPageBreak/>
              <w:fldChar w:fldCharType="begin"/>
            </w:r>
            <w:r w:rsidR="001C3859">
              <w:instrText xml:space="preserve">TC </w:instrText>
            </w:r>
            <w:bookmarkStart w:id="2012" w:name="_Toc266972080"/>
            <w:r w:rsidR="001C3859">
              <w:instrText>p832q2</w:instrText>
            </w:r>
            <w:bookmarkEnd w:id="2012"/>
            <w:r w:rsidR="001C3859">
              <w:instrText xml:space="preserve"> \l 2 \f a</w:instrText>
            </w:r>
            <w:r>
              <w:fldChar w:fldCharType="end"/>
            </w:r>
            <w:r w:rsidR="001C3859">
              <w:rPr>
                <w:rStyle w:val="GVariableName"/>
              </w:rPr>
              <w:t>p832q2</w:t>
            </w:r>
            <w:r w:rsidR="001C3859">
              <w:rPr>
                <w:i/>
              </w:rPr>
              <w:t>- Show all respondents/required</w:t>
            </w:r>
          </w:p>
        </w:tc>
        <w:tc>
          <w:tcPr>
            <w:tcW w:w="0" w:type="auto"/>
            <w:shd w:val="clear" w:color="auto" w:fill="D0D0D0"/>
            <w:vAlign w:val="bottom"/>
          </w:tcPr>
          <w:p w:rsidR="002A68C4" w:rsidRDefault="001C3859">
            <w:pPr>
              <w:keepNext/>
              <w:jc w:val="right"/>
            </w:pPr>
            <w:r>
              <w:t>SINGLE CHOICE</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Which party is best able to handle this issue?</w:t>
            </w:r>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Order as shown</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None - No Party</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Labour</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Conservatives</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4</w:t>
            </w:r>
          </w:p>
        </w:tc>
        <w:tc>
          <w:tcPr>
            <w:tcW w:w="361" w:type="dxa"/>
          </w:tcPr>
          <w:p w:rsidR="002A68C4" w:rsidRDefault="001C3859">
            <w:pPr>
              <w:keepNext/>
            </w:pPr>
            <w:r>
              <w:t>○</w:t>
            </w:r>
          </w:p>
        </w:tc>
        <w:tc>
          <w:tcPr>
            <w:tcW w:w="3731" w:type="dxa"/>
          </w:tcPr>
          <w:p w:rsidR="002A68C4" w:rsidRDefault="001C3859">
            <w:pPr>
              <w:keepNext/>
            </w:pPr>
            <w:r>
              <w:t>Liberal Democrats</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5</w:t>
            </w:r>
          </w:p>
        </w:tc>
        <w:tc>
          <w:tcPr>
            <w:tcW w:w="361" w:type="dxa"/>
          </w:tcPr>
          <w:p w:rsidR="002A68C4" w:rsidRDefault="001C3859">
            <w:pPr>
              <w:keepNext/>
            </w:pPr>
            <w:r>
              <w:t>○</w:t>
            </w:r>
          </w:p>
        </w:tc>
        <w:tc>
          <w:tcPr>
            <w:tcW w:w="3731" w:type="dxa"/>
          </w:tcPr>
          <w:p w:rsidR="002A68C4" w:rsidRDefault="001C3859">
            <w:pPr>
              <w:keepNext/>
            </w:pPr>
            <w:r>
              <w:t>Scottish National Party (SNP)</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6</w:t>
            </w:r>
          </w:p>
        </w:tc>
        <w:tc>
          <w:tcPr>
            <w:tcW w:w="361" w:type="dxa"/>
          </w:tcPr>
          <w:p w:rsidR="002A68C4" w:rsidRDefault="001C3859">
            <w:pPr>
              <w:keepNext/>
            </w:pPr>
            <w:r>
              <w:t>○</w:t>
            </w:r>
          </w:p>
        </w:tc>
        <w:tc>
          <w:tcPr>
            <w:tcW w:w="3731" w:type="dxa"/>
          </w:tcPr>
          <w:p w:rsidR="002A68C4" w:rsidRDefault="001C3859">
            <w:pPr>
              <w:keepNext/>
            </w:pPr>
            <w:r>
              <w:t xml:space="preserve">Plaid </w:t>
            </w:r>
            <w:proofErr w:type="spellStart"/>
            <w:r>
              <w:t>Cymru</w:t>
            </w:r>
            <w:proofErr w:type="spellEnd"/>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7</w:t>
            </w:r>
          </w:p>
        </w:tc>
        <w:tc>
          <w:tcPr>
            <w:tcW w:w="361" w:type="dxa"/>
          </w:tcPr>
          <w:p w:rsidR="002A68C4" w:rsidRDefault="001C3859">
            <w:pPr>
              <w:keepNext/>
            </w:pPr>
            <w:r>
              <w:t>○</w:t>
            </w:r>
          </w:p>
        </w:tc>
        <w:tc>
          <w:tcPr>
            <w:tcW w:w="3731" w:type="dxa"/>
          </w:tcPr>
          <w:p w:rsidR="002A68C4" w:rsidRDefault="001C3859">
            <w:pPr>
              <w:keepNext/>
            </w:pPr>
            <w:r>
              <w:t xml:space="preserve">Green </w:t>
            </w:r>
            <w:r>
              <w:t>Party</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1C3859">
            <w:pPr>
              <w:keepNext/>
            </w:pPr>
            <w:r>
              <w:t>○</w:t>
            </w:r>
          </w:p>
        </w:tc>
        <w:tc>
          <w:tcPr>
            <w:tcW w:w="3731" w:type="dxa"/>
          </w:tcPr>
          <w:p w:rsidR="002A68C4" w:rsidRDefault="001C3859">
            <w:pPr>
              <w:keepNext/>
            </w:pPr>
            <w:r>
              <w:t>United Kingdom Independence Party (UKIP)</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1C3859">
            <w:pPr>
              <w:keepNext/>
            </w:pPr>
            <w:r>
              <w:t>○</w:t>
            </w:r>
          </w:p>
        </w:tc>
        <w:tc>
          <w:tcPr>
            <w:tcW w:w="3731" w:type="dxa"/>
          </w:tcPr>
          <w:p w:rsidR="002A68C4" w:rsidRDefault="001C3859">
            <w:pPr>
              <w:keepNext/>
            </w:pPr>
            <w:r>
              <w:t>British National Party (BNP)</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10</w:t>
            </w:r>
          </w:p>
        </w:tc>
        <w:tc>
          <w:tcPr>
            <w:tcW w:w="361" w:type="dxa"/>
          </w:tcPr>
          <w:p w:rsidR="002A68C4" w:rsidRDefault="001C3859">
            <w:pPr>
              <w:keepNext/>
            </w:pPr>
            <w:r>
              <w:t>○</w:t>
            </w:r>
          </w:p>
        </w:tc>
        <w:tc>
          <w:tcPr>
            <w:tcW w:w="3731" w:type="dxa"/>
          </w:tcPr>
          <w:p w:rsidR="002A68C4" w:rsidRDefault="001C3859">
            <w:pPr>
              <w:keepNext/>
            </w:pPr>
            <w:r>
              <w:t>Other</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11</w:t>
            </w:r>
          </w:p>
        </w:tc>
        <w:tc>
          <w:tcPr>
            <w:tcW w:w="361" w:type="dxa"/>
          </w:tcPr>
          <w:p w:rsidR="002A68C4" w:rsidRDefault="001C3859">
            <w:pPr>
              <w:keepNext/>
            </w:pPr>
            <w:r>
              <w:t>○</w:t>
            </w:r>
          </w:p>
        </w:tc>
        <w:tc>
          <w:tcPr>
            <w:tcW w:w="3731" w:type="dxa"/>
          </w:tcPr>
          <w:p w:rsidR="002A68C4" w:rsidRDefault="001C3859">
            <w:pPr>
              <w:keepNext/>
            </w:pPr>
            <w:r>
              <w:t>Not applicable, I do not believe there are any economic problems</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12</w:t>
            </w:r>
          </w:p>
        </w:tc>
        <w:tc>
          <w:tcPr>
            <w:tcW w:w="361" w:type="dxa"/>
          </w:tcPr>
          <w:p w:rsidR="002A68C4" w:rsidRDefault="001C3859">
            <w:pPr>
              <w:keepNext/>
            </w:pPr>
            <w:r>
              <w:t>○</w:t>
            </w:r>
          </w:p>
        </w:tc>
        <w:tc>
          <w:tcPr>
            <w:tcW w:w="3731" w:type="dxa"/>
          </w:tcPr>
          <w:p w:rsidR="002A68C4" w:rsidRDefault="001C3859">
            <w:pPr>
              <w:keepNext/>
            </w:pPr>
            <w:r>
              <w:t>Don't know</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98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p w:rsidR="002A68C4" w:rsidRDefault="001C3859">
      <w:pPr>
        <w:pStyle w:val="GPage"/>
      </w:pPr>
      <w:bookmarkStart w:id="2013" w:name="_Toc266972081"/>
      <w:r>
        <w:t>Page: p8904q1</w:t>
      </w:r>
      <w:bookmarkEnd w:id="2013"/>
    </w:p>
    <w:tbl>
      <w:tblPr>
        <w:tblStyle w:val="GQuestionCommonProperties"/>
        <w:tblW w:w="0" w:type="auto"/>
        <w:tblInd w:w="0" w:type="dxa"/>
        <w:tblCellMar>
          <w:top w:w="0" w:type="dxa"/>
          <w:left w:w="0" w:type="dxa"/>
          <w:bottom w:w="0" w:type="dxa"/>
          <w:right w:w="0" w:type="dxa"/>
        </w:tblCellMar>
        <w:tblLook w:val="04A0"/>
      </w:tblPr>
      <w:tblGrid>
        <w:gridCol w:w="6537"/>
        <w:gridCol w:w="2319"/>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fldChar w:fldCharType="begin"/>
            </w:r>
            <w:r w:rsidR="001C3859">
              <w:instrText xml:space="preserve">TC </w:instrText>
            </w:r>
            <w:bookmarkStart w:id="2014" w:name="_Toc266972082"/>
            <w:r w:rsidR="001C3859">
              <w:instrText>p8904q1</w:instrText>
            </w:r>
            <w:bookmarkEnd w:id="2014"/>
            <w:r w:rsidR="001C3859">
              <w:instrText xml:space="preserve"> \l 2 \f a</w:instrText>
            </w:r>
            <w:r>
              <w:fldChar w:fldCharType="end"/>
            </w:r>
            <w:r w:rsidR="001C3859">
              <w:rPr>
                <w:rStyle w:val="GVariableName"/>
              </w:rPr>
              <w:t>p8904q1</w:t>
            </w:r>
            <w:r w:rsidR="001C3859">
              <w:rPr>
                <w:i/>
              </w:rPr>
              <w:t>- Show all respondents/required</w:t>
            </w:r>
          </w:p>
        </w:tc>
        <w:tc>
          <w:tcPr>
            <w:tcW w:w="0" w:type="auto"/>
            <w:shd w:val="clear" w:color="auto" w:fill="D0D0D0"/>
            <w:vAlign w:val="bottom"/>
          </w:tcPr>
          <w:p w:rsidR="002A68C4" w:rsidRDefault="001C3859">
            <w:pPr>
              <w:keepNext/>
              <w:jc w:val="right"/>
            </w:pPr>
            <w:r>
              <w:t>SINGLE CHOICE</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IN THE LAST MONTH, have you noticed a discussion of unemployment in the media or on the Internet?</w:t>
            </w:r>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Order as shown</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Yes</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No</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Don't know</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p w:rsidR="002A68C4" w:rsidRDefault="001C3859">
      <w:pPr>
        <w:pStyle w:val="GPage"/>
      </w:pPr>
      <w:bookmarkStart w:id="2015" w:name="_Toc266972083"/>
      <w:r>
        <w:t>Page: p8905q1</w:t>
      </w:r>
      <w:bookmarkEnd w:id="2015"/>
    </w:p>
    <w:tbl>
      <w:tblPr>
        <w:tblStyle w:val="GQuestionCommonProperties"/>
        <w:tblW w:w="0" w:type="auto"/>
        <w:tblInd w:w="0" w:type="dxa"/>
        <w:tblCellMar>
          <w:top w:w="0" w:type="dxa"/>
          <w:left w:w="0" w:type="dxa"/>
          <w:bottom w:w="0" w:type="dxa"/>
          <w:right w:w="0" w:type="dxa"/>
        </w:tblCellMar>
        <w:tblLook w:val="04A0"/>
      </w:tblPr>
      <w:tblGrid>
        <w:gridCol w:w="6546"/>
        <w:gridCol w:w="2310"/>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fldChar w:fldCharType="begin"/>
            </w:r>
            <w:r w:rsidR="001C3859">
              <w:instrText xml:space="preserve">TC </w:instrText>
            </w:r>
            <w:bookmarkStart w:id="2016" w:name="_Toc266972084"/>
            <w:r w:rsidR="001C3859">
              <w:instrText>p8905q1</w:instrText>
            </w:r>
            <w:bookmarkEnd w:id="2016"/>
            <w:r w:rsidR="001C3859">
              <w:instrText xml:space="preserve"> \l 2 \f a</w:instrText>
            </w:r>
            <w:r>
              <w:fldChar w:fldCharType="end"/>
            </w:r>
            <w:r w:rsidR="001C3859">
              <w:rPr>
                <w:rStyle w:val="GVariableName"/>
              </w:rPr>
              <w:t>p8905q1</w:t>
            </w:r>
            <w:r w:rsidR="001C3859">
              <w:rPr>
                <w:i/>
              </w:rPr>
              <w:t>- Show if p8904q1 == 1/required</w:t>
            </w:r>
          </w:p>
        </w:tc>
        <w:tc>
          <w:tcPr>
            <w:tcW w:w="0" w:type="auto"/>
            <w:shd w:val="clear" w:color="auto" w:fill="D0D0D0"/>
            <w:vAlign w:val="bottom"/>
          </w:tcPr>
          <w:p w:rsidR="002A68C4" w:rsidRDefault="001C3859">
            <w:pPr>
              <w:keepNext/>
              <w:jc w:val="right"/>
            </w:pPr>
            <w:r>
              <w:t>SINGLE CHOICE</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 xml:space="preserve">Overall would you say, the discussion of unemployment you noticed in the media or on the Internet suggested </w:t>
            </w:r>
            <w:r>
              <w:rPr>
                <w:b/>
              </w:rPr>
              <w:t>unemployment has become...</w:t>
            </w:r>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Order as shown</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Much better</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Better</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The same</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4</w:t>
            </w:r>
          </w:p>
        </w:tc>
        <w:tc>
          <w:tcPr>
            <w:tcW w:w="361" w:type="dxa"/>
          </w:tcPr>
          <w:p w:rsidR="002A68C4" w:rsidRDefault="001C3859">
            <w:pPr>
              <w:keepNext/>
            </w:pPr>
            <w:r>
              <w:t>○</w:t>
            </w:r>
          </w:p>
        </w:tc>
        <w:tc>
          <w:tcPr>
            <w:tcW w:w="3731" w:type="dxa"/>
          </w:tcPr>
          <w:p w:rsidR="002A68C4" w:rsidRDefault="001C3859">
            <w:pPr>
              <w:keepNext/>
            </w:pPr>
            <w:r>
              <w:t>Worse</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5</w:t>
            </w:r>
          </w:p>
        </w:tc>
        <w:tc>
          <w:tcPr>
            <w:tcW w:w="361" w:type="dxa"/>
          </w:tcPr>
          <w:p w:rsidR="002A68C4" w:rsidRDefault="001C3859">
            <w:pPr>
              <w:keepNext/>
            </w:pPr>
            <w:r>
              <w:t>○</w:t>
            </w:r>
          </w:p>
        </w:tc>
        <w:tc>
          <w:tcPr>
            <w:tcW w:w="3731" w:type="dxa"/>
          </w:tcPr>
          <w:p w:rsidR="002A68C4" w:rsidRDefault="001C3859">
            <w:pPr>
              <w:keepNext/>
            </w:pPr>
            <w:r>
              <w:t>Much worse</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6</w:t>
            </w:r>
          </w:p>
        </w:tc>
        <w:tc>
          <w:tcPr>
            <w:tcW w:w="361" w:type="dxa"/>
          </w:tcPr>
          <w:p w:rsidR="002A68C4" w:rsidRDefault="001C3859">
            <w:pPr>
              <w:keepNext/>
            </w:pPr>
            <w:r>
              <w:t>○</w:t>
            </w:r>
          </w:p>
        </w:tc>
        <w:tc>
          <w:tcPr>
            <w:tcW w:w="3731" w:type="dxa"/>
          </w:tcPr>
          <w:p w:rsidR="002A68C4" w:rsidRDefault="001C3859">
            <w:pPr>
              <w:keepNext/>
            </w:pPr>
            <w:r>
              <w:t>Don't know</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p w:rsidR="002A68C4" w:rsidRDefault="001C3859">
      <w:pPr>
        <w:pStyle w:val="GPage"/>
      </w:pPr>
      <w:bookmarkStart w:id="2017" w:name="_Toc266972085"/>
      <w:r>
        <w:t>Page: p8906q2</w:t>
      </w:r>
      <w:bookmarkEnd w:id="2017"/>
    </w:p>
    <w:tbl>
      <w:tblPr>
        <w:tblStyle w:val="GQuestionCommonProperties"/>
        <w:tblW w:w="0" w:type="auto"/>
        <w:tblInd w:w="0" w:type="dxa"/>
        <w:tblCellMar>
          <w:top w:w="0" w:type="dxa"/>
          <w:left w:w="0" w:type="dxa"/>
          <w:bottom w:w="0" w:type="dxa"/>
          <w:right w:w="0" w:type="dxa"/>
        </w:tblCellMar>
        <w:tblLook w:val="04A0"/>
      </w:tblPr>
      <w:tblGrid>
        <w:gridCol w:w="6237"/>
        <w:gridCol w:w="2619"/>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lastRenderedPageBreak/>
              <w:fldChar w:fldCharType="begin"/>
            </w:r>
            <w:r w:rsidR="001C3859">
              <w:instrText xml:space="preserve">TC </w:instrText>
            </w:r>
            <w:bookmarkStart w:id="2018" w:name="_Toc266972086"/>
            <w:r w:rsidR="001C3859">
              <w:instrText>p8906q2</w:instrText>
            </w:r>
            <w:bookmarkEnd w:id="2018"/>
            <w:r w:rsidR="001C3859">
              <w:instrText xml:space="preserve"> \l 2 \f a</w:instrText>
            </w:r>
            <w:r>
              <w:fldChar w:fldCharType="end"/>
            </w:r>
            <w:r w:rsidR="001C3859">
              <w:rPr>
                <w:rStyle w:val="GVariableName"/>
              </w:rPr>
              <w:t>p8906q2</w:t>
            </w:r>
            <w:r w:rsidR="001C3859">
              <w:rPr>
                <w:i/>
              </w:rPr>
              <w:t xml:space="preserve">- Show if </w:t>
            </w:r>
            <w:r w:rsidR="001C3859">
              <w:rPr>
                <w:i/>
              </w:rPr>
              <w:t>p8904q1 == 1/required</w:t>
            </w:r>
          </w:p>
        </w:tc>
        <w:tc>
          <w:tcPr>
            <w:tcW w:w="0" w:type="auto"/>
            <w:shd w:val="clear" w:color="auto" w:fill="D0D0D0"/>
            <w:vAlign w:val="bottom"/>
          </w:tcPr>
          <w:p w:rsidR="002A68C4" w:rsidRDefault="001C3859">
            <w:pPr>
              <w:keepNext/>
              <w:jc w:val="right"/>
            </w:pPr>
            <w:r>
              <w:t>MULTIPLE CHOICE</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Did the discussion of unemployment mention any of the following political figures? Please tick all that apply.</w:t>
            </w:r>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Randomize response options</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The Prime Minister, David Cameron</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The Deputy-Prime Minister, Nick</w:t>
            </w:r>
            <w:r>
              <w:t xml:space="preserve"> Clegg</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The Conservative-Liberal Coalition Government</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4</w:t>
            </w:r>
          </w:p>
        </w:tc>
        <w:tc>
          <w:tcPr>
            <w:tcW w:w="361" w:type="dxa"/>
          </w:tcPr>
          <w:p w:rsidR="002A68C4" w:rsidRDefault="001C3859">
            <w:pPr>
              <w:keepNext/>
            </w:pPr>
            <w:r>
              <w:t>□</w:t>
            </w:r>
          </w:p>
        </w:tc>
        <w:tc>
          <w:tcPr>
            <w:tcW w:w="3731" w:type="dxa"/>
          </w:tcPr>
          <w:p w:rsidR="002A68C4" w:rsidRDefault="001C3859">
            <w:pPr>
              <w:keepNext/>
            </w:pPr>
            <w:r>
              <w:t>George Osborne, The Chancellor of the Exchequer</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5</w:t>
            </w:r>
          </w:p>
        </w:tc>
        <w:tc>
          <w:tcPr>
            <w:tcW w:w="361" w:type="dxa"/>
          </w:tcPr>
          <w:p w:rsidR="002A68C4" w:rsidRDefault="001C3859">
            <w:pPr>
              <w:keepNext/>
            </w:pPr>
            <w:r>
              <w:t>□</w:t>
            </w:r>
          </w:p>
        </w:tc>
        <w:tc>
          <w:tcPr>
            <w:tcW w:w="3731" w:type="dxa"/>
          </w:tcPr>
          <w:p w:rsidR="002A68C4" w:rsidRDefault="001C3859">
            <w:pPr>
              <w:keepNext/>
            </w:pPr>
            <w:r>
              <w:t>The Treasury</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6</w:t>
            </w:r>
          </w:p>
        </w:tc>
        <w:tc>
          <w:tcPr>
            <w:tcW w:w="361" w:type="dxa"/>
          </w:tcPr>
          <w:p w:rsidR="002A68C4" w:rsidRDefault="001C3859">
            <w:pPr>
              <w:keepNext/>
            </w:pPr>
            <w:r>
              <w:t>□</w:t>
            </w:r>
          </w:p>
        </w:tc>
        <w:tc>
          <w:tcPr>
            <w:tcW w:w="3731" w:type="dxa"/>
          </w:tcPr>
          <w:p w:rsidR="002A68C4" w:rsidRDefault="001C3859">
            <w:pPr>
              <w:keepNext/>
            </w:pPr>
            <w:r>
              <w:t>The Bank of England</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7</w:t>
            </w:r>
          </w:p>
        </w:tc>
        <w:tc>
          <w:tcPr>
            <w:tcW w:w="361" w:type="dxa"/>
          </w:tcPr>
          <w:p w:rsidR="002A68C4" w:rsidRDefault="001C3859">
            <w:pPr>
              <w:keepNext/>
            </w:pPr>
            <w:r>
              <w:t>□</w:t>
            </w:r>
          </w:p>
        </w:tc>
        <w:tc>
          <w:tcPr>
            <w:tcW w:w="3731" w:type="dxa"/>
          </w:tcPr>
          <w:p w:rsidR="002A68C4" w:rsidRDefault="001C3859">
            <w:pPr>
              <w:keepNext/>
            </w:pPr>
            <w:r>
              <w:t>Conservative Party</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1C3859">
            <w:pPr>
              <w:keepNext/>
            </w:pPr>
            <w:r>
              <w:t>□</w:t>
            </w:r>
          </w:p>
        </w:tc>
        <w:tc>
          <w:tcPr>
            <w:tcW w:w="3731" w:type="dxa"/>
          </w:tcPr>
          <w:p w:rsidR="002A68C4" w:rsidRDefault="001C3859">
            <w:pPr>
              <w:keepNext/>
            </w:pPr>
            <w:r>
              <w:t>Gordon Brown</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1C3859">
            <w:pPr>
              <w:keepNext/>
            </w:pPr>
            <w:r>
              <w:t>□</w:t>
            </w:r>
          </w:p>
        </w:tc>
        <w:tc>
          <w:tcPr>
            <w:tcW w:w="3731" w:type="dxa"/>
          </w:tcPr>
          <w:p w:rsidR="002A68C4" w:rsidRDefault="001C3859">
            <w:pPr>
              <w:keepNext/>
            </w:pPr>
            <w:r>
              <w:t>Labour Party</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10</w:t>
            </w:r>
          </w:p>
        </w:tc>
        <w:tc>
          <w:tcPr>
            <w:tcW w:w="361" w:type="dxa"/>
          </w:tcPr>
          <w:p w:rsidR="002A68C4" w:rsidRDefault="001C3859">
            <w:pPr>
              <w:keepNext/>
            </w:pPr>
            <w:r>
              <w:t>□</w:t>
            </w:r>
          </w:p>
        </w:tc>
        <w:tc>
          <w:tcPr>
            <w:tcW w:w="3731" w:type="dxa"/>
          </w:tcPr>
          <w:p w:rsidR="002A68C4" w:rsidRDefault="001C3859">
            <w:pPr>
              <w:keepNext/>
            </w:pPr>
            <w:proofErr w:type="spellStart"/>
            <w:r>
              <w:t>Mervyn</w:t>
            </w:r>
            <w:proofErr w:type="spellEnd"/>
            <w:r>
              <w:t xml:space="preserve"> King, Governor of </w:t>
            </w:r>
            <w:r>
              <w:t>Bank of England</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11</w:t>
            </w:r>
          </w:p>
        </w:tc>
        <w:tc>
          <w:tcPr>
            <w:tcW w:w="361" w:type="dxa"/>
          </w:tcPr>
          <w:p w:rsidR="002A68C4" w:rsidRDefault="001C3859">
            <w:pPr>
              <w:keepNext/>
            </w:pPr>
            <w:r>
              <w:t>□</w:t>
            </w:r>
          </w:p>
        </w:tc>
        <w:tc>
          <w:tcPr>
            <w:tcW w:w="3731" w:type="dxa"/>
          </w:tcPr>
          <w:p w:rsidR="002A68C4" w:rsidRDefault="001C3859">
            <w:pPr>
              <w:keepNext/>
            </w:pPr>
            <w:r>
              <w:t>The Liberal Democrat Party</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12</w:t>
            </w:r>
          </w:p>
        </w:tc>
        <w:tc>
          <w:tcPr>
            <w:tcW w:w="361" w:type="dxa"/>
          </w:tcPr>
          <w:p w:rsidR="002A68C4" w:rsidRDefault="001C3859">
            <w:pPr>
              <w:keepNext/>
            </w:pPr>
            <w:r>
              <w:t>□</w:t>
            </w:r>
          </w:p>
        </w:tc>
        <w:tc>
          <w:tcPr>
            <w:tcW w:w="3731" w:type="dxa"/>
          </w:tcPr>
          <w:p w:rsidR="002A68C4" w:rsidRDefault="001C3859">
            <w:pPr>
              <w:keepNext/>
            </w:pPr>
            <w:r>
              <w:t>Alistair Darling, the Shadow Chancellor</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13</w:t>
            </w:r>
          </w:p>
        </w:tc>
        <w:tc>
          <w:tcPr>
            <w:tcW w:w="361" w:type="dxa"/>
          </w:tcPr>
          <w:p w:rsidR="002A68C4" w:rsidRDefault="001C3859">
            <w:pPr>
              <w:keepNext/>
            </w:pPr>
            <w:r>
              <w:t>□</w:t>
            </w:r>
          </w:p>
        </w:tc>
        <w:tc>
          <w:tcPr>
            <w:tcW w:w="3731" w:type="dxa"/>
          </w:tcPr>
          <w:p w:rsidR="002A68C4" w:rsidRDefault="001C3859">
            <w:pPr>
              <w:keepNext/>
            </w:pPr>
            <w:r>
              <w:t>Vince Cable, the Business Secretary</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14</w:t>
            </w:r>
          </w:p>
        </w:tc>
        <w:tc>
          <w:tcPr>
            <w:tcW w:w="361" w:type="dxa"/>
          </w:tcPr>
          <w:p w:rsidR="002A68C4" w:rsidRDefault="001C3859">
            <w:pPr>
              <w:keepNext/>
            </w:pPr>
            <w:r>
              <w:t>□</w:t>
            </w:r>
          </w:p>
        </w:tc>
        <w:tc>
          <w:tcPr>
            <w:tcW w:w="3731" w:type="dxa"/>
          </w:tcPr>
          <w:p w:rsidR="002A68C4" w:rsidRDefault="001C3859">
            <w:pPr>
              <w:keepNext/>
            </w:pPr>
            <w:r>
              <w:t>None of the above</w:t>
            </w:r>
          </w:p>
        </w:tc>
        <w:tc>
          <w:tcPr>
            <w:tcW w:w="4428" w:type="dxa"/>
          </w:tcPr>
          <w:p w:rsidR="002A68C4" w:rsidRDefault="001C3859">
            <w:pPr>
              <w:keepNext/>
              <w:jc w:val="right"/>
              <w:rPr>
                <w:i/>
              </w:rPr>
            </w:pPr>
            <w:r>
              <w:rPr>
                <w:i/>
              </w:rPr>
              <w:t xml:space="preserve">Not </w:t>
            </w:r>
            <w:proofErr w:type="spellStart"/>
            <w:r>
              <w:rPr>
                <w:i/>
              </w:rPr>
              <w:t>randomized,exclude</w:t>
            </w:r>
            <w:proofErr w:type="spellEnd"/>
            <w:r>
              <w:rPr>
                <w:i/>
              </w:rPr>
              <w:t xml:space="preserve"> other punches</w:t>
            </w:r>
          </w:p>
        </w:tc>
      </w:tr>
    </w:tbl>
    <w:p w:rsidR="002A68C4" w:rsidRDefault="002A68C4">
      <w:pPr>
        <w:pStyle w:val="GQuestionSpacer"/>
      </w:pPr>
    </w:p>
    <w:p w:rsidR="002A68C4" w:rsidRDefault="001C3859">
      <w:pPr>
        <w:pStyle w:val="GPage"/>
      </w:pPr>
      <w:bookmarkStart w:id="2019" w:name="_Toc266972087"/>
      <w:r>
        <w:t>Page: p8907q1</w:t>
      </w:r>
      <w:bookmarkEnd w:id="2019"/>
    </w:p>
    <w:tbl>
      <w:tblPr>
        <w:tblStyle w:val="GQuestionCommonProperties"/>
        <w:tblW w:w="0" w:type="auto"/>
        <w:tblInd w:w="0" w:type="dxa"/>
        <w:tblCellMar>
          <w:top w:w="0" w:type="dxa"/>
          <w:left w:w="0" w:type="dxa"/>
          <w:bottom w:w="0" w:type="dxa"/>
          <w:right w:w="0" w:type="dxa"/>
        </w:tblCellMar>
        <w:tblLook w:val="04A0"/>
      </w:tblPr>
      <w:tblGrid>
        <w:gridCol w:w="6537"/>
        <w:gridCol w:w="2319"/>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fldChar w:fldCharType="begin"/>
            </w:r>
            <w:r w:rsidR="001C3859">
              <w:instrText xml:space="preserve">TC </w:instrText>
            </w:r>
            <w:bookmarkStart w:id="2020" w:name="_Toc266972088"/>
            <w:r w:rsidR="001C3859">
              <w:instrText>p8907q1</w:instrText>
            </w:r>
            <w:bookmarkEnd w:id="2020"/>
            <w:r w:rsidR="001C3859">
              <w:instrText xml:space="preserve"> \l 2 \f a</w:instrText>
            </w:r>
            <w:r>
              <w:fldChar w:fldCharType="end"/>
            </w:r>
            <w:r w:rsidR="001C3859">
              <w:rPr>
                <w:rStyle w:val="GVariableName"/>
              </w:rPr>
              <w:t>p8907q1</w:t>
            </w:r>
            <w:r w:rsidR="001C3859">
              <w:rPr>
                <w:i/>
              </w:rPr>
              <w:t xml:space="preserve">- Show </w:t>
            </w:r>
            <w:r w:rsidR="001C3859">
              <w:rPr>
                <w:i/>
              </w:rPr>
              <w:t>all respondents/required</w:t>
            </w:r>
          </w:p>
        </w:tc>
        <w:tc>
          <w:tcPr>
            <w:tcW w:w="0" w:type="auto"/>
            <w:shd w:val="clear" w:color="auto" w:fill="D0D0D0"/>
            <w:vAlign w:val="bottom"/>
          </w:tcPr>
          <w:p w:rsidR="002A68C4" w:rsidRDefault="001C3859">
            <w:pPr>
              <w:keepNext/>
              <w:jc w:val="right"/>
            </w:pPr>
            <w:r>
              <w:t>SINGLE CHOICE</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IN THE LAST MONTH, have you noticed a discussion of economic growth or decline in the media or on the Internet?</w:t>
            </w:r>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Order as shown</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Yes</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No</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Don't know</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p w:rsidR="002A68C4" w:rsidRDefault="001C3859">
      <w:pPr>
        <w:pStyle w:val="GPage"/>
      </w:pPr>
      <w:bookmarkStart w:id="2021" w:name="_Toc266972089"/>
      <w:r>
        <w:t>Page: p8908q1</w:t>
      </w:r>
      <w:bookmarkEnd w:id="2021"/>
    </w:p>
    <w:tbl>
      <w:tblPr>
        <w:tblStyle w:val="GQuestionCommonProperties"/>
        <w:tblW w:w="0" w:type="auto"/>
        <w:tblInd w:w="0" w:type="dxa"/>
        <w:tblCellMar>
          <w:top w:w="0" w:type="dxa"/>
          <w:left w:w="0" w:type="dxa"/>
          <w:bottom w:w="0" w:type="dxa"/>
          <w:right w:w="0" w:type="dxa"/>
        </w:tblCellMar>
        <w:tblLook w:val="04A0"/>
      </w:tblPr>
      <w:tblGrid>
        <w:gridCol w:w="6546"/>
        <w:gridCol w:w="2310"/>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fldChar w:fldCharType="begin"/>
            </w:r>
            <w:r w:rsidR="001C3859">
              <w:instrText xml:space="preserve">TC </w:instrText>
            </w:r>
            <w:bookmarkStart w:id="2022" w:name="_Toc266972090"/>
            <w:r w:rsidR="001C3859">
              <w:instrText>p8908q1</w:instrText>
            </w:r>
            <w:bookmarkEnd w:id="2022"/>
            <w:r w:rsidR="001C3859">
              <w:instrText xml:space="preserve"> \l 2 \f a</w:instrText>
            </w:r>
            <w:r>
              <w:fldChar w:fldCharType="end"/>
            </w:r>
            <w:r w:rsidR="001C3859">
              <w:rPr>
                <w:rStyle w:val="GVariableName"/>
              </w:rPr>
              <w:t>p8908q1</w:t>
            </w:r>
            <w:r w:rsidR="001C3859">
              <w:rPr>
                <w:i/>
              </w:rPr>
              <w:t>- Show if p8907q1 == 1/required</w:t>
            </w:r>
          </w:p>
        </w:tc>
        <w:tc>
          <w:tcPr>
            <w:tcW w:w="0" w:type="auto"/>
            <w:shd w:val="clear" w:color="auto" w:fill="D0D0D0"/>
            <w:vAlign w:val="bottom"/>
          </w:tcPr>
          <w:p w:rsidR="002A68C4" w:rsidRDefault="001C3859">
            <w:pPr>
              <w:keepNext/>
              <w:jc w:val="right"/>
            </w:pPr>
            <w:r>
              <w:t>SINGLE CHOICE</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Overall would you say the discussion of economic growth or decline you noticed in the media or on the Internet suggested the economy has...</w:t>
            </w:r>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 xml:space="preserve">Order </w:t>
            </w:r>
            <w:r>
              <w:rPr>
                <w:i/>
              </w:rPr>
              <w:t>as shown</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Declined a lot</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Declined a little</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Stayed the same</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4</w:t>
            </w:r>
          </w:p>
        </w:tc>
        <w:tc>
          <w:tcPr>
            <w:tcW w:w="361" w:type="dxa"/>
          </w:tcPr>
          <w:p w:rsidR="002A68C4" w:rsidRDefault="001C3859">
            <w:pPr>
              <w:keepNext/>
            </w:pPr>
            <w:r>
              <w:t>○</w:t>
            </w:r>
          </w:p>
        </w:tc>
        <w:tc>
          <w:tcPr>
            <w:tcW w:w="3731" w:type="dxa"/>
          </w:tcPr>
          <w:p w:rsidR="002A68C4" w:rsidRDefault="001C3859">
            <w:pPr>
              <w:keepNext/>
            </w:pPr>
            <w:r>
              <w:t>Grown a little</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5</w:t>
            </w:r>
          </w:p>
        </w:tc>
        <w:tc>
          <w:tcPr>
            <w:tcW w:w="361" w:type="dxa"/>
          </w:tcPr>
          <w:p w:rsidR="002A68C4" w:rsidRDefault="001C3859">
            <w:pPr>
              <w:keepNext/>
            </w:pPr>
            <w:r>
              <w:t>○</w:t>
            </w:r>
          </w:p>
        </w:tc>
        <w:tc>
          <w:tcPr>
            <w:tcW w:w="3731" w:type="dxa"/>
          </w:tcPr>
          <w:p w:rsidR="002A68C4" w:rsidRDefault="001C3859">
            <w:pPr>
              <w:keepNext/>
            </w:pPr>
            <w:r>
              <w:t>Grown a lot</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6</w:t>
            </w:r>
          </w:p>
        </w:tc>
        <w:tc>
          <w:tcPr>
            <w:tcW w:w="361" w:type="dxa"/>
          </w:tcPr>
          <w:p w:rsidR="002A68C4" w:rsidRDefault="001C3859">
            <w:pPr>
              <w:keepNext/>
            </w:pPr>
            <w:r>
              <w:t>○</w:t>
            </w:r>
          </w:p>
        </w:tc>
        <w:tc>
          <w:tcPr>
            <w:tcW w:w="3731" w:type="dxa"/>
          </w:tcPr>
          <w:p w:rsidR="002A68C4" w:rsidRDefault="001C3859">
            <w:pPr>
              <w:keepNext/>
            </w:pPr>
            <w:r>
              <w:t>Don't know</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p w:rsidR="002A68C4" w:rsidRDefault="001C3859">
      <w:pPr>
        <w:pStyle w:val="GPage"/>
      </w:pPr>
      <w:bookmarkStart w:id="2023" w:name="_Toc266972091"/>
      <w:r>
        <w:lastRenderedPageBreak/>
        <w:t>Page: p8909q1</w:t>
      </w:r>
      <w:bookmarkEnd w:id="2023"/>
    </w:p>
    <w:tbl>
      <w:tblPr>
        <w:tblStyle w:val="GQuestionCommonProperties"/>
        <w:tblW w:w="0" w:type="auto"/>
        <w:tblInd w:w="0" w:type="dxa"/>
        <w:tblCellMar>
          <w:top w:w="0" w:type="dxa"/>
          <w:left w:w="0" w:type="dxa"/>
          <w:bottom w:w="0" w:type="dxa"/>
          <w:right w:w="0" w:type="dxa"/>
        </w:tblCellMar>
        <w:tblLook w:val="04A0"/>
      </w:tblPr>
      <w:tblGrid>
        <w:gridCol w:w="6237"/>
        <w:gridCol w:w="2619"/>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fldChar w:fldCharType="begin"/>
            </w:r>
            <w:r w:rsidR="001C3859">
              <w:instrText xml:space="preserve">TC </w:instrText>
            </w:r>
            <w:bookmarkStart w:id="2024" w:name="_Toc266972092"/>
            <w:r w:rsidR="001C3859">
              <w:instrText>p8909q1</w:instrText>
            </w:r>
            <w:bookmarkEnd w:id="2024"/>
            <w:r w:rsidR="001C3859">
              <w:instrText xml:space="preserve"> \l 2 \f a</w:instrText>
            </w:r>
            <w:r>
              <w:fldChar w:fldCharType="end"/>
            </w:r>
            <w:r w:rsidR="001C3859">
              <w:rPr>
                <w:rStyle w:val="GVariableName"/>
              </w:rPr>
              <w:t>p8909q1</w:t>
            </w:r>
            <w:r w:rsidR="001C3859">
              <w:rPr>
                <w:i/>
              </w:rPr>
              <w:t>- Show if p8907q1 ==</w:t>
            </w:r>
            <w:r w:rsidR="001C3859">
              <w:rPr>
                <w:i/>
              </w:rPr>
              <w:t xml:space="preserve"> 1/required</w:t>
            </w:r>
          </w:p>
        </w:tc>
        <w:tc>
          <w:tcPr>
            <w:tcW w:w="0" w:type="auto"/>
            <w:shd w:val="clear" w:color="auto" w:fill="D0D0D0"/>
            <w:vAlign w:val="bottom"/>
          </w:tcPr>
          <w:p w:rsidR="002A68C4" w:rsidRDefault="001C3859">
            <w:pPr>
              <w:keepNext/>
              <w:jc w:val="right"/>
            </w:pPr>
            <w:r>
              <w:t>MULTIPLE CHOICE</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Did the discussion of economic growth mention any of the following political figures? Please tick all that apply.</w:t>
            </w:r>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Randomize response options</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The Prime Minister, David Cameron</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The Deputy-Prime Minister, Nick Clegg</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The Conservative-Liberal Coalition Government</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4</w:t>
            </w:r>
          </w:p>
        </w:tc>
        <w:tc>
          <w:tcPr>
            <w:tcW w:w="361" w:type="dxa"/>
          </w:tcPr>
          <w:p w:rsidR="002A68C4" w:rsidRDefault="001C3859">
            <w:pPr>
              <w:keepNext/>
            </w:pPr>
            <w:r>
              <w:t>□</w:t>
            </w:r>
          </w:p>
        </w:tc>
        <w:tc>
          <w:tcPr>
            <w:tcW w:w="3731" w:type="dxa"/>
          </w:tcPr>
          <w:p w:rsidR="002A68C4" w:rsidRDefault="001C3859">
            <w:pPr>
              <w:keepNext/>
            </w:pPr>
            <w:r>
              <w:t>George Osborne, The Chancellor of the Exchequer</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5</w:t>
            </w:r>
          </w:p>
        </w:tc>
        <w:tc>
          <w:tcPr>
            <w:tcW w:w="361" w:type="dxa"/>
          </w:tcPr>
          <w:p w:rsidR="002A68C4" w:rsidRDefault="001C3859">
            <w:pPr>
              <w:keepNext/>
            </w:pPr>
            <w:r>
              <w:t>□</w:t>
            </w:r>
          </w:p>
        </w:tc>
        <w:tc>
          <w:tcPr>
            <w:tcW w:w="3731" w:type="dxa"/>
          </w:tcPr>
          <w:p w:rsidR="002A68C4" w:rsidRDefault="001C3859">
            <w:pPr>
              <w:keepNext/>
            </w:pPr>
            <w:r>
              <w:t>The Treasury</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6</w:t>
            </w:r>
          </w:p>
        </w:tc>
        <w:tc>
          <w:tcPr>
            <w:tcW w:w="361" w:type="dxa"/>
          </w:tcPr>
          <w:p w:rsidR="002A68C4" w:rsidRDefault="001C3859">
            <w:pPr>
              <w:keepNext/>
            </w:pPr>
            <w:r>
              <w:t>□</w:t>
            </w:r>
          </w:p>
        </w:tc>
        <w:tc>
          <w:tcPr>
            <w:tcW w:w="3731" w:type="dxa"/>
          </w:tcPr>
          <w:p w:rsidR="002A68C4" w:rsidRDefault="001C3859">
            <w:pPr>
              <w:keepNext/>
            </w:pPr>
            <w:r>
              <w:t>The Bank of England</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7</w:t>
            </w:r>
          </w:p>
        </w:tc>
        <w:tc>
          <w:tcPr>
            <w:tcW w:w="361" w:type="dxa"/>
          </w:tcPr>
          <w:p w:rsidR="002A68C4" w:rsidRDefault="001C3859">
            <w:pPr>
              <w:keepNext/>
            </w:pPr>
            <w:r>
              <w:t>□</w:t>
            </w:r>
          </w:p>
        </w:tc>
        <w:tc>
          <w:tcPr>
            <w:tcW w:w="3731" w:type="dxa"/>
          </w:tcPr>
          <w:p w:rsidR="002A68C4" w:rsidRDefault="001C3859">
            <w:pPr>
              <w:keepNext/>
            </w:pPr>
            <w:r>
              <w:t>Conservative Party</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1C3859">
            <w:pPr>
              <w:keepNext/>
            </w:pPr>
            <w:r>
              <w:t>□</w:t>
            </w:r>
          </w:p>
        </w:tc>
        <w:tc>
          <w:tcPr>
            <w:tcW w:w="3731" w:type="dxa"/>
          </w:tcPr>
          <w:p w:rsidR="002A68C4" w:rsidRDefault="001C3859">
            <w:pPr>
              <w:keepNext/>
            </w:pPr>
            <w:r>
              <w:t>Gordon Brown</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1C3859">
            <w:pPr>
              <w:keepNext/>
            </w:pPr>
            <w:r>
              <w:t>□</w:t>
            </w:r>
          </w:p>
        </w:tc>
        <w:tc>
          <w:tcPr>
            <w:tcW w:w="3731" w:type="dxa"/>
          </w:tcPr>
          <w:p w:rsidR="002A68C4" w:rsidRDefault="001C3859">
            <w:pPr>
              <w:keepNext/>
            </w:pPr>
            <w:r>
              <w:t>Labour Party</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10</w:t>
            </w:r>
          </w:p>
        </w:tc>
        <w:tc>
          <w:tcPr>
            <w:tcW w:w="361" w:type="dxa"/>
          </w:tcPr>
          <w:p w:rsidR="002A68C4" w:rsidRDefault="001C3859">
            <w:pPr>
              <w:keepNext/>
            </w:pPr>
            <w:r>
              <w:t>□</w:t>
            </w:r>
          </w:p>
        </w:tc>
        <w:tc>
          <w:tcPr>
            <w:tcW w:w="3731" w:type="dxa"/>
          </w:tcPr>
          <w:p w:rsidR="002A68C4" w:rsidRDefault="001C3859">
            <w:pPr>
              <w:keepNext/>
            </w:pPr>
            <w:proofErr w:type="spellStart"/>
            <w:r>
              <w:t>Mervyn</w:t>
            </w:r>
            <w:proofErr w:type="spellEnd"/>
            <w:r>
              <w:t xml:space="preserve"> King, Governor of Bank of </w:t>
            </w:r>
            <w:r>
              <w:t>England</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11</w:t>
            </w:r>
          </w:p>
        </w:tc>
        <w:tc>
          <w:tcPr>
            <w:tcW w:w="361" w:type="dxa"/>
          </w:tcPr>
          <w:p w:rsidR="002A68C4" w:rsidRDefault="001C3859">
            <w:pPr>
              <w:keepNext/>
            </w:pPr>
            <w:r>
              <w:t>□</w:t>
            </w:r>
          </w:p>
        </w:tc>
        <w:tc>
          <w:tcPr>
            <w:tcW w:w="3731" w:type="dxa"/>
          </w:tcPr>
          <w:p w:rsidR="002A68C4" w:rsidRDefault="001C3859">
            <w:pPr>
              <w:keepNext/>
            </w:pPr>
            <w:r>
              <w:t>The Liberal Democrat Party</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12</w:t>
            </w:r>
          </w:p>
        </w:tc>
        <w:tc>
          <w:tcPr>
            <w:tcW w:w="361" w:type="dxa"/>
          </w:tcPr>
          <w:p w:rsidR="002A68C4" w:rsidRDefault="001C3859">
            <w:pPr>
              <w:keepNext/>
            </w:pPr>
            <w:r>
              <w:t>□</w:t>
            </w:r>
          </w:p>
        </w:tc>
        <w:tc>
          <w:tcPr>
            <w:tcW w:w="3731" w:type="dxa"/>
          </w:tcPr>
          <w:p w:rsidR="002A68C4" w:rsidRDefault="001C3859">
            <w:pPr>
              <w:keepNext/>
            </w:pPr>
            <w:r>
              <w:t>Alistair Darling, the Shadow Chancellor</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13</w:t>
            </w:r>
          </w:p>
        </w:tc>
        <w:tc>
          <w:tcPr>
            <w:tcW w:w="361" w:type="dxa"/>
          </w:tcPr>
          <w:p w:rsidR="002A68C4" w:rsidRDefault="001C3859">
            <w:pPr>
              <w:keepNext/>
            </w:pPr>
            <w:r>
              <w:t>□</w:t>
            </w:r>
          </w:p>
        </w:tc>
        <w:tc>
          <w:tcPr>
            <w:tcW w:w="3731" w:type="dxa"/>
          </w:tcPr>
          <w:p w:rsidR="002A68C4" w:rsidRDefault="001C3859">
            <w:pPr>
              <w:keepNext/>
            </w:pPr>
            <w:r>
              <w:t>Vince Cable, the Business Secretary</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14</w:t>
            </w:r>
          </w:p>
        </w:tc>
        <w:tc>
          <w:tcPr>
            <w:tcW w:w="361" w:type="dxa"/>
          </w:tcPr>
          <w:p w:rsidR="002A68C4" w:rsidRDefault="001C3859">
            <w:pPr>
              <w:keepNext/>
            </w:pPr>
            <w:r>
              <w:t>□</w:t>
            </w:r>
          </w:p>
        </w:tc>
        <w:tc>
          <w:tcPr>
            <w:tcW w:w="3731" w:type="dxa"/>
          </w:tcPr>
          <w:p w:rsidR="002A68C4" w:rsidRDefault="001C3859">
            <w:pPr>
              <w:keepNext/>
            </w:pPr>
            <w:r>
              <w:t>None of the above</w:t>
            </w:r>
          </w:p>
        </w:tc>
        <w:tc>
          <w:tcPr>
            <w:tcW w:w="4428" w:type="dxa"/>
          </w:tcPr>
          <w:p w:rsidR="002A68C4" w:rsidRDefault="001C3859">
            <w:pPr>
              <w:keepNext/>
              <w:jc w:val="right"/>
              <w:rPr>
                <w:i/>
              </w:rPr>
            </w:pPr>
            <w:r>
              <w:rPr>
                <w:i/>
              </w:rPr>
              <w:t xml:space="preserve">Not </w:t>
            </w:r>
            <w:proofErr w:type="spellStart"/>
            <w:r>
              <w:rPr>
                <w:i/>
              </w:rPr>
              <w:t>randomized,exclude</w:t>
            </w:r>
            <w:proofErr w:type="spellEnd"/>
            <w:r>
              <w:rPr>
                <w:i/>
              </w:rPr>
              <w:t xml:space="preserve"> other punches</w:t>
            </w:r>
          </w:p>
        </w:tc>
      </w:tr>
    </w:tbl>
    <w:p w:rsidR="002A68C4" w:rsidRDefault="002A68C4">
      <w:pPr>
        <w:pStyle w:val="GQuestionSpacer"/>
      </w:pPr>
    </w:p>
    <w:p w:rsidR="002A68C4" w:rsidRDefault="001C3859">
      <w:pPr>
        <w:pStyle w:val="GPage"/>
      </w:pPr>
      <w:bookmarkStart w:id="2025" w:name="_Toc266972093"/>
      <w:r>
        <w:t>Page: p8910q1</w:t>
      </w:r>
      <w:bookmarkEnd w:id="2025"/>
    </w:p>
    <w:tbl>
      <w:tblPr>
        <w:tblStyle w:val="GQuestionCommonProperties"/>
        <w:tblW w:w="0" w:type="auto"/>
        <w:tblInd w:w="0" w:type="dxa"/>
        <w:tblCellMar>
          <w:top w:w="0" w:type="dxa"/>
          <w:left w:w="0" w:type="dxa"/>
          <w:bottom w:w="0" w:type="dxa"/>
          <w:right w:w="0" w:type="dxa"/>
        </w:tblCellMar>
        <w:tblLook w:val="04A0"/>
      </w:tblPr>
      <w:tblGrid>
        <w:gridCol w:w="6537"/>
        <w:gridCol w:w="2319"/>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fldChar w:fldCharType="begin"/>
            </w:r>
            <w:r w:rsidR="001C3859">
              <w:instrText xml:space="preserve">TC </w:instrText>
            </w:r>
            <w:bookmarkStart w:id="2026" w:name="_Toc266972094"/>
            <w:r w:rsidR="001C3859">
              <w:instrText>p8910q1</w:instrText>
            </w:r>
            <w:bookmarkEnd w:id="2026"/>
            <w:r w:rsidR="001C3859">
              <w:instrText xml:space="preserve"> \l 2 \f a</w:instrText>
            </w:r>
            <w:r>
              <w:fldChar w:fldCharType="end"/>
            </w:r>
            <w:r w:rsidR="001C3859">
              <w:rPr>
                <w:rStyle w:val="GVariableName"/>
              </w:rPr>
              <w:t>p8910q1</w:t>
            </w:r>
            <w:r w:rsidR="001C3859">
              <w:rPr>
                <w:i/>
              </w:rPr>
              <w:t xml:space="preserve">- Show all </w:t>
            </w:r>
            <w:r w:rsidR="001C3859">
              <w:rPr>
                <w:i/>
              </w:rPr>
              <w:t>respondents/required</w:t>
            </w:r>
          </w:p>
        </w:tc>
        <w:tc>
          <w:tcPr>
            <w:tcW w:w="0" w:type="auto"/>
            <w:shd w:val="clear" w:color="auto" w:fill="D0D0D0"/>
            <w:vAlign w:val="bottom"/>
          </w:tcPr>
          <w:p w:rsidR="002A68C4" w:rsidRDefault="001C3859">
            <w:pPr>
              <w:keepNext/>
              <w:jc w:val="right"/>
            </w:pPr>
            <w:r>
              <w:t>SINGLE CHOICE</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IN THE LAST MONTH, have you noticed a discussion of the government debt in the media or on the Internet?</w:t>
            </w:r>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Order as shown</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Yes</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No</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Don't know</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p w:rsidR="002A68C4" w:rsidRDefault="001C3859">
      <w:pPr>
        <w:pStyle w:val="GPage"/>
      </w:pPr>
      <w:bookmarkStart w:id="2027" w:name="_Toc266972095"/>
      <w:r>
        <w:t>Page: p8911q1</w:t>
      </w:r>
      <w:bookmarkEnd w:id="2027"/>
    </w:p>
    <w:tbl>
      <w:tblPr>
        <w:tblStyle w:val="GQuestionCommonProperties"/>
        <w:tblW w:w="0" w:type="auto"/>
        <w:tblInd w:w="0" w:type="dxa"/>
        <w:tblCellMar>
          <w:top w:w="0" w:type="dxa"/>
          <w:left w:w="0" w:type="dxa"/>
          <w:bottom w:w="0" w:type="dxa"/>
          <w:right w:w="0" w:type="dxa"/>
        </w:tblCellMar>
        <w:tblLook w:val="04A0"/>
      </w:tblPr>
      <w:tblGrid>
        <w:gridCol w:w="6546"/>
        <w:gridCol w:w="2310"/>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lastRenderedPageBreak/>
              <w:fldChar w:fldCharType="begin"/>
            </w:r>
            <w:r w:rsidR="001C3859">
              <w:instrText xml:space="preserve">TC </w:instrText>
            </w:r>
            <w:bookmarkStart w:id="2028" w:name="_Toc266972096"/>
            <w:r w:rsidR="001C3859">
              <w:instrText>p8911q1</w:instrText>
            </w:r>
            <w:bookmarkEnd w:id="2028"/>
            <w:r w:rsidR="001C3859">
              <w:instrText xml:space="preserve"> \l 2 \f a</w:instrText>
            </w:r>
            <w:r>
              <w:fldChar w:fldCharType="end"/>
            </w:r>
            <w:r w:rsidR="001C3859">
              <w:rPr>
                <w:rStyle w:val="GVariableName"/>
              </w:rPr>
              <w:t>p8911q1</w:t>
            </w:r>
            <w:r w:rsidR="001C3859">
              <w:rPr>
                <w:i/>
              </w:rPr>
              <w:t>- Show if p8910q1 == 1/required</w:t>
            </w:r>
          </w:p>
        </w:tc>
        <w:tc>
          <w:tcPr>
            <w:tcW w:w="0" w:type="auto"/>
            <w:shd w:val="clear" w:color="auto" w:fill="D0D0D0"/>
            <w:vAlign w:val="bottom"/>
          </w:tcPr>
          <w:p w:rsidR="002A68C4" w:rsidRDefault="001C3859">
            <w:pPr>
              <w:keepNext/>
              <w:jc w:val="right"/>
            </w:pPr>
            <w:r>
              <w:t>SINGLE CHOICE</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Overall would you say the discussion of the government debt you notice in the media or on the Internet suggested the debt has</w:t>
            </w:r>
            <w:proofErr w:type="gramStart"/>
            <w:r>
              <w:rPr>
                <w:b/>
              </w:rPr>
              <w:t>...</w:t>
            </w:r>
            <w:proofErr w:type="gramEnd"/>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Order as shown</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Declined a lot</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Declined a little</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Stayed the same</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4</w:t>
            </w:r>
          </w:p>
        </w:tc>
        <w:tc>
          <w:tcPr>
            <w:tcW w:w="361" w:type="dxa"/>
          </w:tcPr>
          <w:p w:rsidR="002A68C4" w:rsidRDefault="001C3859">
            <w:pPr>
              <w:keepNext/>
            </w:pPr>
            <w:r>
              <w:t>○</w:t>
            </w:r>
          </w:p>
        </w:tc>
        <w:tc>
          <w:tcPr>
            <w:tcW w:w="3731" w:type="dxa"/>
          </w:tcPr>
          <w:p w:rsidR="002A68C4" w:rsidRDefault="001C3859">
            <w:pPr>
              <w:keepNext/>
            </w:pPr>
            <w:r>
              <w:t>Increased a little</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5</w:t>
            </w:r>
          </w:p>
        </w:tc>
        <w:tc>
          <w:tcPr>
            <w:tcW w:w="361" w:type="dxa"/>
          </w:tcPr>
          <w:p w:rsidR="002A68C4" w:rsidRDefault="001C3859">
            <w:pPr>
              <w:keepNext/>
            </w:pPr>
            <w:r>
              <w:t>○</w:t>
            </w:r>
          </w:p>
        </w:tc>
        <w:tc>
          <w:tcPr>
            <w:tcW w:w="3731" w:type="dxa"/>
          </w:tcPr>
          <w:p w:rsidR="002A68C4" w:rsidRDefault="001C3859">
            <w:pPr>
              <w:keepNext/>
            </w:pPr>
            <w:r>
              <w:t>Increased a lot</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6</w:t>
            </w:r>
          </w:p>
        </w:tc>
        <w:tc>
          <w:tcPr>
            <w:tcW w:w="361" w:type="dxa"/>
          </w:tcPr>
          <w:p w:rsidR="002A68C4" w:rsidRDefault="001C3859">
            <w:pPr>
              <w:keepNext/>
            </w:pPr>
            <w:r>
              <w:t>○</w:t>
            </w:r>
          </w:p>
        </w:tc>
        <w:tc>
          <w:tcPr>
            <w:tcW w:w="3731" w:type="dxa"/>
          </w:tcPr>
          <w:p w:rsidR="002A68C4" w:rsidRDefault="001C3859">
            <w:pPr>
              <w:keepNext/>
            </w:pPr>
            <w:r>
              <w:t>Don't know</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p w:rsidR="002A68C4" w:rsidRDefault="001C3859">
      <w:pPr>
        <w:pStyle w:val="GPage"/>
      </w:pPr>
      <w:bookmarkStart w:id="2029" w:name="_Toc266972097"/>
      <w:r>
        <w:t>Page: p8912q1</w:t>
      </w:r>
      <w:bookmarkEnd w:id="2029"/>
    </w:p>
    <w:tbl>
      <w:tblPr>
        <w:tblStyle w:val="GQuestionCommonProperties"/>
        <w:tblW w:w="0" w:type="auto"/>
        <w:tblInd w:w="0" w:type="dxa"/>
        <w:tblCellMar>
          <w:top w:w="0" w:type="dxa"/>
          <w:left w:w="0" w:type="dxa"/>
          <w:bottom w:w="0" w:type="dxa"/>
          <w:right w:w="0" w:type="dxa"/>
        </w:tblCellMar>
        <w:tblLook w:val="04A0"/>
      </w:tblPr>
      <w:tblGrid>
        <w:gridCol w:w="6237"/>
        <w:gridCol w:w="2619"/>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fldChar w:fldCharType="begin"/>
            </w:r>
            <w:r w:rsidR="001C3859">
              <w:instrText xml:space="preserve">TC </w:instrText>
            </w:r>
            <w:bookmarkStart w:id="2030" w:name="_Toc266972098"/>
            <w:r w:rsidR="001C3859">
              <w:instrText>p8912q1</w:instrText>
            </w:r>
            <w:bookmarkEnd w:id="2030"/>
            <w:r w:rsidR="001C3859">
              <w:instrText xml:space="preserve"> \l 2 \f a</w:instrText>
            </w:r>
            <w:r>
              <w:fldChar w:fldCharType="end"/>
            </w:r>
            <w:r w:rsidR="001C3859">
              <w:rPr>
                <w:rStyle w:val="GVariableName"/>
              </w:rPr>
              <w:t>p8912q1</w:t>
            </w:r>
            <w:r w:rsidR="001C3859">
              <w:rPr>
                <w:i/>
              </w:rPr>
              <w:t>- Show if p8910q1 == 1/required</w:t>
            </w:r>
          </w:p>
        </w:tc>
        <w:tc>
          <w:tcPr>
            <w:tcW w:w="0" w:type="auto"/>
            <w:shd w:val="clear" w:color="auto" w:fill="D0D0D0"/>
            <w:vAlign w:val="bottom"/>
          </w:tcPr>
          <w:p w:rsidR="002A68C4" w:rsidRDefault="001C3859">
            <w:pPr>
              <w:keepNext/>
              <w:jc w:val="right"/>
            </w:pPr>
            <w:r>
              <w:t xml:space="preserve">MULTIPLE </w:t>
            </w:r>
            <w:r>
              <w:t>CHOICE</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Did the discussion of the government debt mention any of the following political figures?  Please tick all that apply.</w:t>
            </w:r>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Randomize response options</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The Prime Minister, David Cameron</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The Deputy-Prime Minister, Nick Clegg</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 xml:space="preserve">The </w:t>
            </w:r>
            <w:r>
              <w:t>Conservative-Liberal Coalition Government</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4</w:t>
            </w:r>
          </w:p>
        </w:tc>
        <w:tc>
          <w:tcPr>
            <w:tcW w:w="361" w:type="dxa"/>
          </w:tcPr>
          <w:p w:rsidR="002A68C4" w:rsidRDefault="001C3859">
            <w:pPr>
              <w:keepNext/>
            </w:pPr>
            <w:r>
              <w:t>□</w:t>
            </w:r>
          </w:p>
        </w:tc>
        <w:tc>
          <w:tcPr>
            <w:tcW w:w="3731" w:type="dxa"/>
          </w:tcPr>
          <w:p w:rsidR="002A68C4" w:rsidRDefault="001C3859">
            <w:pPr>
              <w:keepNext/>
            </w:pPr>
            <w:r>
              <w:t>George Osborne, The Chancellor of the Exchequer</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5</w:t>
            </w:r>
          </w:p>
        </w:tc>
        <w:tc>
          <w:tcPr>
            <w:tcW w:w="361" w:type="dxa"/>
          </w:tcPr>
          <w:p w:rsidR="002A68C4" w:rsidRDefault="001C3859">
            <w:pPr>
              <w:keepNext/>
            </w:pPr>
            <w:r>
              <w:t>□</w:t>
            </w:r>
          </w:p>
        </w:tc>
        <w:tc>
          <w:tcPr>
            <w:tcW w:w="3731" w:type="dxa"/>
          </w:tcPr>
          <w:p w:rsidR="002A68C4" w:rsidRDefault="001C3859">
            <w:pPr>
              <w:keepNext/>
            </w:pPr>
            <w:r>
              <w:t>The Treasury</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6</w:t>
            </w:r>
          </w:p>
        </w:tc>
        <w:tc>
          <w:tcPr>
            <w:tcW w:w="361" w:type="dxa"/>
          </w:tcPr>
          <w:p w:rsidR="002A68C4" w:rsidRDefault="001C3859">
            <w:pPr>
              <w:keepNext/>
            </w:pPr>
            <w:r>
              <w:t>□</w:t>
            </w:r>
          </w:p>
        </w:tc>
        <w:tc>
          <w:tcPr>
            <w:tcW w:w="3731" w:type="dxa"/>
          </w:tcPr>
          <w:p w:rsidR="002A68C4" w:rsidRDefault="001C3859">
            <w:pPr>
              <w:keepNext/>
            </w:pPr>
            <w:r>
              <w:t>The Bank of England</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7</w:t>
            </w:r>
          </w:p>
        </w:tc>
        <w:tc>
          <w:tcPr>
            <w:tcW w:w="361" w:type="dxa"/>
          </w:tcPr>
          <w:p w:rsidR="002A68C4" w:rsidRDefault="001C3859">
            <w:pPr>
              <w:keepNext/>
            </w:pPr>
            <w:r>
              <w:t>□</w:t>
            </w:r>
          </w:p>
        </w:tc>
        <w:tc>
          <w:tcPr>
            <w:tcW w:w="3731" w:type="dxa"/>
          </w:tcPr>
          <w:p w:rsidR="002A68C4" w:rsidRDefault="001C3859">
            <w:pPr>
              <w:keepNext/>
            </w:pPr>
            <w:r>
              <w:t>Conservative Party</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1C3859">
            <w:pPr>
              <w:keepNext/>
            </w:pPr>
            <w:r>
              <w:t>□</w:t>
            </w:r>
          </w:p>
        </w:tc>
        <w:tc>
          <w:tcPr>
            <w:tcW w:w="3731" w:type="dxa"/>
          </w:tcPr>
          <w:p w:rsidR="002A68C4" w:rsidRDefault="001C3859">
            <w:pPr>
              <w:keepNext/>
            </w:pPr>
            <w:r>
              <w:t>Gordon Brown</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1C3859">
            <w:pPr>
              <w:keepNext/>
            </w:pPr>
            <w:r>
              <w:t>□</w:t>
            </w:r>
          </w:p>
        </w:tc>
        <w:tc>
          <w:tcPr>
            <w:tcW w:w="3731" w:type="dxa"/>
          </w:tcPr>
          <w:p w:rsidR="002A68C4" w:rsidRDefault="001C3859">
            <w:pPr>
              <w:keepNext/>
            </w:pPr>
            <w:r>
              <w:t>Labour Party</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10</w:t>
            </w:r>
          </w:p>
        </w:tc>
        <w:tc>
          <w:tcPr>
            <w:tcW w:w="361" w:type="dxa"/>
          </w:tcPr>
          <w:p w:rsidR="002A68C4" w:rsidRDefault="001C3859">
            <w:pPr>
              <w:keepNext/>
            </w:pPr>
            <w:r>
              <w:t>□</w:t>
            </w:r>
          </w:p>
        </w:tc>
        <w:tc>
          <w:tcPr>
            <w:tcW w:w="3731" w:type="dxa"/>
          </w:tcPr>
          <w:p w:rsidR="002A68C4" w:rsidRDefault="001C3859">
            <w:pPr>
              <w:keepNext/>
            </w:pPr>
            <w:proofErr w:type="spellStart"/>
            <w:r>
              <w:t>Mervyn</w:t>
            </w:r>
            <w:proofErr w:type="spellEnd"/>
            <w:r>
              <w:t xml:space="preserve"> King, Governor of Bank of England</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11</w:t>
            </w:r>
          </w:p>
        </w:tc>
        <w:tc>
          <w:tcPr>
            <w:tcW w:w="361" w:type="dxa"/>
          </w:tcPr>
          <w:p w:rsidR="002A68C4" w:rsidRDefault="001C3859">
            <w:pPr>
              <w:keepNext/>
            </w:pPr>
            <w:r>
              <w:t>□</w:t>
            </w:r>
          </w:p>
        </w:tc>
        <w:tc>
          <w:tcPr>
            <w:tcW w:w="3731" w:type="dxa"/>
          </w:tcPr>
          <w:p w:rsidR="002A68C4" w:rsidRDefault="001C3859">
            <w:pPr>
              <w:keepNext/>
            </w:pPr>
            <w:r>
              <w:t>The Liberal Democrat Party</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12</w:t>
            </w:r>
          </w:p>
        </w:tc>
        <w:tc>
          <w:tcPr>
            <w:tcW w:w="361" w:type="dxa"/>
          </w:tcPr>
          <w:p w:rsidR="002A68C4" w:rsidRDefault="001C3859">
            <w:pPr>
              <w:keepNext/>
            </w:pPr>
            <w:r>
              <w:t>□</w:t>
            </w:r>
          </w:p>
        </w:tc>
        <w:tc>
          <w:tcPr>
            <w:tcW w:w="3731" w:type="dxa"/>
          </w:tcPr>
          <w:p w:rsidR="002A68C4" w:rsidRDefault="001C3859">
            <w:pPr>
              <w:keepNext/>
            </w:pPr>
            <w:r>
              <w:t>Alistair Darling, the Shadow Chancellor</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13</w:t>
            </w:r>
          </w:p>
        </w:tc>
        <w:tc>
          <w:tcPr>
            <w:tcW w:w="361" w:type="dxa"/>
          </w:tcPr>
          <w:p w:rsidR="002A68C4" w:rsidRDefault="001C3859">
            <w:pPr>
              <w:keepNext/>
            </w:pPr>
            <w:r>
              <w:t>□</w:t>
            </w:r>
          </w:p>
        </w:tc>
        <w:tc>
          <w:tcPr>
            <w:tcW w:w="3731" w:type="dxa"/>
          </w:tcPr>
          <w:p w:rsidR="002A68C4" w:rsidRDefault="001C3859">
            <w:pPr>
              <w:keepNext/>
            </w:pPr>
            <w:r>
              <w:t>Vince Cable, the Business Secretary</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14</w:t>
            </w:r>
          </w:p>
        </w:tc>
        <w:tc>
          <w:tcPr>
            <w:tcW w:w="361" w:type="dxa"/>
          </w:tcPr>
          <w:p w:rsidR="002A68C4" w:rsidRDefault="001C3859">
            <w:pPr>
              <w:keepNext/>
            </w:pPr>
            <w:r>
              <w:t>□</w:t>
            </w:r>
          </w:p>
        </w:tc>
        <w:tc>
          <w:tcPr>
            <w:tcW w:w="3731" w:type="dxa"/>
          </w:tcPr>
          <w:p w:rsidR="002A68C4" w:rsidRDefault="001C3859">
            <w:pPr>
              <w:keepNext/>
            </w:pPr>
            <w:r>
              <w:t>None of the above</w:t>
            </w:r>
          </w:p>
        </w:tc>
        <w:tc>
          <w:tcPr>
            <w:tcW w:w="4428" w:type="dxa"/>
          </w:tcPr>
          <w:p w:rsidR="002A68C4" w:rsidRDefault="001C3859">
            <w:pPr>
              <w:keepNext/>
              <w:jc w:val="right"/>
              <w:rPr>
                <w:i/>
              </w:rPr>
            </w:pPr>
            <w:r>
              <w:rPr>
                <w:i/>
              </w:rPr>
              <w:t xml:space="preserve">Not </w:t>
            </w:r>
            <w:proofErr w:type="spellStart"/>
            <w:r>
              <w:rPr>
                <w:i/>
              </w:rPr>
              <w:t>randomized,exclude</w:t>
            </w:r>
            <w:proofErr w:type="spellEnd"/>
            <w:r>
              <w:rPr>
                <w:i/>
              </w:rPr>
              <w:t xml:space="preserve"> other punches</w:t>
            </w:r>
          </w:p>
        </w:tc>
      </w:tr>
    </w:tbl>
    <w:p w:rsidR="002A68C4" w:rsidRDefault="002A68C4">
      <w:pPr>
        <w:pStyle w:val="GQuestionSpacer"/>
      </w:pPr>
    </w:p>
    <w:p w:rsidR="002A68C4" w:rsidRDefault="001C3859">
      <w:pPr>
        <w:pStyle w:val="GPage"/>
      </w:pPr>
      <w:bookmarkStart w:id="2031" w:name="_Toc266972099"/>
      <w:r>
        <w:t>Page: p8904q2</w:t>
      </w:r>
      <w:bookmarkEnd w:id="2031"/>
    </w:p>
    <w:tbl>
      <w:tblPr>
        <w:tblStyle w:val="GQuestionCommonProperties"/>
        <w:tblW w:w="0" w:type="auto"/>
        <w:tblInd w:w="0" w:type="dxa"/>
        <w:tblCellMar>
          <w:top w:w="0" w:type="dxa"/>
          <w:left w:w="0" w:type="dxa"/>
          <w:bottom w:w="0" w:type="dxa"/>
          <w:right w:w="0" w:type="dxa"/>
        </w:tblCellMar>
        <w:tblLook w:val="04A0"/>
      </w:tblPr>
      <w:tblGrid>
        <w:gridCol w:w="6537"/>
        <w:gridCol w:w="2319"/>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fldChar w:fldCharType="begin"/>
            </w:r>
            <w:r w:rsidR="001C3859">
              <w:instrText xml:space="preserve">TC </w:instrText>
            </w:r>
            <w:bookmarkStart w:id="2032" w:name="_Toc266972100"/>
            <w:r w:rsidR="001C3859">
              <w:instrText>p8904q2</w:instrText>
            </w:r>
            <w:bookmarkEnd w:id="2032"/>
            <w:r w:rsidR="001C3859">
              <w:instrText xml:space="preserve"> \l 2 \f a</w:instrText>
            </w:r>
            <w:r>
              <w:fldChar w:fldCharType="end"/>
            </w:r>
            <w:r w:rsidR="001C3859">
              <w:rPr>
                <w:rStyle w:val="GVariableName"/>
              </w:rPr>
              <w:t>p8904q2</w:t>
            </w:r>
            <w:r w:rsidR="001C3859">
              <w:rPr>
                <w:i/>
              </w:rPr>
              <w:t xml:space="preserve">- Show all </w:t>
            </w:r>
            <w:r w:rsidR="001C3859">
              <w:rPr>
                <w:i/>
              </w:rPr>
              <w:t>respondents/required</w:t>
            </w:r>
          </w:p>
        </w:tc>
        <w:tc>
          <w:tcPr>
            <w:tcW w:w="0" w:type="auto"/>
            <w:shd w:val="clear" w:color="auto" w:fill="D0D0D0"/>
            <w:vAlign w:val="bottom"/>
          </w:tcPr>
          <w:p w:rsidR="002A68C4" w:rsidRDefault="001C3859">
            <w:pPr>
              <w:keepNext/>
              <w:jc w:val="right"/>
            </w:pPr>
            <w:r>
              <w:t>SINGLE CHOICE</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IN THE LAST MONTH, have you noticed a discussion of inflation in the media or on the Internet?</w:t>
            </w:r>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Order as shown</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Yes</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No</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Don't know</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p w:rsidR="002A68C4" w:rsidRDefault="001C3859">
      <w:pPr>
        <w:pStyle w:val="GPage"/>
      </w:pPr>
      <w:bookmarkStart w:id="2033" w:name="_Toc266972101"/>
      <w:r>
        <w:lastRenderedPageBreak/>
        <w:t xml:space="preserve">Page: </w:t>
      </w:r>
      <w:r>
        <w:t>p10060q1</w:t>
      </w:r>
      <w:bookmarkEnd w:id="2033"/>
    </w:p>
    <w:tbl>
      <w:tblPr>
        <w:tblStyle w:val="GQuestionCommonProperties"/>
        <w:tblW w:w="0" w:type="auto"/>
        <w:tblInd w:w="0" w:type="dxa"/>
        <w:tblCellMar>
          <w:top w:w="0" w:type="dxa"/>
          <w:left w:w="0" w:type="dxa"/>
          <w:bottom w:w="0" w:type="dxa"/>
          <w:right w:w="0" w:type="dxa"/>
        </w:tblCellMar>
        <w:tblLook w:val="04A0"/>
      </w:tblPr>
      <w:tblGrid>
        <w:gridCol w:w="6565"/>
        <w:gridCol w:w="2291"/>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fldChar w:fldCharType="begin"/>
            </w:r>
            <w:r w:rsidR="001C3859">
              <w:instrText xml:space="preserve">TC </w:instrText>
            </w:r>
            <w:bookmarkStart w:id="2034" w:name="_Toc266972102"/>
            <w:r w:rsidR="001C3859">
              <w:instrText>p10060q1</w:instrText>
            </w:r>
            <w:bookmarkEnd w:id="2034"/>
            <w:r w:rsidR="001C3859">
              <w:instrText xml:space="preserve"> \l 2 \f a</w:instrText>
            </w:r>
            <w:r>
              <w:fldChar w:fldCharType="end"/>
            </w:r>
            <w:r w:rsidR="001C3859">
              <w:rPr>
                <w:rStyle w:val="GVariableName"/>
              </w:rPr>
              <w:t>p10060q1</w:t>
            </w:r>
            <w:r w:rsidR="001C3859">
              <w:rPr>
                <w:i/>
              </w:rPr>
              <w:t>- Show if p8904q2==1/required</w:t>
            </w:r>
          </w:p>
        </w:tc>
        <w:tc>
          <w:tcPr>
            <w:tcW w:w="0" w:type="auto"/>
            <w:shd w:val="clear" w:color="auto" w:fill="D0D0D0"/>
            <w:vAlign w:val="bottom"/>
          </w:tcPr>
          <w:p w:rsidR="002A68C4" w:rsidRDefault="001C3859">
            <w:pPr>
              <w:keepNext/>
              <w:jc w:val="right"/>
            </w:pPr>
            <w:r>
              <w:t>SINGLE CHOICE</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Overall would you say the discussion of inflation you noticed in the media or on the Internet suggested inflation has</w:t>
            </w:r>
            <w:proofErr w:type="gramStart"/>
            <w:r>
              <w:rPr>
                <w:b/>
              </w:rPr>
              <w:t>...</w:t>
            </w:r>
            <w:proofErr w:type="gramEnd"/>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Order as shown</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Declined a lot</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Declined a little</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Stayed the same</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4</w:t>
            </w:r>
          </w:p>
        </w:tc>
        <w:tc>
          <w:tcPr>
            <w:tcW w:w="361" w:type="dxa"/>
          </w:tcPr>
          <w:p w:rsidR="002A68C4" w:rsidRDefault="001C3859">
            <w:pPr>
              <w:keepNext/>
            </w:pPr>
            <w:r>
              <w:t>○</w:t>
            </w:r>
          </w:p>
        </w:tc>
        <w:tc>
          <w:tcPr>
            <w:tcW w:w="3731" w:type="dxa"/>
          </w:tcPr>
          <w:p w:rsidR="002A68C4" w:rsidRDefault="001C3859">
            <w:pPr>
              <w:keepNext/>
            </w:pPr>
            <w:r>
              <w:t>Increased a little</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5</w:t>
            </w:r>
          </w:p>
        </w:tc>
        <w:tc>
          <w:tcPr>
            <w:tcW w:w="361" w:type="dxa"/>
          </w:tcPr>
          <w:p w:rsidR="002A68C4" w:rsidRDefault="001C3859">
            <w:pPr>
              <w:keepNext/>
            </w:pPr>
            <w:r>
              <w:t>○</w:t>
            </w:r>
          </w:p>
        </w:tc>
        <w:tc>
          <w:tcPr>
            <w:tcW w:w="3731" w:type="dxa"/>
          </w:tcPr>
          <w:p w:rsidR="002A68C4" w:rsidRDefault="001C3859">
            <w:pPr>
              <w:keepNext/>
            </w:pPr>
            <w:r>
              <w:t>Increased a lot</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6</w:t>
            </w:r>
          </w:p>
        </w:tc>
        <w:tc>
          <w:tcPr>
            <w:tcW w:w="361" w:type="dxa"/>
          </w:tcPr>
          <w:p w:rsidR="002A68C4" w:rsidRDefault="001C3859">
            <w:pPr>
              <w:keepNext/>
            </w:pPr>
            <w:r>
              <w:t>○</w:t>
            </w:r>
          </w:p>
        </w:tc>
        <w:tc>
          <w:tcPr>
            <w:tcW w:w="3731" w:type="dxa"/>
          </w:tcPr>
          <w:p w:rsidR="002A68C4" w:rsidRDefault="001C3859">
            <w:pPr>
              <w:keepNext/>
            </w:pPr>
            <w:r>
              <w:t>Don't know</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p w:rsidR="002A68C4" w:rsidRDefault="001C3859">
      <w:pPr>
        <w:pStyle w:val="GPage"/>
      </w:pPr>
      <w:bookmarkStart w:id="2035" w:name="_Toc266972103"/>
      <w:r>
        <w:t>Page: p8906q1</w:t>
      </w:r>
      <w:bookmarkEnd w:id="2035"/>
    </w:p>
    <w:tbl>
      <w:tblPr>
        <w:tblStyle w:val="GQuestionCommonProperties"/>
        <w:tblW w:w="0" w:type="auto"/>
        <w:tblInd w:w="0" w:type="dxa"/>
        <w:tblCellMar>
          <w:top w:w="0" w:type="dxa"/>
          <w:left w:w="0" w:type="dxa"/>
          <w:bottom w:w="0" w:type="dxa"/>
          <w:right w:w="0" w:type="dxa"/>
        </w:tblCellMar>
        <w:tblLook w:val="04A0"/>
      </w:tblPr>
      <w:tblGrid>
        <w:gridCol w:w="6237"/>
        <w:gridCol w:w="2619"/>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fldChar w:fldCharType="begin"/>
            </w:r>
            <w:r w:rsidR="001C3859">
              <w:instrText xml:space="preserve">TC </w:instrText>
            </w:r>
            <w:bookmarkStart w:id="2036" w:name="_Toc266972104"/>
            <w:r w:rsidR="001C3859">
              <w:instrText>p8906q1</w:instrText>
            </w:r>
            <w:bookmarkEnd w:id="2036"/>
            <w:r w:rsidR="001C3859">
              <w:instrText xml:space="preserve"> \l 2 \f a</w:instrText>
            </w:r>
            <w:r>
              <w:fldChar w:fldCharType="end"/>
            </w:r>
            <w:r w:rsidR="001C3859">
              <w:rPr>
                <w:rStyle w:val="GVariableName"/>
              </w:rPr>
              <w:t>p8906q1</w:t>
            </w:r>
            <w:r w:rsidR="001C3859">
              <w:rPr>
                <w:i/>
              </w:rPr>
              <w:t>- Show if p8904q2 == 1/required</w:t>
            </w:r>
          </w:p>
        </w:tc>
        <w:tc>
          <w:tcPr>
            <w:tcW w:w="0" w:type="auto"/>
            <w:shd w:val="clear" w:color="auto" w:fill="D0D0D0"/>
            <w:vAlign w:val="bottom"/>
          </w:tcPr>
          <w:p w:rsidR="002A68C4" w:rsidRDefault="001C3859">
            <w:pPr>
              <w:keepNext/>
              <w:jc w:val="right"/>
            </w:pPr>
            <w:r>
              <w:t>MULTIPLE CHOICE</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Did the discussion of inflation mention any of the following political figures? Please tick all that apply.</w:t>
            </w:r>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Randomize response options</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The Prime Minister, David Cameron</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The Deputy-Prime Minister, Nick Clegg</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 xml:space="preserve">The Conservative-Liberal </w:t>
            </w:r>
            <w:r>
              <w:t>Coalition Government</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4</w:t>
            </w:r>
          </w:p>
        </w:tc>
        <w:tc>
          <w:tcPr>
            <w:tcW w:w="361" w:type="dxa"/>
          </w:tcPr>
          <w:p w:rsidR="002A68C4" w:rsidRDefault="001C3859">
            <w:pPr>
              <w:keepNext/>
            </w:pPr>
            <w:r>
              <w:t>□</w:t>
            </w:r>
          </w:p>
        </w:tc>
        <w:tc>
          <w:tcPr>
            <w:tcW w:w="3731" w:type="dxa"/>
          </w:tcPr>
          <w:p w:rsidR="002A68C4" w:rsidRDefault="001C3859">
            <w:pPr>
              <w:keepNext/>
            </w:pPr>
            <w:r>
              <w:t>George Osborne, The Chancellor of the Exchequer</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5</w:t>
            </w:r>
          </w:p>
        </w:tc>
        <w:tc>
          <w:tcPr>
            <w:tcW w:w="361" w:type="dxa"/>
          </w:tcPr>
          <w:p w:rsidR="002A68C4" w:rsidRDefault="001C3859">
            <w:pPr>
              <w:keepNext/>
            </w:pPr>
            <w:r>
              <w:t>□</w:t>
            </w:r>
          </w:p>
        </w:tc>
        <w:tc>
          <w:tcPr>
            <w:tcW w:w="3731" w:type="dxa"/>
          </w:tcPr>
          <w:p w:rsidR="002A68C4" w:rsidRDefault="001C3859">
            <w:pPr>
              <w:keepNext/>
            </w:pPr>
            <w:r>
              <w:t>The Treasury</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6</w:t>
            </w:r>
          </w:p>
        </w:tc>
        <w:tc>
          <w:tcPr>
            <w:tcW w:w="361" w:type="dxa"/>
          </w:tcPr>
          <w:p w:rsidR="002A68C4" w:rsidRDefault="001C3859">
            <w:pPr>
              <w:keepNext/>
            </w:pPr>
            <w:r>
              <w:t>□</w:t>
            </w:r>
          </w:p>
        </w:tc>
        <w:tc>
          <w:tcPr>
            <w:tcW w:w="3731" w:type="dxa"/>
          </w:tcPr>
          <w:p w:rsidR="002A68C4" w:rsidRDefault="001C3859">
            <w:pPr>
              <w:keepNext/>
            </w:pPr>
            <w:r>
              <w:t>The Bank of England</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7</w:t>
            </w:r>
          </w:p>
        </w:tc>
        <w:tc>
          <w:tcPr>
            <w:tcW w:w="361" w:type="dxa"/>
          </w:tcPr>
          <w:p w:rsidR="002A68C4" w:rsidRDefault="001C3859">
            <w:pPr>
              <w:keepNext/>
            </w:pPr>
            <w:r>
              <w:t>□</w:t>
            </w:r>
          </w:p>
        </w:tc>
        <w:tc>
          <w:tcPr>
            <w:tcW w:w="3731" w:type="dxa"/>
          </w:tcPr>
          <w:p w:rsidR="002A68C4" w:rsidRDefault="001C3859">
            <w:pPr>
              <w:keepNext/>
            </w:pPr>
            <w:r>
              <w:t>Conservative Party</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1C3859">
            <w:pPr>
              <w:keepNext/>
            </w:pPr>
            <w:r>
              <w:t>□</w:t>
            </w:r>
          </w:p>
        </w:tc>
        <w:tc>
          <w:tcPr>
            <w:tcW w:w="3731" w:type="dxa"/>
          </w:tcPr>
          <w:p w:rsidR="002A68C4" w:rsidRDefault="001C3859">
            <w:pPr>
              <w:keepNext/>
            </w:pPr>
            <w:r>
              <w:t>Gordon Brown</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1C3859">
            <w:pPr>
              <w:keepNext/>
            </w:pPr>
            <w:r>
              <w:t>□</w:t>
            </w:r>
          </w:p>
        </w:tc>
        <w:tc>
          <w:tcPr>
            <w:tcW w:w="3731" w:type="dxa"/>
          </w:tcPr>
          <w:p w:rsidR="002A68C4" w:rsidRDefault="001C3859">
            <w:pPr>
              <w:keepNext/>
            </w:pPr>
            <w:r>
              <w:t>Labour Party</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10</w:t>
            </w:r>
          </w:p>
        </w:tc>
        <w:tc>
          <w:tcPr>
            <w:tcW w:w="361" w:type="dxa"/>
          </w:tcPr>
          <w:p w:rsidR="002A68C4" w:rsidRDefault="001C3859">
            <w:pPr>
              <w:keepNext/>
            </w:pPr>
            <w:r>
              <w:t>□</w:t>
            </w:r>
          </w:p>
        </w:tc>
        <w:tc>
          <w:tcPr>
            <w:tcW w:w="3731" w:type="dxa"/>
          </w:tcPr>
          <w:p w:rsidR="002A68C4" w:rsidRDefault="001C3859">
            <w:pPr>
              <w:keepNext/>
            </w:pPr>
            <w:proofErr w:type="spellStart"/>
            <w:r>
              <w:t>Mervyn</w:t>
            </w:r>
            <w:proofErr w:type="spellEnd"/>
            <w:r>
              <w:t xml:space="preserve"> King, Governor of Bank of England</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11</w:t>
            </w:r>
          </w:p>
        </w:tc>
        <w:tc>
          <w:tcPr>
            <w:tcW w:w="361" w:type="dxa"/>
          </w:tcPr>
          <w:p w:rsidR="002A68C4" w:rsidRDefault="001C3859">
            <w:pPr>
              <w:keepNext/>
            </w:pPr>
            <w:r>
              <w:t>□</w:t>
            </w:r>
          </w:p>
        </w:tc>
        <w:tc>
          <w:tcPr>
            <w:tcW w:w="3731" w:type="dxa"/>
          </w:tcPr>
          <w:p w:rsidR="002A68C4" w:rsidRDefault="001C3859">
            <w:pPr>
              <w:keepNext/>
            </w:pPr>
            <w:r>
              <w:t xml:space="preserve">The Liberal </w:t>
            </w:r>
            <w:r>
              <w:t>Democrat Party</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12</w:t>
            </w:r>
          </w:p>
        </w:tc>
        <w:tc>
          <w:tcPr>
            <w:tcW w:w="361" w:type="dxa"/>
          </w:tcPr>
          <w:p w:rsidR="002A68C4" w:rsidRDefault="001C3859">
            <w:pPr>
              <w:keepNext/>
            </w:pPr>
            <w:r>
              <w:t>□</w:t>
            </w:r>
          </w:p>
        </w:tc>
        <w:tc>
          <w:tcPr>
            <w:tcW w:w="3731" w:type="dxa"/>
          </w:tcPr>
          <w:p w:rsidR="002A68C4" w:rsidRDefault="001C3859">
            <w:pPr>
              <w:keepNext/>
            </w:pPr>
            <w:r>
              <w:t>Alistair Darling, the Shadow Chancellor</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13</w:t>
            </w:r>
          </w:p>
        </w:tc>
        <w:tc>
          <w:tcPr>
            <w:tcW w:w="361" w:type="dxa"/>
          </w:tcPr>
          <w:p w:rsidR="002A68C4" w:rsidRDefault="001C3859">
            <w:pPr>
              <w:keepNext/>
            </w:pPr>
            <w:r>
              <w:t>□</w:t>
            </w:r>
          </w:p>
        </w:tc>
        <w:tc>
          <w:tcPr>
            <w:tcW w:w="3731" w:type="dxa"/>
          </w:tcPr>
          <w:p w:rsidR="002A68C4" w:rsidRDefault="001C3859">
            <w:pPr>
              <w:keepNext/>
            </w:pPr>
            <w:r>
              <w:t>Vince Cable, the Business Secretary</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14</w:t>
            </w:r>
          </w:p>
        </w:tc>
        <w:tc>
          <w:tcPr>
            <w:tcW w:w="361" w:type="dxa"/>
          </w:tcPr>
          <w:p w:rsidR="002A68C4" w:rsidRDefault="001C3859">
            <w:pPr>
              <w:keepNext/>
            </w:pPr>
            <w:r>
              <w:t>□</w:t>
            </w:r>
          </w:p>
        </w:tc>
        <w:tc>
          <w:tcPr>
            <w:tcW w:w="3731" w:type="dxa"/>
          </w:tcPr>
          <w:p w:rsidR="002A68C4" w:rsidRDefault="001C3859">
            <w:pPr>
              <w:keepNext/>
            </w:pPr>
            <w:r>
              <w:t>None of the above</w:t>
            </w:r>
          </w:p>
        </w:tc>
        <w:tc>
          <w:tcPr>
            <w:tcW w:w="4428" w:type="dxa"/>
          </w:tcPr>
          <w:p w:rsidR="002A68C4" w:rsidRDefault="001C3859">
            <w:pPr>
              <w:keepNext/>
              <w:jc w:val="right"/>
              <w:rPr>
                <w:i/>
              </w:rPr>
            </w:pPr>
            <w:r>
              <w:rPr>
                <w:i/>
              </w:rPr>
              <w:t xml:space="preserve">Not </w:t>
            </w:r>
            <w:proofErr w:type="spellStart"/>
            <w:r>
              <w:rPr>
                <w:i/>
              </w:rPr>
              <w:t>randomized,exclude</w:t>
            </w:r>
            <w:proofErr w:type="spellEnd"/>
            <w:r>
              <w:rPr>
                <w:i/>
              </w:rPr>
              <w:t xml:space="preserve"> other punches</w:t>
            </w:r>
          </w:p>
        </w:tc>
      </w:tr>
    </w:tbl>
    <w:p w:rsidR="002A68C4" w:rsidRDefault="002A68C4">
      <w:pPr>
        <w:pStyle w:val="GQuestionSpacer"/>
      </w:pPr>
    </w:p>
    <w:p w:rsidR="002A68C4" w:rsidRDefault="001C3859">
      <w:pPr>
        <w:pStyle w:val="GPage"/>
      </w:pPr>
      <w:bookmarkStart w:id="2037" w:name="_Toc266972105"/>
      <w:r>
        <w:t>Page: p8913q1</w:t>
      </w:r>
      <w:bookmarkEnd w:id="2037"/>
    </w:p>
    <w:tbl>
      <w:tblPr>
        <w:tblStyle w:val="GQuestionCommonProperties"/>
        <w:tblW w:w="0" w:type="auto"/>
        <w:tblInd w:w="0" w:type="dxa"/>
        <w:tblCellMar>
          <w:top w:w="0" w:type="dxa"/>
          <w:left w:w="0" w:type="dxa"/>
          <w:bottom w:w="0" w:type="dxa"/>
          <w:right w:w="0" w:type="dxa"/>
        </w:tblCellMar>
        <w:tblLook w:val="04A0"/>
      </w:tblPr>
      <w:tblGrid>
        <w:gridCol w:w="6537"/>
        <w:gridCol w:w="2319"/>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lastRenderedPageBreak/>
              <w:fldChar w:fldCharType="begin"/>
            </w:r>
            <w:r w:rsidR="001C3859">
              <w:instrText xml:space="preserve">TC </w:instrText>
            </w:r>
            <w:bookmarkStart w:id="2038" w:name="_Toc266972106"/>
            <w:r w:rsidR="001C3859">
              <w:instrText>p8913q1</w:instrText>
            </w:r>
            <w:bookmarkEnd w:id="2038"/>
            <w:r w:rsidR="001C3859">
              <w:instrText xml:space="preserve"> \l 2 \f a</w:instrText>
            </w:r>
            <w:r>
              <w:fldChar w:fldCharType="end"/>
            </w:r>
            <w:r w:rsidR="001C3859">
              <w:rPr>
                <w:rStyle w:val="GVariableName"/>
              </w:rPr>
              <w:t>p8913q1</w:t>
            </w:r>
            <w:r w:rsidR="001C3859">
              <w:rPr>
                <w:i/>
              </w:rPr>
              <w:t>- Show all respondents/required</w:t>
            </w:r>
          </w:p>
        </w:tc>
        <w:tc>
          <w:tcPr>
            <w:tcW w:w="0" w:type="auto"/>
            <w:shd w:val="clear" w:color="auto" w:fill="D0D0D0"/>
            <w:vAlign w:val="bottom"/>
          </w:tcPr>
          <w:p w:rsidR="002A68C4" w:rsidRDefault="001C3859">
            <w:pPr>
              <w:keepNext/>
              <w:jc w:val="right"/>
            </w:pPr>
            <w:r>
              <w:t xml:space="preserve">SINGLE </w:t>
            </w:r>
            <w:r>
              <w:t>CHOICE</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Over the next year would you say that the economic policies of the current Liberal-Conservative Coalition government will make the nation's economy...</w:t>
            </w:r>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Order as shown</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Much better</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A little better</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 xml:space="preserve">Haven't made much difference </w:t>
            </w:r>
            <w:r>
              <w:t>either way</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4</w:t>
            </w:r>
          </w:p>
        </w:tc>
        <w:tc>
          <w:tcPr>
            <w:tcW w:w="361" w:type="dxa"/>
          </w:tcPr>
          <w:p w:rsidR="002A68C4" w:rsidRDefault="001C3859">
            <w:pPr>
              <w:keepNext/>
            </w:pPr>
            <w:r>
              <w:t>○</w:t>
            </w:r>
          </w:p>
        </w:tc>
        <w:tc>
          <w:tcPr>
            <w:tcW w:w="3731" w:type="dxa"/>
          </w:tcPr>
          <w:p w:rsidR="002A68C4" w:rsidRDefault="001C3859">
            <w:pPr>
              <w:keepNext/>
            </w:pPr>
            <w:r>
              <w:t>A little worse</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5</w:t>
            </w:r>
          </w:p>
        </w:tc>
        <w:tc>
          <w:tcPr>
            <w:tcW w:w="361" w:type="dxa"/>
          </w:tcPr>
          <w:p w:rsidR="002A68C4" w:rsidRDefault="001C3859">
            <w:pPr>
              <w:keepNext/>
            </w:pPr>
            <w:r>
              <w:t>○</w:t>
            </w:r>
          </w:p>
        </w:tc>
        <w:tc>
          <w:tcPr>
            <w:tcW w:w="3731" w:type="dxa"/>
          </w:tcPr>
          <w:p w:rsidR="002A68C4" w:rsidRDefault="001C3859">
            <w:pPr>
              <w:keepNext/>
            </w:pPr>
            <w:r>
              <w:t>Much worse</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6</w:t>
            </w:r>
          </w:p>
        </w:tc>
        <w:tc>
          <w:tcPr>
            <w:tcW w:w="361" w:type="dxa"/>
          </w:tcPr>
          <w:p w:rsidR="002A68C4" w:rsidRDefault="001C3859">
            <w:pPr>
              <w:keepNext/>
            </w:pPr>
            <w:r>
              <w:t>○</w:t>
            </w:r>
          </w:p>
        </w:tc>
        <w:tc>
          <w:tcPr>
            <w:tcW w:w="3731" w:type="dxa"/>
          </w:tcPr>
          <w:p w:rsidR="002A68C4" w:rsidRDefault="001C3859">
            <w:pPr>
              <w:keepNext/>
            </w:pPr>
            <w:r>
              <w:t>Don't know</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p w:rsidR="002A68C4" w:rsidRDefault="001C3859">
      <w:pPr>
        <w:pStyle w:val="GPage"/>
      </w:pPr>
      <w:bookmarkStart w:id="2039" w:name="_Toc266972107"/>
      <w:r>
        <w:t>Page: p8914q1</w:t>
      </w:r>
      <w:bookmarkEnd w:id="2039"/>
    </w:p>
    <w:tbl>
      <w:tblPr>
        <w:tblStyle w:val="GQuestionCommonProperties"/>
        <w:tblW w:w="0" w:type="auto"/>
        <w:tblInd w:w="0" w:type="dxa"/>
        <w:tblCellMar>
          <w:top w:w="0" w:type="dxa"/>
          <w:left w:w="0" w:type="dxa"/>
          <w:bottom w:w="0" w:type="dxa"/>
          <w:right w:w="0" w:type="dxa"/>
        </w:tblCellMar>
        <w:tblLook w:val="04A0"/>
      </w:tblPr>
      <w:tblGrid>
        <w:gridCol w:w="6537"/>
        <w:gridCol w:w="2319"/>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fldChar w:fldCharType="begin"/>
            </w:r>
            <w:r w:rsidR="001C3859">
              <w:instrText xml:space="preserve">TC </w:instrText>
            </w:r>
            <w:bookmarkStart w:id="2040" w:name="_Toc266972108"/>
            <w:r w:rsidR="001C3859">
              <w:instrText>p8914q1</w:instrText>
            </w:r>
            <w:bookmarkEnd w:id="2040"/>
            <w:r w:rsidR="001C3859">
              <w:instrText xml:space="preserve"> \l 2 \f a</w:instrText>
            </w:r>
            <w:r>
              <w:fldChar w:fldCharType="end"/>
            </w:r>
            <w:r w:rsidR="001C3859">
              <w:rPr>
                <w:rStyle w:val="GVariableName"/>
              </w:rPr>
              <w:t>p8914q1</w:t>
            </w:r>
            <w:r w:rsidR="001C3859">
              <w:rPr>
                <w:i/>
              </w:rPr>
              <w:t>- Show all respondents/required</w:t>
            </w:r>
          </w:p>
        </w:tc>
        <w:tc>
          <w:tcPr>
            <w:tcW w:w="0" w:type="auto"/>
            <w:shd w:val="clear" w:color="auto" w:fill="D0D0D0"/>
            <w:vAlign w:val="bottom"/>
          </w:tcPr>
          <w:p w:rsidR="002A68C4" w:rsidRDefault="001C3859">
            <w:pPr>
              <w:keepNext/>
              <w:jc w:val="right"/>
            </w:pPr>
            <w:r>
              <w:t>SINGLE CHOICE</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 xml:space="preserve">Over the next year would you say that </w:t>
            </w:r>
            <w:r>
              <w:rPr>
                <w:b/>
              </w:rPr>
              <w:t>the economic policies of the Prime Minister David Cameron will make the nation's economy</w:t>
            </w:r>
            <w:proofErr w:type="gramStart"/>
            <w:r>
              <w:rPr>
                <w:b/>
              </w:rPr>
              <w:t>...</w:t>
            </w:r>
            <w:proofErr w:type="gramEnd"/>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Order as shown</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Much better</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A little better</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Haven't made much difference either way</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4</w:t>
            </w:r>
          </w:p>
        </w:tc>
        <w:tc>
          <w:tcPr>
            <w:tcW w:w="361" w:type="dxa"/>
          </w:tcPr>
          <w:p w:rsidR="002A68C4" w:rsidRDefault="001C3859">
            <w:pPr>
              <w:keepNext/>
            </w:pPr>
            <w:r>
              <w:t>○</w:t>
            </w:r>
          </w:p>
        </w:tc>
        <w:tc>
          <w:tcPr>
            <w:tcW w:w="3731" w:type="dxa"/>
          </w:tcPr>
          <w:p w:rsidR="002A68C4" w:rsidRDefault="001C3859">
            <w:pPr>
              <w:keepNext/>
            </w:pPr>
            <w:r>
              <w:t>A little worse</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5</w:t>
            </w:r>
          </w:p>
        </w:tc>
        <w:tc>
          <w:tcPr>
            <w:tcW w:w="361" w:type="dxa"/>
          </w:tcPr>
          <w:p w:rsidR="002A68C4" w:rsidRDefault="001C3859">
            <w:pPr>
              <w:keepNext/>
            </w:pPr>
            <w:r>
              <w:t>○</w:t>
            </w:r>
          </w:p>
        </w:tc>
        <w:tc>
          <w:tcPr>
            <w:tcW w:w="3731" w:type="dxa"/>
          </w:tcPr>
          <w:p w:rsidR="002A68C4" w:rsidRDefault="001C3859">
            <w:pPr>
              <w:keepNext/>
            </w:pPr>
            <w:r>
              <w:t>Much worse</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6</w:t>
            </w:r>
          </w:p>
        </w:tc>
        <w:tc>
          <w:tcPr>
            <w:tcW w:w="361" w:type="dxa"/>
          </w:tcPr>
          <w:p w:rsidR="002A68C4" w:rsidRDefault="001C3859">
            <w:pPr>
              <w:keepNext/>
            </w:pPr>
            <w:r>
              <w:t>○</w:t>
            </w:r>
          </w:p>
        </w:tc>
        <w:tc>
          <w:tcPr>
            <w:tcW w:w="3731" w:type="dxa"/>
          </w:tcPr>
          <w:p w:rsidR="002A68C4" w:rsidRDefault="001C3859">
            <w:pPr>
              <w:keepNext/>
            </w:pPr>
            <w:r>
              <w:t>Don't know</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p w:rsidR="002A68C4" w:rsidRDefault="001C3859">
      <w:pPr>
        <w:pStyle w:val="GPage"/>
      </w:pPr>
      <w:bookmarkStart w:id="2041" w:name="_Toc266972109"/>
      <w:r>
        <w:t>Page: p9040q1</w:t>
      </w:r>
      <w:bookmarkEnd w:id="2041"/>
    </w:p>
    <w:tbl>
      <w:tblPr>
        <w:tblStyle w:val="GQuestionCommonProperties"/>
        <w:tblW w:w="0" w:type="auto"/>
        <w:tblInd w:w="0" w:type="dxa"/>
        <w:tblCellMar>
          <w:top w:w="0" w:type="dxa"/>
          <w:left w:w="0" w:type="dxa"/>
          <w:bottom w:w="0" w:type="dxa"/>
          <w:right w:w="0" w:type="dxa"/>
        </w:tblCellMar>
        <w:tblLook w:val="04A0"/>
      </w:tblPr>
      <w:tblGrid>
        <w:gridCol w:w="6537"/>
        <w:gridCol w:w="2319"/>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fldChar w:fldCharType="begin"/>
            </w:r>
            <w:r w:rsidR="001C3859">
              <w:instrText xml:space="preserve">TC </w:instrText>
            </w:r>
            <w:bookmarkStart w:id="2042" w:name="_Toc266972110"/>
            <w:r w:rsidR="001C3859">
              <w:instrText>p9040q1</w:instrText>
            </w:r>
            <w:bookmarkEnd w:id="2042"/>
            <w:r w:rsidR="001C3859">
              <w:instrText xml:space="preserve"> \l 2 \f a</w:instrText>
            </w:r>
            <w:r>
              <w:fldChar w:fldCharType="end"/>
            </w:r>
            <w:r w:rsidR="001C3859">
              <w:rPr>
                <w:rStyle w:val="GVariableName"/>
              </w:rPr>
              <w:t>p9040q1</w:t>
            </w:r>
            <w:r w:rsidR="001C3859">
              <w:rPr>
                <w:i/>
              </w:rPr>
              <w:t>- Show all respondents/required</w:t>
            </w:r>
          </w:p>
        </w:tc>
        <w:tc>
          <w:tcPr>
            <w:tcW w:w="0" w:type="auto"/>
            <w:shd w:val="clear" w:color="auto" w:fill="D0D0D0"/>
            <w:vAlign w:val="bottom"/>
          </w:tcPr>
          <w:p w:rsidR="002A68C4" w:rsidRDefault="001C3859">
            <w:pPr>
              <w:keepNext/>
              <w:jc w:val="right"/>
            </w:pPr>
            <w:r>
              <w:t>SINGLE CHOICE</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 xml:space="preserve">As you think about your OWN financial situation which, if any, of the following economic issues worries you </w:t>
            </w:r>
            <w:r>
              <w:rPr>
                <w:b/>
              </w:rPr>
              <w:t>MOST right now?</w:t>
            </w:r>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Randomize response options</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Problems in the financial markets</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Declining house prices</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Rising prices generally</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4</w:t>
            </w:r>
          </w:p>
        </w:tc>
        <w:tc>
          <w:tcPr>
            <w:tcW w:w="361" w:type="dxa"/>
          </w:tcPr>
          <w:p w:rsidR="002A68C4" w:rsidRDefault="001C3859">
            <w:pPr>
              <w:keepNext/>
            </w:pPr>
            <w:r>
              <w:t>○</w:t>
            </w:r>
          </w:p>
        </w:tc>
        <w:tc>
          <w:tcPr>
            <w:tcW w:w="3731" w:type="dxa"/>
          </w:tcPr>
          <w:p w:rsidR="002A68C4" w:rsidRDefault="001C3859">
            <w:pPr>
              <w:keepNext/>
            </w:pPr>
            <w:r>
              <w:t>The job situation</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5</w:t>
            </w:r>
          </w:p>
        </w:tc>
        <w:tc>
          <w:tcPr>
            <w:tcW w:w="361" w:type="dxa"/>
          </w:tcPr>
          <w:p w:rsidR="002A68C4" w:rsidRDefault="001C3859">
            <w:pPr>
              <w:keepNext/>
            </w:pPr>
            <w:r>
              <w:t>○</w:t>
            </w:r>
          </w:p>
        </w:tc>
        <w:tc>
          <w:tcPr>
            <w:tcW w:w="3731" w:type="dxa"/>
          </w:tcPr>
          <w:p w:rsidR="002A68C4" w:rsidRDefault="001C3859">
            <w:pPr>
              <w:keepNext/>
            </w:pPr>
            <w:r>
              <w:t>Other</w:t>
            </w:r>
          </w:p>
        </w:tc>
        <w:tc>
          <w:tcPr>
            <w:tcW w:w="4428" w:type="dxa"/>
          </w:tcPr>
          <w:p w:rsidR="002A68C4" w:rsidRDefault="001C3859">
            <w:pPr>
              <w:keepNext/>
              <w:jc w:val="right"/>
              <w:rPr>
                <w:i/>
              </w:rPr>
            </w:pPr>
            <w:r>
              <w:rPr>
                <w:i/>
              </w:rPr>
              <w:t>Not randomized</w:t>
            </w:r>
          </w:p>
        </w:tc>
      </w:tr>
      <w:tr w:rsidR="002A68C4">
        <w:tblPrEx>
          <w:tblCellMar>
            <w:top w:w="0" w:type="dxa"/>
            <w:left w:w="0" w:type="dxa"/>
            <w:bottom w:w="0" w:type="dxa"/>
            <w:right w:w="0" w:type="dxa"/>
          </w:tblCellMar>
        </w:tblPrEx>
        <w:tc>
          <w:tcPr>
            <w:tcW w:w="336" w:type="dxa"/>
          </w:tcPr>
          <w:p w:rsidR="002A68C4" w:rsidRDefault="001C3859">
            <w:pPr>
              <w:keepNext/>
            </w:pPr>
            <w:r>
              <w:t>6</w:t>
            </w:r>
          </w:p>
        </w:tc>
        <w:tc>
          <w:tcPr>
            <w:tcW w:w="361" w:type="dxa"/>
          </w:tcPr>
          <w:p w:rsidR="002A68C4" w:rsidRDefault="001C3859">
            <w:pPr>
              <w:keepNext/>
            </w:pPr>
            <w:r>
              <w:t>○</w:t>
            </w:r>
          </w:p>
        </w:tc>
        <w:tc>
          <w:tcPr>
            <w:tcW w:w="3731" w:type="dxa"/>
          </w:tcPr>
          <w:p w:rsidR="002A68C4" w:rsidRDefault="001C3859">
            <w:pPr>
              <w:keepNext/>
            </w:pPr>
            <w:r>
              <w:t>None / not worried about any</w:t>
            </w:r>
          </w:p>
        </w:tc>
        <w:tc>
          <w:tcPr>
            <w:tcW w:w="4428" w:type="dxa"/>
          </w:tcPr>
          <w:p w:rsidR="002A68C4" w:rsidRDefault="001C3859">
            <w:pPr>
              <w:keepNext/>
              <w:jc w:val="right"/>
              <w:rPr>
                <w:i/>
              </w:rPr>
            </w:pPr>
            <w:r>
              <w:rPr>
                <w:i/>
              </w:rPr>
              <w:t>Not randomized</w:t>
            </w:r>
          </w:p>
        </w:tc>
      </w:tr>
      <w:tr w:rsidR="002A68C4">
        <w:tblPrEx>
          <w:tblCellMar>
            <w:top w:w="0" w:type="dxa"/>
            <w:left w:w="0" w:type="dxa"/>
            <w:bottom w:w="0" w:type="dxa"/>
            <w:right w:w="0" w:type="dxa"/>
          </w:tblCellMar>
        </w:tblPrEx>
        <w:tc>
          <w:tcPr>
            <w:tcW w:w="336" w:type="dxa"/>
          </w:tcPr>
          <w:p w:rsidR="002A68C4" w:rsidRDefault="001C3859">
            <w:pPr>
              <w:keepNext/>
            </w:pPr>
            <w:r>
              <w:t>7</w:t>
            </w:r>
          </w:p>
        </w:tc>
        <w:tc>
          <w:tcPr>
            <w:tcW w:w="361" w:type="dxa"/>
          </w:tcPr>
          <w:p w:rsidR="002A68C4" w:rsidRDefault="001C3859">
            <w:pPr>
              <w:keepNext/>
            </w:pPr>
            <w:r>
              <w:t>○</w:t>
            </w:r>
          </w:p>
        </w:tc>
        <w:tc>
          <w:tcPr>
            <w:tcW w:w="3731" w:type="dxa"/>
          </w:tcPr>
          <w:p w:rsidR="002A68C4" w:rsidRDefault="001C3859">
            <w:pPr>
              <w:keepNext/>
            </w:pPr>
            <w:r>
              <w:t xml:space="preserve">Don't </w:t>
            </w:r>
            <w:r>
              <w:t>know</w:t>
            </w:r>
          </w:p>
        </w:tc>
        <w:tc>
          <w:tcPr>
            <w:tcW w:w="4428" w:type="dxa"/>
          </w:tcPr>
          <w:p w:rsidR="002A68C4" w:rsidRDefault="001C3859">
            <w:pPr>
              <w:keepNext/>
              <w:jc w:val="right"/>
              <w:rPr>
                <w:i/>
              </w:rPr>
            </w:pPr>
            <w:r>
              <w:rPr>
                <w:i/>
              </w:rPr>
              <w:t>Not randomized</w:t>
            </w: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p w:rsidR="002A68C4" w:rsidRDefault="001C3859">
      <w:pPr>
        <w:pStyle w:val="GPage"/>
      </w:pPr>
      <w:bookmarkStart w:id="2043" w:name="_Toc266972111"/>
      <w:r>
        <w:t>Page: p9050q1</w:t>
      </w:r>
      <w:bookmarkEnd w:id="2043"/>
    </w:p>
    <w:tbl>
      <w:tblPr>
        <w:tblStyle w:val="GQuestionCommonProperties"/>
        <w:tblW w:w="0" w:type="auto"/>
        <w:tblInd w:w="0" w:type="dxa"/>
        <w:tblCellMar>
          <w:top w:w="0" w:type="dxa"/>
          <w:left w:w="0" w:type="dxa"/>
          <w:bottom w:w="0" w:type="dxa"/>
          <w:right w:w="0" w:type="dxa"/>
        </w:tblCellMar>
        <w:tblLook w:val="04A0"/>
      </w:tblPr>
      <w:tblGrid>
        <w:gridCol w:w="6537"/>
        <w:gridCol w:w="2319"/>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lastRenderedPageBreak/>
              <w:fldChar w:fldCharType="begin"/>
            </w:r>
            <w:r w:rsidR="001C3859">
              <w:instrText xml:space="preserve">TC </w:instrText>
            </w:r>
            <w:bookmarkStart w:id="2044" w:name="_Toc266972112"/>
            <w:r w:rsidR="001C3859">
              <w:instrText>p9050q1</w:instrText>
            </w:r>
            <w:bookmarkEnd w:id="2044"/>
            <w:r w:rsidR="001C3859">
              <w:instrText xml:space="preserve"> \l 2 \f a</w:instrText>
            </w:r>
            <w:r>
              <w:fldChar w:fldCharType="end"/>
            </w:r>
            <w:r w:rsidR="001C3859">
              <w:rPr>
                <w:rStyle w:val="GVariableName"/>
              </w:rPr>
              <w:t>p9050q1</w:t>
            </w:r>
            <w:r w:rsidR="001C3859">
              <w:rPr>
                <w:i/>
              </w:rPr>
              <w:t>- Show all respondents/required</w:t>
            </w:r>
          </w:p>
        </w:tc>
        <w:tc>
          <w:tcPr>
            <w:tcW w:w="0" w:type="auto"/>
            <w:shd w:val="clear" w:color="auto" w:fill="D0D0D0"/>
            <w:vAlign w:val="bottom"/>
          </w:tcPr>
          <w:p w:rsidR="002A68C4" w:rsidRDefault="001C3859">
            <w:pPr>
              <w:keepNext/>
              <w:jc w:val="right"/>
            </w:pPr>
            <w:r>
              <w:t>SINGLE CHOICE</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 xml:space="preserve">The national debt is the total amount of money the government owes individuals, banks </w:t>
            </w:r>
            <w:r>
              <w:rPr>
                <w:b/>
              </w:rPr>
              <w:t>and other countries. How concerned are you that increasing the national debt will create hardships for future generations of British citizens?</w:t>
            </w:r>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Order as shown</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Very concerned</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Somewhat concerned</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Not very concerned</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4</w:t>
            </w:r>
          </w:p>
        </w:tc>
        <w:tc>
          <w:tcPr>
            <w:tcW w:w="361" w:type="dxa"/>
          </w:tcPr>
          <w:p w:rsidR="002A68C4" w:rsidRDefault="001C3859">
            <w:pPr>
              <w:keepNext/>
            </w:pPr>
            <w:r>
              <w:t>○</w:t>
            </w:r>
          </w:p>
        </w:tc>
        <w:tc>
          <w:tcPr>
            <w:tcW w:w="3731" w:type="dxa"/>
          </w:tcPr>
          <w:p w:rsidR="002A68C4" w:rsidRDefault="001C3859">
            <w:pPr>
              <w:keepNext/>
            </w:pPr>
            <w:r>
              <w:t xml:space="preserve">Not at all </w:t>
            </w:r>
            <w:r>
              <w:t>concerned</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5</w:t>
            </w:r>
          </w:p>
        </w:tc>
        <w:tc>
          <w:tcPr>
            <w:tcW w:w="361" w:type="dxa"/>
          </w:tcPr>
          <w:p w:rsidR="002A68C4" w:rsidRDefault="001C3859">
            <w:pPr>
              <w:keepNext/>
            </w:pPr>
            <w:r>
              <w:t>○</w:t>
            </w:r>
          </w:p>
        </w:tc>
        <w:tc>
          <w:tcPr>
            <w:tcW w:w="3731" w:type="dxa"/>
          </w:tcPr>
          <w:p w:rsidR="002A68C4" w:rsidRDefault="001C3859">
            <w:pPr>
              <w:keepNext/>
            </w:pPr>
            <w:r>
              <w:t>Don't know</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p w:rsidR="002A68C4" w:rsidRDefault="001C3859">
      <w:pPr>
        <w:pStyle w:val="GPage"/>
      </w:pPr>
      <w:bookmarkStart w:id="2045" w:name="_Toc266972113"/>
      <w:r>
        <w:t>Page: p9080q1</w:t>
      </w:r>
      <w:bookmarkEnd w:id="2045"/>
    </w:p>
    <w:tbl>
      <w:tblPr>
        <w:tblStyle w:val="GQuestionCommonProperties"/>
        <w:tblW w:w="0" w:type="auto"/>
        <w:tblInd w:w="0" w:type="dxa"/>
        <w:tblCellMar>
          <w:top w:w="0" w:type="dxa"/>
          <w:left w:w="0" w:type="dxa"/>
          <w:bottom w:w="0" w:type="dxa"/>
          <w:right w:w="0" w:type="dxa"/>
        </w:tblCellMar>
        <w:tblLook w:val="04A0"/>
      </w:tblPr>
      <w:tblGrid>
        <w:gridCol w:w="6537"/>
        <w:gridCol w:w="2319"/>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fldChar w:fldCharType="begin"/>
            </w:r>
            <w:r w:rsidR="001C3859">
              <w:instrText xml:space="preserve">TC </w:instrText>
            </w:r>
            <w:bookmarkStart w:id="2046" w:name="_Toc266972114"/>
            <w:r w:rsidR="001C3859">
              <w:instrText>p9080q1</w:instrText>
            </w:r>
            <w:bookmarkEnd w:id="2046"/>
            <w:r w:rsidR="001C3859">
              <w:instrText xml:space="preserve"> \l 2 \f a</w:instrText>
            </w:r>
            <w:r>
              <w:fldChar w:fldCharType="end"/>
            </w:r>
            <w:r w:rsidR="001C3859">
              <w:rPr>
                <w:rStyle w:val="GVariableName"/>
              </w:rPr>
              <w:t>p9080q1</w:t>
            </w:r>
            <w:r w:rsidR="001C3859">
              <w:rPr>
                <w:i/>
              </w:rPr>
              <w:t>- Show all respondents/required</w:t>
            </w:r>
          </w:p>
        </w:tc>
        <w:tc>
          <w:tcPr>
            <w:tcW w:w="0" w:type="auto"/>
            <w:shd w:val="clear" w:color="auto" w:fill="D0D0D0"/>
            <w:vAlign w:val="bottom"/>
          </w:tcPr>
          <w:p w:rsidR="002A68C4" w:rsidRDefault="001C3859">
            <w:pPr>
              <w:keepNext/>
              <w:jc w:val="right"/>
            </w:pPr>
            <w:r>
              <w:t>SINGLE CHOICE</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Which of the following concerns you more?</w:t>
            </w:r>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Order as shown</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 xml:space="preserve">That the </w:t>
            </w:r>
            <w:r>
              <w:t>Conservative-Liberal Coalition government will spend too MUCH money trying to boost the economy and as a result will drive up the budget deficit</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That the Conservative-Liberal Coalition government will spend too LITTLE money trying to boost the econom</w:t>
            </w:r>
            <w:r>
              <w:t>y and as a result the recession will last longer</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Neither of these</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4</w:t>
            </w:r>
          </w:p>
        </w:tc>
        <w:tc>
          <w:tcPr>
            <w:tcW w:w="361" w:type="dxa"/>
          </w:tcPr>
          <w:p w:rsidR="002A68C4" w:rsidRDefault="001C3859">
            <w:pPr>
              <w:keepNext/>
            </w:pPr>
            <w:r>
              <w:t>○</w:t>
            </w:r>
          </w:p>
        </w:tc>
        <w:tc>
          <w:tcPr>
            <w:tcW w:w="3731" w:type="dxa"/>
          </w:tcPr>
          <w:p w:rsidR="002A68C4" w:rsidRDefault="001C3859">
            <w:pPr>
              <w:keepNext/>
            </w:pPr>
            <w:r>
              <w:t>Don't know</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p w:rsidR="002A68C4" w:rsidRDefault="001C3859">
      <w:pPr>
        <w:pStyle w:val="GPage"/>
      </w:pPr>
      <w:bookmarkStart w:id="2047" w:name="_Toc266972115"/>
      <w:r>
        <w:t>Page: p52q1</w:t>
      </w:r>
      <w:bookmarkEnd w:id="2047"/>
    </w:p>
    <w:tbl>
      <w:tblPr>
        <w:tblStyle w:val="GQuestionCommonProperties"/>
        <w:tblW w:w="0" w:type="auto"/>
        <w:tblInd w:w="0" w:type="dxa"/>
        <w:tblCellMar>
          <w:top w:w="0" w:type="dxa"/>
          <w:left w:w="0" w:type="dxa"/>
          <w:bottom w:w="0" w:type="dxa"/>
          <w:right w:w="0" w:type="dxa"/>
        </w:tblCellMar>
        <w:tblLook w:val="04A0"/>
      </w:tblPr>
      <w:tblGrid>
        <w:gridCol w:w="6404"/>
        <w:gridCol w:w="2452"/>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fldChar w:fldCharType="begin"/>
            </w:r>
            <w:r w:rsidR="001C3859">
              <w:instrText xml:space="preserve">TC </w:instrText>
            </w:r>
            <w:bookmarkStart w:id="2048" w:name="_Toc266972116"/>
            <w:r w:rsidR="001C3859">
              <w:instrText>p52q1</w:instrText>
            </w:r>
            <w:bookmarkEnd w:id="2048"/>
            <w:r w:rsidR="001C3859">
              <w:instrText xml:space="preserve"> \l 2 \f a</w:instrText>
            </w:r>
            <w:r>
              <w:fldChar w:fldCharType="end"/>
            </w:r>
            <w:r w:rsidR="001C3859">
              <w:rPr>
                <w:rStyle w:val="GVariableName"/>
              </w:rPr>
              <w:t>p52q1</w:t>
            </w:r>
            <w:r w:rsidR="001C3859">
              <w:rPr>
                <w:i/>
              </w:rPr>
              <w:t>- Show all respondents/required</w:t>
            </w:r>
          </w:p>
        </w:tc>
        <w:tc>
          <w:tcPr>
            <w:tcW w:w="0" w:type="auto"/>
            <w:shd w:val="clear" w:color="auto" w:fill="D0D0D0"/>
            <w:vAlign w:val="bottom"/>
          </w:tcPr>
          <w:p w:rsidR="002A68C4" w:rsidRDefault="001C3859">
            <w:pPr>
              <w:keepNext/>
              <w:jc w:val="right"/>
            </w:pPr>
            <w:r>
              <w:t>SINGLE CHOICE</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 xml:space="preserve">If the government </w:t>
            </w:r>
            <w:r>
              <w:rPr>
                <w:b/>
              </w:rPr>
              <w:t>needed to balance the books, and had to make a choice between raising taxes and cutting spending, where would you prefer the emphasis to be?</w:t>
            </w:r>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Order as shown</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Only raising taxes</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Mostly raising taxes with some cutting of spending</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 xml:space="preserve">Mostly </w:t>
            </w:r>
            <w:r>
              <w:t>cutting of spending with some raising taxes</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4</w:t>
            </w:r>
          </w:p>
        </w:tc>
        <w:tc>
          <w:tcPr>
            <w:tcW w:w="361" w:type="dxa"/>
          </w:tcPr>
          <w:p w:rsidR="002A68C4" w:rsidRDefault="001C3859">
            <w:pPr>
              <w:keepNext/>
            </w:pPr>
            <w:r>
              <w:t>○</w:t>
            </w:r>
          </w:p>
        </w:tc>
        <w:tc>
          <w:tcPr>
            <w:tcW w:w="3731" w:type="dxa"/>
          </w:tcPr>
          <w:p w:rsidR="002A68C4" w:rsidRDefault="001C3859">
            <w:pPr>
              <w:keepNext/>
            </w:pPr>
            <w:r>
              <w:t>Only cutting spending</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5</w:t>
            </w:r>
          </w:p>
        </w:tc>
        <w:tc>
          <w:tcPr>
            <w:tcW w:w="361" w:type="dxa"/>
          </w:tcPr>
          <w:p w:rsidR="002A68C4" w:rsidRDefault="001C3859">
            <w:pPr>
              <w:keepNext/>
            </w:pPr>
            <w:r>
              <w:t>○</w:t>
            </w:r>
          </w:p>
        </w:tc>
        <w:tc>
          <w:tcPr>
            <w:tcW w:w="3731" w:type="dxa"/>
          </w:tcPr>
          <w:p w:rsidR="002A68C4" w:rsidRDefault="001C3859">
            <w:pPr>
              <w:keepNext/>
            </w:pPr>
            <w:r>
              <w:t>Don't know</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p w:rsidR="002A68C4" w:rsidRDefault="001C3859">
      <w:pPr>
        <w:pStyle w:val="GPage"/>
      </w:pPr>
      <w:bookmarkStart w:id="2049" w:name="_Toc266972117"/>
      <w:r>
        <w:t>Page: p58q1</w:t>
      </w:r>
      <w:bookmarkEnd w:id="2049"/>
    </w:p>
    <w:tbl>
      <w:tblPr>
        <w:tblStyle w:val="GQuestionCommonProperties"/>
        <w:tblW w:w="0" w:type="auto"/>
        <w:tblInd w:w="0" w:type="dxa"/>
        <w:tblCellMar>
          <w:top w:w="0" w:type="dxa"/>
          <w:left w:w="0" w:type="dxa"/>
          <w:bottom w:w="0" w:type="dxa"/>
          <w:right w:w="0" w:type="dxa"/>
        </w:tblCellMar>
        <w:tblLook w:val="04A0"/>
      </w:tblPr>
      <w:tblGrid>
        <w:gridCol w:w="6404"/>
        <w:gridCol w:w="2452"/>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lastRenderedPageBreak/>
              <w:fldChar w:fldCharType="begin"/>
            </w:r>
            <w:r w:rsidR="001C3859">
              <w:instrText xml:space="preserve">TC </w:instrText>
            </w:r>
            <w:bookmarkStart w:id="2050" w:name="_Toc266972118"/>
            <w:r w:rsidR="001C3859">
              <w:instrText>p58q1</w:instrText>
            </w:r>
            <w:bookmarkEnd w:id="2050"/>
            <w:r w:rsidR="001C3859">
              <w:instrText xml:space="preserve"> \l 2 \f a</w:instrText>
            </w:r>
            <w:r>
              <w:fldChar w:fldCharType="end"/>
            </w:r>
            <w:r w:rsidR="001C3859">
              <w:rPr>
                <w:rStyle w:val="GVariableName"/>
              </w:rPr>
              <w:t>p58q1</w:t>
            </w:r>
            <w:r w:rsidR="001C3859">
              <w:rPr>
                <w:i/>
              </w:rPr>
              <w:t>- Show all respondents/required</w:t>
            </w:r>
          </w:p>
        </w:tc>
        <w:tc>
          <w:tcPr>
            <w:tcW w:w="0" w:type="auto"/>
            <w:shd w:val="clear" w:color="auto" w:fill="D0D0D0"/>
            <w:vAlign w:val="bottom"/>
          </w:tcPr>
          <w:p w:rsidR="002A68C4" w:rsidRDefault="001C3859">
            <w:pPr>
              <w:keepNext/>
              <w:jc w:val="right"/>
            </w:pPr>
            <w:r>
              <w:t>SINGLE CHOICE</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Suppose the government</w:t>
            </w:r>
            <w:r>
              <w:rPr>
                <w:b/>
              </w:rPr>
              <w:t xml:space="preserve"> had to choose between the three options below.  Which do you think it should choose?</w:t>
            </w:r>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Order as shown</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Reduce taxes and spend less on health, education and social benefits</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Keep taxes and spending on these services at the same level as now</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Increase taxes and spend more on health, education and social benefits</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4</w:t>
            </w:r>
          </w:p>
        </w:tc>
        <w:tc>
          <w:tcPr>
            <w:tcW w:w="361" w:type="dxa"/>
          </w:tcPr>
          <w:p w:rsidR="002A68C4" w:rsidRDefault="001C3859">
            <w:pPr>
              <w:keepNext/>
            </w:pPr>
            <w:r>
              <w:t>○</w:t>
            </w:r>
          </w:p>
        </w:tc>
        <w:tc>
          <w:tcPr>
            <w:tcW w:w="3731" w:type="dxa"/>
          </w:tcPr>
          <w:p w:rsidR="002A68C4" w:rsidRDefault="001C3859">
            <w:pPr>
              <w:keepNext/>
            </w:pPr>
            <w:r>
              <w:t>Don't know</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p w:rsidR="002A68C4" w:rsidRDefault="001C3859">
      <w:pPr>
        <w:pStyle w:val="GPage"/>
      </w:pPr>
      <w:bookmarkStart w:id="2051" w:name="_Toc266972119"/>
      <w:r>
        <w:t>Page: p60q1</w:t>
      </w:r>
      <w:bookmarkEnd w:id="2051"/>
    </w:p>
    <w:tbl>
      <w:tblPr>
        <w:tblStyle w:val="GQuestionCommonProperties"/>
        <w:tblW w:w="0" w:type="auto"/>
        <w:tblInd w:w="0" w:type="dxa"/>
        <w:tblCellMar>
          <w:top w:w="0" w:type="dxa"/>
          <w:left w:w="0" w:type="dxa"/>
          <w:bottom w:w="0" w:type="dxa"/>
          <w:right w:w="0" w:type="dxa"/>
        </w:tblCellMar>
        <w:tblLook w:val="04A0"/>
      </w:tblPr>
      <w:tblGrid>
        <w:gridCol w:w="6404"/>
        <w:gridCol w:w="2452"/>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fldChar w:fldCharType="begin"/>
            </w:r>
            <w:r w:rsidR="001C3859">
              <w:instrText xml:space="preserve">TC </w:instrText>
            </w:r>
            <w:bookmarkStart w:id="2052" w:name="_Toc266972120"/>
            <w:r w:rsidR="001C3859">
              <w:instrText>p60q1</w:instrText>
            </w:r>
            <w:bookmarkEnd w:id="2052"/>
            <w:r w:rsidR="001C3859">
              <w:instrText xml:space="preserve"> \l 2 \f a</w:instrText>
            </w:r>
            <w:r>
              <w:fldChar w:fldCharType="end"/>
            </w:r>
            <w:r w:rsidR="001C3859">
              <w:rPr>
                <w:rStyle w:val="GVariableName"/>
              </w:rPr>
              <w:t>p60q1</w:t>
            </w:r>
            <w:r w:rsidR="001C3859">
              <w:rPr>
                <w:i/>
              </w:rPr>
              <w:t>- Show all respondents/required</w:t>
            </w:r>
          </w:p>
        </w:tc>
        <w:tc>
          <w:tcPr>
            <w:tcW w:w="0" w:type="auto"/>
            <w:shd w:val="clear" w:color="auto" w:fill="D0D0D0"/>
            <w:vAlign w:val="bottom"/>
          </w:tcPr>
          <w:p w:rsidR="002A68C4" w:rsidRDefault="001C3859">
            <w:pPr>
              <w:keepNext/>
              <w:jc w:val="right"/>
            </w:pPr>
            <w:r>
              <w:t>SINGLE CHOICE</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 xml:space="preserve">If you had to choose, </w:t>
            </w:r>
            <w:r>
              <w:rPr>
                <w:b/>
              </w:rPr>
              <w:t>which of these would you prefer?</w:t>
            </w:r>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Order as shown</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Reduce public spending to pay off the national debt we now have</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Raise taxes to pay off the national debt we now have</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 xml:space="preserve">Reduce public spending AND raise taxes to pay off the national debt we </w:t>
            </w:r>
            <w:r>
              <w:t>now have</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4</w:t>
            </w:r>
          </w:p>
        </w:tc>
        <w:tc>
          <w:tcPr>
            <w:tcW w:w="361" w:type="dxa"/>
          </w:tcPr>
          <w:p w:rsidR="002A68C4" w:rsidRDefault="001C3859">
            <w:pPr>
              <w:keepNext/>
            </w:pPr>
            <w:r>
              <w:t>○</w:t>
            </w:r>
          </w:p>
        </w:tc>
        <w:tc>
          <w:tcPr>
            <w:tcW w:w="3731" w:type="dxa"/>
          </w:tcPr>
          <w:p w:rsidR="002A68C4" w:rsidRDefault="001C3859">
            <w:pPr>
              <w:keepNext/>
            </w:pPr>
            <w:r>
              <w:t>Maintain current spending and tax levels, and leave the national debt as it is</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5</w:t>
            </w:r>
          </w:p>
        </w:tc>
        <w:tc>
          <w:tcPr>
            <w:tcW w:w="361" w:type="dxa"/>
          </w:tcPr>
          <w:p w:rsidR="002A68C4" w:rsidRDefault="001C3859">
            <w:pPr>
              <w:keepNext/>
            </w:pPr>
            <w:r>
              <w:t>○</w:t>
            </w:r>
          </w:p>
        </w:tc>
        <w:tc>
          <w:tcPr>
            <w:tcW w:w="3731" w:type="dxa"/>
          </w:tcPr>
          <w:p w:rsidR="002A68C4" w:rsidRDefault="001C3859">
            <w:pPr>
              <w:keepNext/>
            </w:pPr>
            <w:r>
              <w:t>Don't know</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p w:rsidR="002A68C4" w:rsidRDefault="001C3859">
      <w:pPr>
        <w:pStyle w:val="GPage"/>
      </w:pPr>
      <w:bookmarkStart w:id="2053" w:name="_Toc266972121"/>
      <w:r>
        <w:t>Page: p671q1</w:t>
      </w:r>
      <w:bookmarkEnd w:id="2053"/>
    </w:p>
    <w:tbl>
      <w:tblPr>
        <w:tblStyle w:val="GQuestionCommonProperties"/>
        <w:tblW w:w="0" w:type="auto"/>
        <w:tblInd w:w="0" w:type="dxa"/>
        <w:tblCellMar>
          <w:top w:w="0" w:type="dxa"/>
          <w:left w:w="0" w:type="dxa"/>
          <w:bottom w:w="0" w:type="dxa"/>
          <w:right w:w="0" w:type="dxa"/>
        </w:tblCellMar>
        <w:tblLook w:val="04A0"/>
      </w:tblPr>
      <w:tblGrid>
        <w:gridCol w:w="6472"/>
        <w:gridCol w:w="2384"/>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fldChar w:fldCharType="begin"/>
            </w:r>
            <w:r w:rsidR="001C3859">
              <w:instrText xml:space="preserve">TC </w:instrText>
            </w:r>
            <w:bookmarkStart w:id="2054" w:name="_Toc266972122"/>
            <w:r w:rsidR="001C3859">
              <w:instrText>p671q1</w:instrText>
            </w:r>
            <w:bookmarkEnd w:id="2054"/>
            <w:r w:rsidR="001C3859">
              <w:instrText xml:space="preserve"> \l 2 \f a</w:instrText>
            </w:r>
            <w:r>
              <w:fldChar w:fldCharType="end"/>
            </w:r>
            <w:r w:rsidR="001C3859">
              <w:rPr>
                <w:rStyle w:val="GVariableName"/>
              </w:rPr>
              <w:t>p671q1</w:t>
            </w:r>
            <w:r w:rsidR="001C3859">
              <w:rPr>
                <w:i/>
              </w:rPr>
              <w:t>- Show all respondents/required</w:t>
            </w:r>
          </w:p>
        </w:tc>
        <w:tc>
          <w:tcPr>
            <w:tcW w:w="0" w:type="auto"/>
            <w:shd w:val="clear" w:color="auto" w:fill="D0D0D0"/>
            <w:vAlign w:val="bottom"/>
          </w:tcPr>
          <w:p w:rsidR="002A68C4" w:rsidRDefault="001C3859">
            <w:pPr>
              <w:keepNext/>
              <w:jc w:val="right"/>
            </w:pPr>
            <w:r>
              <w:t xml:space="preserve">SINGLE </w:t>
            </w:r>
            <w:r>
              <w:t>CHOICE</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How well do you think the Conservative-Liberal Coalition government will manage Britain's national debt in the coming years?</w:t>
            </w:r>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Order as shown</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Very well</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Fairly well</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Neither well nor badly</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4</w:t>
            </w:r>
          </w:p>
        </w:tc>
        <w:tc>
          <w:tcPr>
            <w:tcW w:w="361" w:type="dxa"/>
          </w:tcPr>
          <w:p w:rsidR="002A68C4" w:rsidRDefault="001C3859">
            <w:pPr>
              <w:keepNext/>
            </w:pPr>
            <w:r>
              <w:t>○</w:t>
            </w:r>
          </w:p>
        </w:tc>
        <w:tc>
          <w:tcPr>
            <w:tcW w:w="3731" w:type="dxa"/>
          </w:tcPr>
          <w:p w:rsidR="002A68C4" w:rsidRDefault="001C3859">
            <w:pPr>
              <w:keepNext/>
            </w:pPr>
            <w:r>
              <w:t>Fairly badly</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5</w:t>
            </w:r>
          </w:p>
        </w:tc>
        <w:tc>
          <w:tcPr>
            <w:tcW w:w="361" w:type="dxa"/>
          </w:tcPr>
          <w:p w:rsidR="002A68C4" w:rsidRDefault="001C3859">
            <w:pPr>
              <w:keepNext/>
            </w:pPr>
            <w:r>
              <w:t>○</w:t>
            </w:r>
          </w:p>
        </w:tc>
        <w:tc>
          <w:tcPr>
            <w:tcW w:w="3731" w:type="dxa"/>
          </w:tcPr>
          <w:p w:rsidR="002A68C4" w:rsidRDefault="001C3859">
            <w:pPr>
              <w:keepNext/>
            </w:pPr>
            <w:r>
              <w:t>Very badly</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6</w:t>
            </w:r>
          </w:p>
        </w:tc>
        <w:tc>
          <w:tcPr>
            <w:tcW w:w="361" w:type="dxa"/>
          </w:tcPr>
          <w:p w:rsidR="002A68C4" w:rsidRDefault="001C3859">
            <w:pPr>
              <w:keepNext/>
            </w:pPr>
            <w:r>
              <w:t>○</w:t>
            </w:r>
          </w:p>
        </w:tc>
        <w:tc>
          <w:tcPr>
            <w:tcW w:w="3731" w:type="dxa"/>
          </w:tcPr>
          <w:p w:rsidR="002A68C4" w:rsidRDefault="001C3859">
            <w:pPr>
              <w:keepNext/>
            </w:pPr>
            <w:r>
              <w:t>Don't know</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p w:rsidR="002A68C4" w:rsidRDefault="001C3859">
      <w:pPr>
        <w:pStyle w:val="GPage"/>
      </w:pPr>
      <w:bookmarkStart w:id="2055" w:name="_Toc266972123"/>
      <w:r>
        <w:t>Page: ethnicity</w:t>
      </w:r>
      <w:bookmarkEnd w:id="2055"/>
    </w:p>
    <w:tbl>
      <w:tblPr>
        <w:tblStyle w:val="GQuestionCommonProperties"/>
        <w:tblW w:w="0" w:type="auto"/>
        <w:tblInd w:w="0" w:type="dxa"/>
        <w:tblCellMar>
          <w:top w:w="0" w:type="dxa"/>
          <w:left w:w="0" w:type="dxa"/>
          <w:bottom w:w="0" w:type="dxa"/>
          <w:right w:w="0" w:type="dxa"/>
        </w:tblCellMar>
        <w:tblLook w:val="04A0"/>
      </w:tblPr>
      <w:tblGrid>
        <w:gridCol w:w="6543"/>
        <w:gridCol w:w="2313"/>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lastRenderedPageBreak/>
              <w:fldChar w:fldCharType="begin"/>
            </w:r>
            <w:r w:rsidR="001C3859">
              <w:instrText xml:space="preserve">TC </w:instrText>
            </w:r>
            <w:bookmarkStart w:id="2056" w:name="_Toc266972124"/>
            <w:r w:rsidR="001C3859">
              <w:instrText>ethnicity</w:instrText>
            </w:r>
            <w:bookmarkEnd w:id="2056"/>
            <w:r w:rsidR="001C3859">
              <w:instrText xml:space="preserve"> \l 2 \f a</w:instrText>
            </w:r>
            <w:r>
              <w:fldChar w:fldCharType="end"/>
            </w:r>
            <w:r w:rsidR="001C3859">
              <w:rPr>
                <w:rStyle w:val="GVariableName"/>
              </w:rPr>
              <w:t>ethnicity</w:t>
            </w:r>
            <w:r w:rsidR="001C3859">
              <w:rPr>
                <w:i/>
              </w:rPr>
              <w:t>- Show all respondents/required</w:t>
            </w:r>
          </w:p>
        </w:tc>
        <w:tc>
          <w:tcPr>
            <w:tcW w:w="0" w:type="auto"/>
            <w:shd w:val="clear" w:color="auto" w:fill="D0D0D0"/>
            <w:vAlign w:val="bottom"/>
          </w:tcPr>
          <w:p w:rsidR="002A68C4" w:rsidRDefault="001C3859">
            <w:pPr>
              <w:keepNext/>
              <w:jc w:val="right"/>
            </w:pPr>
            <w:r>
              <w:t>SINGLE CHOICE</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To which of these groups do you consider you belong?</w:t>
            </w:r>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Order as shown</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 xml:space="preserve">White </w:t>
            </w:r>
            <w:r>
              <w:t>British</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Any other white background</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White and Black Caribbean</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4</w:t>
            </w:r>
          </w:p>
        </w:tc>
        <w:tc>
          <w:tcPr>
            <w:tcW w:w="361" w:type="dxa"/>
          </w:tcPr>
          <w:p w:rsidR="002A68C4" w:rsidRDefault="001C3859">
            <w:pPr>
              <w:keepNext/>
            </w:pPr>
            <w:r>
              <w:t>○</w:t>
            </w:r>
          </w:p>
        </w:tc>
        <w:tc>
          <w:tcPr>
            <w:tcW w:w="3731" w:type="dxa"/>
          </w:tcPr>
          <w:p w:rsidR="002A68C4" w:rsidRDefault="001C3859">
            <w:pPr>
              <w:keepNext/>
            </w:pPr>
            <w:r>
              <w:t>White and Black African</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5</w:t>
            </w:r>
          </w:p>
        </w:tc>
        <w:tc>
          <w:tcPr>
            <w:tcW w:w="361" w:type="dxa"/>
          </w:tcPr>
          <w:p w:rsidR="002A68C4" w:rsidRDefault="001C3859">
            <w:pPr>
              <w:keepNext/>
            </w:pPr>
            <w:r>
              <w:t>○</w:t>
            </w:r>
          </w:p>
        </w:tc>
        <w:tc>
          <w:tcPr>
            <w:tcW w:w="3731" w:type="dxa"/>
          </w:tcPr>
          <w:p w:rsidR="002A68C4" w:rsidRDefault="001C3859">
            <w:pPr>
              <w:keepNext/>
            </w:pPr>
            <w:r>
              <w:t>White and Asian</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6</w:t>
            </w:r>
          </w:p>
        </w:tc>
        <w:tc>
          <w:tcPr>
            <w:tcW w:w="361" w:type="dxa"/>
          </w:tcPr>
          <w:p w:rsidR="002A68C4" w:rsidRDefault="001C3859">
            <w:pPr>
              <w:keepNext/>
            </w:pPr>
            <w:r>
              <w:t>○</w:t>
            </w:r>
          </w:p>
        </w:tc>
        <w:tc>
          <w:tcPr>
            <w:tcW w:w="3731" w:type="dxa"/>
          </w:tcPr>
          <w:p w:rsidR="002A68C4" w:rsidRDefault="001C3859">
            <w:pPr>
              <w:keepNext/>
            </w:pPr>
            <w:r>
              <w:t>Any other mixed background</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7</w:t>
            </w:r>
          </w:p>
        </w:tc>
        <w:tc>
          <w:tcPr>
            <w:tcW w:w="361" w:type="dxa"/>
          </w:tcPr>
          <w:p w:rsidR="002A68C4" w:rsidRDefault="001C3859">
            <w:pPr>
              <w:keepNext/>
            </w:pPr>
            <w:r>
              <w:t>○</w:t>
            </w:r>
          </w:p>
        </w:tc>
        <w:tc>
          <w:tcPr>
            <w:tcW w:w="3731" w:type="dxa"/>
          </w:tcPr>
          <w:p w:rsidR="002A68C4" w:rsidRDefault="001C3859">
            <w:pPr>
              <w:keepNext/>
            </w:pPr>
            <w:r>
              <w:t>Indian</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1C3859">
            <w:pPr>
              <w:keepNext/>
            </w:pPr>
            <w:r>
              <w:t>○</w:t>
            </w:r>
          </w:p>
        </w:tc>
        <w:tc>
          <w:tcPr>
            <w:tcW w:w="3731" w:type="dxa"/>
          </w:tcPr>
          <w:p w:rsidR="002A68C4" w:rsidRDefault="001C3859">
            <w:pPr>
              <w:keepNext/>
            </w:pPr>
            <w:r>
              <w:t>Pakistani</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1C3859">
            <w:pPr>
              <w:keepNext/>
            </w:pPr>
            <w:r>
              <w:t>○</w:t>
            </w:r>
          </w:p>
        </w:tc>
        <w:tc>
          <w:tcPr>
            <w:tcW w:w="3731" w:type="dxa"/>
          </w:tcPr>
          <w:p w:rsidR="002A68C4" w:rsidRDefault="001C3859">
            <w:pPr>
              <w:keepNext/>
            </w:pPr>
            <w:r>
              <w:t>Bangladeshi</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10</w:t>
            </w:r>
          </w:p>
        </w:tc>
        <w:tc>
          <w:tcPr>
            <w:tcW w:w="361" w:type="dxa"/>
          </w:tcPr>
          <w:p w:rsidR="002A68C4" w:rsidRDefault="001C3859">
            <w:pPr>
              <w:keepNext/>
            </w:pPr>
            <w:r>
              <w:t>○</w:t>
            </w:r>
          </w:p>
        </w:tc>
        <w:tc>
          <w:tcPr>
            <w:tcW w:w="3731" w:type="dxa"/>
          </w:tcPr>
          <w:p w:rsidR="002A68C4" w:rsidRDefault="001C3859">
            <w:pPr>
              <w:keepNext/>
            </w:pPr>
            <w:r>
              <w:t>Any other Asian background</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11</w:t>
            </w:r>
          </w:p>
        </w:tc>
        <w:tc>
          <w:tcPr>
            <w:tcW w:w="361" w:type="dxa"/>
          </w:tcPr>
          <w:p w:rsidR="002A68C4" w:rsidRDefault="001C3859">
            <w:pPr>
              <w:keepNext/>
            </w:pPr>
            <w:r>
              <w:t>○</w:t>
            </w:r>
          </w:p>
        </w:tc>
        <w:tc>
          <w:tcPr>
            <w:tcW w:w="3731" w:type="dxa"/>
          </w:tcPr>
          <w:p w:rsidR="002A68C4" w:rsidRDefault="001C3859">
            <w:pPr>
              <w:keepNext/>
            </w:pPr>
            <w:r>
              <w:t xml:space="preserve">Black </w:t>
            </w:r>
            <w:r>
              <w:t>Caribbean</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12</w:t>
            </w:r>
          </w:p>
        </w:tc>
        <w:tc>
          <w:tcPr>
            <w:tcW w:w="361" w:type="dxa"/>
          </w:tcPr>
          <w:p w:rsidR="002A68C4" w:rsidRDefault="001C3859">
            <w:pPr>
              <w:keepNext/>
            </w:pPr>
            <w:r>
              <w:t>○</w:t>
            </w:r>
          </w:p>
        </w:tc>
        <w:tc>
          <w:tcPr>
            <w:tcW w:w="3731" w:type="dxa"/>
          </w:tcPr>
          <w:p w:rsidR="002A68C4" w:rsidRDefault="001C3859">
            <w:pPr>
              <w:keepNext/>
            </w:pPr>
            <w:r>
              <w:t>Black African</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13</w:t>
            </w:r>
          </w:p>
        </w:tc>
        <w:tc>
          <w:tcPr>
            <w:tcW w:w="361" w:type="dxa"/>
          </w:tcPr>
          <w:p w:rsidR="002A68C4" w:rsidRDefault="001C3859">
            <w:pPr>
              <w:keepNext/>
            </w:pPr>
            <w:r>
              <w:t>○</w:t>
            </w:r>
          </w:p>
        </w:tc>
        <w:tc>
          <w:tcPr>
            <w:tcW w:w="3731" w:type="dxa"/>
          </w:tcPr>
          <w:p w:rsidR="002A68C4" w:rsidRDefault="001C3859">
            <w:pPr>
              <w:keepNext/>
            </w:pPr>
            <w:r>
              <w:t>Any other black background</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14</w:t>
            </w:r>
          </w:p>
        </w:tc>
        <w:tc>
          <w:tcPr>
            <w:tcW w:w="361" w:type="dxa"/>
          </w:tcPr>
          <w:p w:rsidR="002A68C4" w:rsidRDefault="001C3859">
            <w:pPr>
              <w:keepNext/>
            </w:pPr>
            <w:r>
              <w:t>○</w:t>
            </w:r>
          </w:p>
        </w:tc>
        <w:tc>
          <w:tcPr>
            <w:tcW w:w="3731" w:type="dxa"/>
          </w:tcPr>
          <w:p w:rsidR="002A68C4" w:rsidRDefault="001C3859">
            <w:pPr>
              <w:keepNext/>
            </w:pPr>
            <w:r>
              <w:t>Chinese</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15</w:t>
            </w:r>
          </w:p>
        </w:tc>
        <w:tc>
          <w:tcPr>
            <w:tcW w:w="361" w:type="dxa"/>
          </w:tcPr>
          <w:p w:rsidR="002A68C4" w:rsidRDefault="001C3859">
            <w:pPr>
              <w:keepNext/>
            </w:pPr>
            <w:r>
              <w:t>○</w:t>
            </w:r>
          </w:p>
        </w:tc>
        <w:tc>
          <w:tcPr>
            <w:tcW w:w="3731" w:type="dxa"/>
          </w:tcPr>
          <w:p w:rsidR="002A68C4" w:rsidRDefault="001C3859">
            <w:pPr>
              <w:keepNext/>
            </w:pPr>
            <w:r>
              <w:t>Other ethnic group</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16</w:t>
            </w:r>
          </w:p>
        </w:tc>
        <w:tc>
          <w:tcPr>
            <w:tcW w:w="361" w:type="dxa"/>
          </w:tcPr>
          <w:p w:rsidR="002A68C4" w:rsidRDefault="001C3859">
            <w:pPr>
              <w:keepNext/>
            </w:pPr>
            <w:r>
              <w:t>○</w:t>
            </w:r>
          </w:p>
        </w:tc>
        <w:tc>
          <w:tcPr>
            <w:tcW w:w="3731" w:type="dxa"/>
          </w:tcPr>
          <w:p w:rsidR="002A68C4" w:rsidRDefault="001C3859">
            <w:pPr>
              <w:keepNext/>
            </w:pPr>
            <w:r>
              <w:t>Prefer not to say</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98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p w:rsidR="002A68C4" w:rsidRDefault="001C3859">
      <w:pPr>
        <w:pStyle w:val="GPage"/>
      </w:pPr>
      <w:bookmarkStart w:id="2057" w:name="_Toc266972125"/>
      <w:r>
        <w:t>Page: p1070q1</w:t>
      </w:r>
      <w:bookmarkEnd w:id="2057"/>
    </w:p>
    <w:tbl>
      <w:tblPr>
        <w:tblStyle w:val="GQuestionCommonProperties"/>
        <w:tblW w:w="0" w:type="auto"/>
        <w:tblInd w:w="0" w:type="dxa"/>
        <w:tblCellMar>
          <w:top w:w="0" w:type="dxa"/>
          <w:left w:w="0" w:type="dxa"/>
          <w:bottom w:w="0" w:type="dxa"/>
          <w:right w:w="0" w:type="dxa"/>
        </w:tblCellMar>
        <w:tblLook w:val="04A0"/>
      </w:tblPr>
      <w:tblGrid>
        <w:gridCol w:w="6227"/>
        <w:gridCol w:w="2629"/>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fldChar w:fldCharType="begin"/>
            </w:r>
            <w:r w:rsidR="001C3859">
              <w:instrText xml:space="preserve">TC </w:instrText>
            </w:r>
            <w:bookmarkStart w:id="2058" w:name="_Toc266972126"/>
            <w:r w:rsidR="001C3859">
              <w:instrText>p1070q1</w:instrText>
            </w:r>
            <w:bookmarkEnd w:id="2058"/>
            <w:r w:rsidR="001C3859">
              <w:instrText xml:space="preserve"> \l 2 \f a</w:instrText>
            </w:r>
            <w:r>
              <w:fldChar w:fldCharType="end"/>
            </w:r>
            <w:r w:rsidR="001C3859">
              <w:rPr>
                <w:rStyle w:val="GVariableName"/>
              </w:rPr>
              <w:t>p1070q1</w:t>
            </w:r>
            <w:r w:rsidR="001C3859">
              <w:rPr>
                <w:i/>
              </w:rPr>
              <w:t xml:space="preserve">- Show all </w:t>
            </w:r>
            <w:r w:rsidR="001C3859">
              <w:rPr>
                <w:i/>
              </w:rPr>
              <w:t>respondents/required</w:t>
            </w:r>
          </w:p>
        </w:tc>
        <w:tc>
          <w:tcPr>
            <w:tcW w:w="0" w:type="auto"/>
            <w:shd w:val="clear" w:color="auto" w:fill="D0D0D0"/>
            <w:vAlign w:val="bottom"/>
          </w:tcPr>
          <w:p w:rsidR="002A68C4" w:rsidRDefault="001C3859">
            <w:pPr>
              <w:keepNext/>
              <w:jc w:val="right"/>
            </w:pPr>
            <w:r>
              <w:t>MULTIPLE CHOICE</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We are interested in the kinds of things people do when they use the Internet. Have you done any of the following on the internet IN THE LAST SEVEN DAYS? (Please tick all that apply)</w:t>
            </w:r>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Randomize response options</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Look up movie times</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View adult entertainment</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Plan holidays</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4</w:t>
            </w:r>
          </w:p>
        </w:tc>
        <w:tc>
          <w:tcPr>
            <w:tcW w:w="361" w:type="dxa"/>
          </w:tcPr>
          <w:p w:rsidR="002A68C4" w:rsidRDefault="001C3859">
            <w:pPr>
              <w:keepNext/>
            </w:pPr>
            <w:r>
              <w:t>□</w:t>
            </w:r>
          </w:p>
        </w:tc>
        <w:tc>
          <w:tcPr>
            <w:tcW w:w="3731" w:type="dxa"/>
          </w:tcPr>
          <w:p w:rsidR="002A68C4" w:rsidRDefault="001C3859">
            <w:pPr>
              <w:keepNext/>
            </w:pPr>
            <w:r>
              <w:t>Find restaurants</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5</w:t>
            </w:r>
          </w:p>
        </w:tc>
        <w:tc>
          <w:tcPr>
            <w:tcW w:w="361" w:type="dxa"/>
          </w:tcPr>
          <w:p w:rsidR="002A68C4" w:rsidRDefault="001C3859">
            <w:pPr>
              <w:keepNext/>
            </w:pPr>
            <w:r>
              <w:t>□</w:t>
            </w:r>
          </w:p>
        </w:tc>
        <w:tc>
          <w:tcPr>
            <w:tcW w:w="3731" w:type="dxa"/>
          </w:tcPr>
          <w:p w:rsidR="002A68C4" w:rsidRDefault="001C3859">
            <w:pPr>
              <w:keepNext/>
            </w:pPr>
            <w:r>
              <w:t>Get directions</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6</w:t>
            </w:r>
          </w:p>
        </w:tc>
        <w:tc>
          <w:tcPr>
            <w:tcW w:w="361" w:type="dxa"/>
          </w:tcPr>
          <w:p w:rsidR="002A68C4" w:rsidRDefault="001C3859">
            <w:pPr>
              <w:keepNext/>
            </w:pPr>
            <w:r>
              <w:t>□</w:t>
            </w:r>
          </w:p>
        </w:tc>
        <w:tc>
          <w:tcPr>
            <w:tcW w:w="3731" w:type="dxa"/>
          </w:tcPr>
          <w:p w:rsidR="002A68C4" w:rsidRDefault="001C3859">
            <w:pPr>
              <w:keepNext/>
            </w:pPr>
            <w:r>
              <w:t>Chat</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7</w:t>
            </w:r>
          </w:p>
        </w:tc>
        <w:tc>
          <w:tcPr>
            <w:tcW w:w="361" w:type="dxa"/>
          </w:tcPr>
          <w:p w:rsidR="002A68C4" w:rsidRDefault="001C3859">
            <w:pPr>
              <w:keepNext/>
            </w:pPr>
            <w:r>
              <w:t>□</w:t>
            </w:r>
          </w:p>
        </w:tc>
        <w:tc>
          <w:tcPr>
            <w:tcW w:w="3731" w:type="dxa"/>
          </w:tcPr>
          <w:p w:rsidR="002A68C4" w:rsidRDefault="001C3859">
            <w:pPr>
              <w:keepNext/>
            </w:pPr>
            <w:r>
              <w:t>Read about politics</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1C3859">
            <w:pPr>
              <w:keepNext/>
            </w:pPr>
            <w:r>
              <w:t>□</w:t>
            </w:r>
          </w:p>
        </w:tc>
        <w:tc>
          <w:tcPr>
            <w:tcW w:w="3731" w:type="dxa"/>
          </w:tcPr>
          <w:p w:rsidR="002A68C4" w:rsidRDefault="001C3859">
            <w:pPr>
              <w:keepNext/>
            </w:pPr>
            <w:r>
              <w:t>Keep in touch with friends</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1C3859">
            <w:pPr>
              <w:keepNext/>
            </w:pPr>
            <w:r>
              <w:t>□</w:t>
            </w:r>
          </w:p>
        </w:tc>
        <w:tc>
          <w:tcPr>
            <w:tcW w:w="3731" w:type="dxa"/>
          </w:tcPr>
          <w:p w:rsidR="002A68C4" w:rsidRDefault="001C3859">
            <w:pPr>
              <w:keepNext/>
            </w:pPr>
            <w:r>
              <w:t>Pay bills</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10</w:t>
            </w:r>
          </w:p>
        </w:tc>
        <w:tc>
          <w:tcPr>
            <w:tcW w:w="361" w:type="dxa"/>
          </w:tcPr>
          <w:p w:rsidR="002A68C4" w:rsidRDefault="001C3859">
            <w:pPr>
              <w:keepNext/>
            </w:pPr>
            <w:r>
              <w:t>□</w:t>
            </w:r>
          </w:p>
        </w:tc>
        <w:tc>
          <w:tcPr>
            <w:tcW w:w="3731" w:type="dxa"/>
          </w:tcPr>
          <w:p w:rsidR="002A68C4" w:rsidRDefault="001C3859">
            <w:pPr>
              <w:keepNext/>
            </w:pPr>
            <w:r>
              <w:t>Read the news</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11</w:t>
            </w:r>
          </w:p>
        </w:tc>
        <w:tc>
          <w:tcPr>
            <w:tcW w:w="361" w:type="dxa"/>
          </w:tcPr>
          <w:p w:rsidR="002A68C4" w:rsidRDefault="001C3859">
            <w:pPr>
              <w:keepNext/>
            </w:pPr>
            <w:r>
              <w:t>□</w:t>
            </w:r>
          </w:p>
        </w:tc>
        <w:tc>
          <w:tcPr>
            <w:tcW w:w="3731" w:type="dxa"/>
          </w:tcPr>
          <w:p w:rsidR="002A68C4" w:rsidRDefault="001C3859">
            <w:pPr>
              <w:keepNext/>
            </w:pPr>
            <w:r>
              <w:t>Look at sports highlights</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12</w:t>
            </w:r>
          </w:p>
        </w:tc>
        <w:tc>
          <w:tcPr>
            <w:tcW w:w="361" w:type="dxa"/>
          </w:tcPr>
          <w:p w:rsidR="002A68C4" w:rsidRDefault="001C3859">
            <w:pPr>
              <w:keepNext/>
            </w:pPr>
            <w:r>
              <w:t>□</w:t>
            </w:r>
          </w:p>
        </w:tc>
        <w:tc>
          <w:tcPr>
            <w:tcW w:w="3731" w:type="dxa"/>
          </w:tcPr>
          <w:p w:rsidR="002A68C4" w:rsidRDefault="001C3859">
            <w:pPr>
              <w:keepNext/>
            </w:pPr>
            <w:r>
              <w:t>Shopping</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13</w:t>
            </w:r>
          </w:p>
        </w:tc>
        <w:tc>
          <w:tcPr>
            <w:tcW w:w="361" w:type="dxa"/>
          </w:tcPr>
          <w:p w:rsidR="002A68C4" w:rsidRDefault="001C3859">
            <w:pPr>
              <w:keepNext/>
            </w:pPr>
            <w:r>
              <w:t>□</w:t>
            </w:r>
          </w:p>
        </w:tc>
        <w:tc>
          <w:tcPr>
            <w:tcW w:w="3731" w:type="dxa"/>
          </w:tcPr>
          <w:p w:rsidR="002A68C4" w:rsidRDefault="001C3859">
            <w:pPr>
              <w:keepNext/>
            </w:pPr>
            <w:r>
              <w:t>None of these</w:t>
            </w:r>
          </w:p>
        </w:tc>
        <w:tc>
          <w:tcPr>
            <w:tcW w:w="4428" w:type="dxa"/>
          </w:tcPr>
          <w:p w:rsidR="002A68C4" w:rsidRDefault="001C3859">
            <w:pPr>
              <w:keepNext/>
              <w:jc w:val="right"/>
              <w:rPr>
                <w:i/>
              </w:rPr>
            </w:pPr>
            <w:r>
              <w:rPr>
                <w:i/>
              </w:rPr>
              <w:t xml:space="preserve">Not </w:t>
            </w:r>
            <w:proofErr w:type="spellStart"/>
            <w:r>
              <w:rPr>
                <w:i/>
              </w:rPr>
              <w:t>randomized,exclude</w:t>
            </w:r>
            <w:proofErr w:type="spellEnd"/>
            <w:r>
              <w:rPr>
                <w:i/>
              </w:rPr>
              <w:t xml:space="preserve"> other punches</w:t>
            </w:r>
          </w:p>
        </w:tc>
      </w:tr>
    </w:tbl>
    <w:p w:rsidR="002A68C4" w:rsidRDefault="002A68C4">
      <w:pPr>
        <w:pStyle w:val="GQuestionSpacer"/>
      </w:pPr>
    </w:p>
    <w:p w:rsidR="002A68C4" w:rsidRDefault="001C3859">
      <w:pPr>
        <w:pStyle w:val="GPage"/>
      </w:pPr>
      <w:bookmarkStart w:id="2059" w:name="_Toc266972127"/>
      <w:r>
        <w:t>Page: p1080grid</w:t>
      </w:r>
      <w:bookmarkEnd w:id="2059"/>
    </w:p>
    <w:tbl>
      <w:tblPr>
        <w:tblStyle w:val="GQuestionCommonProperties"/>
        <w:tblW w:w="0" w:type="auto"/>
        <w:tblInd w:w="0" w:type="dxa"/>
        <w:tblCellMar>
          <w:top w:w="0" w:type="dxa"/>
          <w:left w:w="0" w:type="dxa"/>
          <w:bottom w:w="0" w:type="dxa"/>
          <w:right w:w="0" w:type="dxa"/>
        </w:tblCellMar>
        <w:tblLook w:val="04A0"/>
      </w:tblPr>
      <w:tblGrid>
        <w:gridCol w:w="7963"/>
        <w:gridCol w:w="893"/>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lastRenderedPageBreak/>
              <w:fldChar w:fldCharType="begin"/>
            </w:r>
            <w:r w:rsidR="001C3859">
              <w:instrText xml:space="preserve">TC </w:instrText>
            </w:r>
            <w:bookmarkStart w:id="2060" w:name="_Toc266972128"/>
            <w:r w:rsidR="001C3859">
              <w:instrText>p1080grid</w:instrText>
            </w:r>
            <w:bookmarkEnd w:id="2060"/>
            <w:r w:rsidR="001C3859">
              <w:instrText xml:space="preserve"> \l 2 \f a</w:instrText>
            </w:r>
            <w:r>
              <w:fldChar w:fldCharType="end"/>
            </w:r>
            <w:r w:rsidR="001C3859">
              <w:rPr>
                <w:rStyle w:val="GVariableName"/>
              </w:rPr>
              <w:t>p1080grid</w:t>
            </w:r>
            <w:r w:rsidR="001C3859">
              <w:rPr>
                <w:i/>
              </w:rPr>
              <w:t>- Show all respondents/required</w:t>
            </w:r>
          </w:p>
        </w:tc>
        <w:tc>
          <w:tcPr>
            <w:tcW w:w="0" w:type="auto"/>
            <w:shd w:val="clear" w:color="auto" w:fill="D0D0D0"/>
            <w:vAlign w:val="bottom"/>
          </w:tcPr>
          <w:p w:rsidR="002A68C4" w:rsidRDefault="001C3859">
            <w:pPr>
              <w:keepNext/>
              <w:jc w:val="right"/>
            </w:pPr>
            <w:r>
              <w:t>GRID</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IN THE LAST SEVEN DAYS, how many days have you used the Internet to....</w:t>
            </w:r>
          </w:p>
        </w:tc>
      </w:tr>
    </w:tbl>
    <w:p w:rsidR="002A68C4" w:rsidRDefault="002A68C4">
      <w:pPr>
        <w:pStyle w:val="GQuestionSpacer"/>
        <w:keepNext/>
      </w:pPr>
    </w:p>
    <w:p w:rsidR="002A68C4" w:rsidRDefault="001C3859">
      <w:pPr>
        <w:pStyle w:val="GCategoryHeader"/>
        <w:keepNext/>
      </w:pPr>
      <w:r>
        <w:t>ROWS</w:t>
      </w:r>
    </w:p>
    <w:tbl>
      <w:tblPr>
        <w:tblStyle w:val="GQuestionCategoryList"/>
        <w:tblW w:w="0" w:type="auto"/>
        <w:tblInd w:w="0" w:type="dxa"/>
        <w:tblCellMar>
          <w:top w:w="0" w:type="dxa"/>
          <w:left w:w="0" w:type="dxa"/>
          <w:bottom w:w="0" w:type="dxa"/>
          <w:right w:w="0" w:type="dxa"/>
        </w:tblCellMar>
        <w:tblLook w:val="04A0"/>
      </w:tblPr>
      <w:tblGrid>
        <w:gridCol w:w="2952"/>
        <w:gridCol w:w="5904"/>
      </w:tblGrid>
      <w:tr w:rsidR="002A68C4">
        <w:tblPrEx>
          <w:tblCellMar>
            <w:top w:w="0" w:type="dxa"/>
            <w:left w:w="0" w:type="dxa"/>
            <w:bottom w:w="0" w:type="dxa"/>
            <w:right w:w="0" w:type="dxa"/>
          </w:tblCellMar>
        </w:tblPrEx>
        <w:tc>
          <w:tcPr>
            <w:tcW w:w="8856" w:type="dxa"/>
            <w:gridSpan w:val="2"/>
          </w:tcPr>
          <w:p w:rsidR="002A68C4" w:rsidRDefault="001C3859">
            <w:pPr>
              <w:keepNext/>
            </w:pPr>
            <w:r>
              <w:rPr>
                <w:i/>
              </w:rPr>
              <w:t>Order as shown</w:t>
            </w:r>
          </w:p>
        </w:tc>
      </w:tr>
      <w:tr w:rsidR="002A68C4">
        <w:tblPrEx>
          <w:tblCellMar>
            <w:top w:w="0" w:type="dxa"/>
            <w:left w:w="0" w:type="dxa"/>
            <w:bottom w:w="0" w:type="dxa"/>
            <w:right w:w="0" w:type="dxa"/>
          </w:tblCellMar>
        </w:tblPrEx>
        <w:tc>
          <w:tcPr>
            <w:tcW w:w="2952" w:type="dxa"/>
          </w:tcPr>
          <w:p w:rsidR="002A68C4" w:rsidRDefault="001C3859">
            <w:pPr>
              <w:keepNext/>
            </w:pPr>
            <w:r>
              <w:t>p1080q1</w:t>
            </w:r>
          </w:p>
        </w:tc>
        <w:tc>
          <w:tcPr>
            <w:tcW w:w="5904" w:type="dxa"/>
          </w:tcPr>
          <w:p w:rsidR="002A68C4" w:rsidRDefault="001C3859">
            <w:pPr>
              <w:keepNext/>
            </w:pPr>
            <w:r>
              <w:t>Visit news websites</w:t>
            </w:r>
          </w:p>
        </w:tc>
      </w:tr>
      <w:tr w:rsidR="002A68C4">
        <w:tblPrEx>
          <w:tblCellMar>
            <w:top w:w="0" w:type="dxa"/>
            <w:left w:w="0" w:type="dxa"/>
            <w:bottom w:w="0" w:type="dxa"/>
            <w:right w:w="0" w:type="dxa"/>
          </w:tblCellMar>
        </w:tblPrEx>
        <w:tc>
          <w:tcPr>
            <w:tcW w:w="2952" w:type="dxa"/>
          </w:tcPr>
          <w:p w:rsidR="002A68C4" w:rsidRDefault="001C3859">
            <w:pPr>
              <w:keepNext/>
            </w:pPr>
            <w:r>
              <w:t>p1080q2</w:t>
            </w:r>
          </w:p>
        </w:tc>
        <w:tc>
          <w:tcPr>
            <w:tcW w:w="5904" w:type="dxa"/>
          </w:tcPr>
          <w:p w:rsidR="002A68C4" w:rsidRDefault="001C3859">
            <w:pPr>
              <w:keepNext/>
            </w:pPr>
            <w:r>
              <w:t>Visit political blogs</w:t>
            </w:r>
          </w:p>
        </w:tc>
      </w:tr>
      <w:tr w:rsidR="002A68C4">
        <w:tblPrEx>
          <w:tblCellMar>
            <w:top w:w="0" w:type="dxa"/>
            <w:left w:w="0" w:type="dxa"/>
            <w:bottom w:w="0" w:type="dxa"/>
            <w:right w:w="0" w:type="dxa"/>
          </w:tblCellMar>
        </w:tblPrEx>
        <w:tc>
          <w:tcPr>
            <w:tcW w:w="2952" w:type="dxa"/>
          </w:tcPr>
          <w:p w:rsidR="002A68C4" w:rsidRDefault="001C3859">
            <w:pPr>
              <w:keepNext/>
            </w:pPr>
            <w:r>
              <w:t>p1080q3</w:t>
            </w:r>
          </w:p>
        </w:tc>
        <w:tc>
          <w:tcPr>
            <w:tcW w:w="5904" w:type="dxa"/>
          </w:tcPr>
          <w:p w:rsidR="002A68C4" w:rsidRDefault="001C3859">
            <w:pPr>
              <w:keepNext/>
            </w:pPr>
            <w:r>
              <w:t>Post comments on a news website or political blog</w:t>
            </w:r>
          </w:p>
        </w:tc>
      </w:tr>
      <w:tr w:rsidR="002A68C4">
        <w:tblPrEx>
          <w:tblCellMar>
            <w:top w:w="0" w:type="dxa"/>
            <w:left w:w="0" w:type="dxa"/>
            <w:bottom w:w="0" w:type="dxa"/>
            <w:right w:w="0" w:type="dxa"/>
          </w:tblCellMar>
        </w:tblPrEx>
        <w:tc>
          <w:tcPr>
            <w:tcW w:w="2952" w:type="dxa"/>
          </w:tcPr>
          <w:p w:rsidR="002A68C4" w:rsidRDefault="001C3859">
            <w:pPr>
              <w:keepNext/>
            </w:pPr>
            <w:r>
              <w:t>p1080q4</w:t>
            </w:r>
          </w:p>
        </w:tc>
        <w:tc>
          <w:tcPr>
            <w:tcW w:w="5904" w:type="dxa"/>
          </w:tcPr>
          <w:p w:rsidR="002A68C4" w:rsidRDefault="001C3859">
            <w:pPr>
              <w:keepNext/>
            </w:pPr>
            <w:r>
              <w:t>Exchange political emails with friends and family</w:t>
            </w:r>
          </w:p>
        </w:tc>
      </w:tr>
    </w:tbl>
    <w:p w:rsidR="002A68C4" w:rsidRDefault="001C3859">
      <w:pPr>
        <w:pStyle w:val="GResponseHeader"/>
        <w:keepNext/>
      </w:pPr>
      <w:r>
        <w:t>COLUMNS</w:t>
      </w: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Order as shown</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0 days</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1 day</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2 days</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4</w:t>
            </w:r>
          </w:p>
        </w:tc>
        <w:tc>
          <w:tcPr>
            <w:tcW w:w="361" w:type="dxa"/>
          </w:tcPr>
          <w:p w:rsidR="002A68C4" w:rsidRDefault="001C3859">
            <w:pPr>
              <w:keepNext/>
            </w:pPr>
            <w:r>
              <w:t>○</w:t>
            </w:r>
          </w:p>
        </w:tc>
        <w:tc>
          <w:tcPr>
            <w:tcW w:w="3731" w:type="dxa"/>
          </w:tcPr>
          <w:p w:rsidR="002A68C4" w:rsidRDefault="001C3859">
            <w:pPr>
              <w:keepNext/>
            </w:pPr>
            <w:r>
              <w:t>3 days</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5</w:t>
            </w:r>
          </w:p>
        </w:tc>
        <w:tc>
          <w:tcPr>
            <w:tcW w:w="361" w:type="dxa"/>
          </w:tcPr>
          <w:p w:rsidR="002A68C4" w:rsidRDefault="001C3859">
            <w:pPr>
              <w:keepNext/>
            </w:pPr>
            <w:r>
              <w:t>○</w:t>
            </w:r>
          </w:p>
        </w:tc>
        <w:tc>
          <w:tcPr>
            <w:tcW w:w="3731" w:type="dxa"/>
          </w:tcPr>
          <w:p w:rsidR="002A68C4" w:rsidRDefault="001C3859">
            <w:pPr>
              <w:keepNext/>
            </w:pPr>
            <w:r>
              <w:t>4 days</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6</w:t>
            </w:r>
          </w:p>
        </w:tc>
        <w:tc>
          <w:tcPr>
            <w:tcW w:w="361" w:type="dxa"/>
          </w:tcPr>
          <w:p w:rsidR="002A68C4" w:rsidRDefault="001C3859">
            <w:pPr>
              <w:keepNext/>
            </w:pPr>
            <w:r>
              <w:t>○</w:t>
            </w:r>
          </w:p>
        </w:tc>
        <w:tc>
          <w:tcPr>
            <w:tcW w:w="3731" w:type="dxa"/>
          </w:tcPr>
          <w:p w:rsidR="002A68C4" w:rsidRDefault="001C3859">
            <w:pPr>
              <w:keepNext/>
            </w:pPr>
            <w:r>
              <w:t>5 days</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7</w:t>
            </w:r>
          </w:p>
        </w:tc>
        <w:tc>
          <w:tcPr>
            <w:tcW w:w="361" w:type="dxa"/>
          </w:tcPr>
          <w:p w:rsidR="002A68C4" w:rsidRDefault="001C3859">
            <w:pPr>
              <w:keepNext/>
            </w:pPr>
            <w:r>
              <w:t>○</w:t>
            </w:r>
          </w:p>
        </w:tc>
        <w:tc>
          <w:tcPr>
            <w:tcW w:w="3731" w:type="dxa"/>
          </w:tcPr>
          <w:p w:rsidR="002A68C4" w:rsidRDefault="001C3859">
            <w:pPr>
              <w:keepNext/>
            </w:pPr>
            <w:r>
              <w:t>6 days</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1C3859">
            <w:pPr>
              <w:keepNext/>
            </w:pPr>
            <w:r>
              <w:t>○</w:t>
            </w:r>
          </w:p>
        </w:tc>
        <w:tc>
          <w:tcPr>
            <w:tcW w:w="3731" w:type="dxa"/>
          </w:tcPr>
          <w:p w:rsidR="002A68C4" w:rsidRDefault="001C3859">
            <w:pPr>
              <w:keepNext/>
            </w:pPr>
            <w:r>
              <w:t>Every day</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1C3859">
            <w:pPr>
              <w:keepNext/>
            </w:pPr>
            <w:r>
              <w:t>○</w:t>
            </w:r>
          </w:p>
        </w:tc>
        <w:tc>
          <w:tcPr>
            <w:tcW w:w="3731" w:type="dxa"/>
          </w:tcPr>
          <w:p w:rsidR="002A68C4" w:rsidRDefault="001C3859">
            <w:pPr>
              <w:keepNext/>
            </w:pPr>
            <w:r>
              <w:t>Don't know</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98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p w:rsidR="002A68C4" w:rsidRDefault="001C3859">
      <w:pPr>
        <w:pStyle w:val="GPage"/>
      </w:pPr>
      <w:bookmarkStart w:id="2061" w:name="_Toc266972129"/>
      <w:r>
        <w:t>Page: p1090q1</w:t>
      </w:r>
      <w:bookmarkEnd w:id="2061"/>
    </w:p>
    <w:tbl>
      <w:tblPr>
        <w:tblStyle w:val="GQuestionCommonProperties"/>
        <w:tblW w:w="0" w:type="auto"/>
        <w:tblInd w:w="0" w:type="dxa"/>
        <w:tblCellMar>
          <w:top w:w="0" w:type="dxa"/>
          <w:left w:w="0" w:type="dxa"/>
          <w:bottom w:w="0" w:type="dxa"/>
          <w:right w:w="0" w:type="dxa"/>
        </w:tblCellMar>
        <w:tblLook w:val="04A0"/>
      </w:tblPr>
      <w:tblGrid>
        <w:gridCol w:w="6227"/>
        <w:gridCol w:w="2629"/>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lastRenderedPageBreak/>
              <w:fldChar w:fldCharType="begin"/>
            </w:r>
            <w:r w:rsidR="001C3859">
              <w:instrText xml:space="preserve">TC </w:instrText>
            </w:r>
            <w:bookmarkStart w:id="2062" w:name="_Toc266972130"/>
            <w:r w:rsidR="001C3859">
              <w:instrText>p1090q1</w:instrText>
            </w:r>
            <w:bookmarkEnd w:id="2062"/>
            <w:r w:rsidR="001C3859">
              <w:instrText xml:space="preserve"> \l 2 \f a</w:instrText>
            </w:r>
            <w:r>
              <w:fldChar w:fldCharType="end"/>
            </w:r>
            <w:r w:rsidR="001C3859">
              <w:rPr>
                <w:rStyle w:val="GVariableName"/>
              </w:rPr>
              <w:t>p1090q1</w:t>
            </w:r>
            <w:r w:rsidR="001C3859">
              <w:rPr>
                <w:i/>
              </w:rPr>
              <w:t>- Show all respondents/required</w:t>
            </w:r>
          </w:p>
        </w:tc>
        <w:tc>
          <w:tcPr>
            <w:tcW w:w="0" w:type="auto"/>
            <w:shd w:val="clear" w:color="auto" w:fill="D0D0D0"/>
            <w:vAlign w:val="bottom"/>
          </w:tcPr>
          <w:p w:rsidR="002A68C4" w:rsidRDefault="001C3859">
            <w:pPr>
              <w:keepNext/>
              <w:jc w:val="right"/>
            </w:pPr>
            <w:r>
              <w:t>MULTIPLE CHOICE</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 xml:space="preserve">Which, if any, of the following </w:t>
            </w:r>
            <w:r>
              <w:rPr>
                <w:b/>
              </w:rPr>
              <w:t>have you watched on television in the LAST SEVEN DAYS? (Please tick all that apply)</w:t>
            </w:r>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Randomize response options</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Andrew Marr</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proofErr w:type="spellStart"/>
            <w:r>
              <w:t>Argumental</w:t>
            </w:r>
            <w:proofErr w:type="spellEnd"/>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BBC News</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4</w:t>
            </w:r>
          </w:p>
        </w:tc>
        <w:tc>
          <w:tcPr>
            <w:tcW w:w="361" w:type="dxa"/>
          </w:tcPr>
          <w:p w:rsidR="002A68C4" w:rsidRDefault="001C3859">
            <w:pPr>
              <w:keepNext/>
            </w:pPr>
            <w:r>
              <w:t>□</w:t>
            </w:r>
          </w:p>
        </w:tc>
        <w:tc>
          <w:tcPr>
            <w:tcW w:w="3731" w:type="dxa"/>
          </w:tcPr>
          <w:p w:rsidR="002A68C4" w:rsidRDefault="001C3859">
            <w:pPr>
              <w:keepNext/>
            </w:pPr>
            <w:r>
              <w:t>BBC Parliament</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5</w:t>
            </w:r>
          </w:p>
        </w:tc>
        <w:tc>
          <w:tcPr>
            <w:tcW w:w="361" w:type="dxa"/>
          </w:tcPr>
          <w:p w:rsidR="002A68C4" w:rsidRDefault="001C3859">
            <w:pPr>
              <w:keepNext/>
            </w:pPr>
            <w:r>
              <w:t>□</w:t>
            </w:r>
          </w:p>
        </w:tc>
        <w:tc>
          <w:tcPr>
            <w:tcW w:w="3731" w:type="dxa"/>
          </w:tcPr>
          <w:p w:rsidR="002A68C4" w:rsidRDefault="001C3859">
            <w:pPr>
              <w:keepNext/>
            </w:pPr>
            <w:proofErr w:type="spellStart"/>
            <w:r>
              <w:t>Bremner</w:t>
            </w:r>
            <w:proofErr w:type="spellEnd"/>
            <w:r>
              <w:t>, Bird and Fortune</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6</w:t>
            </w:r>
          </w:p>
        </w:tc>
        <w:tc>
          <w:tcPr>
            <w:tcW w:w="361" w:type="dxa"/>
          </w:tcPr>
          <w:p w:rsidR="002A68C4" w:rsidRDefault="001C3859">
            <w:pPr>
              <w:keepNext/>
            </w:pPr>
            <w:r>
              <w:t>□</w:t>
            </w:r>
          </w:p>
        </w:tc>
        <w:tc>
          <w:tcPr>
            <w:tcW w:w="3731" w:type="dxa"/>
          </w:tcPr>
          <w:p w:rsidR="002A68C4" w:rsidRDefault="001C3859">
            <w:pPr>
              <w:keepNext/>
            </w:pPr>
            <w:r>
              <w:t>Channel 4 News</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7</w:t>
            </w:r>
          </w:p>
        </w:tc>
        <w:tc>
          <w:tcPr>
            <w:tcW w:w="361" w:type="dxa"/>
          </w:tcPr>
          <w:p w:rsidR="002A68C4" w:rsidRDefault="001C3859">
            <w:pPr>
              <w:keepNext/>
            </w:pPr>
            <w:r>
              <w:t>□</w:t>
            </w:r>
          </w:p>
        </w:tc>
        <w:tc>
          <w:tcPr>
            <w:tcW w:w="3731" w:type="dxa"/>
          </w:tcPr>
          <w:p w:rsidR="002A68C4" w:rsidRDefault="001C3859">
            <w:pPr>
              <w:keepNext/>
            </w:pPr>
            <w:r>
              <w:t xml:space="preserve">Channel 5 </w:t>
            </w:r>
            <w:r>
              <w:t>News</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1C3859">
            <w:pPr>
              <w:keepNext/>
            </w:pPr>
            <w:r>
              <w:t>□</w:t>
            </w:r>
          </w:p>
        </w:tc>
        <w:tc>
          <w:tcPr>
            <w:tcW w:w="3731" w:type="dxa"/>
          </w:tcPr>
          <w:p w:rsidR="002A68C4" w:rsidRDefault="001C3859">
            <w:pPr>
              <w:keepNext/>
            </w:pPr>
            <w:r>
              <w:t>CNN</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1C3859">
            <w:pPr>
              <w:keepNext/>
            </w:pPr>
            <w:r>
              <w:t>□</w:t>
            </w:r>
          </w:p>
        </w:tc>
        <w:tc>
          <w:tcPr>
            <w:tcW w:w="3731" w:type="dxa"/>
          </w:tcPr>
          <w:p w:rsidR="002A68C4" w:rsidRDefault="001C3859">
            <w:pPr>
              <w:keepNext/>
            </w:pPr>
            <w:r>
              <w:t>Daily Politics</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10</w:t>
            </w:r>
          </w:p>
        </w:tc>
        <w:tc>
          <w:tcPr>
            <w:tcW w:w="361" w:type="dxa"/>
          </w:tcPr>
          <w:p w:rsidR="002A68C4" w:rsidRDefault="001C3859">
            <w:pPr>
              <w:keepNext/>
            </w:pPr>
            <w:r>
              <w:t>□</w:t>
            </w:r>
          </w:p>
        </w:tc>
        <w:tc>
          <w:tcPr>
            <w:tcW w:w="3731" w:type="dxa"/>
          </w:tcPr>
          <w:p w:rsidR="002A68C4" w:rsidRDefault="001C3859">
            <w:pPr>
              <w:keepNext/>
            </w:pPr>
            <w:r>
              <w:t>Dispatches</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11</w:t>
            </w:r>
          </w:p>
        </w:tc>
        <w:tc>
          <w:tcPr>
            <w:tcW w:w="361" w:type="dxa"/>
          </w:tcPr>
          <w:p w:rsidR="002A68C4" w:rsidRDefault="001C3859">
            <w:pPr>
              <w:keepNext/>
            </w:pPr>
            <w:r>
              <w:t>□</w:t>
            </w:r>
          </w:p>
        </w:tc>
        <w:tc>
          <w:tcPr>
            <w:tcW w:w="3731" w:type="dxa"/>
          </w:tcPr>
          <w:p w:rsidR="002A68C4" w:rsidRDefault="001C3859">
            <w:pPr>
              <w:keepNext/>
            </w:pPr>
            <w:r>
              <w:t>Fox News</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12</w:t>
            </w:r>
          </w:p>
        </w:tc>
        <w:tc>
          <w:tcPr>
            <w:tcW w:w="361" w:type="dxa"/>
          </w:tcPr>
          <w:p w:rsidR="002A68C4" w:rsidRDefault="001C3859">
            <w:pPr>
              <w:keepNext/>
            </w:pPr>
            <w:r>
              <w:t>□</w:t>
            </w:r>
          </w:p>
        </w:tc>
        <w:tc>
          <w:tcPr>
            <w:tcW w:w="3731" w:type="dxa"/>
          </w:tcPr>
          <w:p w:rsidR="002A68C4" w:rsidRDefault="001C3859">
            <w:pPr>
              <w:keepNext/>
            </w:pPr>
            <w:r>
              <w:t>GMTV</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13</w:t>
            </w:r>
          </w:p>
        </w:tc>
        <w:tc>
          <w:tcPr>
            <w:tcW w:w="361" w:type="dxa"/>
          </w:tcPr>
          <w:p w:rsidR="002A68C4" w:rsidRDefault="001C3859">
            <w:pPr>
              <w:keepNext/>
            </w:pPr>
            <w:r>
              <w:t>□</w:t>
            </w:r>
          </w:p>
        </w:tc>
        <w:tc>
          <w:tcPr>
            <w:tcW w:w="3731" w:type="dxa"/>
          </w:tcPr>
          <w:p w:rsidR="002A68C4" w:rsidRDefault="001C3859">
            <w:pPr>
              <w:keepNext/>
            </w:pPr>
            <w:r>
              <w:t>Have I Got News For You</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14</w:t>
            </w:r>
          </w:p>
        </w:tc>
        <w:tc>
          <w:tcPr>
            <w:tcW w:w="361" w:type="dxa"/>
          </w:tcPr>
          <w:p w:rsidR="002A68C4" w:rsidRDefault="001C3859">
            <w:pPr>
              <w:keepNext/>
            </w:pPr>
            <w:r>
              <w:t>□</w:t>
            </w:r>
          </w:p>
        </w:tc>
        <w:tc>
          <w:tcPr>
            <w:tcW w:w="3731" w:type="dxa"/>
          </w:tcPr>
          <w:p w:rsidR="002A68C4" w:rsidRDefault="001C3859">
            <w:pPr>
              <w:keepNext/>
            </w:pPr>
            <w:r>
              <w:t>ITN News</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15</w:t>
            </w:r>
          </w:p>
        </w:tc>
        <w:tc>
          <w:tcPr>
            <w:tcW w:w="361" w:type="dxa"/>
          </w:tcPr>
          <w:p w:rsidR="002A68C4" w:rsidRDefault="001C3859">
            <w:pPr>
              <w:keepNext/>
            </w:pPr>
            <w:r>
              <w:t>□</w:t>
            </w:r>
          </w:p>
        </w:tc>
        <w:tc>
          <w:tcPr>
            <w:tcW w:w="3731" w:type="dxa"/>
          </w:tcPr>
          <w:p w:rsidR="002A68C4" w:rsidRDefault="001C3859">
            <w:pPr>
              <w:keepNext/>
            </w:pPr>
            <w:r>
              <w:t>Mock the Week</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16</w:t>
            </w:r>
          </w:p>
        </w:tc>
        <w:tc>
          <w:tcPr>
            <w:tcW w:w="361" w:type="dxa"/>
          </w:tcPr>
          <w:p w:rsidR="002A68C4" w:rsidRDefault="001C3859">
            <w:pPr>
              <w:keepNext/>
            </w:pPr>
            <w:r>
              <w:t>□</w:t>
            </w:r>
          </w:p>
        </w:tc>
        <w:tc>
          <w:tcPr>
            <w:tcW w:w="3731" w:type="dxa"/>
          </w:tcPr>
          <w:p w:rsidR="002A68C4" w:rsidRDefault="001C3859">
            <w:pPr>
              <w:keepNext/>
            </w:pPr>
            <w:r>
              <w:t>More4 News</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17</w:t>
            </w:r>
          </w:p>
        </w:tc>
        <w:tc>
          <w:tcPr>
            <w:tcW w:w="361" w:type="dxa"/>
          </w:tcPr>
          <w:p w:rsidR="002A68C4" w:rsidRDefault="001C3859">
            <w:pPr>
              <w:keepNext/>
            </w:pPr>
            <w:r>
              <w:t>□</w:t>
            </w:r>
          </w:p>
        </w:tc>
        <w:tc>
          <w:tcPr>
            <w:tcW w:w="3731" w:type="dxa"/>
          </w:tcPr>
          <w:p w:rsidR="002A68C4" w:rsidRDefault="001C3859">
            <w:pPr>
              <w:keepNext/>
            </w:pPr>
            <w:proofErr w:type="spellStart"/>
            <w:r>
              <w:t>Newsnight</w:t>
            </w:r>
            <w:proofErr w:type="spellEnd"/>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18</w:t>
            </w:r>
          </w:p>
        </w:tc>
        <w:tc>
          <w:tcPr>
            <w:tcW w:w="361" w:type="dxa"/>
          </w:tcPr>
          <w:p w:rsidR="002A68C4" w:rsidRDefault="001C3859">
            <w:pPr>
              <w:keepNext/>
            </w:pPr>
            <w:r>
              <w:t>□</w:t>
            </w:r>
          </w:p>
        </w:tc>
        <w:tc>
          <w:tcPr>
            <w:tcW w:w="3731" w:type="dxa"/>
          </w:tcPr>
          <w:p w:rsidR="002A68C4" w:rsidRDefault="001C3859">
            <w:pPr>
              <w:keepNext/>
            </w:pPr>
            <w:r>
              <w:t>Panorama</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19</w:t>
            </w:r>
          </w:p>
        </w:tc>
        <w:tc>
          <w:tcPr>
            <w:tcW w:w="361" w:type="dxa"/>
          </w:tcPr>
          <w:p w:rsidR="002A68C4" w:rsidRDefault="001C3859">
            <w:pPr>
              <w:keepNext/>
            </w:pPr>
            <w:r>
              <w:t>□</w:t>
            </w:r>
          </w:p>
        </w:tc>
        <w:tc>
          <w:tcPr>
            <w:tcW w:w="3731" w:type="dxa"/>
          </w:tcPr>
          <w:p w:rsidR="002A68C4" w:rsidRDefault="001C3859">
            <w:pPr>
              <w:keepNext/>
            </w:pPr>
            <w:r>
              <w:t>Question Time</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20</w:t>
            </w:r>
          </w:p>
        </w:tc>
        <w:tc>
          <w:tcPr>
            <w:tcW w:w="361" w:type="dxa"/>
          </w:tcPr>
          <w:p w:rsidR="002A68C4" w:rsidRDefault="001C3859">
            <w:pPr>
              <w:keepNext/>
            </w:pPr>
            <w:r>
              <w:t>□</w:t>
            </w:r>
          </w:p>
        </w:tc>
        <w:tc>
          <w:tcPr>
            <w:tcW w:w="3731" w:type="dxa"/>
          </w:tcPr>
          <w:p w:rsidR="002A68C4" w:rsidRDefault="001C3859">
            <w:pPr>
              <w:keepNext/>
            </w:pPr>
            <w:r>
              <w:t>Sky News</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21</w:t>
            </w:r>
          </w:p>
        </w:tc>
        <w:tc>
          <w:tcPr>
            <w:tcW w:w="361" w:type="dxa"/>
          </w:tcPr>
          <w:p w:rsidR="002A68C4" w:rsidRDefault="001C3859">
            <w:pPr>
              <w:keepNext/>
            </w:pPr>
            <w:r>
              <w:t>□</w:t>
            </w:r>
          </w:p>
        </w:tc>
        <w:tc>
          <w:tcPr>
            <w:tcW w:w="3731" w:type="dxa"/>
          </w:tcPr>
          <w:p w:rsidR="002A68C4" w:rsidRDefault="001C3859">
            <w:pPr>
              <w:keepNext/>
            </w:pPr>
            <w:r>
              <w:t xml:space="preserve">The </w:t>
            </w:r>
            <w:r>
              <w:t>Politics Show</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22</w:t>
            </w:r>
          </w:p>
        </w:tc>
        <w:tc>
          <w:tcPr>
            <w:tcW w:w="361" w:type="dxa"/>
          </w:tcPr>
          <w:p w:rsidR="002A68C4" w:rsidRDefault="001C3859">
            <w:pPr>
              <w:keepNext/>
            </w:pPr>
            <w:r>
              <w:t>□</w:t>
            </w:r>
          </w:p>
        </w:tc>
        <w:tc>
          <w:tcPr>
            <w:tcW w:w="3731" w:type="dxa"/>
          </w:tcPr>
          <w:p w:rsidR="002A68C4" w:rsidRDefault="001C3859">
            <w:pPr>
              <w:keepNext/>
            </w:pPr>
            <w:r>
              <w:t>This Week with Andrew Neil</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23</w:t>
            </w:r>
          </w:p>
        </w:tc>
        <w:tc>
          <w:tcPr>
            <w:tcW w:w="361" w:type="dxa"/>
          </w:tcPr>
          <w:p w:rsidR="002A68C4" w:rsidRDefault="001C3859">
            <w:pPr>
              <w:keepNext/>
            </w:pPr>
            <w:r>
              <w:t>□</w:t>
            </w:r>
          </w:p>
        </w:tc>
        <w:tc>
          <w:tcPr>
            <w:tcW w:w="3731" w:type="dxa"/>
          </w:tcPr>
          <w:p w:rsidR="002A68C4" w:rsidRDefault="001C3859">
            <w:pPr>
              <w:keepNext/>
            </w:pPr>
            <w:r>
              <w:t>Tonight with Trevor Mc Donald</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24</w:t>
            </w:r>
          </w:p>
        </w:tc>
        <w:tc>
          <w:tcPr>
            <w:tcW w:w="361" w:type="dxa"/>
          </w:tcPr>
          <w:p w:rsidR="002A68C4" w:rsidRDefault="001C3859">
            <w:pPr>
              <w:keepNext/>
            </w:pPr>
            <w:r>
              <w:t>□</w:t>
            </w:r>
          </w:p>
        </w:tc>
        <w:tc>
          <w:tcPr>
            <w:tcW w:w="3731" w:type="dxa"/>
          </w:tcPr>
          <w:p w:rsidR="002A68C4" w:rsidRDefault="001C3859">
            <w:pPr>
              <w:keepNext/>
            </w:pPr>
            <w:r>
              <w:t>Unreported World</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25</w:t>
            </w:r>
          </w:p>
        </w:tc>
        <w:tc>
          <w:tcPr>
            <w:tcW w:w="361" w:type="dxa"/>
          </w:tcPr>
          <w:p w:rsidR="002A68C4" w:rsidRDefault="001C3859">
            <w:pPr>
              <w:keepNext/>
            </w:pPr>
            <w:r>
              <w:t>□</w:t>
            </w:r>
          </w:p>
        </w:tc>
        <w:tc>
          <w:tcPr>
            <w:tcW w:w="3731" w:type="dxa"/>
          </w:tcPr>
          <w:p w:rsidR="002A68C4" w:rsidRDefault="001C3859">
            <w:pPr>
              <w:keepNext/>
            </w:pPr>
            <w:r>
              <w:t>None of the above</w:t>
            </w:r>
          </w:p>
        </w:tc>
        <w:tc>
          <w:tcPr>
            <w:tcW w:w="4428" w:type="dxa"/>
          </w:tcPr>
          <w:p w:rsidR="002A68C4" w:rsidRDefault="001C3859">
            <w:pPr>
              <w:keepNext/>
              <w:jc w:val="right"/>
              <w:rPr>
                <w:i/>
              </w:rPr>
            </w:pPr>
            <w:r>
              <w:rPr>
                <w:i/>
              </w:rPr>
              <w:t xml:space="preserve">Not </w:t>
            </w:r>
            <w:proofErr w:type="spellStart"/>
            <w:r>
              <w:rPr>
                <w:i/>
              </w:rPr>
              <w:t>randomized,exclude</w:t>
            </w:r>
            <w:proofErr w:type="spellEnd"/>
            <w:r>
              <w:rPr>
                <w:i/>
              </w:rPr>
              <w:t xml:space="preserve"> other punches</w:t>
            </w:r>
          </w:p>
        </w:tc>
      </w:tr>
      <w:tr w:rsidR="002A68C4">
        <w:tblPrEx>
          <w:tblCellMar>
            <w:top w:w="0" w:type="dxa"/>
            <w:left w:w="0" w:type="dxa"/>
            <w:bottom w:w="0" w:type="dxa"/>
            <w:right w:w="0" w:type="dxa"/>
          </w:tblCellMar>
        </w:tblPrEx>
        <w:tc>
          <w:tcPr>
            <w:tcW w:w="336" w:type="dxa"/>
          </w:tcPr>
          <w:p w:rsidR="002A68C4" w:rsidRDefault="001C3859">
            <w:pPr>
              <w:keepNext/>
            </w:pPr>
            <w:r>
              <w:t>26</w:t>
            </w:r>
          </w:p>
        </w:tc>
        <w:tc>
          <w:tcPr>
            <w:tcW w:w="361" w:type="dxa"/>
          </w:tcPr>
          <w:p w:rsidR="002A68C4" w:rsidRDefault="001C3859">
            <w:pPr>
              <w:keepNext/>
            </w:pPr>
            <w:r>
              <w:t>□</w:t>
            </w:r>
          </w:p>
        </w:tc>
        <w:tc>
          <w:tcPr>
            <w:tcW w:w="3731" w:type="dxa"/>
          </w:tcPr>
          <w:p w:rsidR="002A68C4" w:rsidRDefault="001C3859">
            <w:pPr>
              <w:keepNext/>
            </w:pPr>
            <w:r>
              <w:t>Don't know</w:t>
            </w:r>
          </w:p>
        </w:tc>
        <w:tc>
          <w:tcPr>
            <w:tcW w:w="4428" w:type="dxa"/>
          </w:tcPr>
          <w:p w:rsidR="002A68C4" w:rsidRDefault="001C3859">
            <w:pPr>
              <w:keepNext/>
              <w:jc w:val="right"/>
              <w:rPr>
                <w:i/>
              </w:rPr>
            </w:pPr>
            <w:r>
              <w:rPr>
                <w:i/>
              </w:rPr>
              <w:t xml:space="preserve">Not </w:t>
            </w:r>
            <w:proofErr w:type="spellStart"/>
            <w:r>
              <w:rPr>
                <w:i/>
              </w:rPr>
              <w:t>randomized,exclude</w:t>
            </w:r>
            <w:proofErr w:type="spellEnd"/>
            <w:r>
              <w:rPr>
                <w:i/>
              </w:rPr>
              <w:t xml:space="preserve"> other punches</w:t>
            </w:r>
          </w:p>
        </w:tc>
      </w:tr>
    </w:tbl>
    <w:p w:rsidR="002A68C4" w:rsidRDefault="002A68C4">
      <w:pPr>
        <w:pStyle w:val="GQuestionSpacer"/>
      </w:pPr>
    </w:p>
    <w:p w:rsidR="002A68C4" w:rsidRDefault="001C3859">
      <w:pPr>
        <w:pStyle w:val="GPage"/>
      </w:pPr>
      <w:bookmarkStart w:id="2063" w:name="_Toc266972131"/>
      <w:r>
        <w:t>Page: p1110q1</w:t>
      </w:r>
      <w:bookmarkEnd w:id="2063"/>
    </w:p>
    <w:tbl>
      <w:tblPr>
        <w:tblStyle w:val="GQuestionCommonProperties"/>
        <w:tblW w:w="0" w:type="auto"/>
        <w:tblInd w:w="0" w:type="dxa"/>
        <w:tblCellMar>
          <w:top w:w="0" w:type="dxa"/>
          <w:left w:w="0" w:type="dxa"/>
          <w:bottom w:w="0" w:type="dxa"/>
          <w:right w:w="0" w:type="dxa"/>
        </w:tblCellMar>
        <w:tblLook w:val="04A0"/>
      </w:tblPr>
      <w:tblGrid>
        <w:gridCol w:w="6537"/>
        <w:gridCol w:w="2319"/>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fldChar w:fldCharType="begin"/>
            </w:r>
            <w:r w:rsidR="001C3859">
              <w:instrText xml:space="preserve">TC </w:instrText>
            </w:r>
            <w:bookmarkStart w:id="2064" w:name="_Toc266972132"/>
            <w:r w:rsidR="001C3859">
              <w:instrText>p1110q1</w:instrText>
            </w:r>
            <w:bookmarkEnd w:id="2064"/>
            <w:r w:rsidR="001C3859">
              <w:instrText xml:space="preserve"> \l 2 \f a</w:instrText>
            </w:r>
            <w:r>
              <w:fldChar w:fldCharType="end"/>
            </w:r>
            <w:r w:rsidR="001C3859">
              <w:rPr>
                <w:rStyle w:val="GVariableName"/>
              </w:rPr>
              <w:t>p1110q1</w:t>
            </w:r>
            <w:r w:rsidR="001C3859">
              <w:rPr>
                <w:i/>
              </w:rPr>
              <w:t>- Show all respondents/required</w:t>
            </w:r>
          </w:p>
        </w:tc>
        <w:tc>
          <w:tcPr>
            <w:tcW w:w="0" w:type="auto"/>
            <w:shd w:val="clear" w:color="auto" w:fill="D0D0D0"/>
            <w:vAlign w:val="bottom"/>
          </w:tcPr>
          <w:p w:rsidR="002A68C4" w:rsidRDefault="001C3859">
            <w:pPr>
              <w:keepNext/>
              <w:jc w:val="right"/>
            </w:pPr>
            <w:r>
              <w:t>SINGLE CHOICE</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 xml:space="preserve">Do you use a multichannel TV service such as Sky, </w:t>
            </w:r>
            <w:proofErr w:type="spellStart"/>
            <w:r>
              <w:rPr>
                <w:b/>
              </w:rPr>
              <w:t>Freeview</w:t>
            </w:r>
            <w:proofErr w:type="spellEnd"/>
            <w:r>
              <w:rPr>
                <w:b/>
              </w:rPr>
              <w:t xml:space="preserve"> or Cable?</w:t>
            </w:r>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Order as shown</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Yes</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No</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Don't know</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p w:rsidR="002A68C4" w:rsidRDefault="001C3859">
      <w:pPr>
        <w:pStyle w:val="GPage"/>
      </w:pPr>
      <w:bookmarkStart w:id="2065" w:name="_Toc266972133"/>
      <w:r>
        <w:t>Page: page1120gridcheck</w:t>
      </w:r>
      <w:bookmarkEnd w:id="2065"/>
    </w:p>
    <w:p w:rsidR="002A68C4" w:rsidRDefault="001C3859">
      <w:r>
        <w:t>&lt;span style="</w:t>
      </w:r>
      <w:proofErr w:type="spellStart"/>
      <w:r>
        <w:t>color</w:t>
      </w:r>
      <w:proofErr w:type="gramStart"/>
      <w:r>
        <w:t>:red</w:t>
      </w:r>
      <w:proofErr w:type="spellEnd"/>
      <w:proofErr w:type="gramEnd"/>
      <w:r>
        <w:t>"&gt;&lt;b&gt;Please provide an answer for each row.&lt;/b&gt;&lt;/span&gt;</w:t>
      </w:r>
    </w:p>
    <w:tbl>
      <w:tblPr>
        <w:tblStyle w:val="GQuestionCommonProperties"/>
        <w:tblW w:w="0" w:type="auto"/>
        <w:tblInd w:w="0" w:type="dxa"/>
        <w:tblCellMar>
          <w:top w:w="0" w:type="dxa"/>
          <w:left w:w="0" w:type="dxa"/>
          <w:bottom w:w="0" w:type="dxa"/>
          <w:right w:w="0" w:type="dxa"/>
        </w:tblCellMar>
        <w:tblLook w:val="04A0"/>
      </w:tblPr>
      <w:tblGrid>
        <w:gridCol w:w="6938"/>
        <w:gridCol w:w="1918"/>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lastRenderedPageBreak/>
              <w:fldChar w:fldCharType="begin"/>
            </w:r>
            <w:r w:rsidR="001C3859">
              <w:instrText xml:space="preserve">TC </w:instrText>
            </w:r>
            <w:bookmarkStart w:id="2066" w:name="_Toc266972134"/>
            <w:r w:rsidR="001C3859">
              <w:instrText>p1120grid</w:instrText>
            </w:r>
            <w:bookmarkEnd w:id="2066"/>
            <w:r w:rsidR="001C3859">
              <w:instrText xml:space="preserve"> \l 2 \f a</w:instrText>
            </w:r>
            <w:r>
              <w:fldChar w:fldCharType="end"/>
            </w:r>
            <w:r w:rsidR="001C3859">
              <w:rPr>
                <w:rStyle w:val="GVariableName"/>
              </w:rPr>
              <w:t>p1120grid</w:t>
            </w:r>
            <w:r w:rsidR="001C3859">
              <w:rPr>
                <w:i/>
              </w:rPr>
              <w:t>- Show all respondents/required</w:t>
            </w:r>
          </w:p>
        </w:tc>
        <w:tc>
          <w:tcPr>
            <w:tcW w:w="0" w:type="auto"/>
            <w:shd w:val="clear" w:color="auto" w:fill="D0D0D0"/>
            <w:vAlign w:val="bottom"/>
          </w:tcPr>
          <w:p w:rsidR="002A68C4" w:rsidRDefault="001C3859">
            <w:pPr>
              <w:keepNext/>
              <w:jc w:val="right"/>
            </w:pPr>
            <w:r>
              <w:t>GRID-CHECK</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We are interested in the kinds of things people watch on TV.  Did you watch</w:t>
            </w:r>
            <w:r>
              <w:rPr>
                <w:b/>
              </w:rPr>
              <w:t xml:space="preserve"> any of these stations at these times yesterday?  Click on the channels if you watched them. (Please tick all that apply on each horizontal row)</w:t>
            </w:r>
          </w:p>
        </w:tc>
      </w:tr>
    </w:tbl>
    <w:p w:rsidR="002A68C4" w:rsidRDefault="002A68C4">
      <w:pPr>
        <w:pStyle w:val="GQuestionSpacer"/>
        <w:keepNext/>
      </w:pPr>
    </w:p>
    <w:p w:rsidR="002A68C4" w:rsidRDefault="001C3859">
      <w:pPr>
        <w:pStyle w:val="GCategoryHeader"/>
        <w:keepNext/>
      </w:pPr>
      <w:r>
        <w:t>ROWS</w:t>
      </w:r>
    </w:p>
    <w:tbl>
      <w:tblPr>
        <w:tblStyle w:val="GQuestionCategoryList"/>
        <w:tblW w:w="0" w:type="auto"/>
        <w:tblInd w:w="0" w:type="dxa"/>
        <w:tblCellMar>
          <w:top w:w="0" w:type="dxa"/>
          <w:left w:w="0" w:type="dxa"/>
          <w:bottom w:w="0" w:type="dxa"/>
          <w:right w:w="0" w:type="dxa"/>
        </w:tblCellMar>
        <w:tblLook w:val="04A0"/>
      </w:tblPr>
      <w:tblGrid>
        <w:gridCol w:w="2952"/>
        <w:gridCol w:w="5904"/>
      </w:tblGrid>
      <w:tr w:rsidR="002A68C4">
        <w:tblPrEx>
          <w:tblCellMar>
            <w:top w:w="0" w:type="dxa"/>
            <w:left w:w="0" w:type="dxa"/>
            <w:bottom w:w="0" w:type="dxa"/>
            <w:right w:w="0" w:type="dxa"/>
          </w:tblCellMar>
        </w:tblPrEx>
        <w:tc>
          <w:tcPr>
            <w:tcW w:w="8856" w:type="dxa"/>
            <w:gridSpan w:val="2"/>
          </w:tcPr>
          <w:p w:rsidR="002A68C4" w:rsidRDefault="001C3859">
            <w:pPr>
              <w:keepNext/>
            </w:pPr>
            <w:r>
              <w:rPr>
                <w:i/>
              </w:rPr>
              <w:t>Randomize rows</w:t>
            </w:r>
          </w:p>
        </w:tc>
      </w:tr>
      <w:tr w:rsidR="002A68C4">
        <w:tblPrEx>
          <w:tblCellMar>
            <w:top w:w="0" w:type="dxa"/>
            <w:left w:w="0" w:type="dxa"/>
            <w:bottom w:w="0" w:type="dxa"/>
            <w:right w:w="0" w:type="dxa"/>
          </w:tblCellMar>
        </w:tblPrEx>
        <w:tc>
          <w:tcPr>
            <w:tcW w:w="2952" w:type="dxa"/>
          </w:tcPr>
          <w:p w:rsidR="002A68C4" w:rsidRDefault="001C3859">
            <w:pPr>
              <w:keepNext/>
            </w:pPr>
            <w:r>
              <w:t>p1120q1</w:t>
            </w:r>
          </w:p>
        </w:tc>
        <w:tc>
          <w:tcPr>
            <w:tcW w:w="5904" w:type="dxa"/>
          </w:tcPr>
          <w:p w:rsidR="002A68C4" w:rsidRDefault="001C3859">
            <w:pPr>
              <w:keepNext/>
            </w:pPr>
            <w:r>
              <w:t>BBC1</w:t>
            </w:r>
          </w:p>
        </w:tc>
      </w:tr>
      <w:tr w:rsidR="002A68C4">
        <w:tblPrEx>
          <w:tblCellMar>
            <w:top w:w="0" w:type="dxa"/>
            <w:left w:w="0" w:type="dxa"/>
            <w:bottom w:w="0" w:type="dxa"/>
            <w:right w:w="0" w:type="dxa"/>
          </w:tblCellMar>
        </w:tblPrEx>
        <w:tc>
          <w:tcPr>
            <w:tcW w:w="2952" w:type="dxa"/>
          </w:tcPr>
          <w:p w:rsidR="002A68C4" w:rsidRDefault="001C3859">
            <w:pPr>
              <w:keepNext/>
            </w:pPr>
            <w:r>
              <w:t>p1120q2</w:t>
            </w:r>
          </w:p>
        </w:tc>
        <w:tc>
          <w:tcPr>
            <w:tcW w:w="5904" w:type="dxa"/>
          </w:tcPr>
          <w:p w:rsidR="002A68C4" w:rsidRDefault="001C3859">
            <w:pPr>
              <w:keepNext/>
            </w:pPr>
            <w:r>
              <w:t>BBC2</w:t>
            </w:r>
          </w:p>
        </w:tc>
      </w:tr>
      <w:tr w:rsidR="002A68C4">
        <w:tblPrEx>
          <w:tblCellMar>
            <w:top w:w="0" w:type="dxa"/>
            <w:left w:w="0" w:type="dxa"/>
            <w:bottom w:w="0" w:type="dxa"/>
            <w:right w:w="0" w:type="dxa"/>
          </w:tblCellMar>
        </w:tblPrEx>
        <w:tc>
          <w:tcPr>
            <w:tcW w:w="2952" w:type="dxa"/>
          </w:tcPr>
          <w:p w:rsidR="002A68C4" w:rsidRDefault="001C3859">
            <w:pPr>
              <w:keepNext/>
            </w:pPr>
            <w:r>
              <w:t>p1120q3</w:t>
            </w:r>
          </w:p>
        </w:tc>
        <w:tc>
          <w:tcPr>
            <w:tcW w:w="5904" w:type="dxa"/>
          </w:tcPr>
          <w:p w:rsidR="002A68C4" w:rsidRDefault="001C3859">
            <w:pPr>
              <w:keepNext/>
            </w:pPr>
            <w:r>
              <w:t>ITV</w:t>
            </w:r>
          </w:p>
        </w:tc>
      </w:tr>
      <w:tr w:rsidR="002A68C4">
        <w:tblPrEx>
          <w:tblCellMar>
            <w:top w:w="0" w:type="dxa"/>
            <w:left w:w="0" w:type="dxa"/>
            <w:bottom w:w="0" w:type="dxa"/>
            <w:right w:w="0" w:type="dxa"/>
          </w:tblCellMar>
        </w:tblPrEx>
        <w:tc>
          <w:tcPr>
            <w:tcW w:w="2952" w:type="dxa"/>
          </w:tcPr>
          <w:p w:rsidR="002A68C4" w:rsidRDefault="001C3859">
            <w:pPr>
              <w:keepNext/>
            </w:pPr>
            <w:r>
              <w:t>p1120q4</w:t>
            </w:r>
          </w:p>
        </w:tc>
        <w:tc>
          <w:tcPr>
            <w:tcW w:w="5904" w:type="dxa"/>
          </w:tcPr>
          <w:p w:rsidR="002A68C4" w:rsidRDefault="001C3859">
            <w:pPr>
              <w:keepNext/>
            </w:pPr>
            <w:r>
              <w:t>Channel 4</w:t>
            </w:r>
          </w:p>
        </w:tc>
      </w:tr>
      <w:tr w:rsidR="002A68C4">
        <w:tblPrEx>
          <w:tblCellMar>
            <w:top w:w="0" w:type="dxa"/>
            <w:left w:w="0" w:type="dxa"/>
            <w:bottom w:w="0" w:type="dxa"/>
            <w:right w:w="0" w:type="dxa"/>
          </w:tblCellMar>
        </w:tblPrEx>
        <w:tc>
          <w:tcPr>
            <w:tcW w:w="2952" w:type="dxa"/>
          </w:tcPr>
          <w:p w:rsidR="002A68C4" w:rsidRDefault="001C3859">
            <w:pPr>
              <w:keepNext/>
            </w:pPr>
            <w:r>
              <w:t>p1120q5</w:t>
            </w:r>
          </w:p>
        </w:tc>
        <w:tc>
          <w:tcPr>
            <w:tcW w:w="5904" w:type="dxa"/>
          </w:tcPr>
          <w:p w:rsidR="002A68C4" w:rsidRDefault="001C3859">
            <w:pPr>
              <w:keepNext/>
            </w:pPr>
            <w:r>
              <w:t>Five</w:t>
            </w:r>
          </w:p>
        </w:tc>
      </w:tr>
      <w:tr w:rsidR="002A68C4">
        <w:tblPrEx>
          <w:tblCellMar>
            <w:top w:w="0" w:type="dxa"/>
            <w:left w:w="0" w:type="dxa"/>
            <w:bottom w:w="0" w:type="dxa"/>
            <w:right w:w="0" w:type="dxa"/>
          </w:tblCellMar>
        </w:tblPrEx>
        <w:tc>
          <w:tcPr>
            <w:tcW w:w="2952" w:type="dxa"/>
          </w:tcPr>
          <w:p w:rsidR="002A68C4" w:rsidRDefault="001C3859">
            <w:pPr>
              <w:keepNext/>
            </w:pPr>
            <w:r>
              <w:t>p1120q6</w:t>
            </w:r>
          </w:p>
        </w:tc>
        <w:tc>
          <w:tcPr>
            <w:tcW w:w="5904" w:type="dxa"/>
          </w:tcPr>
          <w:p w:rsidR="002A68C4" w:rsidRDefault="001C3859">
            <w:pPr>
              <w:keepNext/>
            </w:pPr>
            <w:r>
              <w:t xml:space="preserve">24 </w:t>
            </w:r>
            <w:r>
              <w:t>hour news service</w:t>
            </w:r>
          </w:p>
        </w:tc>
      </w:tr>
    </w:tbl>
    <w:p w:rsidR="002A68C4" w:rsidRDefault="001C3859">
      <w:pPr>
        <w:pStyle w:val="GResponseHeader"/>
        <w:keepNext/>
      </w:pPr>
      <w:r>
        <w:t>COLUMNS</w:t>
      </w: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Order as shown</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4:00 PM</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5:00 PM</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6:00 PM</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4</w:t>
            </w:r>
          </w:p>
        </w:tc>
        <w:tc>
          <w:tcPr>
            <w:tcW w:w="361" w:type="dxa"/>
          </w:tcPr>
          <w:p w:rsidR="002A68C4" w:rsidRDefault="001C3859">
            <w:pPr>
              <w:keepNext/>
            </w:pPr>
            <w:r>
              <w:t>□</w:t>
            </w:r>
          </w:p>
        </w:tc>
        <w:tc>
          <w:tcPr>
            <w:tcW w:w="3731" w:type="dxa"/>
          </w:tcPr>
          <w:p w:rsidR="002A68C4" w:rsidRDefault="001C3859">
            <w:pPr>
              <w:keepNext/>
            </w:pPr>
            <w:r>
              <w:t>7:00 PM</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5</w:t>
            </w:r>
          </w:p>
        </w:tc>
        <w:tc>
          <w:tcPr>
            <w:tcW w:w="361" w:type="dxa"/>
          </w:tcPr>
          <w:p w:rsidR="002A68C4" w:rsidRDefault="001C3859">
            <w:pPr>
              <w:keepNext/>
            </w:pPr>
            <w:r>
              <w:t>□</w:t>
            </w:r>
          </w:p>
        </w:tc>
        <w:tc>
          <w:tcPr>
            <w:tcW w:w="3731" w:type="dxa"/>
          </w:tcPr>
          <w:p w:rsidR="002A68C4" w:rsidRDefault="001C3859">
            <w:pPr>
              <w:keepNext/>
            </w:pPr>
            <w:r>
              <w:t>8:00 PM</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6</w:t>
            </w:r>
          </w:p>
        </w:tc>
        <w:tc>
          <w:tcPr>
            <w:tcW w:w="361" w:type="dxa"/>
          </w:tcPr>
          <w:p w:rsidR="002A68C4" w:rsidRDefault="001C3859">
            <w:pPr>
              <w:keepNext/>
            </w:pPr>
            <w:r>
              <w:t>□</w:t>
            </w:r>
          </w:p>
        </w:tc>
        <w:tc>
          <w:tcPr>
            <w:tcW w:w="3731" w:type="dxa"/>
          </w:tcPr>
          <w:p w:rsidR="002A68C4" w:rsidRDefault="001C3859">
            <w:pPr>
              <w:keepNext/>
            </w:pPr>
            <w:r>
              <w:t>9:00 PM</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7</w:t>
            </w:r>
          </w:p>
        </w:tc>
        <w:tc>
          <w:tcPr>
            <w:tcW w:w="361" w:type="dxa"/>
          </w:tcPr>
          <w:p w:rsidR="002A68C4" w:rsidRDefault="001C3859">
            <w:pPr>
              <w:keepNext/>
            </w:pPr>
            <w:r>
              <w:t>□</w:t>
            </w:r>
          </w:p>
        </w:tc>
        <w:tc>
          <w:tcPr>
            <w:tcW w:w="3731" w:type="dxa"/>
          </w:tcPr>
          <w:p w:rsidR="002A68C4" w:rsidRDefault="001C3859">
            <w:pPr>
              <w:keepNext/>
            </w:pPr>
            <w:r>
              <w:t>10:00 PM</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1C3859">
            <w:pPr>
              <w:keepNext/>
            </w:pPr>
            <w:r>
              <w:t>□</w:t>
            </w:r>
          </w:p>
        </w:tc>
        <w:tc>
          <w:tcPr>
            <w:tcW w:w="3731" w:type="dxa"/>
          </w:tcPr>
          <w:p w:rsidR="002A68C4" w:rsidRDefault="001C3859">
            <w:pPr>
              <w:keepNext/>
            </w:pPr>
            <w:r>
              <w:t>11:00 PM</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1C3859">
            <w:pPr>
              <w:keepNext/>
            </w:pPr>
            <w:r>
              <w:t>□</w:t>
            </w:r>
          </w:p>
        </w:tc>
        <w:tc>
          <w:tcPr>
            <w:tcW w:w="3731" w:type="dxa"/>
          </w:tcPr>
          <w:p w:rsidR="002A68C4" w:rsidRDefault="001C3859">
            <w:pPr>
              <w:keepNext/>
            </w:pPr>
            <w:r>
              <w:t>I did not watch this channel at any of these times</w:t>
            </w:r>
          </w:p>
        </w:tc>
        <w:tc>
          <w:tcPr>
            <w:tcW w:w="4428" w:type="dxa"/>
          </w:tcPr>
          <w:p w:rsidR="002A68C4" w:rsidRDefault="001C3859">
            <w:pPr>
              <w:keepNext/>
              <w:jc w:val="right"/>
              <w:rPr>
                <w:i/>
              </w:rPr>
            </w:pPr>
            <w:r>
              <w:rPr>
                <w:i/>
              </w:rPr>
              <w:t>Exclude other punches</w:t>
            </w:r>
          </w:p>
        </w:tc>
      </w:tr>
      <w:tr w:rsidR="002A68C4">
        <w:tblPrEx>
          <w:tblCellMar>
            <w:top w:w="0" w:type="dxa"/>
            <w:left w:w="0" w:type="dxa"/>
            <w:bottom w:w="0" w:type="dxa"/>
            <w:right w:w="0" w:type="dxa"/>
          </w:tblCellMar>
        </w:tblPrEx>
        <w:tc>
          <w:tcPr>
            <w:tcW w:w="336" w:type="dxa"/>
          </w:tcPr>
          <w:p w:rsidR="002A68C4" w:rsidRDefault="001C3859">
            <w:pPr>
              <w:keepNext/>
            </w:pPr>
            <w:r>
              <w:t>10</w:t>
            </w:r>
          </w:p>
        </w:tc>
        <w:tc>
          <w:tcPr>
            <w:tcW w:w="361" w:type="dxa"/>
          </w:tcPr>
          <w:p w:rsidR="002A68C4" w:rsidRDefault="001C3859">
            <w:pPr>
              <w:keepNext/>
            </w:pPr>
            <w:r>
              <w:t>□</w:t>
            </w:r>
          </w:p>
        </w:tc>
        <w:tc>
          <w:tcPr>
            <w:tcW w:w="3731" w:type="dxa"/>
          </w:tcPr>
          <w:p w:rsidR="002A68C4" w:rsidRDefault="001C3859">
            <w:pPr>
              <w:keepNext/>
            </w:pPr>
            <w:r>
              <w:t>Don't know</w:t>
            </w:r>
          </w:p>
        </w:tc>
        <w:tc>
          <w:tcPr>
            <w:tcW w:w="4428" w:type="dxa"/>
          </w:tcPr>
          <w:p w:rsidR="002A68C4" w:rsidRDefault="001C3859">
            <w:pPr>
              <w:keepNext/>
              <w:jc w:val="right"/>
              <w:rPr>
                <w:i/>
              </w:rPr>
            </w:pPr>
            <w:r>
              <w:rPr>
                <w:i/>
              </w:rPr>
              <w:t>Exclude other punches</w:t>
            </w:r>
          </w:p>
        </w:tc>
      </w:tr>
    </w:tbl>
    <w:p w:rsidR="002A68C4" w:rsidRDefault="002A68C4">
      <w:pPr>
        <w:pStyle w:val="GQuestionSpacer"/>
      </w:pPr>
    </w:p>
    <w:p w:rsidR="002A68C4" w:rsidRDefault="001C3859">
      <w:r>
        <w:rPr>
          <w:i/>
        </w:rPr>
        <w:t>↯</w:t>
      </w:r>
      <w:r>
        <w:rPr>
          <w:i/>
        </w:rPr>
        <w:t xml:space="preserve"> </w:t>
      </w:r>
      <w:proofErr w:type="spellStart"/>
      <w:r>
        <w:rPr>
          <w:i/>
        </w:rPr>
        <w:t>Goto</w:t>
      </w:r>
      <w:proofErr w:type="spellEnd"/>
      <w:r>
        <w:rPr>
          <w:i/>
        </w:rPr>
        <w:t xml:space="preserve"> page page1120gridcheck if checkflag2 == 1</w:t>
      </w:r>
    </w:p>
    <w:p w:rsidR="002A68C4" w:rsidRDefault="001C3859">
      <w:pPr>
        <w:pStyle w:val="GPage"/>
      </w:pPr>
      <w:bookmarkStart w:id="2067" w:name="_Toc266972135"/>
      <w:r>
        <w:t>Page: p1130q1</w:t>
      </w:r>
      <w:bookmarkEnd w:id="2067"/>
    </w:p>
    <w:tbl>
      <w:tblPr>
        <w:tblStyle w:val="GQuestionCommonProperties"/>
        <w:tblW w:w="0" w:type="auto"/>
        <w:tblInd w:w="0" w:type="dxa"/>
        <w:tblCellMar>
          <w:top w:w="0" w:type="dxa"/>
          <w:left w:w="0" w:type="dxa"/>
          <w:bottom w:w="0" w:type="dxa"/>
          <w:right w:w="0" w:type="dxa"/>
        </w:tblCellMar>
        <w:tblLook w:val="04A0"/>
      </w:tblPr>
      <w:tblGrid>
        <w:gridCol w:w="6537"/>
        <w:gridCol w:w="2319"/>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fldChar w:fldCharType="begin"/>
            </w:r>
            <w:r w:rsidR="001C3859">
              <w:instrText xml:space="preserve">TC </w:instrText>
            </w:r>
            <w:bookmarkStart w:id="2068" w:name="_Toc266972136"/>
            <w:r w:rsidR="001C3859">
              <w:instrText>p1130q1</w:instrText>
            </w:r>
            <w:bookmarkEnd w:id="2068"/>
            <w:r w:rsidR="001C3859">
              <w:instrText xml:space="preserve"> \l 2 \f a</w:instrText>
            </w:r>
            <w:r>
              <w:fldChar w:fldCharType="end"/>
            </w:r>
            <w:r w:rsidR="001C3859">
              <w:rPr>
                <w:rStyle w:val="GVariableName"/>
              </w:rPr>
              <w:t>p1130q1</w:t>
            </w:r>
            <w:r w:rsidR="001C3859">
              <w:rPr>
                <w:i/>
              </w:rPr>
              <w:t>- Show all respondents/required</w:t>
            </w:r>
          </w:p>
        </w:tc>
        <w:tc>
          <w:tcPr>
            <w:tcW w:w="0" w:type="auto"/>
            <w:shd w:val="clear" w:color="auto" w:fill="D0D0D0"/>
            <w:vAlign w:val="bottom"/>
          </w:tcPr>
          <w:p w:rsidR="002A68C4" w:rsidRDefault="001C3859">
            <w:pPr>
              <w:keepNext/>
              <w:jc w:val="right"/>
            </w:pPr>
            <w:r>
              <w:t>SINGLE CHOICE</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Some people seem to follow what's going on in government and public affairs most of the time,</w:t>
            </w:r>
            <w:r>
              <w:rPr>
                <w:b/>
              </w:rPr>
              <w:t xml:space="preserve"> whether there's an election going on or not.  Others aren't interested.  Would you say you follow what's going on in government and public affairs</w:t>
            </w:r>
            <w:proofErr w:type="gramStart"/>
            <w:r>
              <w:rPr>
                <w:b/>
              </w:rPr>
              <w:t>...</w:t>
            </w:r>
            <w:proofErr w:type="gramEnd"/>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Order as shown</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Most of the time</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Some of the time</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Only now and then</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4</w:t>
            </w:r>
          </w:p>
        </w:tc>
        <w:tc>
          <w:tcPr>
            <w:tcW w:w="361" w:type="dxa"/>
          </w:tcPr>
          <w:p w:rsidR="002A68C4" w:rsidRDefault="001C3859">
            <w:pPr>
              <w:keepNext/>
            </w:pPr>
            <w:r>
              <w:t>○</w:t>
            </w:r>
          </w:p>
        </w:tc>
        <w:tc>
          <w:tcPr>
            <w:tcW w:w="3731" w:type="dxa"/>
          </w:tcPr>
          <w:p w:rsidR="002A68C4" w:rsidRDefault="001C3859">
            <w:pPr>
              <w:keepNext/>
            </w:pPr>
            <w:r>
              <w:t xml:space="preserve">Hardly at </w:t>
            </w:r>
            <w:r>
              <w:t>all</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5</w:t>
            </w:r>
          </w:p>
        </w:tc>
        <w:tc>
          <w:tcPr>
            <w:tcW w:w="361" w:type="dxa"/>
          </w:tcPr>
          <w:p w:rsidR="002A68C4" w:rsidRDefault="001C3859">
            <w:pPr>
              <w:keepNext/>
            </w:pPr>
            <w:r>
              <w:t>○</w:t>
            </w:r>
          </w:p>
        </w:tc>
        <w:tc>
          <w:tcPr>
            <w:tcW w:w="3731" w:type="dxa"/>
          </w:tcPr>
          <w:p w:rsidR="002A68C4" w:rsidRDefault="001C3859">
            <w:pPr>
              <w:keepNext/>
            </w:pPr>
            <w:r>
              <w:t>Don't Know</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p w:rsidR="002A68C4" w:rsidRDefault="001C3859">
      <w:pPr>
        <w:pStyle w:val="GPage"/>
      </w:pPr>
      <w:bookmarkStart w:id="2069" w:name="_Toc266972137"/>
      <w:r>
        <w:t>Page: p1135q1</w:t>
      </w:r>
      <w:bookmarkEnd w:id="2069"/>
    </w:p>
    <w:tbl>
      <w:tblPr>
        <w:tblStyle w:val="GQuestionCommonProperties"/>
        <w:tblW w:w="0" w:type="auto"/>
        <w:tblInd w:w="0" w:type="dxa"/>
        <w:tblCellMar>
          <w:top w:w="0" w:type="dxa"/>
          <w:left w:w="0" w:type="dxa"/>
          <w:bottom w:w="0" w:type="dxa"/>
          <w:right w:w="0" w:type="dxa"/>
        </w:tblCellMar>
        <w:tblLook w:val="04A0"/>
      </w:tblPr>
      <w:tblGrid>
        <w:gridCol w:w="6537"/>
        <w:gridCol w:w="2319"/>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lastRenderedPageBreak/>
              <w:fldChar w:fldCharType="begin"/>
            </w:r>
            <w:r w:rsidR="001C3859">
              <w:instrText xml:space="preserve">TC </w:instrText>
            </w:r>
            <w:bookmarkStart w:id="2070" w:name="_Toc266972138"/>
            <w:r w:rsidR="001C3859">
              <w:instrText>p1135q1</w:instrText>
            </w:r>
            <w:bookmarkEnd w:id="2070"/>
            <w:r w:rsidR="001C3859">
              <w:instrText xml:space="preserve"> \l 2 \f a</w:instrText>
            </w:r>
            <w:r>
              <w:fldChar w:fldCharType="end"/>
            </w:r>
            <w:r w:rsidR="001C3859">
              <w:rPr>
                <w:rStyle w:val="GVariableName"/>
              </w:rPr>
              <w:t>p1135q1</w:t>
            </w:r>
            <w:r w:rsidR="001C3859">
              <w:rPr>
                <w:i/>
              </w:rPr>
              <w:t>- Show all respondents/required</w:t>
            </w:r>
          </w:p>
        </w:tc>
        <w:tc>
          <w:tcPr>
            <w:tcW w:w="0" w:type="auto"/>
            <w:shd w:val="clear" w:color="auto" w:fill="D0D0D0"/>
            <w:vAlign w:val="bottom"/>
          </w:tcPr>
          <w:p w:rsidR="002A68C4" w:rsidRDefault="001C3859">
            <w:pPr>
              <w:keepNext/>
              <w:jc w:val="right"/>
            </w:pPr>
            <w:r>
              <w:t>SINGLE CHOICE</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How many days in the past seven days have you read a daily newspaper? (This &lt;u&gt;in&lt;/u</w:t>
            </w:r>
            <w:r>
              <w:rPr>
                <w:b/>
              </w:rPr>
              <w:t>&gt;</w:t>
            </w:r>
            <w:proofErr w:type="spellStart"/>
            <w:r>
              <w:rPr>
                <w:b/>
              </w:rPr>
              <w:t>cludes</w:t>
            </w:r>
            <w:proofErr w:type="spellEnd"/>
            <w:r>
              <w:rPr>
                <w:b/>
              </w:rPr>
              <w:t xml:space="preserve"> free daily papers such as Metro, but &lt;u&gt;ex&lt;/u&gt;</w:t>
            </w:r>
            <w:proofErr w:type="spellStart"/>
            <w:r>
              <w:rPr>
                <w:b/>
              </w:rPr>
              <w:t>cludes</w:t>
            </w:r>
            <w:proofErr w:type="spellEnd"/>
            <w:r>
              <w:rPr>
                <w:b/>
              </w:rPr>
              <w:t xml:space="preserve"> online newspapers)</w:t>
            </w:r>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Order as shown</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0</w:t>
            </w:r>
          </w:p>
        </w:tc>
        <w:tc>
          <w:tcPr>
            <w:tcW w:w="361" w:type="dxa"/>
          </w:tcPr>
          <w:p w:rsidR="002A68C4" w:rsidRDefault="001C3859">
            <w:pPr>
              <w:keepNext/>
            </w:pPr>
            <w:r>
              <w:t>○</w:t>
            </w:r>
          </w:p>
        </w:tc>
        <w:tc>
          <w:tcPr>
            <w:tcW w:w="3731" w:type="dxa"/>
          </w:tcPr>
          <w:p w:rsidR="002A68C4" w:rsidRDefault="001C3859">
            <w:pPr>
              <w:keepNext/>
            </w:pPr>
            <w:r>
              <w:t>0</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1</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2</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3</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4</w:t>
            </w:r>
          </w:p>
        </w:tc>
        <w:tc>
          <w:tcPr>
            <w:tcW w:w="361" w:type="dxa"/>
          </w:tcPr>
          <w:p w:rsidR="002A68C4" w:rsidRDefault="001C3859">
            <w:pPr>
              <w:keepNext/>
            </w:pPr>
            <w:r>
              <w:t>○</w:t>
            </w:r>
          </w:p>
        </w:tc>
        <w:tc>
          <w:tcPr>
            <w:tcW w:w="3731" w:type="dxa"/>
          </w:tcPr>
          <w:p w:rsidR="002A68C4" w:rsidRDefault="001C3859">
            <w:pPr>
              <w:keepNext/>
            </w:pPr>
            <w:r>
              <w:t>4</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5</w:t>
            </w:r>
          </w:p>
        </w:tc>
        <w:tc>
          <w:tcPr>
            <w:tcW w:w="361" w:type="dxa"/>
          </w:tcPr>
          <w:p w:rsidR="002A68C4" w:rsidRDefault="001C3859">
            <w:pPr>
              <w:keepNext/>
            </w:pPr>
            <w:r>
              <w:t>○</w:t>
            </w:r>
          </w:p>
        </w:tc>
        <w:tc>
          <w:tcPr>
            <w:tcW w:w="3731" w:type="dxa"/>
          </w:tcPr>
          <w:p w:rsidR="002A68C4" w:rsidRDefault="001C3859">
            <w:pPr>
              <w:keepNext/>
            </w:pPr>
            <w:r>
              <w:t>5</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6</w:t>
            </w:r>
          </w:p>
        </w:tc>
        <w:tc>
          <w:tcPr>
            <w:tcW w:w="361" w:type="dxa"/>
          </w:tcPr>
          <w:p w:rsidR="002A68C4" w:rsidRDefault="001C3859">
            <w:pPr>
              <w:keepNext/>
            </w:pPr>
            <w:r>
              <w:t>○</w:t>
            </w:r>
          </w:p>
        </w:tc>
        <w:tc>
          <w:tcPr>
            <w:tcW w:w="3731" w:type="dxa"/>
          </w:tcPr>
          <w:p w:rsidR="002A68C4" w:rsidRDefault="001C3859">
            <w:pPr>
              <w:keepNext/>
            </w:pPr>
            <w:r>
              <w:t>6</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7</w:t>
            </w:r>
          </w:p>
        </w:tc>
        <w:tc>
          <w:tcPr>
            <w:tcW w:w="361" w:type="dxa"/>
          </w:tcPr>
          <w:p w:rsidR="002A68C4" w:rsidRDefault="001C3859">
            <w:pPr>
              <w:keepNext/>
            </w:pPr>
            <w:r>
              <w:t>○</w:t>
            </w:r>
          </w:p>
        </w:tc>
        <w:tc>
          <w:tcPr>
            <w:tcW w:w="3731" w:type="dxa"/>
          </w:tcPr>
          <w:p w:rsidR="002A68C4" w:rsidRDefault="001C3859">
            <w:pPr>
              <w:keepNext/>
            </w:pPr>
            <w:r>
              <w:t>7</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1C3859">
            <w:pPr>
              <w:keepNext/>
            </w:pPr>
            <w:r>
              <w:t>○</w:t>
            </w:r>
          </w:p>
        </w:tc>
        <w:tc>
          <w:tcPr>
            <w:tcW w:w="3731" w:type="dxa"/>
          </w:tcPr>
          <w:p w:rsidR="002A68C4" w:rsidRDefault="001C3859">
            <w:pPr>
              <w:keepNext/>
            </w:pPr>
            <w:r>
              <w:t>Don't know</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98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p w:rsidR="002A68C4" w:rsidRDefault="001C3859">
      <w:pPr>
        <w:pStyle w:val="GPage"/>
      </w:pPr>
      <w:bookmarkStart w:id="2071" w:name="_Toc266972139"/>
      <w:r>
        <w:t>Page: p1140q1</w:t>
      </w:r>
      <w:bookmarkEnd w:id="2071"/>
    </w:p>
    <w:tbl>
      <w:tblPr>
        <w:tblStyle w:val="GQuestionCommonProperties"/>
        <w:tblW w:w="0" w:type="auto"/>
        <w:tblInd w:w="0" w:type="dxa"/>
        <w:tblCellMar>
          <w:top w:w="0" w:type="dxa"/>
          <w:left w:w="0" w:type="dxa"/>
          <w:bottom w:w="0" w:type="dxa"/>
          <w:right w:w="0" w:type="dxa"/>
        </w:tblCellMar>
        <w:tblLook w:val="04A0"/>
      </w:tblPr>
      <w:tblGrid>
        <w:gridCol w:w="6537"/>
        <w:gridCol w:w="2319"/>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fldChar w:fldCharType="begin"/>
            </w:r>
            <w:r w:rsidR="001C3859">
              <w:instrText xml:space="preserve">TC </w:instrText>
            </w:r>
            <w:bookmarkStart w:id="2072" w:name="_Toc266972140"/>
            <w:r w:rsidR="001C3859">
              <w:instrText>p1140q1</w:instrText>
            </w:r>
            <w:bookmarkEnd w:id="2072"/>
            <w:r w:rsidR="001C3859">
              <w:instrText xml:space="preserve"> \l 2 \f a</w:instrText>
            </w:r>
            <w:r>
              <w:fldChar w:fldCharType="end"/>
            </w:r>
            <w:r w:rsidR="001C3859">
              <w:rPr>
                <w:rStyle w:val="GVariableName"/>
              </w:rPr>
              <w:t>p1140q1</w:t>
            </w:r>
            <w:r w:rsidR="001C3859">
              <w:rPr>
                <w:i/>
              </w:rPr>
              <w:t>- Show all respondents/required</w:t>
            </w:r>
          </w:p>
        </w:tc>
        <w:tc>
          <w:tcPr>
            <w:tcW w:w="0" w:type="auto"/>
            <w:shd w:val="clear" w:color="auto" w:fill="D0D0D0"/>
            <w:vAlign w:val="bottom"/>
          </w:tcPr>
          <w:p w:rsidR="002A68C4" w:rsidRDefault="001C3859">
            <w:pPr>
              <w:keepNext/>
              <w:jc w:val="right"/>
            </w:pPr>
            <w:r>
              <w:t>SINGLE CHOICE</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Which daily morning newspaper do you read most often?</w:t>
            </w:r>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Order as shown</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The Express</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The (Scottish) Daily Mail</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The (Scottish) Mirror/Daily Record</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4</w:t>
            </w:r>
          </w:p>
        </w:tc>
        <w:tc>
          <w:tcPr>
            <w:tcW w:w="361" w:type="dxa"/>
          </w:tcPr>
          <w:p w:rsidR="002A68C4" w:rsidRDefault="001C3859">
            <w:pPr>
              <w:keepNext/>
            </w:pPr>
            <w:r>
              <w:t>○</w:t>
            </w:r>
          </w:p>
        </w:tc>
        <w:tc>
          <w:tcPr>
            <w:tcW w:w="3731" w:type="dxa"/>
          </w:tcPr>
          <w:p w:rsidR="002A68C4" w:rsidRDefault="001C3859">
            <w:pPr>
              <w:keepNext/>
            </w:pPr>
            <w:r>
              <w:t xml:space="preserve">The Daily </w:t>
            </w:r>
            <w:r>
              <w:t>Star (of Scotland)</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5</w:t>
            </w:r>
          </w:p>
        </w:tc>
        <w:tc>
          <w:tcPr>
            <w:tcW w:w="361" w:type="dxa"/>
          </w:tcPr>
          <w:p w:rsidR="002A68C4" w:rsidRDefault="001C3859">
            <w:pPr>
              <w:keepNext/>
            </w:pPr>
            <w:r>
              <w:t>○</w:t>
            </w:r>
          </w:p>
        </w:tc>
        <w:tc>
          <w:tcPr>
            <w:tcW w:w="3731" w:type="dxa"/>
          </w:tcPr>
          <w:p w:rsidR="002A68C4" w:rsidRDefault="001C3859">
            <w:pPr>
              <w:keepNext/>
            </w:pPr>
            <w:r>
              <w:t>The Sun</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6</w:t>
            </w:r>
          </w:p>
        </w:tc>
        <w:tc>
          <w:tcPr>
            <w:tcW w:w="361" w:type="dxa"/>
          </w:tcPr>
          <w:p w:rsidR="002A68C4" w:rsidRDefault="001C3859">
            <w:pPr>
              <w:keepNext/>
            </w:pPr>
            <w:r>
              <w:t>○</w:t>
            </w:r>
          </w:p>
        </w:tc>
        <w:tc>
          <w:tcPr>
            <w:tcW w:w="3731" w:type="dxa"/>
          </w:tcPr>
          <w:p w:rsidR="002A68C4" w:rsidRDefault="001C3859">
            <w:pPr>
              <w:keepNext/>
            </w:pPr>
            <w:r>
              <w:t>The Daily Telegraph</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7</w:t>
            </w:r>
          </w:p>
        </w:tc>
        <w:tc>
          <w:tcPr>
            <w:tcW w:w="361" w:type="dxa"/>
          </w:tcPr>
          <w:p w:rsidR="002A68C4" w:rsidRDefault="001C3859">
            <w:pPr>
              <w:keepNext/>
            </w:pPr>
            <w:r>
              <w:t>○</w:t>
            </w:r>
          </w:p>
        </w:tc>
        <w:tc>
          <w:tcPr>
            <w:tcW w:w="3731" w:type="dxa"/>
          </w:tcPr>
          <w:p w:rsidR="002A68C4" w:rsidRDefault="001C3859">
            <w:pPr>
              <w:keepNext/>
            </w:pPr>
            <w:r>
              <w:t>The Financial Times</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1C3859">
            <w:pPr>
              <w:keepNext/>
            </w:pPr>
            <w:r>
              <w:t>○</w:t>
            </w:r>
          </w:p>
        </w:tc>
        <w:tc>
          <w:tcPr>
            <w:tcW w:w="3731" w:type="dxa"/>
          </w:tcPr>
          <w:p w:rsidR="002A68C4" w:rsidRDefault="001C3859">
            <w:pPr>
              <w:keepNext/>
            </w:pPr>
            <w:r>
              <w:t>The Guardian</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1C3859">
            <w:pPr>
              <w:keepNext/>
            </w:pPr>
            <w:r>
              <w:t>○</w:t>
            </w:r>
          </w:p>
        </w:tc>
        <w:tc>
          <w:tcPr>
            <w:tcW w:w="3731" w:type="dxa"/>
          </w:tcPr>
          <w:p w:rsidR="002A68C4" w:rsidRDefault="001C3859">
            <w:pPr>
              <w:keepNext/>
            </w:pPr>
            <w:r>
              <w:t>The Independent</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10</w:t>
            </w:r>
          </w:p>
        </w:tc>
        <w:tc>
          <w:tcPr>
            <w:tcW w:w="361" w:type="dxa"/>
          </w:tcPr>
          <w:p w:rsidR="002A68C4" w:rsidRDefault="001C3859">
            <w:pPr>
              <w:keepNext/>
            </w:pPr>
            <w:r>
              <w:t>○</w:t>
            </w:r>
          </w:p>
        </w:tc>
        <w:tc>
          <w:tcPr>
            <w:tcW w:w="3731" w:type="dxa"/>
          </w:tcPr>
          <w:p w:rsidR="002A68C4" w:rsidRDefault="001C3859">
            <w:pPr>
              <w:keepNext/>
            </w:pPr>
            <w:r>
              <w:t>The Times</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11</w:t>
            </w:r>
          </w:p>
        </w:tc>
        <w:tc>
          <w:tcPr>
            <w:tcW w:w="361" w:type="dxa"/>
          </w:tcPr>
          <w:p w:rsidR="002A68C4" w:rsidRDefault="001C3859">
            <w:pPr>
              <w:keepNext/>
            </w:pPr>
            <w:r>
              <w:t>○</w:t>
            </w:r>
          </w:p>
        </w:tc>
        <w:tc>
          <w:tcPr>
            <w:tcW w:w="3731" w:type="dxa"/>
          </w:tcPr>
          <w:p w:rsidR="002A68C4" w:rsidRDefault="001C3859">
            <w:pPr>
              <w:keepNext/>
            </w:pPr>
            <w:r>
              <w:t>The Scotsman</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12</w:t>
            </w:r>
          </w:p>
        </w:tc>
        <w:tc>
          <w:tcPr>
            <w:tcW w:w="361" w:type="dxa"/>
          </w:tcPr>
          <w:p w:rsidR="002A68C4" w:rsidRDefault="001C3859">
            <w:pPr>
              <w:keepNext/>
            </w:pPr>
            <w:r>
              <w:t>○</w:t>
            </w:r>
          </w:p>
        </w:tc>
        <w:tc>
          <w:tcPr>
            <w:tcW w:w="3731" w:type="dxa"/>
          </w:tcPr>
          <w:p w:rsidR="002A68C4" w:rsidRDefault="001C3859">
            <w:pPr>
              <w:keepNext/>
            </w:pPr>
            <w:r>
              <w:t>The (Glasgow) Herald</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13</w:t>
            </w:r>
          </w:p>
        </w:tc>
        <w:tc>
          <w:tcPr>
            <w:tcW w:w="361" w:type="dxa"/>
          </w:tcPr>
          <w:p w:rsidR="002A68C4" w:rsidRDefault="001C3859">
            <w:pPr>
              <w:keepNext/>
            </w:pPr>
            <w:r>
              <w:t>○</w:t>
            </w:r>
          </w:p>
        </w:tc>
        <w:tc>
          <w:tcPr>
            <w:tcW w:w="3731" w:type="dxa"/>
          </w:tcPr>
          <w:p w:rsidR="002A68C4" w:rsidRDefault="001C3859">
            <w:pPr>
              <w:keepNext/>
            </w:pPr>
            <w:r>
              <w:t>The (Aberdeen) Press and Journal</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14</w:t>
            </w:r>
          </w:p>
        </w:tc>
        <w:tc>
          <w:tcPr>
            <w:tcW w:w="361" w:type="dxa"/>
          </w:tcPr>
          <w:p w:rsidR="002A68C4" w:rsidRDefault="001C3859">
            <w:pPr>
              <w:keepNext/>
            </w:pPr>
            <w:r>
              <w:t>○</w:t>
            </w:r>
          </w:p>
        </w:tc>
        <w:tc>
          <w:tcPr>
            <w:tcW w:w="3731" w:type="dxa"/>
          </w:tcPr>
          <w:p w:rsidR="002A68C4" w:rsidRDefault="001C3859">
            <w:pPr>
              <w:keepNext/>
            </w:pPr>
            <w:r>
              <w:t xml:space="preserve">Other </w:t>
            </w:r>
            <w:r>
              <w:t>Scottish/Welsh/regional or local daily morning newspaper</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15</w:t>
            </w:r>
          </w:p>
        </w:tc>
        <w:tc>
          <w:tcPr>
            <w:tcW w:w="361" w:type="dxa"/>
          </w:tcPr>
          <w:p w:rsidR="002A68C4" w:rsidRDefault="001C3859">
            <w:pPr>
              <w:keepNext/>
            </w:pPr>
            <w:r>
              <w:t>○</w:t>
            </w:r>
          </w:p>
        </w:tc>
        <w:tc>
          <w:tcPr>
            <w:tcW w:w="3731" w:type="dxa"/>
          </w:tcPr>
          <w:p w:rsidR="002A68C4" w:rsidRDefault="001C3859">
            <w:pPr>
              <w:keepNext/>
            </w:pPr>
            <w:r>
              <w:t>Other</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16</w:t>
            </w:r>
          </w:p>
        </w:tc>
        <w:tc>
          <w:tcPr>
            <w:tcW w:w="361" w:type="dxa"/>
          </w:tcPr>
          <w:p w:rsidR="002A68C4" w:rsidRDefault="001C3859">
            <w:pPr>
              <w:keepNext/>
            </w:pPr>
            <w:r>
              <w:t>○</w:t>
            </w:r>
          </w:p>
        </w:tc>
        <w:tc>
          <w:tcPr>
            <w:tcW w:w="3731" w:type="dxa"/>
          </w:tcPr>
          <w:p w:rsidR="002A68C4" w:rsidRDefault="001C3859">
            <w:pPr>
              <w:keepNext/>
            </w:pPr>
            <w:r>
              <w:t>I never read a daily morning newspaper</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17</w:t>
            </w:r>
          </w:p>
        </w:tc>
        <w:tc>
          <w:tcPr>
            <w:tcW w:w="361" w:type="dxa"/>
          </w:tcPr>
          <w:p w:rsidR="002A68C4" w:rsidRDefault="001C3859">
            <w:pPr>
              <w:keepNext/>
            </w:pPr>
            <w:r>
              <w:t>○</w:t>
            </w:r>
          </w:p>
        </w:tc>
        <w:tc>
          <w:tcPr>
            <w:tcW w:w="3731" w:type="dxa"/>
          </w:tcPr>
          <w:p w:rsidR="002A68C4" w:rsidRDefault="001C3859">
            <w:pPr>
              <w:keepNext/>
            </w:pPr>
            <w:r>
              <w:t>Don't know</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98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p w:rsidR="002A68C4" w:rsidRDefault="001C3859">
      <w:pPr>
        <w:pStyle w:val="GPage"/>
      </w:pPr>
      <w:bookmarkStart w:id="2073" w:name="_Toc266972141"/>
      <w:r>
        <w:t>Page: p1140q2</w:t>
      </w:r>
      <w:bookmarkEnd w:id="2073"/>
    </w:p>
    <w:tbl>
      <w:tblPr>
        <w:tblStyle w:val="GQuestionCommonProperties"/>
        <w:tblW w:w="0" w:type="auto"/>
        <w:tblInd w:w="0" w:type="dxa"/>
        <w:tblCellMar>
          <w:top w:w="0" w:type="dxa"/>
          <w:left w:w="0" w:type="dxa"/>
          <w:bottom w:w="0" w:type="dxa"/>
          <w:right w:w="0" w:type="dxa"/>
        </w:tblCellMar>
        <w:tblLook w:val="04A0"/>
      </w:tblPr>
      <w:tblGrid>
        <w:gridCol w:w="6586"/>
        <w:gridCol w:w="2270"/>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fldChar w:fldCharType="begin"/>
            </w:r>
            <w:r w:rsidR="001C3859">
              <w:instrText xml:space="preserve">TC </w:instrText>
            </w:r>
            <w:bookmarkStart w:id="2074" w:name="_Toc266972142"/>
            <w:r w:rsidR="001C3859">
              <w:instrText>p1140q2</w:instrText>
            </w:r>
            <w:bookmarkEnd w:id="2074"/>
            <w:r w:rsidR="001C3859">
              <w:instrText xml:space="preserve"> \l 2 \f a</w:instrText>
            </w:r>
            <w:r>
              <w:fldChar w:fldCharType="end"/>
            </w:r>
            <w:r w:rsidR="001C3859">
              <w:rPr>
                <w:rStyle w:val="GVariableName"/>
              </w:rPr>
              <w:t>p1140q2</w:t>
            </w:r>
            <w:r w:rsidR="001C3859">
              <w:rPr>
                <w:i/>
              </w:rPr>
              <w:t xml:space="preserve">- Show if </w:t>
            </w:r>
            <w:r w:rsidR="001C3859">
              <w:rPr>
                <w:i/>
              </w:rPr>
              <w:t>p1140q1 == 14/required</w:t>
            </w:r>
          </w:p>
        </w:tc>
        <w:tc>
          <w:tcPr>
            <w:tcW w:w="0" w:type="auto"/>
            <w:shd w:val="clear" w:color="auto" w:fill="D0D0D0"/>
            <w:vAlign w:val="bottom"/>
          </w:tcPr>
          <w:p w:rsidR="002A68C4" w:rsidRDefault="001C3859">
            <w:pPr>
              <w:keepNext/>
              <w:jc w:val="right"/>
            </w:pPr>
            <w:r>
              <w:t>OPEN TEXTBOX</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 xml:space="preserve">You said that you read an 'other Scottish/Welsh/regional or local' daily morning newspaper. Please </w:t>
            </w:r>
            <w:proofErr w:type="spellStart"/>
            <w:r>
              <w:rPr>
                <w:b/>
              </w:rPr>
              <w:t>say</w:t>
            </w:r>
            <w:proofErr w:type="spellEnd"/>
            <w:r>
              <w:rPr>
                <w:b/>
              </w:rPr>
              <w:t xml:space="preserve"> here which newspaper this is.</w:t>
            </w:r>
          </w:p>
        </w:tc>
      </w:tr>
    </w:tbl>
    <w:p w:rsidR="002A68C4" w:rsidRDefault="002A68C4">
      <w:pPr>
        <w:pStyle w:val="GQuestionSpacer"/>
        <w:keepNext/>
      </w:pPr>
    </w:p>
    <w:p w:rsidR="002A68C4" w:rsidRDefault="002A68C4">
      <w:pPr>
        <w:pStyle w:val="GQuestionSpacer"/>
      </w:pPr>
    </w:p>
    <w:p w:rsidR="002A68C4" w:rsidRDefault="001C3859">
      <w:pPr>
        <w:pStyle w:val="GPage"/>
      </w:pPr>
      <w:bookmarkStart w:id="2075" w:name="_Toc266972143"/>
      <w:r>
        <w:t>Page: p1140q3</w:t>
      </w:r>
      <w:bookmarkEnd w:id="2075"/>
    </w:p>
    <w:tbl>
      <w:tblPr>
        <w:tblStyle w:val="GQuestionCommonProperties"/>
        <w:tblW w:w="0" w:type="auto"/>
        <w:tblInd w:w="0" w:type="dxa"/>
        <w:tblCellMar>
          <w:top w:w="0" w:type="dxa"/>
          <w:left w:w="0" w:type="dxa"/>
          <w:bottom w:w="0" w:type="dxa"/>
          <w:right w:w="0" w:type="dxa"/>
        </w:tblCellMar>
        <w:tblLook w:val="04A0"/>
      </w:tblPr>
      <w:tblGrid>
        <w:gridCol w:w="6586"/>
        <w:gridCol w:w="2270"/>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lastRenderedPageBreak/>
              <w:fldChar w:fldCharType="begin"/>
            </w:r>
            <w:r w:rsidR="001C3859">
              <w:instrText xml:space="preserve">TC </w:instrText>
            </w:r>
            <w:bookmarkStart w:id="2076" w:name="_Toc266972144"/>
            <w:r w:rsidR="001C3859">
              <w:instrText>p1140q3</w:instrText>
            </w:r>
            <w:bookmarkEnd w:id="2076"/>
            <w:r w:rsidR="001C3859">
              <w:instrText xml:space="preserve"> \l 2 \f a</w:instrText>
            </w:r>
            <w:r>
              <w:fldChar w:fldCharType="end"/>
            </w:r>
            <w:r w:rsidR="001C3859">
              <w:rPr>
                <w:rStyle w:val="GVariableName"/>
              </w:rPr>
              <w:t>p1140q3</w:t>
            </w:r>
            <w:r w:rsidR="001C3859">
              <w:rPr>
                <w:i/>
              </w:rPr>
              <w:t>- Show if p1140q1 == 15/required</w:t>
            </w:r>
          </w:p>
        </w:tc>
        <w:tc>
          <w:tcPr>
            <w:tcW w:w="0" w:type="auto"/>
            <w:shd w:val="clear" w:color="auto" w:fill="D0D0D0"/>
            <w:vAlign w:val="bottom"/>
          </w:tcPr>
          <w:p w:rsidR="002A68C4" w:rsidRDefault="001C3859">
            <w:pPr>
              <w:keepNext/>
              <w:jc w:val="right"/>
            </w:pPr>
            <w:r>
              <w:t xml:space="preserve">OPEN </w:t>
            </w:r>
            <w:r>
              <w:t>TEXTBOX</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 xml:space="preserve">You said that you read an 'other' daily morning newspaper. Please </w:t>
            </w:r>
            <w:proofErr w:type="spellStart"/>
            <w:r>
              <w:rPr>
                <w:b/>
              </w:rPr>
              <w:t>say</w:t>
            </w:r>
            <w:proofErr w:type="spellEnd"/>
            <w:r>
              <w:rPr>
                <w:b/>
              </w:rPr>
              <w:t xml:space="preserve"> here which newspaper this is.</w:t>
            </w:r>
          </w:p>
        </w:tc>
      </w:tr>
    </w:tbl>
    <w:p w:rsidR="002A68C4" w:rsidRDefault="002A68C4">
      <w:pPr>
        <w:pStyle w:val="GQuestionSpacer"/>
        <w:keepNext/>
      </w:pPr>
    </w:p>
    <w:p w:rsidR="002A68C4" w:rsidRDefault="002A68C4">
      <w:pPr>
        <w:pStyle w:val="GQuestionSpacer"/>
      </w:pPr>
    </w:p>
    <w:p w:rsidR="002A68C4" w:rsidRDefault="001C3859">
      <w:pPr>
        <w:pStyle w:val="GPage"/>
      </w:pPr>
      <w:bookmarkStart w:id="2077" w:name="_Toc266972145"/>
      <w:r>
        <w:t>Page: ECONVg1</w:t>
      </w:r>
      <w:bookmarkEnd w:id="2077"/>
    </w:p>
    <w:tbl>
      <w:tblPr>
        <w:tblStyle w:val="GQuestionCommonProperties"/>
        <w:tblW w:w="0" w:type="auto"/>
        <w:tblInd w:w="0" w:type="dxa"/>
        <w:tblCellMar>
          <w:top w:w="0" w:type="dxa"/>
          <w:left w:w="0" w:type="dxa"/>
          <w:bottom w:w="0" w:type="dxa"/>
          <w:right w:w="0" w:type="dxa"/>
        </w:tblCellMar>
        <w:tblLook w:val="04A0"/>
      </w:tblPr>
      <w:tblGrid>
        <w:gridCol w:w="7949"/>
        <w:gridCol w:w="907"/>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fldChar w:fldCharType="begin"/>
            </w:r>
            <w:r w:rsidR="001C3859">
              <w:instrText xml:space="preserve">TC </w:instrText>
            </w:r>
            <w:bookmarkStart w:id="2078" w:name="_Toc266972146"/>
            <w:r w:rsidR="001C3859">
              <w:instrText>ECONVg1</w:instrText>
            </w:r>
            <w:bookmarkEnd w:id="2078"/>
            <w:r w:rsidR="001C3859">
              <w:instrText xml:space="preserve"> \l 2 \f a</w:instrText>
            </w:r>
            <w:r>
              <w:fldChar w:fldCharType="end"/>
            </w:r>
            <w:r w:rsidR="001C3859">
              <w:rPr>
                <w:rStyle w:val="GVariableName"/>
              </w:rPr>
              <w:t>ECONVg1</w:t>
            </w:r>
            <w:r w:rsidR="001C3859">
              <w:rPr>
                <w:i/>
              </w:rPr>
              <w:t>- Show all respondents/required</w:t>
            </w:r>
          </w:p>
        </w:tc>
        <w:tc>
          <w:tcPr>
            <w:tcW w:w="0" w:type="auto"/>
            <w:shd w:val="clear" w:color="auto" w:fill="D0D0D0"/>
            <w:vAlign w:val="bottom"/>
          </w:tcPr>
          <w:p w:rsidR="002A68C4" w:rsidRDefault="001C3859">
            <w:pPr>
              <w:keepNext/>
              <w:jc w:val="right"/>
            </w:pPr>
            <w:r>
              <w:t>GRID</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 xml:space="preserve">Generally speaking, how responsible, if at all, would you say </w:t>
            </w:r>
            <w:r>
              <w:rPr>
                <w:b/>
              </w:rPr>
              <w:t xml:space="preserve">the British government is for economic conditions in Britain? Please answer on this 0 to 10 scale, where 0 is </w:t>
            </w:r>
            <w:r>
              <w:rPr>
                <w:b/>
              </w:rPr>
              <w:t>‘</w:t>
            </w:r>
            <w:r>
              <w:rPr>
                <w:b/>
              </w:rPr>
              <w:t xml:space="preserve">not at all </w:t>
            </w:r>
            <w:proofErr w:type="spellStart"/>
            <w:r>
              <w:rPr>
                <w:b/>
              </w:rPr>
              <w:t>responsibile</w:t>
            </w:r>
            <w:proofErr w:type="spellEnd"/>
            <w:r>
              <w:rPr>
                <w:b/>
              </w:rPr>
              <w:t>’</w:t>
            </w:r>
            <w:r>
              <w:rPr>
                <w:b/>
              </w:rPr>
              <w:t xml:space="preserve"> and 10 </w:t>
            </w:r>
            <w:proofErr w:type="gramStart"/>
            <w:r>
              <w:rPr>
                <w:b/>
              </w:rPr>
              <w:t>is</w:t>
            </w:r>
            <w:proofErr w:type="gramEnd"/>
            <w:r>
              <w:rPr>
                <w:b/>
              </w:rPr>
              <w:t xml:space="preserve"> </w:t>
            </w:r>
            <w:r>
              <w:rPr>
                <w:b/>
              </w:rPr>
              <w:t>‘</w:t>
            </w:r>
            <w:r>
              <w:rPr>
                <w:b/>
              </w:rPr>
              <w:t xml:space="preserve">fully </w:t>
            </w:r>
            <w:proofErr w:type="spellStart"/>
            <w:r>
              <w:rPr>
                <w:b/>
              </w:rPr>
              <w:t>responsibile</w:t>
            </w:r>
            <w:proofErr w:type="spellEnd"/>
            <w:r>
              <w:rPr>
                <w:b/>
              </w:rPr>
              <w:t>’</w:t>
            </w:r>
            <w:r>
              <w:rPr>
                <w:b/>
              </w:rPr>
              <w:t>.</w:t>
            </w:r>
          </w:p>
        </w:tc>
      </w:tr>
    </w:tbl>
    <w:p w:rsidR="002A68C4" w:rsidRDefault="002A68C4">
      <w:pPr>
        <w:pStyle w:val="GQuestionSpacer"/>
        <w:keepNext/>
      </w:pPr>
    </w:p>
    <w:p w:rsidR="002A68C4" w:rsidRDefault="001C3859">
      <w:pPr>
        <w:pStyle w:val="GCategoryHeader"/>
        <w:keepNext/>
      </w:pPr>
      <w:r>
        <w:t>ROWS</w:t>
      </w:r>
    </w:p>
    <w:tbl>
      <w:tblPr>
        <w:tblStyle w:val="GQuestionCategoryList"/>
        <w:tblW w:w="0" w:type="auto"/>
        <w:tblInd w:w="0" w:type="dxa"/>
        <w:tblCellMar>
          <w:top w:w="0" w:type="dxa"/>
          <w:left w:w="0" w:type="dxa"/>
          <w:bottom w:w="0" w:type="dxa"/>
          <w:right w:w="0" w:type="dxa"/>
        </w:tblCellMar>
        <w:tblLook w:val="04A0"/>
      </w:tblPr>
      <w:tblGrid>
        <w:gridCol w:w="2952"/>
        <w:gridCol w:w="5904"/>
      </w:tblGrid>
      <w:tr w:rsidR="002A68C4">
        <w:tblPrEx>
          <w:tblCellMar>
            <w:top w:w="0" w:type="dxa"/>
            <w:left w:w="0" w:type="dxa"/>
            <w:bottom w:w="0" w:type="dxa"/>
            <w:right w:w="0" w:type="dxa"/>
          </w:tblCellMar>
        </w:tblPrEx>
        <w:tc>
          <w:tcPr>
            <w:tcW w:w="8856" w:type="dxa"/>
            <w:gridSpan w:val="2"/>
          </w:tcPr>
          <w:p w:rsidR="002A68C4" w:rsidRDefault="001C3859">
            <w:pPr>
              <w:keepNext/>
            </w:pPr>
            <w:r>
              <w:rPr>
                <w:i/>
              </w:rPr>
              <w:t>Order as shown</w:t>
            </w:r>
          </w:p>
        </w:tc>
      </w:tr>
      <w:tr w:rsidR="002A68C4">
        <w:tblPrEx>
          <w:tblCellMar>
            <w:top w:w="0" w:type="dxa"/>
            <w:left w:w="0" w:type="dxa"/>
            <w:bottom w:w="0" w:type="dxa"/>
            <w:right w:w="0" w:type="dxa"/>
          </w:tblCellMar>
        </w:tblPrEx>
        <w:tc>
          <w:tcPr>
            <w:tcW w:w="2952" w:type="dxa"/>
          </w:tcPr>
          <w:p w:rsidR="002A68C4" w:rsidRDefault="001C3859">
            <w:pPr>
              <w:keepNext/>
            </w:pPr>
            <w:r>
              <w:t>ECONVq1</w:t>
            </w:r>
          </w:p>
        </w:tc>
        <w:tc>
          <w:tcPr>
            <w:tcW w:w="5904" w:type="dxa"/>
          </w:tcPr>
          <w:p w:rsidR="002A68C4" w:rsidRDefault="002A68C4">
            <w:pPr>
              <w:keepNext/>
            </w:pPr>
          </w:p>
        </w:tc>
      </w:tr>
    </w:tbl>
    <w:p w:rsidR="002A68C4" w:rsidRDefault="001C3859">
      <w:pPr>
        <w:pStyle w:val="GResponseHeader"/>
        <w:keepNext/>
      </w:pPr>
      <w:r>
        <w:t>COLUMNS</w:t>
      </w: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Order as shown</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0 - not at all responsible</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1</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2</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4</w:t>
            </w:r>
          </w:p>
        </w:tc>
        <w:tc>
          <w:tcPr>
            <w:tcW w:w="361" w:type="dxa"/>
          </w:tcPr>
          <w:p w:rsidR="002A68C4" w:rsidRDefault="001C3859">
            <w:pPr>
              <w:keepNext/>
            </w:pPr>
            <w:r>
              <w:t>○</w:t>
            </w:r>
          </w:p>
        </w:tc>
        <w:tc>
          <w:tcPr>
            <w:tcW w:w="3731" w:type="dxa"/>
          </w:tcPr>
          <w:p w:rsidR="002A68C4" w:rsidRDefault="001C3859">
            <w:pPr>
              <w:keepNext/>
            </w:pPr>
            <w:r>
              <w:t>3</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5</w:t>
            </w:r>
          </w:p>
        </w:tc>
        <w:tc>
          <w:tcPr>
            <w:tcW w:w="361" w:type="dxa"/>
          </w:tcPr>
          <w:p w:rsidR="002A68C4" w:rsidRDefault="001C3859">
            <w:pPr>
              <w:keepNext/>
            </w:pPr>
            <w:r>
              <w:t>○</w:t>
            </w:r>
          </w:p>
        </w:tc>
        <w:tc>
          <w:tcPr>
            <w:tcW w:w="3731" w:type="dxa"/>
          </w:tcPr>
          <w:p w:rsidR="002A68C4" w:rsidRDefault="001C3859">
            <w:pPr>
              <w:keepNext/>
            </w:pPr>
            <w:r>
              <w:t>4</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6</w:t>
            </w:r>
          </w:p>
        </w:tc>
        <w:tc>
          <w:tcPr>
            <w:tcW w:w="361" w:type="dxa"/>
          </w:tcPr>
          <w:p w:rsidR="002A68C4" w:rsidRDefault="001C3859">
            <w:pPr>
              <w:keepNext/>
            </w:pPr>
            <w:r>
              <w:t>○</w:t>
            </w:r>
          </w:p>
        </w:tc>
        <w:tc>
          <w:tcPr>
            <w:tcW w:w="3731" w:type="dxa"/>
          </w:tcPr>
          <w:p w:rsidR="002A68C4" w:rsidRDefault="001C3859">
            <w:pPr>
              <w:keepNext/>
            </w:pPr>
            <w:r>
              <w:t>5 - exactly in the middle</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7</w:t>
            </w:r>
          </w:p>
        </w:tc>
        <w:tc>
          <w:tcPr>
            <w:tcW w:w="361" w:type="dxa"/>
          </w:tcPr>
          <w:p w:rsidR="002A68C4" w:rsidRDefault="001C3859">
            <w:pPr>
              <w:keepNext/>
            </w:pPr>
            <w:r>
              <w:t>○</w:t>
            </w:r>
          </w:p>
        </w:tc>
        <w:tc>
          <w:tcPr>
            <w:tcW w:w="3731" w:type="dxa"/>
          </w:tcPr>
          <w:p w:rsidR="002A68C4" w:rsidRDefault="001C3859">
            <w:pPr>
              <w:keepNext/>
            </w:pPr>
            <w:r>
              <w:t>6</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1C3859">
            <w:pPr>
              <w:keepNext/>
            </w:pPr>
            <w:r>
              <w:t>○</w:t>
            </w:r>
          </w:p>
        </w:tc>
        <w:tc>
          <w:tcPr>
            <w:tcW w:w="3731" w:type="dxa"/>
          </w:tcPr>
          <w:p w:rsidR="002A68C4" w:rsidRDefault="001C3859">
            <w:pPr>
              <w:keepNext/>
            </w:pPr>
            <w:r>
              <w:t>7</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1C3859">
            <w:pPr>
              <w:keepNext/>
            </w:pPr>
            <w:r>
              <w:t>○</w:t>
            </w:r>
          </w:p>
        </w:tc>
        <w:tc>
          <w:tcPr>
            <w:tcW w:w="3731" w:type="dxa"/>
          </w:tcPr>
          <w:p w:rsidR="002A68C4" w:rsidRDefault="001C3859">
            <w:pPr>
              <w:keepNext/>
            </w:pPr>
            <w:r>
              <w:t>8</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10</w:t>
            </w:r>
          </w:p>
        </w:tc>
        <w:tc>
          <w:tcPr>
            <w:tcW w:w="361" w:type="dxa"/>
          </w:tcPr>
          <w:p w:rsidR="002A68C4" w:rsidRDefault="001C3859">
            <w:pPr>
              <w:keepNext/>
            </w:pPr>
            <w:r>
              <w:t>○</w:t>
            </w:r>
          </w:p>
        </w:tc>
        <w:tc>
          <w:tcPr>
            <w:tcW w:w="3731" w:type="dxa"/>
          </w:tcPr>
          <w:p w:rsidR="002A68C4" w:rsidRDefault="001C3859">
            <w:pPr>
              <w:keepNext/>
            </w:pPr>
            <w:r>
              <w:t>9</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11</w:t>
            </w:r>
          </w:p>
        </w:tc>
        <w:tc>
          <w:tcPr>
            <w:tcW w:w="361" w:type="dxa"/>
          </w:tcPr>
          <w:p w:rsidR="002A68C4" w:rsidRDefault="001C3859">
            <w:pPr>
              <w:keepNext/>
            </w:pPr>
            <w:r>
              <w:t>○</w:t>
            </w:r>
          </w:p>
        </w:tc>
        <w:tc>
          <w:tcPr>
            <w:tcW w:w="3731" w:type="dxa"/>
          </w:tcPr>
          <w:p w:rsidR="002A68C4" w:rsidRDefault="001C3859">
            <w:pPr>
              <w:keepNext/>
            </w:pPr>
            <w:r>
              <w:t xml:space="preserve">10 - fully </w:t>
            </w:r>
            <w:proofErr w:type="spellStart"/>
            <w:r>
              <w:t>responsibile</w:t>
            </w:r>
            <w:proofErr w:type="spellEnd"/>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98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p w:rsidR="002A68C4" w:rsidRDefault="001C3859">
      <w:pPr>
        <w:pStyle w:val="GPage"/>
      </w:pPr>
      <w:bookmarkStart w:id="2079" w:name="_Toc266972147"/>
      <w:r>
        <w:t>Page: ECONVg2</w:t>
      </w:r>
      <w:bookmarkEnd w:id="2079"/>
    </w:p>
    <w:tbl>
      <w:tblPr>
        <w:tblStyle w:val="GQuestionCommonProperties"/>
        <w:tblW w:w="0" w:type="auto"/>
        <w:tblInd w:w="0" w:type="dxa"/>
        <w:tblCellMar>
          <w:top w:w="0" w:type="dxa"/>
          <w:left w:w="0" w:type="dxa"/>
          <w:bottom w:w="0" w:type="dxa"/>
          <w:right w:w="0" w:type="dxa"/>
        </w:tblCellMar>
        <w:tblLook w:val="04A0"/>
      </w:tblPr>
      <w:tblGrid>
        <w:gridCol w:w="7949"/>
        <w:gridCol w:w="907"/>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lastRenderedPageBreak/>
              <w:fldChar w:fldCharType="begin"/>
            </w:r>
            <w:r w:rsidR="001C3859">
              <w:instrText xml:space="preserve">TC </w:instrText>
            </w:r>
            <w:bookmarkStart w:id="2080" w:name="_Toc266972148"/>
            <w:r w:rsidR="001C3859">
              <w:instrText>ECONVg2</w:instrText>
            </w:r>
            <w:bookmarkEnd w:id="2080"/>
            <w:r w:rsidR="001C3859">
              <w:instrText xml:space="preserve"> \l 2 \f a</w:instrText>
            </w:r>
            <w:r>
              <w:fldChar w:fldCharType="end"/>
            </w:r>
            <w:r w:rsidR="001C3859">
              <w:rPr>
                <w:rStyle w:val="GVariableName"/>
              </w:rPr>
              <w:t>ECONVg2</w:t>
            </w:r>
            <w:r w:rsidR="001C3859">
              <w:rPr>
                <w:i/>
              </w:rPr>
              <w:t xml:space="preserve">- Show all </w:t>
            </w:r>
            <w:r w:rsidR="001C3859">
              <w:rPr>
                <w:i/>
              </w:rPr>
              <w:t>respondents/required</w:t>
            </w:r>
          </w:p>
        </w:tc>
        <w:tc>
          <w:tcPr>
            <w:tcW w:w="0" w:type="auto"/>
            <w:shd w:val="clear" w:color="auto" w:fill="D0D0D0"/>
            <w:vAlign w:val="bottom"/>
          </w:tcPr>
          <w:p w:rsidR="002A68C4" w:rsidRDefault="001C3859">
            <w:pPr>
              <w:keepNext/>
              <w:jc w:val="right"/>
            </w:pPr>
            <w:r>
              <w:t>GRID</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 xml:space="preserve">And how responsible would you say the European Union is for economic conditions in Britain? Please answer on this 0 to 10 scale, where 0 is </w:t>
            </w:r>
            <w:r>
              <w:rPr>
                <w:b/>
              </w:rPr>
              <w:t>‘</w:t>
            </w:r>
            <w:r>
              <w:rPr>
                <w:b/>
              </w:rPr>
              <w:t xml:space="preserve">not at all </w:t>
            </w:r>
            <w:proofErr w:type="spellStart"/>
            <w:r>
              <w:rPr>
                <w:b/>
              </w:rPr>
              <w:t>responsibile</w:t>
            </w:r>
            <w:proofErr w:type="spellEnd"/>
            <w:r>
              <w:rPr>
                <w:b/>
              </w:rPr>
              <w:t>’</w:t>
            </w:r>
            <w:r>
              <w:rPr>
                <w:b/>
              </w:rPr>
              <w:t xml:space="preserve"> and 10 </w:t>
            </w:r>
            <w:proofErr w:type="gramStart"/>
            <w:r>
              <w:rPr>
                <w:b/>
              </w:rPr>
              <w:t>is</w:t>
            </w:r>
            <w:proofErr w:type="gramEnd"/>
            <w:r>
              <w:rPr>
                <w:b/>
              </w:rPr>
              <w:t xml:space="preserve"> </w:t>
            </w:r>
            <w:r>
              <w:rPr>
                <w:b/>
              </w:rPr>
              <w:t>‘</w:t>
            </w:r>
            <w:r>
              <w:rPr>
                <w:b/>
              </w:rPr>
              <w:t xml:space="preserve">fully </w:t>
            </w:r>
            <w:proofErr w:type="spellStart"/>
            <w:r>
              <w:rPr>
                <w:b/>
              </w:rPr>
              <w:t>responsibile</w:t>
            </w:r>
            <w:proofErr w:type="spellEnd"/>
            <w:r>
              <w:rPr>
                <w:b/>
              </w:rPr>
              <w:t>’</w:t>
            </w:r>
            <w:r>
              <w:rPr>
                <w:b/>
              </w:rPr>
              <w:t>.</w:t>
            </w:r>
          </w:p>
        </w:tc>
      </w:tr>
    </w:tbl>
    <w:p w:rsidR="002A68C4" w:rsidRDefault="002A68C4">
      <w:pPr>
        <w:pStyle w:val="GQuestionSpacer"/>
        <w:keepNext/>
      </w:pPr>
    </w:p>
    <w:p w:rsidR="002A68C4" w:rsidRDefault="001C3859">
      <w:pPr>
        <w:pStyle w:val="GCategoryHeader"/>
        <w:keepNext/>
      </w:pPr>
      <w:r>
        <w:t>ROWS</w:t>
      </w:r>
    </w:p>
    <w:tbl>
      <w:tblPr>
        <w:tblStyle w:val="GQuestionCategoryList"/>
        <w:tblW w:w="0" w:type="auto"/>
        <w:tblInd w:w="0" w:type="dxa"/>
        <w:tblCellMar>
          <w:top w:w="0" w:type="dxa"/>
          <w:left w:w="0" w:type="dxa"/>
          <w:bottom w:w="0" w:type="dxa"/>
          <w:right w:w="0" w:type="dxa"/>
        </w:tblCellMar>
        <w:tblLook w:val="04A0"/>
      </w:tblPr>
      <w:tblGrid>
        <w:gridCol w:w="2952"/>
        <w:gridCol w:w="5904"/>
      </w:tblGrid>
      <w:tr w:rsidR="002A68C4">
        <w:tblPrEx>
          <w:tblCellMar>
            <w:top w:w="0" w:type="dxa"/>
            <w:left w:w="0" w:type="dxa"/>
            <w:bottom w:w="0" w:type="dxa"/>
            <w:right w:w="0" w:type="dxa"/>
          </w:tblCellMar>
        </w:tblPrEx>
        <w:tc>
          <w:tcPr>
            <w:tcW w:w="8856" w:type="dxa"/>
            <w:gridSpan w:val="2"/>
          </w:tcPr>
          <w:p w:rsidR="002A68C4" w:rsidRDefault="001C3859">
            <w:pPr>
              <w:keepNext/>
            </w:pPr>
            <w:r>
              <w:rPr>
                <w:i/>
              </w:rPr>
              <w:t>Order as shown</w:t>
            </w:r>
          </w:p>
        </w:tc>
      </w:tr>
      <w:tr w:rsidR="002A68C4">
        <w:tblPrEx>
          <w:tblCellMar>
            <w:top w:w="0" w:type="dxa"/>
            <w:left w:w="0" w:type="dxa"/>
            <w:bottom w:w="0" w:type="dxa"/>
            <w:right w:w="0" w:type="dxa"/>
          </w:tblCellMar>
        </w:tblPrEx>
        <w:tc>
          <w:tcPr>
            <w:tcW w:w="2952" w:type="dxa"/>
          </w:tcPr>
          <w:p w:rsidR="002A68C4" w:rsidRDefault="001C3859">
            <w:pPr>
              <w:keepNext/>
            </w:pPr>
            <w:r>
              <w:t>ECONVq2</w:t>
            </w:r>
          </w:p>
        </w:tc>
        <w:tc>
          <w:tcPr>
            <w:tcW w:w="5904" w:type="dxa"/>
          </w:tcPr>
          <w:p w:rsidR="002A68C4" w:rsidRDefault="002A68C4">
            <w:pPr>
              <w:keepNext/>
            </w:pPr>
          </w:p>
        </w:tc>
      </w:tr>
    </w:tbl>
    <w:p w:rsidR="002A68C4" w:rsidRDefault="001C3859">
      <w:pPr>
        <w:pStyle w:val="GResponseHeader"/>
        <w:keepNext/>
      </w:pPr>
      <w:r>
        <w:t>COLUMNS</w:t>
      </w: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Order as shown</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0 - not at all responsible</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1</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2</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4</w:t>
            </w:r>
          </w:p>
        </w:tc>
        <w:tc>
          <w:tcPr>
            <w:tcW w:w="361" w:type="dxa"/>
          </w:tcPr>
          <w:p w:rsidR="002A68C4" w:rsidRDefault="001C3859">
            <w:pPr>
              <w:keepNext/>
            </w:pPr>
            <w:r>
              <w:t>○</w:t>
            </w:r>
          </w:p>
        </w:tc>
        <w:tc>
          <w:tcPr>
            <w:tcW w:w="3731" w:type="dxa"/>
          </w:tcPr>
          <w:p w:rsidR="002A68C4" w:rsidRDefault="001C3859">
            <w:pPr>
              <w:keepNext/>
            </w:pPr>
            <w:r>
              <w:t>3</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5</w:t>
            </w:r>
          </w:p>
        </w:tc>
        <w:tc>
          <w:tcPr>
            <w:tcW w:w="361" w:type="dxa"/>
          </w:tcPr>
          <w:p w:rsidR="002A68C4" w:rsidRDefault="001C3859">
            <w:pPr>
              <w:keepNext/>
            </w:pPr>
            <w:r>
              <w:t>○</w:t>
            </w:r>
          </w:p>
        </w:tc>
        <w:tc>
          <w:tcPr>
            <w:tcW w:w="3731" w:type="dxa"/>
          </w:tcPr>
          <w:p w:rsidR="002A68C4" w:rsidRDefault="001C3859">
            <w:pPr>
              <w:keepNext/>
            </w:pPr>
            <w:r>
              <w:t>4</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6</w:t>
            </w:r>
          </w:p>
        </w:tc>
        <w:tc>
          <w:tcPr>
            <w:tcW w:w="361" w:type="dxa"/>
          </w:tcPr>
          <w:p w:rsidR="002A68C4" w:rsidRDefault="001C3859">
            <w:pPr>
              <w:keepNext/>
            </w:pPr>
            <w:r>
              <w:t>○</w:t>
            </w:r>
          </w:p>
        </w:tc>
        <w:tc>
          <w:tcPr>
            <w:tcW w:w="3731" w:type="dxa"/>
          </w:tcPr>
          <w:p w:rsidR="002A68C4" w:rsidRDefault="001C3859">
            <w:pPr>
              <w:keepNext/>
            </w:pPr>
            <w:r>
              <w:t>5 - exactly in the middle</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7</w:t>
            </w:r>
          </w:p>
        </w:tc>
        <w:tc>
          <w:tcPr>
            <w:tcW w:w="361" w:type="dxa"/>
          </w:tcPr>
          <w:p w:rsidR="002A68C4" w:rsidRDefault="001C3859">
            <w:pPr>
              <w:keepNext/>
            </w:pPr>
            <w:r>
              <w:t>○</w:t>
            </w:r>
          </w:p>
        </w:tc>
        <w:tc>
          <w:tcPr>
            <w:tcW w:w="3731" w:type="dxa"/>
          </w:tcPr>
          <w:p w:rsidR="002A68C4" w:rsidRDefault="001C3859">
            <w:pPr>
              <w:keepNext/>
            </w:pPr>
            <w:r>
              <w:t>6</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1C3859">
            <w:pPr>
              <w:keepNext/>
            </w:pPr>
            <w:r>
              <w:t>○</w:t>
            </w:r>
          </w:p>
        </w:tc>
        <w:tc>
          <w:tcPr>
            <w:tcW w:w="3731" w:type="dxa"/>
          </w:tcPr>
          <w:p w:rsidR="002A68C4" w:rsidRDefault="001C3859">
            <w:pPr>
              <w:keepNext/>
            </w:pPr>
            <w:r>
              <w:t>7</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1C3859">
            <w:pPr>
              <w:keepNext/>
            </w:pPr>
            <w:r>
              <w:t>○</w:t>
            </w:r>
          </w:p>
        </w:tc>
        <w:tc>
          <w:tcPr>
            <w:tcW w:w="3731" w:type="dxa"/>
          </w:tcPr>
          <w:p w:rsidR="002A68C4" w:rsidRDefault="001C3859">
            <w:pPr>
              <w:keepNext/>
            </w:pPr>
            <w:r>
              <w:t>8</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10</w:t>
            </w:r>
          </w:p>
        </w:tc>
        <w:tc>
          <w:tcPr>
            <w:tcW w:w="361" w:type="dxa"/>
          </w:tcPr>
          <w:p w:rsidR="002A68C4" w:rsidRDefault="001C3859">
            <w:pPr>
              <w:keepNext/>
            </w:pPr>
            <w:r>
              <w:t>○</w:t>
            </w:r>
          </w:p>
        </w:tc>
        <w:tc>
          <w:tcPr>
            <w:tcW w:w="3731" w:type="dxa"/>
          </w:tcPr>
          <w:p w:rsidR="002A68C4" w:rsidRDefault="001C3859">
            <w:pPr>
              <w:keepNext/>
            </w:pPr>
            <w:r>
              <w:t>9</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11</w:t>
            </w:r>
          </w:p>
        </w:tc>
        <w:tc>
          <w:tcPr>
            <w:tcW w:w="361" w:type="dxa"/>
          </w:tcPr>
          <w:p w:rsidR="002A68C4" w:rsidRDefault="001C3859">
            <w:pPr>
              <w:keepNext/>
            </w:pPr>
            <w:r>
              <w:t>○</w:t>
            </w:r>
          </w:p>
        </w:tc>
        <w:tc>
          <w:tcPr>
            <w:tcW w:w="3731" w:type="dxa"/>
          </w:tcPr>
          <w:p w:rsidR="002A68C4" w:rsidRDefault="001C3859">
            <w:pPr>
              <w:keepNext/>
            </w:pPr>
            <w:r>
              <w:t xml:space="preserve">10 - fully </w:t>
            </w:r>
            <w:proofErr w:type="spellStart"/>
            <w:r>
              <w:t>responsibile</w:t>
            </w:r>
            <w:proofErr w:type="spellEnd"/>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98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p w:rsidR="002A68C4" w:rsidRDefault="001C3859">
      <w:pPr>
        <w:pStyle w:val="GPage"/>
      </w:pPr>
      <w:bookmarkStart w:id="2081" w:name="_Toc266972149"/>
      <w:r>
        <w:t xml:space="preserve">Page: </w:t>
      </w:r>
      <w:proofErr w:type="spellStart"/>
      <w:r>
        <w:t>emotionalpeople</w:t>
      </w:r>
      <w:bookmarkEnd w:id="2081"/>
      <w:proofErr w:type="spellEnd"/>
    </w:p>
    <w:p w:rsidR="002A68C4" w:rsidRDefault="001C3859">
      <w:r>
        <w:t>How often would you say that each of the following people have made you feel the emotions below? (Please tick one answer on each horizontal row)</w:t>
      </w:r>
    </w:p>
    <w:tbl>
      <w:tblPr>
        <w:tblStyle w:val="GQuestionCommonProperties"/>
        <w:tblW w:w="0" w:type="auto"/>
        <w:tblInd w:w="0" w:type="dxa"/>
        <w:tblCellMar>
          <w:top w:w="0" w:type="dxa"/>
          <w:left w:w="0" w:type="dxa"/>
          <w:bottom w:w="0" w:type="dxa"/>
          <w:right w:w="0" w:type="dxa"/>
        </w:tblCellMar>
        <w:tblLook w:val="04A0"/>
      </w:tblPr>
      <w:tblGrid>
        <w:gridCol w:w="7905"/>
        <w:gridCol w:w="951"/>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fldChar w:fldCharType="begin"/>
            </w:r>
            <w:r w:rsidR="001C3859">
              <w:instrText xml:space="preserve">TC </w:instrText>
            </w:r>
            <w:bookmarkStart w:id="2082" w:name="_Toc266972150"/>
            <w:r w:rsidR="001C3859">
              <w:instrText>EMODC</w:instrText>
            </w:r>
            <w:bookmarkEnd w:id="2082"/>
            <w:r w:rsidR="001C3859">
              <w:instrText xml:space="preserve"> \l 2 \f a</w:instrText>
            </w:r>
            <w:r>
              <w:fldChar w:fldCharType="end"/>
            </w:r>
            <w:r w:rsidR="001C3859">
              <w:rPr>
                <w:rStyle w:val="GVariableName"/>
              </w:rPr>
              <w:t>EMODC</w:t>
            </w:r>
            <w:r w:rsidR="001C3859">
              <w:rPr>
                <w:i/>
              </w:rPr>
              <w:t>- Show all respondents/required</w:t>
            </w:r>
          </w:p>
        </w:tc>
        <w:tc>
          <w:tcPr>
            <w:tcW w:w="0" w:type="auto"/>
            <w:shd w:val="clear" w:color="auto" w:fill="D0D0D0"/>
            <w:vAlign w:val="bottom"/>
          </w:tcPr>
          <w:p w:rsidR="002A68C4" w:rsidRDefault="001C3859">
            <w:pPr>
              <w:keepNext/>
              <w:jc w:val="right"/>
            </w:pPr>
            <w:r>
              <w:t>GRID</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David Cameron</w:t>
            </w:r>
          </w:p>
        </w:tc>
      </w:tr>
    </w:tbl>
    <w:p w:rsidR="002A68C4" w:rsidRDefault="002A68C4">
      <w:pPr>
        <w:pStyle w:val="GQuestionSpacer"/>
        <w:keepNext/>
      </w:pPr>
    </w:p>
    <w:p w:rsidR="002A68C4" w:rsidRDefault="001C3859">
      <w:pPr>
        <w:pStyle w:val="GCategoryHeader"/>
        <w:keepNext/>
      </w:pPr>
      <w:r>
        <w:t>ROWS</w:t>
      </w:r>
    </w:p>
    <w:tbl>
      <w:tblPr>
        <w:tblStyle w:val="GQuestionCategoryList"/>
        <w:tblW w:w="0" w:type="auto"/>
        <w:tblInd w:w="0" w:type="dxa"/>
        <w:tblCellMar>
          <w:top w:w="0" w:type="dxa"/>
          <w:left w:w="0" w:type="dxa"/>
          <w:bottom w:w="0" w:type="dxa"/>
          <w:right w:w="0" w:type="dxa"/>
        </w:tblCellMar>
        <w:tblLook w:val="04A0"/>
      </w:tblPr>
      <w:tblGrid>
        <w:gridCol w:w="2952"/>
        <w:gridCol w:w="5904"/>
      </w:tblGrid>
      <w:tr w:rsidR="002A68C4">
        <w:tblPrEx>
          <w:tblCellMar>
            <w:top w:w="0" w:type="dxa"/>
            <w:left w:w="0" w:type="dxa"/>
            <w:bottom w:w="0" w:type="dxa"/>
            <w:right w:w="0" w:type="dxa"/>
          </w:tblCellMar>
        </w:tblPrEx>
        <w:tc>
          <w:tcPr>
            <w:tcW w:w="8856" w:type="dxa"/>
            <w:gridSpan w:val="2"/>
          </w:tcPr>
          <w:p w:rsidR="002A68C4" w:rsidRDefault="001C3859">
            <w:pPr>
              <w:keepNext/>
            </w:pPr>
            <w:r>
              <w:rPr>
                <w:i/>
              </w:rPr>
              <w:t xml:space="preserve">Order as </w:t>
            </w:r>
            <w:r>
              <w:rPr>
                <w:i/>
              </w:rPr>
              <w:t>shown</w:t>
            </w:r>
          </w:p>
        </w:tc>
      </w:tr>
      <w:tr w:rsidR="002A68C4">
        <w:tblPrEx>
          <w:tblCellMar>
            <w:top w:w="0" w:type="dxa"/>
            <w:left w:w="0" w:type="dxa"/>
            <w:bottom w:w="0" w:type="dxa"/>
            <w:right w:w="0" w:type="dxa"/>
          </w:tblCellMar>
        </w:tblPrEx>
        <w:tc>
          <w:tcPr>
            <w:tcW w:w="2952" w:type="dxa"/>
          </w:tcPr>
          <w:p w:rsidR="002A68C4" w:rsidRDefault="001C3859">
            <w:pPr>
              <w:keepNext/>
            </w:pPr>
            <w:r>
              <w:t>EMODCq1</w:t>
            </w:r>
          </w:p>
        </w:tc>
        <w:tc>
          <w:tcPr>
            <w:tcW w:w="5904" w:type="dxa"/>
          </w:tcPr>
          <w:p w:rsidR="002A68C4" w:rsidRDefault="001C3859">
            <w:pPr>
              <w:keepNext/>
            </w:pPr>
            <w:r>
              <w:t>Angry</w:t>
            </w:r>
          </w:p>
        </w:tc>
      </w:tr>
      <w:tr w:rsidR="002A68C4">
        <w:tblPrEx>
          <w:tblCellMar>
            <w:top w:w="0" w:type="dxa"/>
            <w:left w:w="0" w:type="dxa"/>
            <w:bottom w:w="0" w:type="dxa"/>
            <w:right w:w="0" w:type="dxa"/>
          </w:tblCellMar>
        </w:tblPrEx>
        <w:tc>
          <w:tcPr>
            <w:tcW w:w="2952" w:type="dxa"/>
          </w:tcPr>
          <w:p w:rsidR="002A68C4" w:rsidRDefault="001C3859">
            <w:pPr>
              <w:keepNext/>
            </w:pPr>
            <w:r>
              <w:t>EMODCq2</w:t>
            </w:r>
          </w:p>
        </w:tc>
        <w:tc>
          <w:tcPr>
            <w:tcW w:w="5904" w:type="dxa"/>
          </w:tcPr>
          <w:p w:rsidR="002A68C4" w:rsidRDefault="001C3859">
            <w:pPr>
              <w:keepNext/>
            </w:pPr>
            <w:r>
              <w:t>Anxious or afraid</w:t>
            </w:r>
          </w:p>
        </w:tc>
      </w:tr>
      <w:tr w:rsidR="002A68C4">
        <w:tblPrEx>
          <w:tblCellMar>
            <w:top w:w="0" w:type="dxa"/>
            <w:left w:w="0" w:type="dxa"/>
            <w:bottom w:w="0" w:type="dxa"/>
            <w:right w:w="0" w:type="dxa"/>
          </w:tblCellMar>
        </w:tblPrEx>
        <w:tc>
          <w:tcPr>
            <w:tcW w:w="2952" w:type="dxa"/>
          </w:tcPr>
          <w:p w:rsidR="002A68C4" w:rsidRDefault="001C3859">
            <w:pPr>
              <w:keepNext/>
            </w:pPr>
            <w:r>
              <w:t>EMODCq3</w:t>
            </w:r>
          </w:p>
        </w:tc>
        <w:tc>
          <w:tcPr>
            <w:tcW w:w="5904" w:type="dxa"/>
          </w:tcPr>
          <w:p w:rsidR="002A68C4" w:rsidRDefault="001C3859">
            <w:pPr>
              <w:keepNext/>
            </w:pPr>
            <w:r>
              <w:t>Enthusiastic, hopeful or proud</w:t>
            </w:r>
          </w:p>
        </w:tc>
      </w:tr>
    </w:tbl>
    <w:p w:rsidR="002A68C4" w:rsidRDefault="001C3859">
      <w:pPr>
        <w:pStyle w:val="GResponseHeader"/>
        <w:keepNext/>
      </w:pPr>
      <w:r>
        <w:t>COLUMNS</w:t>
      </w: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Order as shown</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Very Often</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Fairly Often</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Occasionally</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4</w:t>
            </w:r>
          </w:p>
        </w:tc>
        <w:tc>
          <w:tcPr>
            <w:tcW w:w="361" w:type="dxa"/>
          </w:tcPr>
          <w:p w:rsidR="002A68C4" w:rsidRDefault="001C3859">
            <w:pPr>
              <w:keepNext/>
            </w:pPr>
            <w:r>
              <w:t>○</w:t>
            </w:r>
          </w:p>
        </w:tc>
        <w:tc>
          <w:tcPr>
            <w:tcW w:w="3731" w:type="dxa"/>
          </w:tcPr>
          <w:p w:rsidR="002A68C4" w:rsidRDefault="001C3859">
            <w:pPr>
              <w:keepNext/>
            </w:pPr>
            <w:r>
              <w:t>Rarely</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5</w:t>
            </w:r>
          </w:p>
        </w:tc>
        <w:tc>
          <w:tcPr>
            <w:tcW w:w="361" w:type="dxa"/>
          </w:tcPr>
          <w:p w:rsidR="002A68C4" w:rsidRDefault="001C3859">
            <w:pPr>
              <w:keepNext/>
            </w:pPr>
            <w:r>
              <w:t>○</w:t>
            </w:r>
          </w:p>
        </w:tc>
        <w:tc>
          <w:tcPr>
            <w:tcW w:w="3731" w:type="dxa"/>
          </w:tcPr>
          <w:p w:rsidR="002A68C4" w:rsidRDefault="001C3859">
            <w:pPr>
              <w:keepNext/>
            </w:pPr>
            <w:r>
              <w:t>Never</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tbl>
      <w:tblPr>
        <w:tblStyle w:val="GQuestionCommonProperties"/>
        <w:tblW w:w="0" w:type="auto"/>
        <w:tblInd w:w="0" w:type="dxa"/>
        <w:tblCellMar>
          <w:top w:w="0" w:type="dxa"/>
          <w:left w:w="0" w:type="dxa"/>
          <w:bottom w:w="0" w:type="dxa"/>
          <w:right w:w="0" w:type="dxa"/>
        </w:tblCellMar>
        <w:tblLook w:val="04A0"/>
      </w:tblPr>
      <w:tblGrid>
        <w:gridCol w:w="7908"/>
        <w:gridCol w:w="948"/>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lastRenderedPageBreak/>
              <w:fldChar w:fldCharType="begin"/>
            </w:r>
            <w:r w:rsidR="001C3859">
              <w:instrText xml:space="preserve">TC </w:instrText>
            </w:r>
            <w:bookmarkStart w:id="2083" w:name="_Toc266972151"/>
            <w:r w:rsidR="001C3859">
              <w:instrText>EMOGB</w:instrText>
            </w:r>
            <w:bookmarkEnd w:id="2083"/>
            <w:r w:rsidR="001C3859">
              <w:instrText xml:space="preserve"> \l 2 \f a</w:instrText>
            </w:r>
            <w:r>
              <w:fldChar w:fldCharType="end"/>
            </w:r>
            <w:r w:rsidR="001C3859">
              <w:rPr>
                <w:rStyle w:val="GVariableName"/>
              </w:rPr>
              <w:t>EMOGB</w:t>
            </w:r>
            <w:r w:rsidR="001C3859">
              <w:rPr>
                <w:i/>
              </w:rPr>
              <w:t>- Show all respondents/required</w:t>
            </w:r>
          </w:p>
        </w:tc>
        <w:tc>
          <w:tcPr>
            <w:tcW w:w="0" w:type="auto"/>
            <w:shd w:val="clear" w:color="auto" w:fill="D0D0D0"/>
            <w:vAlign w:val="bottom"/>
          </w:tcPr>
          <w:p w:rsidR="002A68C4" w:rsidRDefault="001C3859">
            <w:pPr>
              <w:keepNext/>
              <w:jc w:val="right"/>
            </w:pPr>
            <w:r>
              <w:t>GRID</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Gordon Brown</w:t>
            </w:r>
          </w:p>
        </w:tc>
      </w:tr>
    </w:tbl>
    <w:p w:rsidR="002A68C4" w:rsidRDefault="002A68C4">
      <w:pPr>
        <w:pStyle w:val="GQuestionSpacer"/>
        <w:keepNext/>
      </w:pPr>
    </w:p>
    <w:p w:rsidR="002A68C4" w:rsidRDefault="001C3859">
      <w:pPr>
        <w:pStyle w:val="GCategoryHeader"/>
        <w:keepNext/>
      </w:pPr>
      <w:r>
        <w:t>ROWS</w:t>
      </w:r>
    </w:p>
    <w:tbl>
      <w:tblPr>
        <w:tblStyle w:val="GQuestionCategoryList"/>
        <w:tblW w:w="0" w:type="auto"/>
        <w:tblInd w:w="0" w:type="dxa"/>
        <w:tblCellMar>
          <w:top w:w="0" w:type="dxa"/>
          <w:left w:w="0" w:type="dxa"/>
          <w:bottom w:w="0" w:type="dxa"/>
          <w:right w:w="0" w:type="dxa"/>
        </w:tblCellMar>
        <w:tblLook w:val="04A0"/>
      </w:tblPr>
      <w:tblGrid>
        <w:gridCol w:w="2952"/>
        <w:gridCol w:w="5904"/>
      </w:tblGrid>
      <w:tr w:rsidR="002A68C4">
        <w:tblPrEx>
          <w:tblCellMar>
            <w:top w:w="0" w:type="dxa"/>
            <w:left w:w="0" w:type="dxa"/>
            <w:bottom w:w="0" w:type="dxa"/>
            <w:right w:w="0" w:type="dxa"/>
          </w:tblCellMar>
        </w:tblPrEx>
        <w:tc>
          <w:tcPr>
            <w:tcW w:w="8856" w:type="dxa"/>
            <w:gridSpan w:val="2"/>
          </w:tcPr>
          <w:p w:rsidR="002A68C4" w:rsidRDefault="001C3859">
            <w:pPr>
              <w:keepNext/>
            </w:pPr>
            <w:r>
              <w:rPr>
                <w:i/>
              </w:rPr>
              <w:t>Order as shown</w:t>
            </w:r>
          </w:p>
        </w:tc>
      </w:tr>
      <w:tr w:rsidR="002A68C4">
        <w:tblPrEx>
          <w:tblCellMar>
            <w:top w:w="0" w:type="dxa"/>
            <w:left w:w="0" w:type="dxa"/>
            <w:bottom w:w="0" w:type="dxa"/>
            <w:right w:w="0" w:type="dxa"/>
          </w:tblCellMar>
        </w:tblPrEx>
        <w:tc>
          <w:tcPr>
            <w:tcW w:w="2952" w:type="dxa"/>
          </w:tcPr>
          <w:p w:rsidR="002A68C4" w:rsidRDefault="001C3859">
            <w:pPr>
              <w:keepNext/>
            </w:pPr>
            <w:r>
              <w:t>EMOGBq1</w:t>
            </w:r>
          </w:p>
        </w:tc>
        <w:tc>
          <w:tcPr>
            <w:tcW w:w="5904" w:type="dxa"/>
          </w:tcPr>
          <w:p w:rsidR="002A68C4" w:rsidRDefault="001C3859">
            <w:pPr>
              <w:keepNext/>
            </w:pPr>
            <w:r>
              <w:t>Angry</w:t>
            </w:r>
          </w:p>
        </w:tc>
      </w:tr>
      <w:tr w:rsidR="002A68C4">
        <w:tblPrEx>
          <w:tblCellMar>
            <w:top w:w="0" w:type="dxa"/>
            <w:left w:w="0" w:type="dxa"/>
            <w:bottom w:w="0" w:type="dxa"/>
            <w:right w:w="0" w:type="dxa"/>
          </w:tblCellMar>
        </w:tblPrEx>
        <w:tc>
          <w:tcPr>
            <w:tcW w:w="2952" w:type="dxa"/>
          </w:tcPr>
          <w:p w:rsidR="002A68C4" w:rsidRDefault="001C3859">
            <w:pPr>
              <w:keepNext/>
            </w:pPr>
            <w:r>
              <w:t>EMOGBq2</w:t>
            </w:r>
          </w:p>
        </w:tc>
        <w:tc>
          <w:tcPr>
            <w:tcW w:w="5904" w:type="dxa"/>
          </w:tcPr>
          <w:p w:rsidR="002A68C4" w:rsidRDefault="001C3859">
            <w:pPr>
              <w:keepNext/>
            </w:pPr>
            <w:r>
              <w:t>Anxious or afraid</w:t>
            </w:r>
          </w:p>
        </w:tc>
      </w:tr>
      <w:tr w:rsidR="002A68C4">
        <w:tblPrEx>
          <w:tblCellMar>
            <w:top w:w="0" w:type="dxa"/>
            <w:left w:w="0" w:type="dxa"/>
            <w:bottom w:w="0" w:type="dxa"/>
            <w:right w:w="0" w:type="dxa"/>
          </w:tblCellMar>
        </w:tblPrEx>
        <w:tc>
          <w:tcPr>
            <w:tcW w:w="2952" w:type="dxa"/>
          </w:tcPr>
          <w:p w:rsidR="002A68C4" w:rsidRDefault="001C3859">
            <w:pPr>
              <w:keepNext/>
            </w:pPr>
            <w:r>
              <w:t>EMOGBq3</w:t>
            </w:r>
          </w:p>
        </w:tc>
        <w:tc>
          <w:tcPr>
            <w:tcW w:w="5904" w:type="dxa"/>
          </w:tcPr>
          <w:p w:rsidR="002A68C4" w:rsidRDefault="001C3859">
            <w:pPr>
              <w:keepNext/>
            </w:pPr>
            <w:r>
              <w:t>Enthusiastic, hopeful or proud</w:t>
            </w:r>
          </w:p>
        </w:tc>
      </w:tr>
    </w:tbl>
    <w:p w:rsidR="002A68C4" w:rsidRDefault="001C3859">
      <w:pPr>
        <w:pStyle w:val="GResponseHeader"/>
        <w:keepNext/>
      </w:pPr>
      <w:r>
        <w:t>COLUMNS</w:t>
      </w: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Order as shown</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Very Often</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Fairly Often</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Occasionally</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4</w:t>
            </w:r>
          </w:p>
        </w:tc>
        <w:tc>
          <w:tcPr>
            <w:tcW w:w="361" w:type="dxa"/>
          </w:tcPr>
          <w:p w:rsidR="002A68C4" w:rsidRDefault="001C3859">
            <w:pPr>
              <w:keepNext/>
            </w:pPr>
            <w:r>
              <w:t>○</w:t>
            </w:r>
          </w:p>
        </w:tc>
        <w:tc>
          <w:tcPr>
            <w:tcW w:w="3731" w:type="dxa"/>
          </w:tcPr>
          <w:p w:rsidR="002A68C4" w:rsidRDefault="001C3859">
            <w:pPr>
              <w:keepNext/>
            </w:pPr>
            <w:r>
              <w:t>Rarely</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5</w:t>
            </w:r>
          </w:p>
        </w:tc>
        <w:tc>
          <w:tcPr>
            <w:tcW w:w="361" w:type="dxa"/>
          </w:tcPr>
          <w:p w:rsidR="002A68C4" w:rsidRDefault="001C3859">
            <w:pPr>
              <w:keepNext/>
            </w:pPr>
            <w:r>
              <w:t>○</w:t>
            </w:r>
          </w:p>
        </w:tc>
        <w:tc>
          <w:tcPr>
            <w:tcW w:w="3731" w:type="dxa"/>
          </w:tcPr>
          <w:p w:rsidR="002A68C4" w:rsidRDefault="001C3859">
            <w:pPr>
              <w:keepNext/>
            </w:pPr>
            <w:r>
              <w:t>Never</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tbl>
      <w:tblPr>
        <w:tblStyle w:val="GQuestionCommonProperties"/>
        <w:tblW w:w="0" w:type="auto"/>
        <w:tblInd w:w="0" w:type="dxa"/>
        <w:tblCellMar>
          <w:top w:w="0" w:type="dxa"/>
          <w:left w:w="0" w:type="dxa"/>
          <w:bottom w:w="0" w:type="dxa"/>
          <w:right w:w="0" w:type="dxa"/>
        </w:tblCellMar>
        <w:tblLook w:val="04A0"/>
      </w:tblPr>
      <w:tblGrid>
        <w:gridCol w:w="7907"/>
        <w:gridCol w:w="949"/>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fldChar w:fldCharType="begin"/>
            </w:r>
            <w:r w:rsidR="001C3859">
              <w:instrText xml:space="preserve">TC </w:instrText>
            </w:r>
            <w:bookmarkStart w:id="2084" w:name="_Toc266972152"/>
            <w:r w:rsidR="001C3859">
              <w:instrText>EMONC</w:instrText>
            </w:r>
            <w:bookmarkEnd w:id="2084"/>
            <w:r w:rsidR="001C3859">
              <w:instrText xml:space="preserve"> \l 2 \f a</w:instrText>
            </w:r>
            <w:r>
              <w:fldChar w:fldCharType="end"/>
            </w:r>
            <w:r w:rsidR="001C3859">
              <w:rPr>
                <w:rStyle w:val="GVariableName"/>
              </w:rPr>
              <w:t>EMONC</w:t>
            </w:r>
            <w:r w:rsidR="001C3859">
              <w:rPr>
                <w:i/>
              </w:rPr>
              <w:t>- Show all respondents/required</w:t>
            </w:r>
          </w:p>
        </w:tc>
        <w:tc>
          <w:tcPr>
            <w:tcW w:w="0" w:type="auto"/>
            <w:shd w:val="clear" w:color="auto" w:fill="D0D0D0"/>
            <w:vAlign w:val="bottom"/>
          </w:tcPr>
          <w:p w:rsidR="002A68C4" w:rsidRDefault="001C3859">
            <w:pPr>
              <w:keepNext/>
              <w:jc w:val="right"/>
            </w:pPr>
            <w:r>
              <w:t>GRID</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Nick Clegg</w:t>
            </w:r>
          </w:p>
        </w:tc>
      </w:tr>
    </w:tbl>
    <w:p w:rsidR="002A68C4" w:rsidRDefault="002A68C4">
      <w:pPr>
        <w:pStyle w:val="GQuestionSpacer"/>
        <w:keepNext/>
      </w:pPr>
    </w:p>
    <w:p w:rsidR="002A68C4" w:rsidRDefault="001C3859">
      <w:pPr>
        <w:pStyle w:val="GCategoryHeader"/>
        <w:keepNext/>
      </w:pPr>
      <w:r>
        <w:t>ROWS</w:t>
      </w:r>
    </w:p>
    <w:tbl>
      <w:tblPr>
        <w:tblStyle w:val="GQuestionCategoryList"/>
        <w:tblW w:w="0" w:type="auto"/>
        <w:tblInd w:w="0" w:type="dxa"/>
        <w:tblCellMar>
          <w:top w:w="0" w:type="dxa"/>
          <w:left w:w="0" w:type="dxa"/>
          <w:bottom w:w="0" w:type="dxa"/>
          <w:right w:w="0" w:type="dxa"/>
        </w:tblCellMar>
        <w:tblLook w:val="04A0"/>
      </w:tblPr>
      <w:tblGrid>
        <w:gridCol w:w="2952"/>
        <w:gridCol w:w="5904"/>
      </w:tblGrid>
      <w:tr w:rsidR="002A68C4">
        <w:tblPrEx>
          <w:tblCellMar>
            <w:top w:w="0" w:type="dxa"/>
            <w:left w:w="0" w:type="dxa"/>
            <w:bottom w:w="0" w:type="dxa"/>
            <w:right w:w="0" w:type="dxa"/>
          </w:tblCellMar>
        </w:tblPrEx>
        <w:tc>
          <w:tcPr>
            <w:tcW w:w="8856" w:type="dxa"/>
            <w:gridSpan w:val="2"/>
          </w:tcPr>
          <w:p w:rsidR="002A68C4" w:rsidRDefault="001C3859">
            <w:pPr>
              <w:keepNext/>
            </w:pPr>
            <w:r>
              <w:rPr>
                <w:i/>
              </w:rPr>
              <w:t>Order as shown</w:t>
            </w:r>
          </w:p>
        </w:tc>
      </w:tr>
      <w:tr w:rsidR="002A68C4">
        <w:tblPrEx>
          <w:tblCellMar>
            <w:top w:w="0" w:type="dxa"/>
            <w:left w:w="0" w:type="dxa"/>
            <w:bottom w:w="0" w:type="dxa"/>
            <w:right w:w="0" w:type="dxa"/>
          </w:tblCellMar>
        </w:tblPrEx>
        <w:tc>
          <w:tcPr>
            <w:tcW w:w="2952" w:type="dxa"/>
          </w:tcPr>
          <w:p w:rsidR="002A68C4" w:rsidRDefault="001C3859">
            <w:pPr>
              <w:keepNext/>
            </w:pPr>
            <w:r>
              <w:t>EMONCq1</w:t>
            </w:r>
          </w:p>
        </w:tc>
        <w:tc>
          <w:tcPr>
            <w:tcW w:w="5904" w:type="dxa"/>
          </w:tcPr>
          <w:p w:rsidR="002A68C4" w:rsidRDefault="001C3859">
            <w:pPr>
              <w:keepNext/>
            </w:pPr>
            <w:r>
              <w:t>Angry</w:t>
            </w:r>
          </w:p>
        </w:tc>
      </w:tr>
      <w:tr w:rsidR="002A68C4">
        <w:tblPrEx>
          <w:tblCellMar>
            <w:top w:w="0" w:type="dxa"/>
            <w:left w:w="0" w:type="dxa"/>
            <w:bottom w:w="0" w:type="dxa"/>
            <w:right w:w="0" w:type="dxa"/>
          </w:tblCellMar>
        </w:tblPrEx>
        <w:tc>
          <w:tcPr>
            <w:tcW w:w="2952" w:type="dxa"/>
          </w:tcPr>
          <w:p w:rsidR="002A68C4" w:rsidRDefault="001C3859">
            <w:pPr>
              <w:keepNext/>
            </w:pPr>
            <w:r>
              <w:t>EMONCq2</w:t>
            </w:r>
          </w:p>
        </w:tc>
        <w:tc>
          <w:tcPr>
            <w:tcW w:w="5904" w:type="dxa"/>
          </w:tcPr>
          <w:p w:rsidR="002A68C4" w:rsidRDefault="001C3859">
            <w:pPr>
              <w:keepNext/>
            </w:pPr>
            <w:r>
              <w:t>Anxious or afraid</w:t>
            </w:r>
          </w:p>
        </w:tc>
      </w:tr>
      <w:tr w:rsidR="002A68C4">
        <w:tblPrEx>
          <w:tblCellMar>
            <w:top w:w="0" w:type="dxa"/>
            <w:left w:w="0" w:type="dxa"/>
            <w:bottom w:w="0" w:type="dxa"/>
            <w:right w:w="0" w:type="dxa"/>
          </w:tblCellMar>
        </w:tblPrEx>
        <w:tc>
          <w:tcPr>
            <w:tcW w:w="2952" w:type="dxa"/>
          </w:tcPr>
          <w:p w:rsidR="002A68C4" w:rsidRDefault="001C3859">
            <w:pPr>
              <w:keepNext/>
            </w:pPr>
            <w:r>
              <w:t>EMONCq3</w:t>
            </w:r>
          </w:p>
        </w:tc>
        <w:tc>
          <w:tcPr>
            <w:tcW w:w="5904" w:type="dxa"/>
          </w:tcPr>
          <w:p w:rsidR="002A68C4" w:rsidRDefault="001C3859">
            <w:pPr>
              <w:keepNext/>
            </w:pPr>
            <w:r>
              <w:t>Enthusiastic, hopeful or proud</w:t>
            </w:r>
          </w:p>
        </w:tc>
      </w:tr>
    </w:tbl>
    <w:p w:rsidR="002A68C4" w:rsidRDefault="001C3859">
      <w:pPr>
        <w:pStyle w:val="GResponseHeader"/>
        <w:keepNext/>
      </w:pPr>
      <w:r>
        <w:t>COLUMNS</w:t>
      </w: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Order as shown</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Very Often</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Fairly Often</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Occasionally</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4</w:t>
            </w:r>
          </w:p>
        </w:tc>
        <w:tc>
          <w:tcPr>
            <w:tcW w:w="361" w:type="dxa"/>
          </w:tcPr>
          <w:p w:rsidR="002A68C4" w:rsidRDefault="001C3859">
            <w:pPr>
              <w:keepNext/>
            </w:pPr>
            <w:r>
              <w:t>○</w:t>
            </w:r>
          </w:p>
        </w:tc>
        <w:tc>
          <w:tcPr>
            <w:tcW w:w="3731" w:type="dxa"/>
          </w:tcPr>
          <w:p w:rsidR="002A68C4" w:rsidRDefault="001C3859">
            <w:pPr>
              <w:keepNext/>
            </w:pPr>
            <w:r>
              <w:t>Rarely</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5</w:t>
            </w:r>
          </w:p>
        </w:tc>
        <w:tc>
          <w:tcPr>
            <w:tcW w:w="361" w:type="dxa"/>
          </w:tcPr>
          <w:p w:rsidR="002A68C4" w:rsidRDefault="001C3859">
            <w:pPr>
              <w:keepNext/>
            </w:pPr>
            <w:r>
              <w:t>○</w:t>
            </w:r>
          </w:p>
        </w:tc>
        <w:tc>
          <w:tcPr>
            <w:tcW w:w="3731" w:type="dxa"/>
          </w:tcPr>
          <w:p w:rsidR="002A68C4" w:rsidRDefault="001C3859">
            <w:pPr>
              <w:keepNext/>
            </w:pPr>
            <w:r>
              <w:t>Never</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tbl>
      <w:tblPr>
        <w:tblStyle w:val="GQuestionCommonProperties"/>
        <w:tblW w:w="0" w:type="auto"/>
        <w:tblInd w:w="0" w:type="dxa"/>
        <w:tblCellMar>
          <w:top w:w="0" w:type="dxa"/>
          <w:left w:w="0" w:type="dxa"/>
          <w:bottom w:w="0" w:type="dxa"/>
          <w:right w:w="0" w:type="dxa"/>
        </w:tblCellMar>
        <w:tblLook w:val="04A0"/>
      </w:tblPr>
      <w:tblGrid>
        <w:gridCol w:w="7907"/>
        <w:gridCol w:w="949"/>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lastRenderedPageBreak/>
              <w:fldChar w:fldCharType="begin"/>
            </w:r>
            <w:r w:rsidR="001C3859">
              <w:instrText xml:space="preserve">TC </w:instrText>
            </w:r>
            <w:bookmarkStart w:id="2085" w:name="_Toc266972153"/>
            <w:r w:rsidR="001C3859">
              <w:instrText>EMODB</w:instrText>
            </w:r>
            <w:bookmarkEnd w:id="2085"/>
            <w:r w:rsidR="001C3859">
              <w:instrText xml:space="preserve"> \l 2 \f a</w:instrText>
            </w:r>
            <w:r>
              <w:fldChar w:fldCharType="end"/>
            </w:r>
            <w:r w:rsidR="001C3859">
              <w:rPr>
                <w:rStyle w:val="GVariableName"/>
              </w:rPr>
              <w:t>EMODB</w:t>
            </w:r>
            <w:r w:rsidR="001C3859">
              <w:rPr>
                <w:i/>
              </w:rPr>
              <w:t>- Show all respondents/required</w:t>
            </w:r>
          </w:p>
        </w:tc>
        <w:tc>
          <w:tcPr>
            <w:tcW w:w="0" w:type="auto"/>
            <w:shd w:val="clear" w:color="auto" w:fill="D0D0D0"/>
            <w:vAlign w:val="bottom"/>
          </w:tcPr>
          <w:p w:rsidR="002A68C4" w:rsidRDefault="001C3859">
            <w:pPr>
              <w:keepNext/>
              <w:jc w:val="right"/>
            </w:pPr>
            <w:r>
              <w:t>GRID</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 xml:space="preserve">David </w:t>
            </w:r>
            <w:proofErr w:type="spellStart"/>
            <w:r>
              <w:rPr>
                <w:b/>
              </w:rPr>
              <w:t>Miliband</w:t>
            </w:r>
            <w:proofErr w:type="spellEnd"/>
          </w:p>
        </w:tc>
      </w:tr>
    </w:tbl>
    <w:p w:rsidR="002A68C4" w:rsidRDefault="002A68C4">
      <w:pPr>
        <w:pStyle w:val="GQuestionSpacer"/>
        <w:keepNext/>
      </w:pPr>
    </w:p>
    <w:p w:rsidR="002A68C4" w:rsidRDefault="001C3859">
      <w:pPr>
        <w:pStyle w:val="GCategoryHeader"/>
        <w:keepNext/>
      </w:pPr>
      <w:r>
        <w:t>ROWS</w:t>
      </w:r>
    </w:p>
    <w:tbl>
      <w:tblPr>
        <w:tblStyle w:val="GQuestionCategoryList"/>
        <w:tblW w:w="0" w:type="auto"/>
        <w:tblInd w:w="0" w:type="dxa"/>
        <w:tblCellMar>
          <w:top w:w="0" w:type="dxa"/>
          <w:left w:w="0" w:type="dxa"/>
          <w:bottom w:w="0" w:type="dxa"/>
          <w:right w:w="0" w:type="dxa"/>
        </w:tblCellMar>
        <w:tblLook w:val="04A0"/>
      </w:tblPr>
      <w:tblGrid>
        <w:gridCol w:w="2952"/>
        <w:gridCol w:w="5904"/>
      </w:tblGrid>
      <w:tr w:rsidR="002A68C4">
        <w:tblPrEx>
          <w:tblCellMar>
            <w:top w:w="0" w:type="dxa"/>
            <w:left w:w="0" w:type="dxa"/>
            <w:bottom w:w="0" w:type="dxa"/>
            <w:right w:w="0" w:type="dxa"/>
          </w:tblCellMar>
        </w:tblPrEx>
        <w:tc>
          <w:tcPr>
            <w:tcW w:w="8856" w:type="dxa"/>
            <w:gridSpan w:val="2"/>
          </w:tcPr>
          <w:p w:rsidR="002A68C4" w:rsidRDefault="001C3859">
            <w:pPr>
              <w:keepNext/>
            </w:pPr>
            <w:r>
              <w:rPr>
                <w:i/>
              </w:rPr>
              <w:t>Order as shown</w:t>
            </w:r>
          </w:p>
        </w:tc>
      </w:tr>
      <w:tr w:rsidR="002A68C4">
        <w:tblPrEx>
          <w:tblCellMar>
            <w:top w:w="0" w:type="dxa"/>
            <w:left w:w="0" w:type="dxa"/>
            <w:bottom w:w="0" w:type="dxa"/>
            <w:right w:w="0" w:type="dxa"/>
          </w:tblCellMar>
        </w:tblPrEx>
        <w:tc>
          <w:tcPr>
            <w:tcW w:w="2952" w:type="dxa"/>
          </w:tcPr>
          <w:p w:rsidR="002A68C4" w:rsidRDefault="001C3859">
            <w:pPr>
              <w:keepNext/>
            </w:pPr>
            <w:r>
              <w:t>EMODBq1</w:t>
            </w:r>
          </w:p>
        </w:tc>
        <w:tc>
          <w:tcPr>
            <w:tcW w:w="5904" w:type="dxa"/>
          </w:tcPr>
          <w:p w:rsidR="002A68C4" w:rsidRDefault="001C3859">
            <w:pPr>
              <w:keepNext/>
            </w:pPr>
            <w:r>
              <w:t>Angry</w:t>
            </w:r>
          </w:p>
        </w:tc>
      </w:tr>
      <w:tr w:rsidR="002A68C4">
        <w:tblPrEx>
          <w:tblCellMar>
            <w:top w:w="0" w:type="dxa"/>
            <w:left w:w="0" w:type="dxa"/>
            <w:bottom w:w="0" w:type="dxa"/>
            <w:right w:w="0" w:type="dxa"/>
          </w:tblCellMar>
        </w:tblPrEx>
        <w:tc>
          <w:tcPr>
            <w:tcW w:w="2952" w:type="dxa"/>
          </w:tcPr>
          <w:p w:rsidR="002A68C4" w:rsidRDefault="001C3859">
            <w:pPr>
              <w:keepNext/>
            </w:pPr>
            <w:r>
              <w:t>EMODBq2</w:t>
            </w:r>
          </w:p>
        </w:tc>
        <w:tc>
          <w:tcPr>
            <w:tcW w:w="5904" w:type="dxa"/>
          </w:tcPr>
          <w:p w:rsidR="002A68C4" w:rsidRDefault="001C3859">
            <w:pPr>
              <w:keepNext/>
            </w:pPr>
            <w:r>
              <w:t>Anxious or afraid</w:t>
            </w:r>
          </w:p>
        </w:tc>
      </w:tr>
      <w:tr w:rsidR="002A68C4">
        <w:tblPrEx>
          <w:tblCellMar>
            <w:top w:w="0" w:type="dxa"/>
            <w:left w:w="0" w:type="dxa"/>
            <w:bottom w:w="0" w:type="dxa"/>
            <w:right w:w="0" w:type="dxa"/>
          </w:tblCellMar>
        </w:tblPrEx>
        <w:tc>
          <w:tcPr>
            <w:tcW w:w="2952" w:type="dxa"/>
          </w:tcPr>
          <w:p w:rsidR="002A68C4" w:rsidRDefault="001C3859">
            <w:pPr>
              <w:keepNext/>
            </w:pPr>
            <w:r>
              <w:t>EMODBq3</w:t>
            </w:r>
          </w:p>
        </w:tc>
        <w:tc>
          <w:tcPr>
            <w:tcW w:w="5904" w:type="dxa"/>
          </w:tcPr>
          <w:p w:rsidR="002A68C4" w:rsidRDefault="001C3859">
            <w:pPr>
              <w:keepNext/>
            </w:pPr>
            <w:r>
              <w:t>Enthusiastic, hopeful or proud</w:t>
            </w:r>
          </w:p>
        </w:tc>
      </w:tr>
    </w:tbl>
    <w:p w:rsidR="002A68C4" w:rsidRDefault="001C3859">
      <w:pPr>
        <w:pStyle w:val="GResponseHeader"/>
        <w:keepNext/>
      </w:pPr>
      <w:r>
        <w:t>COLUMNS</w:t>
      </w: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Order as shown</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Very Often</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Fairly Often</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Occasionally</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4</w:t>
            </w:r>
          </w:p>
        </w:tc>
        <w:tc>
          <w:tcPr>
            <w:tcW w:w="361" w:type="dxa"/>
          </w:tcPr>
          <w:p w:rsidR="002A68C4" w:rsidRDefault="001C3859">
            <w:pPr>
              <w:keepNext/>
            </w:pPr>
            <w:r>
              <w:t>○</w:t>
            </w:r>
          </w:p>
        </w:tc>
        <w:tc>
          <w:tcPr>
            <w:tcW w:w="3731" w:type="dxa"/>
          </w:tcPr>
          <w:p w:rsidR="002A68C4" w:rsidRDefault="001C3859">
            <w:pPr>
              <w:keepNext/>
            </w:pPr>
            <w:r>
              <w:t>Rarely</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5</w:t>
            </w:r>
          </w:p>
        </w:tc>
        <w:tc>
          <w:tcPr>
            <w:tcW w:w="361" w:type="dxa"/>
          </w:tcPr>
          <w:p w:rsidR="002A68C4" w:rsidRDefault="001C3859">
            <w:pPr>
              <w:keepNext/>
            </w:pPr>
            <w:r>
              <w:t>○</w:t>
            </w:r>
          </w:p>
        </w:tc>
        <w:tc>
          <w:tcPr>
            <w:tcW w:w="3731" w:type="dxa"/>
          </w:tcPr>
          <w:p w:rsidR="002A68C4" w:rsidRDefault="001C3859">
            <w:pPr>
              <w:keepNext/>
            </w:pPr>
            <w:r>
              <w:t>Never</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 xml:space="preserve">Admin/Not </w:t>
            </w:r>
            <w:r>
              <w:rPr>
                <w:i/>
              </w:rPr>
              <w:t>Shown</w:t>
            </w: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tbl>
      <w:tblPr>
        <w:tblStyle w:val="GQuestionCommonProperties"/>
        <w:tblW w:w="0" w:type="auto"/>
        <w:tblInd w:w="0" w:type="dxa"/>
        <w:tblCellMar>
          <w:top w:w="0" w:type="dxa"/>
          <w:left w:w="0" w:type="dxa"/>
          <w:bottom w:w="0" w:type="dxa"/>
          <w:right w:w="0" w:type="dxa"/>
        </w:tblCellMar>
        <w:tblLook w:val="04A0"/>
      </w:tblPr>
      <w:tblGrid>
        <w:gridCol w:w="7898"/>
        <w:gridCol w:w="958"/>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fldChar w:fldCharType="begin"/>
            </w:r>
            <w:r w:rsidR="001C3859">
              <w:instrText xml:space="preserve">TC </w:instrText>
            </w:r>
            <w:bookmarkStart w:id="2086" w:name="_Toc266972154"/>
            <w:r w:rsidR="001C3859">
              <w:instrText>EMOEB</w:instrText>
            </w:r>
            <w:bookmarkEnd w:id="2086"/>
            <w:r w:rsidR="001C3859">
              <w:instrText xml:space="preserve"> \l 2 \f a</w:instrText>
            </w:r>
            <w:r>
              <w:fldChar w:fldCharType="end"/>
            </w:r>
            <w:r w:rsidR="001C3859">
              <w:rPr>
                <w:rStyle w:val="GVariableName"/>
              </w:rPr>
              <w:t>EMOEB</w:t>
            </w:r>
            <w:r w:rsidR="001C3859">
              <w:rPr>
                <w:i/>
              </w:rPr>
              <w:t>- Show all respondents/required</w:t>
            </w:r>
          </w:p>
        </w:tc>
        <w:tc>
          <w:tcPr>
            <w:tcW w:w="0" w:type="auto"/>
            <w:shd w:val="clear" w:color="auto" w:fill="D0D0D0"/>
            <w:vAlign w:val="bottom"/>
          </w:tcPr>
          <w:p w:rsidR="002A68C4" w:rsidRDefault="001C3859">
            <w:pPr>
              <w:keepNext/>
              <w:jc w:val="right"/>
            </w:pPr>
            <w:r>
              <w:t>GRID</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 xml:space="preserve">Ed </w:t>
            </w:r>
            <w:proofErr w:type="spellStart"/>
            <w:r>
              <w:rPr>
                <w:b/>
              </w:rPr>
              <w:t>Miliband</w:t>
            </w:r>
            <w:proofErr w:type="spellEnd"/>
          </w:p>
        </w:tc>
      </w:tr>
    </w:tbl>
    <w:p w:rsidR="002A68C4" w:rsidRDefault="002A68C4">
      <w:pPr>
        <w:pStyle w:val="GQuestionSpacer"/>
        <w:keepNext/>
      </w:pPr>
    </w:p>
    <w:p w:rsidR="002A68C4" w:rsidRDefault="001C3859">
      <w:pPr>
        <w:pStyle w:val="GCategoryHeader"/>
        <w:keepNext/>
      </w:pPr>
      <w:r>
        <w:t>ROWS</w:t>
      </w:r>
    </w:p>
    <w:tbl>
      <w:tblPr>
        <w:tblStyle w:val="GQuestionCategoryList"/>
        <w:tblW w:w="0" w:type="auto"/>
        <w:tblInd w:w="0" w:type="dxa"/>
        <w:tblCellMar>
          <w:top w:w="0" w:type="dxa"/>
          <w:left w:w="0" w:type="dxa"/>
          <w:bottom w:w="0" w:type="dxa"/>
          <w:right w:w="0" w:type="dxa"/>
        </w:tblCellMar>
        <w:tblLook w:val="04A0"/>
      </w:tblPr>
      <w:tblGrid>
        <w:gridCol w:w="2952"/>
        <w:gridCol w:w="5904"/>
      </w:tblGrid>
      <w:tr w:rsidR="002A68C4">
        <w:tblPrEx>
          <w:tblCellMar>
            <w:top w:w="0" w:type="dxa"/>
            <w:left w:w="0" w:type="dxa"/>
            <w:bottom w:w="0" w:type="dxa"/>
            <w:right w:w="0" w:type="dxa"/>
          </w:tblCellMar>
        </w:tblPrEx>
        <w:tc>
          <w:tcPr>
            <w:tcW w:w="8856" w:type="dxa"/>
            <w:gridSpan w:val="2"/>
          </w:tcPr>
          <w:p w:rsidR="002A68C4" w:rsidRDefault="001C3859">
            <w:pPr>
              <w:keepNext/>
            </w:pPr>
            <w:r>
              <w:rPr>
                <w:i/>
              </w:rPr>
              <w:t>Order as shown</w:t>
            </w:r>
          </w:p>
        </w:tc>
      </w:tr>
      <w:tr w:rsidR="002A68C4">
        <w:tblPrEx>
          <w:tblCellMar>
            <w:top w:w="0" w:type="dxa"/>
            <w:left w:w="0" w:type="dxa"/>
            <w:bottom w:w="0" w:type="dxa"/>
            <w:right w:w="0" w:type="dxa"/>
          </w:tblCellMar>
        </w:tblPrEx>
        <w:tc>
          <w:tcPr>
            <w:tcW w:w="2952" w:type="dxa"/>
          </w:tcPr>
          <w:p w:rsidR="002A68C4" w:rsidRDefault="001C3859">
            <w:pPr>
              <w:keepNext/>
            </w:pPr>
            <w:r>
              <w:t>EMOEBq1</w:t>
            </w:r>
          </w:p>
        </w:tc>
        <w:tc>
          <w:tcPr>
            <w:tcW w:w="5904" w:type="dxa"/>
          </w:tcPr>
          <w:p w:rsidR="002A68C4" w:rsidRDefault="001C3859">
            <w:pPr>
              <w:keepNext/>
            </w:pPr>
            <w:r>
              <w:t>Angry</w:t>
            </w:r>
          </w:p>
        </w:tc>
      </w:tr>
      <w:tr w:rsidR="002A68C4">
        <w:tblPrEx>
          <w:tblCellMar>
            <w:top w:w="0" w:type="dxa"/>
            <w:left w:w="0" w:type="dxa"/>
            <w:bottom w:w="0" w:type="dxa"/>
            <w:right w:w="0" w:type="dxa"/>
          </w:tblCellMar>
        </w:tblPrEx>
        <w:tc>
          <w:tcPr>
            <w:tcW w:w="2952" w:type="dxa"/>
          </w:tcPr>
          <w:p w:rsidR="002A68C4" w:rsidRDefault="001C3859">
            <w:pPr>
              <w:keepNext/>
            </w:pPr>
            <w:r>
              <w:t>EMOEBq2</w:t>
            </w:r>
          </w:p>
        </w:tc>
        <w:tc>
          <w:tcPr>
            <w:tcW w:w="5904" w:type="dxa"/>
          </w:tcPr>
          <w:p w:rsidR="002A68C4" w:rsidRDefault="001C3859">
            <w:pPr>
              <w:keepNext/>
            </w:pPr>
            <w:r>
              <w:t>Anxious or afraid</w:t>
            </w:r>
          </w:p>
        </w:tc>
      </w:tr>
      <w:tr w:rsidR="002A68C4">
        <w:tblPrEx>
          <w:tblCellMar>
            <w:top w:w="0" w:type="dxa"/>
            <w:left w:w="0" w:type="dxa"/>
            <w:bottom w:w="0" w:type="dxa"/>
            <w:right w:w="0" w:type="dxa"/>
          </w:tblCellMar>
        </w:tblPrEx>
        <w:tc>
          <w:tcPr>
            <w:tcW w:w="2952" w:type="dxa"/>
          </w:tcPr>
          <w:p w:rsidR="002A68C4" w:rsidRDefault="001C3859">
            <w:pPr>
              <w:keepNext/>
            </w:pPr>
            <w:r>
              <w:t>EMOEBq3</w:t>
            </w:r>
          </w:p>
        </w:tc>
        <w:tc>
          <w:tcPr>
            <w:tcW w:w="5904" w:type="dxa"/>
          </w:tcPr>
          <w:p w:rsidR="002A68C4" w:rsidRDefault="001C3859">
            <w:pPr>
              <w:keepNext/>
            </w:pPr>
            <w:r>
              <w:t>Enthusiastic, hopeful or proud</w:t>
            </w:r>
          </w:p>
        </w:tc>
      </w:tr>
    </w:tbl>
    <w:p w:rsidR="002A68C4" w:rsidRDefault="001C3859">
      <w:pPr>
        <w:pStyle w:val="GResponseHeader"/>
        <w:keepNext/>
      </w:pPr>
      <w:r>
        <w:t>COLUMNS</w:t>
      </w: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Order as shown</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 xml:space="preserve">Very </w:t>
            </w:r>
            <w:r>
              <w:t>Often</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Fairly Often</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Occasionally</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4</w:t>
            </w:r>
          </w:p>
        </w:tc>
        <w:tc>
          <w:tcPr>
            <w:tcW w:w="361" w:type="dxa"/>
          </w:tcPr>
          <w:p w:rsidR="002A68C4" w:rsidRDefault="001C3859">
            <w:pPr>
              <w:keepNext/>
            </w:pPr>
            <w:r>
              <w:t>○</w:t>
            </w:r>
          </w:p>
        </w:tc>
        <w:tc>
          <w:tcPr>
            <w:tcW w:w="3731" w:type="dxa"/>
          </w:tcPr>
          <w:p w:rsidR="002A68C4" w:rsidRDefault="001C3859">
            <w:pPr>
              <w:keepNext/>
            </w:pPr>
            <w:r>
              <w:t>Rarely</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5</w:t>
            </w:r>
          </w:p>
        </w:tc>
        <w:tc>
          <w:tcPr>
            <w:tcW w:w="361" w:type="dxa"/>
          </w:tcPr>
          <w:p w:rsidR="002A68C4" w:rsidRDefault="001C3859">
            <w:pPr>
              <w:keepNext/>
            </w:pPr>
            <w:r>
              <w:t>○</w:t>
            </w:r>
          </w:p>
        </w:tc>
        <w:tc>
          <w:tcPr>
            <w:tcW w:w="3731" w:type="dxa"/>
          </w:tcPr>
          <w:p w:rsidR="002A68C4" w:rsidRDefault="001C3859">
            <w:pPr>
              <w:keepNext/>
            </w:pPr>
            <w:r>
              <w:t>Never</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tbl>
      <w:tblPr>
        <w:tblStyle w:val="GQuestionCommonProperties"/>
        <w:tblW w:w="0" w:type="auto"/>
        <w:tblInd w:w="0" w:type="dxa"/>
        <w:tblCellMar>
          <w:top w:w="0" w:type="dxa"/>
          <w:left w:w="0" w:type="dxa"/>
          <w:bottom w:w="0" w:type="dxa"/>
          <w:right w:w="0" w:type="dxa"/>
        </w:tblCellMar>
        <w:tblLook w:val="04A0"/>
      </w:tblPr>
      <w:tblGrid>
        <w:gridCol w:w="7929"/>
        <w:gridCol w:w="927"/>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lastRenderedPageBreak/>
              <w:fldChar w:fldCharType="begin"/>
            </w:r>
            <w:r w:rsidR="001C3859">
              <w:instrText xml:space="preserve">TC </w:instrText>
            </w:r>
            <w:bookmarkStart w:id="2087" w:name="_Toc266972155"/>
            <w:r w:rsidR="001C3859">
              <w:instrText>EMOEBa</w:instrText>
            </w:r>
            <w:bookmarkEnd w:id="2087"/>
            <w:r w:rsidR="001C3859">
              <w:instrText xml:space="preserve"> \l 2 \f a</w:instrText>
            </w:r>
            <w:r>
              <w:fldChar w:fldCharType="end"/>
            </w:r>
            <w:proofErr w:type="spellStart"/>
            <w:r w:rsidR="001C3859">
              <w:rPr>
                <w:rStyle w:val="GVariableName"/>
              </w:rPr>
              <w:t>EMOEBa</w:t>
            </w:r>
            <w:proofErr w:type="spellEnd"/>
            <w:r w:rsidR="001C3859">
              <w:rPr>
                <w:i/>
              </w:rPr>
              <w:t>- Show all respondents/required</w:t>
            </w:r>
          </w:p>
        </w:tc>
        <w:tc>
          <w:tcPr>
            <w:tcW w:w="0" w:type="auto"/>
            <w:shd w:val="clear" w:color="auto" w:fill="D0D0D0"/>
            <w:vAlign w:val="bottom"/>
          </w:tcPr>
          <w:p w:rsidR="002A68C4" w:rsidRDefault="001C3859">
            <w:pPr>
              <w:keepNext/>
              <w:jc w:val="right"/>
            </w:pPr>
            <w:r>
              <w:t>GRID</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Ed Balls</w:t>
            </w:r>
          </w:p>
        </w:tc>
      </w:tr>
    </w:tbl>
    <w:p w:rsidR="002A68C4" w:rsidRDefault="002A68C4">
      <w:pPr>
        <w:pStyle w:val="GQuestionSpacer"/>
        <w:keepNext/>
      </w:pPr>
    </w:p>
    <w:p w:rsidR="002A68C4" w:rsidRDefault="001C3859">
      <w:pPr>
        <w:pStyle w:val="GCategoryHeader"/>
        <w:keepNext/>
      </w:pPr>
      <w:r>
        <w:t>ROWS</w:t>
      </w:r>
    </w:p>
    <w:tbl>
      <w:tblPr>
        <w:tblStyle w:val="GQuestionCategoryList"/>
        <w:tblW w:w="0" w:type="auto"/>
        <w:tblInd w:w="0" w:type="dxa"/>
        <w:tblCellMar>
          <w:top w:w="0" w:type="dxa"/>
          <w:left w:w="0" w:type="dxa"/>
          <w:bottom w:w="0" w:type="dxa"/>
          <w:right w:w="0" w:type="dxa"/>
        </w:tblCellMar>
        <w:tblLook w:val="04A0"/>
      </w:tblPr>
      <w:tblGrid>
        <w:gridCol w:w="2952"/>
        <w:gridCol w:w="5904"/>
      </w:tblGrid>
      <w:tr w:rsidR="002A68C4">
        <w:tblPrEx>
          <w:tblCellMar>
            <w:top w:w="0" w:type="dxa"/>
            <w:left w:w="0" w:type="dxa"/>
            <w:bottom w:w="0" w:type="dxa"/>
            <w:right w:w="0" w:type="dxa"/>
          </w:tblCellMar>
        </w:tblPrEx>
        <w:tc>
          <w:tcPr>
            <w:tcW w:w="8856" w:type="dxa"/>
            <w:gridSpan w:val="2"/>
          </w:tcPr>
          <w:p w:rsidR="002A68C4" w:rsidRDefault="001C3859">
            <w:pPr>
              <w:keepNext/>
            </w:pPr>
            <w:r>
              <w:rPr>
                <w:i/>
              </w:rPr>
              <w:t>Order as shown</w:t>
            </w:r>
          </w:p>
        </w:tc>
      </w:tr>
      <w:tr w:rsidR="002A68C4">
        <w:tblPrEx>
          <w:tblCellMar>
            <w:top w:w="0" w:type="dxa"/>
            <w:left w:w="0" w:type="dxa"/>
            <w:bottom w:w="0" w:type="dxa"/>
            <w:right w:w="0" w:type="dxa"/>
          </w:tblCellMar>
        </w:tblPrEx>
        <w:tc>
          <w:tcPr>
            <w:tcW w:w="2952" w:type="dxa"/>
          </w:tcPr>
          <w:p w:rsidR="002A68C4" w:rsidRDefault="001C3859">
            <w:pPr>
              <w:keepNext/>
            </w:pPr>
            <w:r>
              <w:t>EMOEBaq1</w:t>
            </w:r>
          </w:p>
        </w:tc>
        <w:tc>
          <w:tcPr>
            <w:tcW w:w="5904" w:type="dxa"/>
          </w:tcPr>
          <w:p w:rsidR="002A68C4" w:rsidRDefault="001C3859">
            <w:pPr>
              <w:keepNext/>
            </w:pPr>
            <w:r>
              <w:t>Angry</w:t>
            </w:r>
          </w:p>
        </w:tc>
      </w:tr>
      <w:tr w:rsidR="002A68C4">
        <w:tblPrEx>
          <w:tblCellMar>
            <w:top w:w="0" w:type="dxa"/>
            <w:left w:w="0" w:type="dxa"/>
            <w:bottom w:w="0" w:type="dxa"/>
            <w:right w:w="0" w:type="dxa"/>
          </w:tblCellMar>
        </w:tblPrEx>
        <w:tc>
          <w:tcPr>
            <w:tcW w:w="2952" w:type="dxa"/>
          </w:tcPr>
          <w:p w:rsidR="002A68C4" w:rsidRDefault="001C3859">
            <w:pPr>
              <w:keepNext/>
            </w:pPr>
            <w:r>
              <w:t>EMOEBaq2</w:t>
            </w:r>
          </w:p>
        </w:tc>
        <w:tc>
          <w:tcPr>
            <w:tcW w:w="5904" w:type="dxa"/>
          </w:tcPr>
          <w:p w:rsidR="002A68C4" w:rsidRDefault="001C3859">
            <w:pPr>
              <w:keepNext/>
            </w:pPr>
            <w:r>
              <w:t>Anxious or afraid</w:t>
            </w:r>
          </w:p>
        </w:tc>
      </w:tr>
      <w:tr w:rsidR="002A68C4">
        <w:tblPrEx>
          <w:tblCellMar>
            <w:top w:w="0" w:type="dxa"/>
            <w:left w:w="0" w:type="dxa"/>
            <w:bottom w:w="0" w:type="dxa"/>
            <w:right w:w="0" w:type="dxa"/>
          </w:tblCellMar>
        </w:tblPrEx>
        <w:tc>
          <w:tcPr>
            <w:tcW w:w="2952" w:type="dxa"/>
          </w:tcPr>
          <w:p w:rsidR="002A68C4" w:rsidRDefault="001C3859">
            <w:pPr>
              <w:keepNext/>
            </w:pPr>
            <w:r>
              <w:t>EMOEBaq3</w:t>
            </w:r>
          </w:p>
        </w:tc>
        <w:tc>
          <w:tcPr>
            <w:tcW w:w="5904" w:type="dxa"/>
          </w:tcPr>
          <w:p w:rsidR="002A68C4" w:rsidRDefault="001C3859">
            <w:pPr>
              <w:keepNext/>
            </w:pPr>
            <w:r>
              <w:t>Enthusiastic, hopeful or proud</w:t>
            </w:r>
          </w:p>
        </w:tc>
      </w:tr>
    </w:tbl>
    <w:p w:rsidR="002A68C4" w:rsidRDefault="001C3859">
      <w:pPr>
        <w:pStyle w:val="GResponseHeader"/>
        <w:keepNext/>
      </w:pPr>
      <w:r>
        <w:t>COLUMNS</w:t>
      </w: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Order as shown</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Very Often</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Fairly Often</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Occasionally</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4</w:t>
            </w:r>
          </w:p>
        </w:tc>
        <w:tc>
          <w:tcPr>
            <w:tcW w:w="361" w:type="dxa"/>
          </w:tcPr>
          <w:p w:rsidR="002A68C4" w:rsidRDefault="001C3859">
            <w:pPr>
              <w:keepNext/>
            </w:pPr>
            <w:r>
              <w:t>○</w:t>
            </w:r>
          </w:p>
        </w:tc>
        <w:tc>
          <w:tcPr>
            <w:tcW w:w="3731" w:type="dxa"/>
          </w:tcPr>
          <w:p w:rsidR="002A68C4" w:rsidRDefault="001C3859">
            <w:pPr>
              <w:keepNext/>
            </w:pPr>
            <w:r>
              <w:t>Rarely</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5</w:t>
            </w:r>
          </w:p>
        </w:tc>
        <w:tc>
          <w:tcPr>
            <w:tcW w:w="361" w:type="dxa"/>
          </w:tcPr>
          <w:p w:rsidR="002A68C4" w:rsidRDefault="001C3859">
            <w:pPr>
              <w:keepNext/>
            </w:pPr>
            <w:r>
              <w:t>○</w:t>
            </w:r>
          </w:p>
        </w:tc>
        <w:tc>
          <w:tcPr>
            <w:tcW w:w="3731" w:type="dxa"/>
          </w:tcPr>
          <w:p w:rsidR="002A68C4" w:rsidRDefault="001C3859">
            <w:pPr>
              <w:keepNext/>
            </w:pPr>
            <w:r>
              <w:t>Never</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tbl>
      <w:tblPr>
        <w:tblStyle w:val="GQuestionCommonProperties"/>
        <w:tblW w:w="0" w:type="auto"/>
        <w:tblInd w:w="0" w:type="dxa"/>
        <w:tblCellMar>
          <w:top w:w="0" w:type="dxa"/>
          <w:left w:w="0" w:type="dxa"/>
          <w:bottom w:w="0" w:type="dxa"/>
          <w:right w:w="0" w:type="dxa"/>
        </w:tblCellMar>
        <w:tblLook w:val="04A0"/>
      </w:tblPr>
      <w:tblGrid>
        <w:gridCol w:w="7910"/>
        <w:gridCol w:w="946"/>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fldChar w:fldCharType="begin"/>
            </w:r>
            <w:r w:rsidR="001C3859">
              <w:instrText xml:space="preserve">TC </w:instrText>
            </w:r>
            <w:bookmarkStart w:id="2088" w:name="_Toc266972156"/>
            <w:r w:rsidR="001C3859">
              <w:instrText>EMODA</w:instrText>
            </w:r>
            <w:bookmarkEnd w:id="2088"/>
            <w:r w:rsidR="001C3859">
              <w:instrText xml:space="preserve"> \l 2 \f a</w:instrText>
            </w:r>
            <w:r>
              <w:fldChar w:fldCharType="end"/>
            </w:r>
            <w:r w:rsidR="001C3859">
              <w:rPr>
                <w:rStyle w:val="GVariableName"/>
              </w:rPr>
              <w:t>EMODA</w:t>
            </w:r>
            <w:r w:rsidR="001C3859">
              <w:rPr>
                <w:i/>
              </w:rPr>
              <w:t xml:space="preserve">- Show </w:t>
            </w:r>
            <w:r w:rsidR="001C3859">
              <w:rPr>
                <w:i/>
              </w:rPr>
              <w:t>all respondents/required</w:t>
            </w:r>
          </w:p>
        </w:tc>
        <w:tc>
          <w:tcPr>
            <w:tcW w:w="0" w:type="auto"/>
            <w:shd w:val="clear" w:color="auto" w:fill="D0D0D0"/>
            <w:vAlign w:val="bottom"/>
          </w:tcPr>
          <w:p w:rsidR="002A68C4" w:rsidRDefault="001C3859">
            <w:pPr>
              <w:keepNext/>
              <w:jc w:val="right"/>
            </w:pPr>
            <w:r>
              <w:t>GRID</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Diane Abbott</w:t>
            </w:r>
          </w:p>
        </w:tc>
      </w:tr>
    </w:tbl>
    <w:p w:rsidR="002A68C4" w:rsidRDefault="002A68C4">
      <w:pPr>
        <w:pStyle w:val="GQuestionSpacer"/>
        <w:keepNext/>
      </w:pPr>
    </w:p>
    <w:p w:rsidR="002A68C4" w:rsidRDefault="001C3859">
      <w:pPr>
        <w:pStyle w:val="GCategoryHeader"/>
        <w:keepNext/>
      </w:pPr>
      <w:r>
        <w:t>ROWS</w:t>
      </w:r>
    </w:p>
    <w:tbl>
      <w:tblPr>
        <w:tblStyle w:val="GQuestionCategoryList"/>
        <w:tblW w:w="0" w:type="auto"/>
        <w:tblInd w:w="0" w:type="dxa"/>
        <w:tblCellMar>
          <w:top w:w="0" w:type="dxa"/>
          <w:left w:w="0" w:type="dxa"/>
          <w:bottom w:w="0" w:type="dxa"/>
          <w:right w:w="0" w:type="dxa"/>
        </w:tblCellMar>
        <w:tblLook w:val="04A0"/>
      </w:tblPr>
      <w:tblGrid>
        <w:gridCol w:w="2952"/>
        <w:gridCol w:w="5904"/>
      </w:tblGrid>
      <w:tr w:rsidR="002A68C4">
        <w:tblPrEx>
          <w:tblCellMar>
            <w:top w:w="0" w:type="dxa"/>
            <w:left w:w="0" w:type="dxa"/>
            <w:bottom w:w="0" w:type="dxa"/>
            <w:right w:w="0" w:type="dxa"/>
          </w:tblCellMar>
        </w:tblPrEx>
        <w:tc>
          <w:tcPr>
            <w:tcW w:w="8856" w:type="dxa"/>
            <w:gridSpan w:val="2"/>
          </w:tcPr>
          <w:p w:rsidR="002A68C4" w:rsidRDefault="001C3859">
            <w:pPr>
              <w:keepNext/>
            </w:pPr>
            <w:r>
              <w:rPr>
                <w:i/>
              </w:rPr>
              <w:t>Order as shown</w:t>
            </w:r>
          </w:p>
        </w:tc>
      </w:tr>
      <w:tr w:rsidR="002A68C4">
        <w:tblPrEx>
          <w:tblCellMar>
            <w:top w:w="0" w:type="dxa"/>
            <w:left w:w="0" w:type="dxa"/>
            <w:bottom w:w="0" w:type="dxa"/>
            <w:right w:w="0" w:type="dxa"/>
          </w:tblCellMar>
        </w:tblPrEx>
        <w:tc>
          <w:tcPr>
            <w:tcW w:w="2952" w:type="dxa"/>
          </w:tcPr>
          <w:p w:rsidR="002A68C4" w:rsidRDefault="001C3859">
            <w:pPr>
              <w:keepNext/>
            </w:pPr>
            <w:r>
              <w:t>EMODAq1</w:t>
            </w:r>
          </w:p>
        </w:tc>
        <w:tc>
          <w:tcPr>
            <w:tcW w:w="5904" w:type="dxa"/>
          </w:tcPr>
          <w:p w:rsidR="002A68C4" w:rsidRDefault="001C3859">
            <w:pPr>
              <w:keepNext/>
            </w:pPr>
            <w:r>
              <w:t>Angry</w:t>
            </w:r>
          </w:p>
        </w:tc>
      </w:tr>
      <w:tr w:rsidR="002A68C4">
        <w:tblPrEx>
          <w:tblCellMar>
            <w:top w:w="0" w:type="dxa"/>
            <w:left w:w="0" w:type="dxa"/>
            <w:bottom w:w="0" w:type="dxa"/>
            <w:right w:w="0" w:type="dxa"/>
          </w:tblCellMar>
        </w:tblPrEx>
        <w:tc>
          <w:tcPr>
            <w:tcW w:w="2952" w:type="dxa"/>
          </w:tcPr>
          <w:p w:rsidR="002A68C4" w:rsidRDefault="001C3859">
            <w:pPr>
              <w:keepNext/>
            </w:pPr>
            <w:r>
              <w:t>EMODAq2</w:t>
            </w:r>
          </w:p>
        </w:tc>
        <w:tc>
          <w:tcPr>
            <w:tcW w:w="5904" w:type="dxa"/>
          </w:tcPr>
          <w:p w:rsidR="002A68C4" w:rsidRDefault="001C3859">
            <w:pPr>
              <w:keepNext/>
            </w:pPr>
            <w:r>
              <w:t>Anxious or afraid</w:t>
            </w:r>
          </w:p>
        </w:tc>
      </w:tr>
      <w:tr w:rsidR="002A68C4">
        <w:tblPrEx>
          <w:tblCellMar>
            <w:top w:w="0" w:type="dxa"/>
            <w:left w:w="0" w:type="dxa"/>
            <w:bottom w:w="0" w:type="dxa"/>
            <w:right w:w="0" w:type="dxa"/>
          </w:tblCellMar>
        </w:tblPrEx>
        <w:tc>
          <w:tcPr>
            <w:tcW w:w="2952" w:type="dxa"/>
          </w:tcPr>
          <w:p w:rsidR="002A68C4" w:rsidRDefault="001C3859">
            <w:pPr>
              <w:keepNext/>
            </w:pPr>
            <w:r>
              <w:t>EMODAq3</w:t>
            </w:r>
          </w:p>
        </w:tc>
        <w:tc>
          <w:tcPr>
            <w:tcW w:w="5904" w:type="dxa"/>
          </w:tcPr>
          <w:p w:rsidR="002A68C4" w:rsidRDefault="001C3859">
            <w:pPr>
              <w:keepNext/>
            </w:pPr>
            <w:r>
              <w:t>Enthusiastic, hopeful or proud</w:t>
            </w:r>
          </w:p>
        </w:tc>
      </w:tr>
    </w:tbl>
    <w:p w:rsidR="002A68C4" w:rsidRDefault="001C3859">
      <w:pPr>
        <w:pStyle w:val="GResponseHeader"/>
        <w:keepNext/>
      </w:pPr>
      <w:r>
        <w:t>COLUMNS</w:t>
      </w: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Order as shown</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Very Often</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Fairly Often</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Occasionally</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4</w:t>
            </w:r>
          </w:p>
        </w:tc>
        <w:tc>
          <w:tcPr>
            <w:tcW w:w="361" w:type="dxa"/>
          </w:tcPr>
          <w:p w:rsidR="002A68C4" w:rsidRDefault="001C3859">
            <w:pPr>
              <w:keepNext/>
            </w:pPr>
            <w:r>
              <w:t>○</w:t>
            </w:r>
          </w:p>
        </w:tc>
        <w:tc>
          <w:tcPr>
            <w:tcW w:w="3731" w:type="dxa"/>
          </w:tcPr>
          <w:p w:rsidR="002A68C4" w:rsidRDefault="001C3859">
            <w:pPr>
              <w:keepNext/>
            </w:pPr>
            <w:r>
              <w:t>Rarely</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5</w:t>
            </w:r>
          </w:p>
        </w:tc>
        <w:tc>
          <w:tcPr>
            <w:tcW w:w="361" w:type="dxa"/>
          </w:tcPr>
          <w:p w:rsidR="002A68C4" w:rsidRDefault="001C3859">
            <w:pPr>
              <w:keepNext/>
            </w:pPr>
            <w:r>
              <w:t>○</w:t>
            </w:r>
          </w:p>
        </w:tc>
        <w:tc>
          <w:tcPr>
            <w:tcW w:w="3731" w:type="dxa"/>
          </w:tcPr>
          <w:p w:rsidR="002A68C4" w:rsidRDefault="001C3859">
            <w:pPr>
              <w:keepNext/>
            </w:pPr>
            <w:r>
              <w:t>Never</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tbl>
      <w:tblPr>
        <w:tblStyle w:val="GQuestionCommonProperties"/>
        <w:tblW w:w="0" w:type="auto"/>
        <w:tblInd w:w="0" w:type="dxa"/>
        <w:tblCellMar>
          <w:top w:w="0" w:type="dxa"/>
          <w:left w:w="0" w:type="dxa"/>
          <w:bottom w:w="0" w:type="dxa"/>
          <w:right w:w="0" w:type="dxa"/>
        </w:tblCellMar>
        <w:tblLook w:val="04A0"/>
      </w:tblPr>
      <w:tblGrid>
        <w:gridCol w:w="7906"/>
        <w:gridCol w:w="950"/>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lastRenderedPageBreak/>
              <w:fldChar w:fldCharType="begin"/>
            </w:r>
            <w:r w:rsidR="001C3859">
              <w:instrText xml:space="preserve">TC </w:instrText>
            </w:r>
            <w:bookmarkStart w:id="2089" w:name="_Toc266972157"/>
            <w:r w:rsidR="001C3859">
              <w:instrText>EMOAB</w:instrText>
            </w:r>
            <w:bookmarkEnd w:id="2089"/>
            <w:r w:rsidR="001C3859">
              <w:instrText xml:space="preserve"> \l 2 \f a</w:instrText>
            </w:r>
            <w:r>
              <w:fldChar w:fldCharType="end"/>
            </w:r>
            <w:r w:rsidR="001C3859">
              <w:rPr>
                <w:rStyle w:val="GVariableName"/>
              </w:rPr>
              <w:t>EMOAB</w:t>
            </w:r>
            <w:r w:rsidR="001C3859">
              <w:rPr>
                <w:i/>
              </w:rPr>
              <w:t>- Show all respondents/required</w:t>
            </w:r>
          </w:p>
        </w:tc>
        <w:tc>
          <w:tcPr>
            <w:tcW w:w="0" w:type="auto"/>
            <w:shd w:val="clear" w:color="auto" w:fill="D0D0D0"/>
            <w:vAlign w:val="bottom"/>
          </w:tcPr>
          <w:p w:rsidR="002A68C4" w:rsidRDefault="001C3859">
            <w:pPr>
              <w:keepNext/>
              <w:jc w:val="right"/>
            </w:pPr>
            <w:r>
              <w:t>GRID</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Andy Burnham</w:t>
            </w:r>
          </w:p>
        </w:tc>
      </w:tr>
    </w:tbl>
    <w:p w:rsidR="002A68C4" w:rsidRDefault="002A68C4">
      <w:pPr>
        <w:pStyle w:val="GQuestionSpacer"/>
        <w:keepNext/>
      </w:pPr>
    </w:p>
    <w:p w:rsidR="002A68C4" w:rsidRDefault="001C3859">
      <w:pPr>
        <w:pStyle w:val="GCategoryHeader"/>
        <w:keepNext/>
      </w:pPr>
      <w:r>
        <w:t>ROWS</w:t>
      </w:r>
    </w:p>
    <w:tbl>
      <w:tblPr>
        <w:tblStyle w:val="GQuestionCategoryList"/>
        <w:tblW w:w="0" w:type="auto"/>
        <w:tblInd w:w="0" w:type="dxa"/>
        <w:tblCellMar>
          <w:top w:w="0" w:type="dxa"/>
          <w:left w:w="0" w:type="dxa"/>
          <w:bottom w:w="0" w:type="dxa"/>
          <w:right w:w="0" w:type="dxa"/>
        </w:tblCellMar>
        <w:tblLook w:val="04A0"/>
      </w:tblPr>
      <w:tblGrid>
        <w:gridCol w:w="2952"/>
        <w:gridCol w:w="5904"/>
      </w:tblGrid>
      <w:tr w:rsidR="002A68C4">
        <w:tblPrEx>
          <w:tblCellMar>
            <w:top w:w="0" w:type="dxa"/>
            <w:left w:w="0" w:type="dxa"/>
            <w:bottom w:w="0" w:type="dxa"/>
            <w:right w:w="0" w:type="dxa"/>
          </w:tblCellMar>
        </w:tblPrEx>
        <w:tc>
          <w:tcPr>
            <w:tcW w:w="8856" w:type="dxa"/>
            <w:gridSpan w:val="2"/>
          </w:tcPr>
          <w:p w:rsidR="002A68C4" w:rsidRDefault="001C3859">
            <w:pPr>
              <w:keepNext/>
            </w:pPr>
            <w:r>
              <w:rPr>
                <w:i/>
              </w:rPr>
              <w:t>Order as shown</w:t>
            </w:r>
          </w:p>
        </w:tc>
      </w:tr>
      <w:tr w:rsidR="002A68C4">
        <w:tblPrEx>
          <w:tblCellMar>
            <w:top w:w="0" w:type="dxa"/>
            <w:left w:w="0" w:type="dxa"/>
            <w:bottom w:w="0" w:type="dxa"/>
            <w:right w:w="0" w:type="dxa"/>
          </w:tblCellMar>
        </w:tblPrEx>
        <w:tc>
          <w:tcPr>
            <w:tcW w:w="2952" w:type="dxa"/>
          </w:tcPr>
          <w:p w:rsidR="002A68C4" w:rsidRDefault="001C3859">
            <w:pPr>
              <w:keepNext/>
            </w:pPr>
            <w:r>
              <w:t>EMOABq1</w:t>
            </w:r>
          </w:p>
        </w:tc>
        <w:tc>
          <w:tcPr>
            <w:tcW w:w="5904" w:type="dxa"/>
          </w:tcPr>
          <w:p w:rsidR="002A68C4" w:rsidRDefault="001C3859">
            <w:pPr>
              <w:keepNext/>
            </w:pPr>
            <w:r>
              <w:t>Angry</w:t>
            </w:r>
          </w:p>
        </w:tc>
      </w:tr>
      <w:tr w:rsidR="002A68C4">
        <w:tblPrEx>
          <w:tblCellMar>
            <w:top w:w="0" w:type="dxa"/>
            <w:left w:w="0" w:type="dxa"/>
            <w:bottom w:w="0" w:type="dxa"/>
            <w:right w:w="0" w:type="dxa"/>
          </w:tblCellMar>
        </w:tblPrEx>
        <w:tc>
          <w:tcPr>
            <w:tcW w:w="2952" w:type="dxa"/>
          </w:tcPr>
          <w:p w:rsidR="002A68C4" w:rsidRDefault="001C3859">
            <w:pPr>
              <w:keepNext/>
            </w:pPr>
            <w:r>
              <w:t>EMOABq2</w:t>
            </w:r>
          </w:p>
        </w:tc>
        <w:tc>
          <w:tcPr>
            <w:tcW w:w="5904" w:type="dxa"/>
          </w:tcPr>
          <w:p w:rsidR="002A68C4" w:rsidRDefault="001C3859">
            <w:pPr>
              <w:keepNext/>
            </w:pPr>
            <w:r>
              <w:t>Anxious or afraid</w:t>
            </w:r>
          </w:p>
        </w:tc>
      </w:tr>
      <w:tr w:rsidR="002A68C4">
        <w:tblPrEx>
          <w:tblCellMar>
            <w:top w:w="0" w:type="dxa"/>
            <w:left w:w="0" w:type="dxa"/>
            <w:bottom w:w="0" w:type="dxa"/>
            <w:right w:w="0" w:type="dxa"/>
          </w:tblCellMar>
        </w:tblPrEx>
        <w:tc>
          <w:tcPr>
            <w:tcW w:w="2952" w:type="dxa"/>
          </w:tcPr>
          <w:p w:rsidR="002A68C4" w:rsidRDefault="001C3859">
            <w:pPr>
              <w:keepNext/>
            </w:pPr>
            <w:r>
              <w:t>EMOABq3</w:t>
            </w:r>
          </w:p>
        </w:tc>
        <w:tc>
          <w:tcPr>
            <w:tcW w:w="5904" w:type="dxa"/>
          </w:tcPr>
          <w:p w:rsidR="002A68C4" w:rsidRDefault="001C3859">
            <w:pPr>
              <w:keepNext/>
            </w:pPr>
            <w:r>
              <w:t>Enthusiastic, hopeful or proud</w:t>
            </w:r>
          </w:p>
        </w:tc>
      </w:tr>
    </w:tbl>
    <w:p w:rsidR="002A68C4" w:rsidRDefault="001C3859">
      <w:pPr>
        <w:pStyle w:val="GResponseHeader"/>
        <w:keepNext/>
      </w:pPr>
      <w:r>
        <w:t>COLUMNS</w:t>
      </w: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 xml:space="preserve">Order as </w:t>
            </w:r>
            <w:r>
              <w:rPr>
                <w:i/>
              </w:rPr>
              <w:t>shown</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Very Often</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Fairly Often</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Occasionally</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4</w:t>
            </w:r>
          </w:p>
        </w:tc>
        <w:tc>
          <w:tcPr>
            <w:tcW w:w="361" w:type="dxa"/>
          </w:tcPr>
          <w:p w:rsidR="002A68C4" w:rsidRDefault="001C3859">
            <w:pPr>
              <w:keepNext/>
            </w:pPr>
            <w:r>
              <w:t>○</w:t>
            </w:r>
          </w:p>
        </w:tc>
        <w:tc>
          <w:tcPr>
            <w:tcW w:w="3731" w:type="dxa"/>
          </w:tcPr>
          <w:p w:rsidR="002A68C4" w:rsidRDefault="001C3859">
            <w:pPr>
              <w:keepNext/>
            </w:pPr>
            <w:r>
              <w:t>Rarely</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5</w:t>
            </w:r>
          </w:p>
        </w:tc>
        <w:tc>
          <w:tcPr>
            <w:tcW w:w="361" w:type="dxa"/>
          </w:tcPr>
          <w:p w:rsidR="002A68C4" w:rsidRDefault="001C3859">
            <w:pPr>
              <w:keepNext/>
            </w:pPr>
            <w:r>
              <w:t>○</w:t>
            </w:r>
          </w:p>
        </w:tc>
        <w:tc>
          <w:tcPr>
            <w:tcW w:w="3731" w:type="dxa"/>
          </w:tcPr>
          <w:p w:rsidR="002A68C4" w:rsidRDefault="001C3859">
            <w:pPr>
              <w:keepNext/>
            </w:pPr>
            <w:r>
              <w:t>Never</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p w:rsidR="002A68C4" w:rsidRDefault="001C3859">
      <w:pPr>
        <w:pStyle w:val="GPage"/>
      </w:pPr>
      <w:bookmarkStart w:id="2090" w:name="_Toc266972158"/>
      <w:r>
        <w:t xml:space="preserve">Page: </w:t>
      </w:r>
      <w:proofErr w:type="spellStart"/>
      <w:r>
        <w:t>emotionalparty</w:t>
      </w:r>
      <w:bookmarkEnd w:id="2090"/>
      <w:proofErr w:type="spellEnd"/>
    </w:p>
    <w:p w:rsidR="002A68C4" w:rsidRDefault="001C3859">
      <w:r>
        <w:t xml:space="preserve">And how often would you say that each of the following parties have made you feel the </w:t>
      </w:r>
      <w:r>
        <w:t>emotions below? (Please tick one answer on each horizontal row)</w:t>
      </w:r>
    </w:p>
    <w:tbl>
      <w:tblPr>
        <w:tblStyle w:val="GQuestionCommonProperties"/>
        <w:tblW w:w="0" w:type="auto"/>
        <w:tblInd w:w="0" w:type="dxa"/>
        <w:tblCellMar>
          <w:top w:w="0" w:type="dxa"/>
          <w:left w:w="0" w:type="dxa"/>
          <w:bottom w:w="0" w:type="dxa"/>
          <w:right w:w="0" w:type="dxa"/>
        </w:tblCellMar>
        <w:tblLook w:val="04A0"/>
      </w:tblPr>
      <w:tblGrid>
        <w:gridCol w:w="7899"/>
        <w:gridCol w:w="957"/>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fldChar w:fldCharType="begin"/>
            </w:r>
            <w:r w:rsidR="001C3859">
              <w:instrText xml:space="preserve">TC </w:instrText>
            </w:r>
            <w:bookmarkStart w:id="2091" w:name="_Toc266972159"/>
            <w:r w:rsidR="001C3859">
              <w:instrText>EMOCP</w:instrText>
            </w:r>
            <w:bookmarkEnd w:id="2091"/>
            <w:r w:rsidR="001C3859">
              <w:instrText xml:space="preserve"> \l 2 \f a</w:instrText>
            </w:r>
            <w:r>
              <w:fldChar w:fldCharType="end"/>
            </w:r>
            <w:r w:rsidR="001C3859">
              <w:rPr>
                <w:rStyle w:val="GVariableName"/>
              </w:rPr>
              <w:t>EMOCP</w:t>
            </w:r>
            <w:r w:rsidR="001C3859">
              <w:rPr>
                <w:i/>
              </w:rPr>
              <w:t>- Show all respondents/required</w:t>
            </w:r>
          </w:p>
        </w:tc>
        <w:tc>
          <w:tcPr>
            <w:tcW w:w="0" w:type="auto"/>
            <w:shd w:val="clear" w:color="auto" w:fill="D0D0D0"/>
            <w:vAlign w:val="bottom"/>
          </w:tcPr>
          <w:p w:rsidR="002A68C4" w:rsidRDefault="001C3859">
            <w:pPr>
              <w:keepNext/>
              <w:jc w:val="right"/>
            </w:pPr>
            <w:r>
              <w:t>GRID</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Conservative party</w:t>
            </w:r>
          </w:p>
        </w:tc>
      </w:tr>
    </w:tbl>
    <w:p w:rsidR="002A68C4" w:rsidRDefault="002A68C4">
      <w:pPr>
        <w:pStyle w:val="GQuestionSpacer"/>
        <w:keepNext/>
      </w:pPr>
    </w:p>
    <w:p w:rsidR="002A68C4" w:rsidRDefault="001C3859">
      <w:pPr>
        <w:pStyle w:val="GCategoryHeader"/>
        <w:keepNext/>
      </w:pPr>
      <w:r>
        <w:t>ROWS</w:t>
      </w:r>
    </w:p>
    <w:tbl>
      <w:tblPr>
        <w:tblStyle w:val="GQuestionCategoryList"/>
        <w:tblW w:w="0" w:type="auto"/>
        <w:tblInd w:w="0" w:type="dxa"/>
        <w:tblCellMar>
          <w:top w:w="0" w:type="dxa"/>
          <w:left w:w="0" w:type="dxa"/>
          <w:bottom w:w="0" w:type="dxa"/>
          <w:right w:w="0" w:type="dxa"/>
        </w:tblCellMar>
        <w:tblLook w:val="04A0"/>
      </w:tblPr>
      <w:tblGrid>
        <w:gridCol w:w="2952"/>
        <w:gridCol w:w="5904"/>
      </w:tblGrid>
      <w:tr w:rsidR="002A68C4">
        <w:tblPrEx>
          <w:tblCellMar>
            <w:top w:w="0" w:type="dxa"/>
            <w:left w:w="0" w:type="dxa"/>
            <w:bottom w:w="0" w:type="dxa"/>
            <w:right w:w="0" w:type="dxa"/>
          </w:tblCellMar>
        </w:tblPrEx>
        <w:tc>
          <w:tcPr>
            <w:tcW w:w="8856" w:type="dxa"/>
            <w:gridSpan w:val="2"/>
          </w:tcPr>
          <w:p w:rsidR="002A68C4" w:rsidRDefault="001C3859">
            <w:pPr>
              <w:keepNext/>
            </w:pPr>
            <w:r>
              <w:rPr>
                <w:i/>
              </w:rPr>
              <w:t>Order as shown</w:t>
            </w:r>
          </w:p>
        </w:tc>
      </w:tr>
      <w:tr w:rsidR="002A68C4">
        <w:tblPrEx>
          <w:tblCellMar>
            <w:top w:w="0" w:type="dxa"/>
            <w:left w:w="0" w:type="dxa"/>
            <w:bottom w:w="0" w:type="dxa"/>
            <w:right w:w="0" w:type="dxa"/>
          </w:tblCellMar>
        </w:tblPrEx>
        <w:tc>
          <w:tcPr>
            <w:tcW w:w="2952" w:type="dxa"/>
          </w:tcPr>
          <w:p w:rsidR="002A68C4" w:rsidRDefault="001C3859">
            <w:pPr>
              <w:keepNext/>
            </w:pPr>
            <w:r>
              <w:t>EMOCPq1</w:t>
            </w:r>
          </w:p>
        </w:tc>
        <w:tc>
          <w:tcPr>
            <w:tcW w:w="5904" w:type="dxa"/>
          </w:tcPr>
          <w:p w:rsidR="002A68C4" w:rsidRDefault="001C3859">
            <w:pPr>
              <w:keepNext/>
            </w:pPr>
            <w:r>
              <w:t>Angry</w:t>
            </w:r>
          </w:p>
        </w:tc>
      </w:tr>
      <w:tr w:rsidR="002A68C4">
        <w:tblPrEx>
          <w:tblCellMar>
            <w:top w:w="0" w:type="dxa"/>
            <w:left w:w="0" w:type="dxa"/>
            <w:bottom w:w="0" w:type="dxa"/>
            <w:right w:w="0" w:type="dxa"/>
          </w:tblCellMar>
        </w:tblPrEx>
        <w:tc>
          <w:tcPr>
            <w:tcW w:w="2952" w:type="dxa"/>
          </w:tcPr>
          <w:p w:rsidR="002A68C4" w:rsidRDefault="001C3859">
            <w:pPr>
              <w:keepNext/>
            </w:pPr>
            <w:r>
              <w:t>EMOCPq2</w:t>
            </w:r>
          </w:p>
        </w:tc>
        <w:tc>
          <w:tcPr>
            <w:tcW w:w="5904" w:type="dxa"/>
          </w:tcPr>
          <w:p w:rsidR="002A68C4" w:rsidRDefault="001C3859">
            <w:pPr>
              <w:keepNext/>
            </w:pPr>
            <w:r>
              <w:t>Anxious or afraid</w:t>
            </w:r>
          </w:p>
        </w:tc>
      </w:tr>
      <w:tr w:rsidR="002A68C4">
        <w:tblPrEx>
          <w:tblCellMar>
            <w:top w:w="0" w:type="dxa"/>
            <w:left w:w="0" w:type="dxa"/>
            <w:bottom w:w="0" w:type="dxa"/>
            <w:right w:w="0" w:type="dxa"/>
          </w:tblCellMar>
        </w:tblPrEx>
        <w:tc>
          <w:tcPr>
            <w:tcW w:w="2952" w:type="dxa"/>
          </w:tcPr>
          <w:p w:rsidR="002A68C4" w:rsidRDefault="001C3859">
            <w:pPr>
              <w:keepNext/>
            </w:pPr>
            <w:r>
              <w:t>EMOCPq3</w:t>
            </w:r>
          </w:p>
        </w:tc>
        <w:tc>
          <w:tcPr>
            <w:tcW w:w="5904" w:type="dxa"/>
          </w:tcPr>
          <w:p w:rsidR="002A68C4" w:rsidRDefault="001C3859">
            <w:pPr>
              <w:keepNext/>
            </w:pPr>
            <w:r>
              <w:t>Enthusiastic, hopeful or proud</w:t>
            </w:r>
          </w:p>
        </w:tc>
      </w:tr>
    </w:tbl>
    <w:p w:rsidR="002A68C4" w:rsidRDefault="001C3859">
      <w:pPr>
        <w:pStyle w:val="GResponseHeader"/>
        <w:keepNext/>
      </w:pPr>
      <w:r>
        <w:t>COLUMNS</w:t>
      </w: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Order as shown</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Very Often</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Fairly Often</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Occasionally</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4</w:t>
            </w:r>
          </w:p>
        </w:tc>
        <w:tc>
          <w:tcPr>
            <w:tcW w:w="361" w:type="dxa"/>
          </w:tcPr>
          <w:p w:rsidR="002A68C4" w:rsidRDefault="001C3859">
            <w:pPr>
              <w:keepNext/>
            </w:pPr>
            <w:r>
              <w:t>○</w:t>
            </w:r>
          </w:p>
        </w:tc>
        <w:tc>
          <w:tcPr>
            <w:tcW w:w="3731" w:type="dxa"/>
          </w:tcPr>
          <w:p w:rsidR="002A68C4" w:rsidRDefault="001C3859">
            <w:pPr>
              <w:keepNext/>
            </w:pPr>
            <w:r>
              <w:t>Rarely</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5</w:t>
            </w:r>
          </w:p>
        </w:tc>
        <w:tc>
          <w:tcPr>
            <w:tcW w:w="361" w:type="dxa"/>
          </w:tcPr>
          <w:p w:rsidR="002A68C4" w:rsidRDefault="001C3859">
            <w:pPr>
              <w:keepNext/>
            </w:pPr>
            <w:r>
              <w:t>○</w:t>
            </w:r>
          </w:p>
        </w:tc>
        <w:tc>
          <w:tcPr>
            <w:tcW w:w="3731" w:type="dxa"/>
          </w:tcPr>
          <w:p w:rsidR="002A68C4" w:rsidRDefault="001C3859">
            <w:pPr>
              <w:keepNext/>
            </w:pPr>
            <w:r>
              <w:t>Never</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tbl>
      <w:tblPr>
        <w:tblStyle w:val="GQuestionCommonProperties"/>
        <w:tblW w:w="0" w:type="auto"/>
        <w:tblInd w:w="0" w:type="dxa"/>
        <w:tblCellMar>
          <w:top w:w="0" w:type="dxa"/>
          <w:left w:w="0" w:type="dxa"/>
          <w:bottom w:w="0" w:type="dxa"/>
          <w:right w:w="0" w:type="dxa"/>
        </w:tblCellMar>
        <w:tblLook w:val="04A0"/>
      </w:tblPr>
      <w:tblGrid>
        <w:gridCol w:w="7892"/>
        <w:gridCol w:w="964"/>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lastRenderedPageBreak/>
              <w:fldChar w:fldCharType="begin"/>
            </w:r>
            <w:r w:rsidR="001C3859">
              <w:instrText xml:space="preserve">TC </w:instrText>
            </w:r>
            <w:bookmarkStart w:id="2092" w:name="_Toc266972160"/>
            <w:r w:rsidR="001C3859">
              <w:instrText>EMOLP</w:instrText>
            </w:r>
            <w:bookmarkEnd w:id="2092"/>
            <w:r w:rsidR="001C3859">
              <w:instrText xml:space="preserve"> \l 2 \f a</w:instrText>
            </w:r>
            <w:r>
              <w:fldChar w:fldCharType="end"/>
            </w:r>
            <w:r w:rsidR="001C3859">
              <w:rPr>
                <w:rStyle w:val="GVariableName"/>
              </w:rPr>
              <w:t>EMOLP</w:t>
            </w:r>
            <w:r w:rsidR="001C3859">
              <w:rPr>
                <w:i/>
              </w:rPr>
              <w:t>- Show all respondents/required</w:t>
            </w:r>
          </w:p>
        </w:tc>
        <w:tc>
          <w:tcPr>
            <w:tcW w:w="0" w:type="auto"/>
            <w:shd w:val="clear" w:color="auto" w:fill="D0D0D0"/>
            <w:vAlign w:val="bottom"/>
          </w:tcPr>
          <w:p w:rsidR="002A68C4" w:rsidRDefault="001C3859">
            <w:pPr>
              <w:keepNext/>
              <w:jc w:val="right"/>
            </w:pPr>
            <w:r>
              <w:t>GRID</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Labour party</w:t>
            </w:r>
          </w:p>
        </w:tc>
      </w:tr>
    </w:tbl>
    <w:p w:rsidR="002A68C4" w:rsidRDefault="002A68C4">
      <w:pPr>
        <w:pStyle w:val="GQuestionSpacer"/>
        <w:keepNext/>
      </w:pPr>
    </w:p>
    <w:p w:rsidR="002A68C4" w:rsidRDefault="001C3859">
      <w:pPr>
        <w:pStyle w:val="GCategoryHeader"/>
        <w:keepNext/>
      </w:pPr>
      <w:r>
        <w:t>ROWS</w:t>
      </w:r>
    </w:p>
    <w:tbl>
      <w:tblPr>
        <w:tblStyle w:val="GQuestionCategoryList"/>
        <w:tblW w:w="0" w:type="auto"/>
        <w:tblInd w:w="0" w:type="dxa"/>
        <w:tblCellMar>
          <w:top w:w="0" w:type="dxa"/>
          <w:left w:w="0" w:type="dxa"/>
          <w:bottom w:w="0" w:type="dxa"/>
          <w:right w:w="0" w:type="dxa"/>
        </w:tblCellMar>
        <w:tblLook w:val="04A0"/>
      </w:tblPr>
      <w:tblGrid>
        <w:gridCol w:w="2952"/>
        <w:gridCol w:w="5904"/>
      </w:tblGrid>
      <w:tr w:rsidR="002A68C4">
        <w:tblPrEx>
          <w:tblCellMar>
            <w:top w:w="0" w:type="dxa"/>
            <w:left w:w="0" w:type="dxa"/>
            <w:bottom w:w="0" w:type="dxa"/>
            <w:right w:w="0" w:type="dxa"/>
          </w:tblCellMar>
        </w:tblPrEx>
        <w:tc>
          <w:tcPr>
            <w:tcW w:w="8856" w:type="dxa"/>
            <w:gridSpan w:val="2"/>
          </w:tcPr>
          <w:p w:rsidR="002A68C4" w:rsidRDefault="001C3859">
            <w:pPr>
              <w:keepNext/>
            </w:pPr>
            <w:r>
              <w:rPr>
                <w:i/>
              </w:rPr>
              <w:t xml:space="preserve">Order as </w:t>
            </w:r>
            <w:r>
              <w:rPr>
                <w:i/>
              </w:rPr>
              <w:t>shown</w:t>
            </w:r>
          </w:p>
        </w:tc>
      </w:tr>
      <w:tr w:rsidR="002A68C4">
        <w:tblPrEx>
          <w:tblCellMar>
            <w:top w:w="0" w:type="dxa"/>
            <w:left w:w="0" w:type="dxa"/>
            <w:bottom w:w="0" w:type="dxa"/>
            <w:right w:w="0" w:type="dxa"/>
          </w:tblCellMar>
        </w:tblPrEx>
        <w:tc>
          <w:tcPr>
            <w:tcW w:w="2952" w:type="dxa"/>
          </w:tcPr>
          <w:p w:rsidR="002A68C4" w:rsidRDefault="001C3859">
            <w:pPr>
              <w:keepNext/>
            </w:pPr>
            <w:r>
              <w:t>EMOLPq1</w:t>
            </w:r>
          </w:p>
        </w:tc>
        <w:tc>
          <w:tcPr>
            <w:tcW w:w="5904" w:type="dxa"/>
          </w:tcPr>
          <w:p w:rsidR="002A68C4" w:rsidRDefault="001C3859">
            <w:pPr>
              <w:keepNext/>
            </w:pPr>
            <w:r>
              <w:t>Angry</w:t>
            </w:r>
          </w:p>
        </w:tc>
      </w:tr>
      <w:tr w:rsidR="002A68C4">
        <w:tblPrEx>
          <w:tblCellMar>
            <w:top w:w="0" w:type="dxa"/>
            <w:left w:w="0" w:type="dxa"/>
            <w:bottom w:w="0" w:type="dxa"/>
            <w:right w:w="0" w:type="dxa"/>
          </w:tblCellMar>
        </w:tblPrEx>
        <w:tc>
          <w:tcPr>
            <w:tcW w:w="2952" w:type="dxa"/>
          </w:tcPr>
          <w:p w:rsidR="002A68C4" w:rsidRDefault="001C3859">
            <w:pPr>
              <w:keepNext/>
            </w:pPr>
            <w:r>
              <w:t>EMOLPq2</w:t>
            </w:r>
          </w:p>
        </w:tc>
        <w:tc>
          <w:tcPr>
            <w:tcW w:w="5904" w:type="dxa"/>
          </w:tcPr>
          <w:p w:rsidR="002A68C4" w:rsidRDefault="001C3859">
            <w:pPr>
              <w:keepNext/>
            </w:pPr>
            <w:r>
              <w:t>Anxious or afraid</w:t>
            </w:r>
          </w:p>
        </w:tc>
      </w:tr>
      <w:tr w:rsidR="002A68C4">
        <w:tblPrEx>
          <w:tblCellMar>
            <w:top w:w="0" w:type="dxa"/>
            <w:left w:w="0" w:type="dxa"/>
            <w:bottom w:w="0" w:type="dxa"/>
            <w:right w:w="0" w:type="dxa"/>
          </w:tblCellMar>
        </w:tblPrEx>
        <w:tc>
          <w:tcPr>
            <w:tcW w:w="2952" w:type="dxa"/>
          </w:tcPr>
          <w:p w:rsidR="002A68C4" w:rsidRDefault="001C3859">
            <w:pPr>
              <w:keepNext/>
            </w:pPr>
            <w:r>
              <w:t>EMOLPq3</w:t>
            </w:r>
          </w:p>
        </w:tc>
        <w:tc>
          <w:tcPr>
            <w:tcW w:w="5904" w:type="dxa"/>
          </w:tcPr>
          <w:p w:rsidR="002A68C4" w:rsidRDefault="001C3859">
            <w:pPr>
              <w:keepNext/>
            </w:pPr>
            <w:r>
              <w:t>Enthusiastic, hopeful or proud</w:t>
            </w:r>
          </w:p>
        </w:tc>
      </w:tr>
    </w:tbl>
    <w:p w:rsidR="002A68C4" w:rsidRDefault="001C3859">
      <w:pPr>
        <w:pStyle w:val="GResponseHeader"/>
        <w:keepNext/>
      </w:pPr>
      <w:r>
        <w:t>COLUMNS</w:t>
      </w: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Order as shown</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Very Often</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Fairly Often</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Occasionally</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4</w:t>
            </w:r>
          </w:p>
        </w:tc>
        <w:tc>
          <w:tcPr>
            <w:tcW w:w="361" w:type="dxa"/>
          </w:tcPr>
          <w:p w:rsidR="002A68C4" w:rsidRDefault="001C3859">
            <w:pPr>
              <w:keepNext/>
            </w:pPr>
            <w:r>
              <w:t>○</w:t>
            </w:r>
          </w:p>
        </w:tc>
        <w:tc>
          <w:tcPr>
            <w:tcW w:w="3731" w:type="dxa"/>
          </w:tcPr>
          <w:p w:rsidR="002A68C4" w:rsidRDefault="001C3859">
            <w:pPr>
              <w:keepNext/>
            </w:pPr>
            <w:r>
              <w:t>Rarely</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5</w:t>
            </w:r>
          </w:p>
        </w:tc>
        <w:tc>
          <w:tcPr>
            <w:tcW w:w="361" w:type="dxa"/>
          </w:tcPr>
          <w:p w:rsidR="002A68C4" w:rsidRDefault="001C3859">
            <w:pPr>
              <w:keepNext/>
            </w:pPr>
            <w:r>
              <w:t>○</w:t>
            </w:r>
          </w:p>
        </w:tc>
        <w:tc>
          <w:tcPr>
            <w:tcW w:w="3731" w:type="dxa"/>
          </w:tcPr>
          <w:p w:rsidR="002A68C4" w:rsidRDefault="001C3859">
            <w:pPr>
              <w:keepNext/>
            </w:pPr>
            <w:r>
              <w:t>Never</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tbl>
      <w:tblPr>
        <w:tblStyle w:val="GQuestionCommonProperties"/>
        <w:tblW w:w="0" w:type="auto"/>
        <w:tblInd w:w="0" w:type="dxa"/>
        <w:tblCellMar>
          <w:top w:w="0" w:type="dxa"/>
          <w:left w:w="0" w:type="dxa"/>
          <w:bottom w:w="0" w:type="dxa"/>
          <w:right w:w="0" w:type="dxa"/>
        </w:tblCellMar>
        <w:tblLook w:val="04A0"/>
      </w:tblPr>
      <w:tblGrid>
        <w:gridCol w:w="7898"/>
        <w:gridCol w:w="958"/>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fldChar w:fldCharType="begin"/>
            </w:r>
            <w:r w:rsidR="001C3859">
              <w:instrText xml:space="preserve">TC </w:instrText>
            </w:r>
            <w:bookmarkStart w:id="2093" w:name="_Toc266972161"/>
            <w:r w:rsidR="001C3859">
              <w:instrText>EMOLD</w:instrText>
            </w:r>
            <w:bookmarkEnd w:id="2093"/>
            <w:r w:rsidR="001C3859">
              <w:instrText xml:space="preserve"> \l 2 \f a</w:instrText>
            </w:r>
            <w:r>
              <w:fldChar w:fldCharType="end"/>
            </w:r>
            <w:r w:rsidR="001C3859">
              <w:rPr>
                <w:rStyle w:val="GVariableName"/>
              </w:rPr>
              <w:t>EMOLD</w:t>
            </w:r>
            <w:r w:rsidR="001C3859">
              <w:rPr>
                <w:i/>
              </w:rPr>
              <w:t>- Show all respondents/required</w:t>
            </w:r>
          </w:p>
        </w:tc>
        <w:tc>
          <w:tcPr>
            <w:tcW w:w="0" w:type="auto"/>
            <w:shd w:val="clear" w:color="auto" w:fill="D0D0D0"/>
            <w:vAlign w:val="bottom"/>
          </w:tcPr>
          <w:p w:rsidR="002A68C4" w:rsidRDefault="001C3859">
            <w:pPr>
              <w:keepNext/>
              <w:jc w:val="right"/>
            </w:pPr>
            <w:r>
              <w:t>GRID</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Liberal Democrat party</w:t>
            </w:r>
          </w:p>
        </w:tc>
      </w:tr>
    </w:tbl>
    <w:p w:rsidR="002A68C4" w:rsidRDefault="002A68C4">
      <w:pPr>
        <w:pStyle w:val="GQuestionSpacer"/>
        <w:keepNext/>
      </w:pPr>
    </w:p>
    <w:p w:rsidR="002A68C4" w:rsidRDefault="001C3859">
      <w:pPr>
        <w:pStyle w:val="GCategoryHeader"/>
        <w:keepNext/>
      </w:pPr>
      <w:r>
        <w:t>ROWS</w:t>
      </w:r>
    </w:p>
    <w:tbl>
      <w:tblPr>
        <w:tblStyle w:val="GQuestionCategoryList"/>
        <w:tblW w:w="0" w:type="auto"/>
        <w:tblInd w:w="0" w:type="dxa"/>
        <w:tblCellMar>
          <w:top w:w="0" w:type="dxa"/>
          <w:left w:w="0" w:type="dxa"/>
          <w:bottom w:w="0" w:type="dxa"/>
          <w:right w:w="0" w:type="dxa"/>
        </w:tblCellMar>
        <w:tblLook w:val="04A0"/>
      </w:tblPr>
      <w:tblGrid>
        <w:gridCol w:w="2952"/>
        <w:gridCol w:w="5904"/>
      </w:tblGrid>
      <w:tr w:rsidR="002A68C4">
        <w:tblPrEx>
          <w:tblCellMar>
            <w:top w:w="0" w:type="dxa"/>
            <w:left w:w="0" w:type="dxa"/>
            <w:bottom w:w="0" w:type="dxa"/>
            <w:right w:w="0" w:type="dxa"/>
          </w:tblCellMar>
        </w:tblPrEx>
        <w:tc>
          <w:tcPr>
            <w:tcW w:w="8856" w:type="dxa"/>
            <w:gridSpan w:val="2"/>
          </w:tcPr>
          <w:p w:rsidR="002A68C4" w:rsidRDefault="001C3859">
            <w:pPr>
              <w:keepNext/>
            </w:pPr>
            <w:r>
              <w:rPr>
                <w:i/>
              </w:rPr>
              <w:t>Order as shown</w:t>
            </w:r>
          </w:p>
        </w:tc>
      </w:tr>
      <w:tr w:rsidR="002A68C4">
        <w:tblPrEx>
          <w:tblCellMar>
            <w:top w:w="0" w:type="dxa"/>
            <w:left w:w="0" w:type="dxa"/>
            <w:bottom w:w="0" w:type="dxa"/>
            <w:right w:w="0" w:type="dxa"/>
          </w:tblCellMar>
        </w:tblPrEx>
        <w:tc>
          <w:tcPr>
            <w:tcW w:w="2952" w:type="dxa"/>
          </w:tcPr>
          <w:p w:rsidR="002A68C4" w:rsidRDefault="001C3859">
            <w:pPr>
              <w:keepNext/>
            </w:pPr>
            <w:r>
              <w:t>EMOLDq1</w:t>
            </w:r>
          </w:p>
        </w:tc>
        <w:tc>
          <w:tcPr>
            <w:tcW w:w="5904" w:type="dxa"/>
          </w:tcPr>
          <w:p w:rsidR="002A68C4" w:rsidRDefault="001C3859">
            <w:pPr>
              <w:keepNext/>
            </w:pPr>
            <w:r>
              <w:t>Angry</w:t>
            </w:r>
          </w:p>
        </w:tc>
      </w:tr>
      <w:tr w:rsidR="002A68C4">
        <w:tblPrEx>
          <w:tblCellMar>
            <w:top w:w="0" w:type="dxa"/>
            <w:left w:w="0" w:type="dxa"/>
            <w:bottom w:w="0" w:type="dxa"/>
            <w:right w:w="0" w:type="dxa"/>
          </w:tblCellMar>
        </w:tblPrEx>
        <w:tc>
          <w:tcPr>
            <w:tcW w:w="2952" w:type="dxa"/>
          </w:tcPr>
          <w:p w:rsidR="002A68C4" w:rsidRDefault="001C3859">
            <w:pPr>
              <w:keepNext/>
            </w:pPr>
            <w:r>
              <w:t>EMOLDq2</w:t>
            </w:r>
          </w:p>
        </w:tc>
        <w:tc>
          <w:tcPr>
            <w:tcW w:w="5904" w:type="dxa"/>
          </w:tcPr>
          <w:p w:rsidR="002A68C4" w:rsidRDefault="001C3859">
            <w:pPr>
              <w:keepNext/>
            </w:pPr>
            <w:r>
              <w:t>Anxious or afraid</w:t>
            </w:r>
          </w:p>
        </w:tc>
      </w:tr>
      <w:tr w:rsidR="002A68C4">
        <w:tblPrEx>
          <w:tblCellMar>
            <w:top w:w="0" w:type="dxa"/>
            <w:left w:w="0" w:type="dxa"/>
            <w:bottom w:w="0" w:type="dxa"/>
            <w:right w:w="0" w:type="dxa"/>
          </w:tblCellMar>
        </w:tblPrEx>
        <w:tc>
          <w:tcPr>
            <w:tcW w:w="2952" w:type="dxa"/>
          </w:tcPr>
          <w:p w:rsidR="002A68C4" w:rsidRDefault="001C3859">
            <w:pPr>
              <w:keepNext/>
            </w:pPr>
            <w:r>
              <w:t>EMOLDq3</w:t>
            </w:r>
          </w:p>
        </w:tc>
        <w:tc>
          <w:tcPr>
            <w:tcW w:w="5904" w:type="dxa"/>
          </w:tcPr>
          <w:p w:rsidR="002A68C4" w:rsidRDefault="001C3859">
            <w:pPr>
              <w:keepNext/>
            </w:pPr>
            <w:r>
              <w:t>Enthusiastic, hopeful or proud</w:t>
            </w:r>
          </w:p>
        </w:tc>
      </w:tr>
    </w:tbl>
    <w:p w:rsidR="002A68C4" w:rsidRDefault="001C3859">
      <w:pPr>
        <w:pStyle w:val="GResponseHeader"/>
        <w:keepNext/>
      </w:pPr>
      <w:r>
        <w:t>COLUMNS</w:t>
      </w: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Order as shown</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Very Often</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Fairly Often</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Occasionally</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4</w:t>
            </w:r>
          </w:p>
        </w:tc>
        <w:tc>
          <w:tcPr>
            <w:tcW w:w="361" w:type="dxa"/>
          </w:tcPr>
          <w:p w:rsidR="002A68C4" w:rsidRDefault="001C3859">
            <w:pPr>
              <w:keepNext/>
            </w:pPr>
            <w:r>
              <w:t>○</w:t>
            </w:r>
          </w:p>
        </w:tc>
        <w:tc>
          <w:tcPr>
            <w:tcW w:w="3731" w:type="dxa"/>
          </w:tcPr>
          <w:p w:rsidR="002A68C4" w:rsidRDefault="001C3859">
            <w:pPr>
              <w:keepNext/>
            </w:pPr>
            <w:r>
              <w:t>Rarely</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5</w:t>
            </w:r>
          </w:p>
        </w:tc>
        <w:tc>
          <w:tcPr>
            <w:tcW w:w="361" w:type="dxa"/>
          </w:tcPr>
          <w:p w:rsidR="002A68C4" w:rsidRDefault="001C3859">
            <w:pPr>
              <w:keepNext/>
            </w:pPr>
            <w:r>
              <w:t>○</w:t>
            </w:r>
          </w:p>
        </w:tc>
        <w:tc>
          <w:tcPr>
            <w:tcW w:w="3731" w:type="dxa"/>
          </w:tcPr>
          <w:p w:rsidR="002A68C4" w:rsidRDefault="001C3859">
            <w:pPr>
              <w:keepNext/>
            </w:pPr>
            <w:r>
              <w:t>Never</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p w:rsidR="002A68C4" w:rsidRDefault="001C3859">
      <w:pPr>
        <w:pStyle w:val="GPage"/>
      </w:pPr>
      <w:bookmarkStart w:id="2094" w:name="_Toc266972162"/>
      <w:r>
        <w:t>Page: HPq1</w:t>
      </w:r>
      <w:bookmarkEnd w:id="2094"/>
    </w:p>
    <w:p w:rsidR="002A68C4" w:rsidRDefault="001C3859">
      <w:r>
        <w:t>**Moving on...**</w:t>
      </w:r>
    </w:p>
    <w:tbl>
      <w:tblPr>
        <w:tblStyle w:val="GQuestionCommonProperties"/>
        <w:tblW w:w="0" w:type="auto"/>
        <w:tblInd w:w="0" w:type="dxa"/>
        <w:tblCellMar>
          <w:top w:w="0" w:type="dxa"/>
          <w:left w:w="0" w:type="dxa"/>
          <w:bottom w:w="0" w:type="dxa"/>
          <w:right w:w="0" w:type="dxa"/>
        </w:tblCellMar>
        <w:tblLook w:val="04A0"/>
      </w:tblPr>
      <w:tblGrid>
        <w:gridCol w:w="6025"/>
        <w:gridCol w:w="2831"/>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lastRenderedPageBreak/>
              <w:fldChar w:fldCharType="begin"/>
            </w:r>
            <w:r w:rsidR="001C3859">
              <w:instrText xml:space="preserve">TC </w:instrText>
            </w:r>
            <w:bookmarkStart w:id="2095" w:name="_Toc266972163"/>
            <w:r w:rsidR="001C3859">
              <w:instrText>HPq1</w:instrText>
            </w:r>
            <w:bookmarkEnd w:id="2095"/>
            <w:r w:rsidR="001C3859">
              <w:instrText xml:space="preserve"> \l 2 \f a</w:instrText>
            </w:r>
            <w:r>
              <w:fldChar w:fldCharType="end"/>
            </w:r>
            <w:r w:rsidR="001C3859">
              <w:rPr>
                <w:rStyle w:val="GVariableName"/>
              </w:rPr>
              <w:t>HPq1</w:t>
            </w:r>
            <w:r w:rsidR="001C3859">
              <w:rPr>
                <w:i/>
              </w:rPr>
              <w:t>- Show all respondents/required</w:t>
            </w:r>
          </w:p>
        </w:tc>
        <w:tc>
          <w:tcPr>
            <w:tcW w:w="0" w:type="auto"/>
            <w:shd w:val="clear" w:color="auto" w:fill="D0D0D0"/>
            <w:vAlign w:val="bottom"/>
          </w:tcPr>
          <w:p w:rsidR="002A68C4" w:rsidRDefault="001C3859">
            <w:pPr>
              <w:keepNext/>
              <w:jc w:val="right"/>
            </w:pPr>
            <w:r>
              <w:t>MULTIPLE CHOICE</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 xml:space="preserve">Which, if any, of the following parties would you NEVER </w:t>
            </w:r>
            <w:r>
              <w:rPr>
                <w:b/>
              </w:rPr>
              <w:t>consider voting for?</w:t>
            </w:r>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Order as shown</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Conservative</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Labour</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Liberal Democrat</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4</w:t>
            </w:r>
          </w:p>
        </w:tc>
        <w:tc>
          <w:tcPr>
            <w:tcW w:w="361" w:type="dxa"/>
          </w:tcPr>
          <w:p w:rsidR="002A68C4" w:rsidRDefault="001C3859">
            <w:pPr>
              <w:keepNext/>
            </w:pPr>
            <w:r>
              <w:t>□</w:t>
            </w:r>
          </w:p>
        </w:tc>
        <w:tc>
          <w:tcPr>
            <w:tcW w:w="3731" w:type="dxa"/>
          </w:tcPr>
          <w:p w:rsidR="002A68C4" w:rsidRDefault="001C3859">
            <w:pPr>
              <w:keepNext/>
            </w:pPr>
            <w:r>
              <w:t xml:space="preserve">Scottish National Party (SNP)/ Plaid </w:t>
            </w:r>
            <w:proofErr w:type="spellStart"/>
            <w:r>
              <w:t>Cymru</w:t>
            </w:r>
            <w:proofErr w:type="spellEnd"/>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5</w:t>
            </w:r>
          </w:p>
        </w:tc>
        <w:tc>
          <w:tcPr>
            <w:tcW w:w="361" w:type="dxa"/>
          </w:tcPr>
          <w:p w:rsidR="002A68C4" w:rsidRDefault="001C3859">
            <w:pPr>
              <w:keepNext/>
            </w:pPr>
            <w:r>
              <w:t>□</w:t>
            </w:r>
          </w:p>
        </w:tc>
        <w:tc>
          <w:tcPr>
            <w:tcW w:w="3731" w:type="dxa"/>
          </w:tcPr>
          <w:p w:rsidR="002A68C4" w:rsidRDefault="001C3859">
            <w:pPr>
              <w:keepNext/>
            </w:pPr>
            <w:r>
              <w:t>UKIP</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6</w:t>
            </w:r>
          </w:p>
        </w:tc>
        <w:tc>
          <w:tcPr>
            <w:tcW w:w="361" w:type="dxa"/>
          </w:tcPr>
          <w:p w:rsidR="002A68C4" w:rsidRDefault="001C3859">
            <w:pPr>
              <w:keepNext/>
            </w:pPr>
            <w:r>
              <w:t>□</w:t>
            </w:r>
          </w:p>
        </w:tc>
        <w:tc>
          <w:tcPr>
            <w:tcW w:w="3731" w:type="dxa"/>
          </w:tcPr>
          <w:p w:rsidR="002A68C4" w:rsidRDefault="001C3859">
            <w:pPr>
              <w:keepNext/>
            </w:pPr>
            <w:r>
              <w:t>Green</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7</w:t>
            </w:r>
          </w:p>
        </w:tc>
        <w:tc>
          <w:tcPr>
            <w:tcW w:w="361" w:type="dxa"/>
          </w:tcPr>
          <w:p w:rsidR="002A68C4" w:rsidRDefault="001C3859">
            <w:pPr>
              <w:keepNext/>
            </w:pPr>
            <w:r>
              <w:t>□</w:t>
            </w:r>
          </w:p>
        </w:tc>
        <w:tc>
          <w:tcPr>
            <w:tcW w:w="3731" w:type="dxa"/>
          </w:tcPr>
          <w:p w:rsidR="002A68C4" w:rsidRDefault="001C3859">
            <w:pPr>
              <w:keepNext/>
            </w:pPr>
            <w:r>
              <w:t>BNP</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1C3859">
            <w:pPr>
              <w:keepNext/>
            </w:pPr>
            <w:r>
              <w:t>□</w:t>
            </w:r>
          </w:p>
        </w:tc>
        <w:tc>
          <w:tcPr>
            <w:tcW w:w="3731" w:type="dxa"/>
          </w:tcPr>
          <w:p w:rsidR="002A68C4" w:rsidRDefault="001C3859">
            <w:pPr>
              <w:keepNext/>
            </w:pPr>
            <w:r>
              <w:t>Other party</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1C3859">
            <w:pPr>
              <w:keepNext/>
            </w:pPr>
            <w:r>
              <w:t>□</w:t>
            </w:r>
          </w:p>
        </w:tc>
        <w:tc>
          <w:tcPr>
            <w:tcW w:w="3731" w:type="dxa"/>
          </w:tcPr>
          <w:p w:rsidR="002A68C4" w:rsidRDefault="001C3859">
            <w:pPr>
              <w:keepNext/>
            </w:pPr>
            <w:r>
              <w:t xml:space="preserve">Not applicable, there is no party I would NEVER consider </w:t>
            </w:r>
            <w:r>
              <w:t>voting for</w:t>
            </w:r>
          </w:p>
        </w:tc>
        <w:tc>
          <w:tcPr>
            <w:tcW w:w="4428" w:type="dxa"/>
          </w:tcPr>
          <w:p w:rsidR="002A68C4" w:rsidRDefault="001C3859">
            <w:pPr>
              <w:keepNext/>
              <w:jc w:val="right"/>
              <w:rPr>
                <w:i/>
              </w:rPr>
            </w:pPr>
            <w:r>
              <w:rPr>
                <w:i/>
              </w:rPr>
              <w:t>Exclude other punches</w:t>
            </w:r>
          </w:p>
        </w:tc>
      </w:tr>
      <w:tr w:rsidR="002A68C4">
        <w:tblPrEx>
          <w:tblCellMar>
            <w:top w:w="0" w:type="dxa"/>
            <w:left w:w="0" w:type="dxa"/>
            <w:bottom w:w="0" w:type="dxa"/>
            <w:right w:w="0" w:type="dxa"/>
          </w:tblCellMar>
        </w:tblPrEx>
        <w:tc>
          <w:tcPr>
            <w:tcW w:w="336" w:type="dxa"/>
          </w:tcPr>
          <w:p w:rsidR="002A68C4" w:rsidRDefault="001C3859">
            <w:pPr>
              <w:keepNext/>
            </w:pPr>
            <w:r>
              <w:t>10</w:t>
            </w:r>
          </w:p>
        </w:tc>
        <w:tc>
          <w:tcPr>
            <w:tcW w:w="361" w:type="dxa"/>
          </w:tcPr>
          <w:p w:rsidR="002A68C4" w:rsidRDefault="001C3859">
            <w:pPr>
              <w:keepNext/>
            </w:pPr>
            <w:r>
              <w:t>□</w:t>
            </w:r>
          </w:p>
        </w:tc>
        <w:tc>
          <w:tcPr>
            <w:tcW w:w="3731" w:type="dxa"/>
          </w:tcPr>
          <w:p w:rsidR="002A68C4" w:rsidRDefault="001C3859">
            <w:pPr>
              <w:keepNext/>
            </w:pPr>
            <w:r>
              <w:t>Don</w:t>
            </w:r>
            <w:r>
              <w:t>’</w:t>
            </w:r>
            <w:r>
              <w:t>t know</w:t>
            </w:r>
          </w:p>
        </w:tc>
        <w:tc>
          <w:tcPr>
            <w:tcW w:w="4428" w:type="dxa"/>
          </w:tcPr>
          <w:p w:rsidR="002A68C4" w:rsidRDefault="001C3859">
            <w:pPr>
              <w:keepNext/>
              <w:jc w:val="right"/>
              <w:rPr>
                <w:i/>
              </w:rPr>
            </w:pPr>
            <w:r>
              <w:rPr>
                <w:i/>
              </w:rPr>
              <w:t>Exclude other punches</w:t>
            </w:r>
          </w:p>
        </w:tc>
      </w:tr>
    </w:tbl>
    <w:p w:rsidR="002A68C4" w:rsidRDefault="002A68C4">
      <w:pPr>
        <w:pStyle w:val="GQuestionSpacer"/>
      </w:pPr>
    </w:p>
    <w:p w:rsidR="002A68C4" w:rsidRDefault="001C3859">
      <w:pPr>
        <w:pStyle w:val="GPage"/>
      </w:pPr>
      <w:bookmarkStart w:id="2096" w:name="_Toc266972164"/>
      <w:r>
        <w:t>Page: HPq5</w:t>
      </w:r>
      <w:bookmarkEnd w:id="2096"/>
    </w:p>
    <w:p w:rsidR="002A68C4" w:rsidRDefault="001C3859">
      <w:r>
        <w:t xml:space="preserve">**Thinking about the UK government at </w:t>
      </w:r>
      <w:proofErr w:type="spellStart"/>
      <w:proofErr w:type="gramStart"/>
      <w:r>
        <w:t>westminster</w:t>
      </w:r>
      <w:proofErr w:type="spellEnd"/>
      <w:proofErr w:type="gramEnd"/>
      <w:r>
        <w:t>...**</w:t>
      </w:r>
    </w:p>
    <w:tbl>
      <w:tblPr>
        <w:tblStyle w:val="GQuestionCommonProperties"/>
        <w:tblW w:w="0" w:type="auto"/>
        <w:tblInd w:w="0" w:type="dxa"/>
        <w:tblCellMar>
          <w:top w:w="0" w:type="dxa"/>
          <w:left w:w="0" w:type="dxa"/>
          <w:bottom w:w="0" w:type="dxa"/>
          <w:right w:w="0" w:type="dxa"/>
        </w:tblCellMar>
        <w:tblLook w:val="04A0"/>
      </w:tblPr>
      <w:tblGrid>
        <w:gridCol w:w="6349"/>
        <w:gridCol w:w="2507"/>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fldChar w:fldCharType="begin"/>
            </w:r>
            <w:r w:rsidR="001C3859">
              <w:instrText xml:space="preserve">TC </w:instrText>
            </w:r>
            <w:bookmarkStart w:id="2097" w:name="_Toc266972165"/>
            <w:r w:rsidR="001C3859">
              <w:instrText>HPq5</w:instrText>
            </w:r>
            <w:bookmarkEnd w:id="2097"/>
            <w:r w:rsidR="001C3859">
              <w:instrText xml:space="preserve"> \l 2 \f a</w:instrText>
            </w:r>
            <w:r>
              <w:fldChar w:fldCharType="end"/>
            </w:r>
            <w:r w:rsidR="001C3859">
              <w:rPr>
                <w:rStyle w:val="GVariableName"/>
              </w:rPr>
              <w:t>HPq5</w:t>
            </w:r>
            <w:r w:rsidR="001C3859">
              <w:rPr>
                <w:i/>
              </w:rPr>
              <w:t>- Show all respondents/required</w:t>
            </w:r>
          </w:p>
        </w:tc>
        <w:tc>
          <w:tcPr>
            <w:tcW w:w="0" w:type="auto"/>
            <w:shd w:val="clear" w:color="auto" w:fill="D0D0D0"/>
            <w:vAlign w:val="bottom"/>
          </w:tcPr>
          <w:p w:rsidR="002A68C4" w:rsidRDefault="001C3859">
            <w:pPr>
              <w:keepNext/>
              <w:jc w:val="right"/>
            </w:pPr>
            <w:r>
              <w:t>SINGLE CHOICE</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 xml:space="preserve">Which ONE of the following do you think would </w:t>
            </w:r>
            <w:r>
              <w:rPr>
                <w:b/>
              </w:rPr>
              <w:t>generally be better for Britain nowadays?</w:t>
            </w:r>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Order as shown</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To have a government formed by one political party on its own</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To have a government formed by two political parties together - in coalition</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Don</w:t>
            </w:r>
            <w:r>
              <w:t>’</w:t>
            </w:r>
            <w:r>
              <w:t>t know</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p w:rsidR="002A68C4" w:rsidRDefault="001C3859">
      <w:pPr>
        <w:pStyle w:val="GPage"/>
      </w:pPr>
      <w:bookmarkStart w:id="2098" w:name="_Toc266972166"/>
      <w:r>
        <w:t>Page: HPg3</w:t>
      </w:r>
      <w:bookmarkEnd w:id="2098"/>
    </w:p>
    <w:tbl>
      <w:tblPr>
        <w:tblStyle w:val="GQuestionCommonProperties"/>
        <w:tblW w:w="0" w:type="auto"/>
        <w:tblInd w:w="0" w:type="dxa"/>
        <w:tblCellMar>
          <w:top w:w="0" w:type="dxa"/>
          <w:left w:w="0" w:type="dxa"/>
          <w:bottom w:w="0" w:type="dxa"/>
          <w:right w:w="0" w:type="dxa"/>
        </w:tblCellMar>
        <w:tblLook w:val="04A0"/>
      </w:tblPr>
      <w:tblGrid>
        <w:gridCol w:w="7833"/>
        <w:gridCol w:w="1023"/>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lastRenderedPageBreak/>
              <w:fldChar w:fldCharType="begin"/>
            </w:r>
            <w:r w:rsidR="001C3859">
              <w:instrText xml:space="preserve">TC </w:instrText>
            </w:r>
            <w:bookmarkStart w:id="2099" w:name="_Toc266972167"/>
            <w:r w:rsidR="001C3859">
              <w:instrText>HPg3</w:instrText>
            </w:r>
            <w:bookmarkEnd w:id="2099"/>
            <w:r w:rsidR="001C3859">
              <w:instrText xml:space="preserve"> \l 2 \f a</w:instrText>
            </w:r>
            <w:r>
              <w:fldChar w:fldCharType="end"/>
            </w:r>
            <w:r w:rsidR="001C3859">
              <w:rPr>
                <w:rStyle w:val="GVariableName"/>
              </w:rPr>
              <w:t>HPg3</w:t>
            </w:r>
            <w:r w:rsidR="001C3859">
              <w:rPr>
                <w:i/>
              </w:rPr>
              <w:t>- Show all respondents/required</w:t>
            </w:r>
          </w:p>
        </w:tc>
        <w:tc>
          <w:tcPr>
            <w:tcW w:w="0" w:type="auto"/>
            <w:shd w:val="clear" w:color="auto" w:fill="D0D0D0"/>
            <w:vAlign w:val="bottom"/>
          </w:tcPr>
          <w:p w:rsidR="002A68C4" w:rsidRDefault="001C3859">
            <w:pPr>
              <w:keepNext/>
              <w:jc w:val="right"/>
            </w:pPr>
            <w:r>
              <w:t>GRID</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 xml:space="preserve">And still thinking generally about what would be better for Britain nowadays, how much do you support or oppose each of the following outcomes? Please </w:t>
            </w:r>
            <w:r>
              <w:rPr>
                <w:b/>
              </w:rPr>
              <w:t xml:space="preserve">use the following 0 to 10 scale where 0 is </w:t>
            </w:r>
            <w:r>
              <w:rPr>
                <w:b/>
              </w:rPr>
              <w:t>“</w:t>
            </w:r>
            <w:r>
              <w:rPr>
                <w:b/>
              </w:rPr>
              <w:t>strongly oppose</w:t>
            </w:r>
            <w:r>
              <w:rPr>
                <w:b/>
              </w:rPr>
              <w:t>”</w:t>
            </w:r>
            <w:r>
              <w:rPr>
                <w:b/>
              </w:rPr>
              <w:t xml:space="preserve"> and 10 is </w:t>
            </w:r>
            <w:r>
              <w:rPr>
                <w:b/>
              </w:rPr>
              <w:t>“</w:t>
            </w:r>
            <w:r>
              <w:rPr>
                <w:b/>
              </w:rPr>
              <w:t>strongly support</w:t>
            </w:r>
            <w:r>
              <w:rPr>
                <w:b/>
              </w:rPr>
              <w:t>”</w:t>
            </w:r>
            <w:r>
              <w:rPr>
                <w:b/>
              </w:rPr>
              <w:t>.</w:t>
            </w:r>
          </w:p>
        </w:tc>
      </w:tr>
    </w:tbl>
    <w:p w:rsidR="002A68C4" w:rsidRDefault="002A68C4">
      <w:pPr>
        <w:pStyle w:val="GQuestionSpacer"/>
        <w:keepNext/>
      </w:pPr>
    </w:p>
    <w:p w:rsidR="002A68C4" w:rsidRDefault="001C3859">
      <w:pPr>
        <w:pStyle w:val="GCategoryHeader"/>
        <w:keepNext/>
      </w:pPr>
      <w:r>
        <w:t>ROWS</w:t>
      </w:r>
    </w:p>
    <w:tbl>
      <w:tblPr>
        <w:tblStyle w:val="GQuestionCategoryList"/>
        <w:tblW w:w="0" w:type="auto"/>
        <w:tblInd w:w="0" w:type="dxa"/>
        <w:tblCellMar>
          <w:top w:w="0" w:type="dxa"/>
          <w:left w:w="0" w:type="dxa"/>
          <w:bottom w:w="0" w:type="dxa"/>
          <w:right w:w="0" w:type="dxa"/>
        </w:tblCellMar>
        <w:tblLook w:val="04A0"/>
      </w:tblPr>
      <w:tblGrid>
        <w:gridCol w:w="2952"/>
        <w:gridCol w:w="5904"/>
      </w:tblGrid>
      <w:tr w:rsidR="002A68C4">
        <w:tblPrEx>
          <w:tblCellMar>
            <w:top w:w="0" w:type="dxa"/>
            <w:left w:w="0" w:type="dxa"/>
            <w:bottom w:w="0" w:type="dxa"/>
            <w:right w:w="0" w:type="dxa"/>
          </w:tblCellMar>
        </w:tblPrEx>
        <w:tc>
          <w:tcPr>
            <w:tcW w:w="8856" w:type="dxa"/>
            <w:gridSpan w:val="2"/>
          </w:tcPr>
          <w:p w:rsidR="002A68C4" w:rsidRDefault="001C3859">
            <w:pPr>
              <w:keepNext/>
            </w:pPr>
            <w:r>
              <w:rPr>
                <w:i/>
              </w:rPr>
              <w:t>Order as shown</w:t>
            </w:r>
          </w:p>
        </w:tc>
      </w:tr>
      <w:tr w:rsidR="002A68C4">
        <w:tblPrEx>
          <w:tblCellMar>
            <w:top w:w="0" w:type="dxa"/>
            <w:left w:w="0" w:type="dxa"/>
            <w:bottom w:w="0" w:type="dxa"/>
            <w:right w:w="0" w:type="dxa"/>
          </w:tblCellMar>
        </w:tblPrEx>
        <w:tc>
          <w:tcPr>
            <w:tcW w:w="2952" w:type="dxa"/>
          </w:tcPr>
          <w:p w:rsidR="002A68C4" w:rsidRDefault="001C3859">
            <w:pPr>
              <w:keepNext/>
            </w:pPr>
            <w:r>
              <w:t>HPq11</w:t>
            </w:r>
          </w:p>
        </w:tc>
        <w:tc>
          <w:tcPr>
            <w:tcW w:w="5904" w:type="dxa"/>
          </w:tcPr>
          <w:p w:rsidR="002A68C4" w:rsidRDefault="001C3859">
            <w:pPr>
              <w:keepNext/>
            </w:pPr>
            <w:r>
              <w:t>A Labour government with Labour ruling on its own</w:t>
            </w:r>
          </w:p>
        </w:tc>
      </w:tr>
      <w:tr w:rsidR="002A68C4">
        <w:tblPrEx>
          <w:tblCellMar>
            <w:top w:w="0" w:type="dxa"/>
            <w:left w:w="0" w:type="dxa"/>
            <w:bottom w:w="0" w:type="dxa"/>
            <w:right w:w="0" w:type="dxa"/>
          </w:tblCellMar>
        </w:tblPrEx>
        <w:tc>
          <w:tcPr>
            <w:tcW w:w="2952" w:type="dxa"/>
          </w:tcPr>
          <w:p w:rsidR="002A68C4" w:rsidRDefault="001C3859">
            <w:pPr>
              <w:keepNext/>
            </w:pPr>
            <w:r>
              <w:t>HPq12</w:t>
            </w:r>
          </w:p>
        </w:tc>
        <w:tc>
          <w:tcPr>
            <w:tcW w:w="5904" w:type="dxa"/>
          </w:tcPr>
          <w:p w:rsidR="002A68C4" w:rsidRDefault="001C3859">
            <w:pPr>
              <w:keepNext/>
            </w:pPr>
            <w:r>
              <w:t>A Conservative govt with the Conservatives ruling on their own</w:t>
            </w:r>
          </w:p>
        </w:tc>
      </w:tr>
      <w:tr w:rsidR="002A68C4">
        <w:tblPrEx>
          <w:tblCellMar>
            <w:top w:w="0" w:type="dxa"/>
            <w:left w:w="0" w:type="dxa"/>
            <w:bottom w:w="0" w:type="dxa"/>
            <w:right w:w="0" w:type="dxa"/>
          </w:tblCellMar>
        </w:tblPrEx>
        <w:tc>
          <w:tcPr>
            <w:tcW w:w="2952" w:type="dxa"/>
          </w:tcPr>
          <w:p w:rsidR="002A68C4" w:rsidRDefault="001C3859">
            <w:pPr>
              <w:keepNext/>
            </w:pPr>
            <w:r>
              <w:t>HPq13</w:t>
            </w:r>
          </w:p>
        </w:tc>
        <w:tc>
          <w:tcPr>
            <w:tcW w:w="5904" w:type="dxa"/>
          </w:tcPr>
          <w:p w:rsidR="002A68C4" w:rsidRDefault="001C3859">
            <w:pPr>
              <w:keepNext/>
            </w:pPr>
            <w:r>
              <w:t>A Labour/</w:t>
            </w:r>
            <w:r>
              <w:t xml:space="preserve"> Liberal Democrat coalition</w:t>
            </w:r>
          </w:p>
        </w:tc>
      </w:tr>
      <w:tr w:rsidR="002A68C4">
        <w:tblPrEx>
          <w:tblCellMar>
            <w:top w:w="0" w:type="dxa"/>
            <w:left w:w="0" w:type="dxa"/>
            <w:bottom w:w="0" w:type="dxa"/>
            <w:right w:w="0" w:type="dxa"/>
          </w:tblCellMar>
        </w:tblPrEx>
        <w:tc>
          <w:tcPr>
            <w:tcW w:w="2952" w:type="dxa"/>
          </w:tcPr>
          <w:p w:rsidR="002A68C4" w:rsidRDefault="001C3859">
            <w:pPr>
              <w:keepNext/>
            </w:pPr>
            <w:r>
              <w:t>HPq14</w:t>
            </w:r>
          </w:p>
        </w:tc>
        <w:tc>
          <w:tcPr>
            <w:tcW w:w="5904" w:type="dxa"/>
          </w:tcPr>
          <w:p w:rsidR="002A68C4" w:rsidRDefault="001C3859">
            <w:pPr>
              <w:keepNext/>
            </w:pPr>
            <w:r>
              <w:t>A Conservative/ Liberal Democrat coalition</w:t>
            </w:r>
          </w:p>
        </w:tc>
      </w:tr>
      <w:tr w:rsidR="002A68C4">
        <w:tblPrEx>
          <w:tblCellMar>
            <w:top w:w="0" w:type="dxa"/>
            <w:left w:w="0" w:type="dxa"/>
            <w:bottom w:w="0" w:type="dxa"/>
            <w:right w:w="0" w:type="dxa"/>
          </w:tblCellMar>
        </w:tblPrEx>
        <w:tc>
          <w:tcPr>
            <w:tcW w:w="2952" w:type="dxa"/>
          </w:tcPr>
          <w:p w:rsidR="002A68C4" w:rsidRDefault="001C3859">
            <w:pPr>
              <w:keepNext/>
            </w:pPr>
            <w:r>
              <w:t>HPq15</w:t>
            </w:r>
          </w:p>
        </w:tc>
        <w:tc>
          <w:tcPr>
            <w:tcW w:w="5904" w:type="dxa"/>
          </w:tcPr>
          <w:p w:rsidR="002A68C4" w:rsidRDefault="001C3859">
            <w:pPr>
              <w:keepNext/>
            </w:pPr>
            <w:r>
              <w:t>A 'Grand Coalition', with all three main parties ruling together</w:t>
            </w:r>
          </w:p>
        </w:tc>
      </w:tr>
    </w:tbl>
    <w:p w:rsidR="002A68C4" w:rsidRDefault="001C3859">
      <w:pPr>
        <w:pStyle w:val="GResponseHeader"/>
        <w:keepNext/>
      </w:pPr>
      <w:r>
        <w:t>COLUMNS</w:t>
      </w: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Order as shown</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 xml:space="preserve">0 </w:t>
            </w:r>
            <w:r>
              <w:t>–</w:t>
            </w:r>
            <w:r>
              <w:t xml:space="preserve"> Strongly oppose</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1</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2</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4</w:t>
            </w:r>
          </w:p>
        </w:tc>
        <w:tc>
          <w:tcPr>
            <w:tcW w:w="361" w:type="dxa"/>
          </w:tcPr>
          <w:p w:rsidR="002A68C4" w:rsidRDefault="001C3859">
            <w:pPr>
              <w:keepNext/>
            </w:pPr>
            <w:r>
              <w:t>○</w:t>
            </w:r>
          </w:p>
        </w:tc>
        <w:tc>
          <w:tcPr>
            <w:tcW w:w="3731" w:type="dxa"/>
          </w:tcPr>
          <w:p w:rsidR="002A68C4" w:rsidRDefault="001C3859">
            <w:pPr>
              <w:keepNext/>
            </w:pPr>
            <w:r>
              <w:t>3</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5</w:t>
            </w:r>
          </w:p>
        </w:tc>
        <w:tc>
          <w:tcPr>
            <w:tcW w:w="361" w:type="dxa"/>
          </w:tcPr>
          <w:p w:rsidR="002A68C4" w:rsidRDefault="001C3859">
            <w:pPr>
              <w:keepNext/>
            </w:pPr>
            <w:r>
              <w:t>○</w:t>
            </w:r>
          </w:p>
        </w:tc>
        <w:tc>
          <w:tcPr>
            <w:tcW w:w="3731" w:type="dxa"/>
          </w:tcPr>
          <w:p w:rsidR="002A68C4" w:rsidRDefault="001C3859">
            <w:pPr>
              <w:keepNext/>
            </w:pPr>
            <w:r>
              <w:t>4</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6</w:t>
            </w:r>
          </w:p>
        </w:tc>
        <w:tc>
          <w:tcPr>
            <w:tcW w:w="361" w:type="dxa"/>
          </w:tcPr>
          <w:p w:rsidR="002A68C4" w:rsidRDefault="001C3859">
            <w:pPr>
              <w:keepNext/>
            </w:pPr>
            <w:r>
              <w:t>○</w:t>
            </w:r>
          </w:p>
        </w:tc>
        <w:tc>
          <w:tcPr>
            <w:tcW w:w="3731" w:type="dxa"/>
          </w:tcPr>
          <w:p w:rsidR="002A68C4" w:rsidRDefault="001C3859">
            <w:pPr>
              <w:keepNext/>
            </w:pPr>
            <w:r>
              <w:t xml:space="preserve">5 </w:t>
            </w:r>
            <w:r>
              <w:t>–</w:t>
            </w:r>
            <w:r>
              <w:t xml:space="preserve"> Neither </w:t>
            </w:r>
            <w:r>
              <w:t>support nor oppose</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7</w:t>
            </w:r>
          </w:p>
        </w:tc>
        <w:tc>
          <w:tcPr>
            <w:tcW w:w="361" w:type="dxa"/>
          </w:tcPr>
          <w:p w:rsidR="002A68C4" w:rsidRDefault="001C3859">
            <w:pPr>
              <w:keepNext/>
            </w:pPr>
            <w:r>
              <w:t>○</w:t>
            </w:r>
          </w:p>
        </w:tc>
        <w:tc>
          <w:tcPr>
            <w:tcW w:w="3731" w:type="dxa"/>
          </w:tcPr>
          <w:p w:rsidR="002A68C4" w:rsidRDefault="001C3859">
            <w:pPr>
              <w:keepNext/>
            </w:pPr>
            <w:r>
              <w:t>6</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1C3859">
            <w:pPr>
              <w:keepNext/>
            </w:pPr>
            <w:r>
              <w:t>○</w:t>
            </w:r>
          </w:p>
        </w:tc>
        <w:tc>
          <w:tcPr>
            <w:tcW w:w="3731" w:type="dxa"/>
          </w:tcPr>
          <w:p w:rsidR="002A68C4" w:rsidRDefault="001C3859">
            <w:pPr>
              <w:keepNext/>
            </w:pPr>
            <w:r>
              <w:t>7</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1C3859">
            <w:pPr>
              <w:keepNext/>
            </w:pPr>
            <w:r>
              <w:t>○</w:t>
            </w:r>
          </w:p>
        </w:tc>
        <w:tc>
          <w:tcPr>
            <w:tcW w:w="3731" w:type="dxa"/>
          </w:tcPr>
          <w:p w:rsidR="002A68C4" w:rsidRDefault="001C3859">
            <w:pPr>
              <w:keepNext/>
            </w:pPr>
            <w:r>
              <w:t>8</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10</w:t>
            </w:r>
          </w:p>
        </w:tc>
        <w:tc>
          <w:tcPr>
            <w:tcW w:w="361" w:type="dxa"/>
          </w:tcPr>
          <w:p w:rsidR="002A68C4" w:rsidRDefault="001C3859">
            <w:pPr>
              <w:keepNext/>
            </w:pPr>
            <w:r>
              <w:t>○</w:t>
            </w:r>
          </w:p>
        </w:tc>
        <w:tc>
          <w:tcPr>
            <w:tcW w:w="3731" w:type="dxa"/>
          </w:tcPr>
          <w:p w:rsidR="002A68C4" w:rsidRDefault="001C3859">
            <w:pPr>
              <w:keepNext/>
            </w:pPr>
            <w:r>
              <w:t>9</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11</w:t>
            </w:r>
          </w:p>
        </w:tc>
        <w:tc>
          <w:tcPr>
            <w:tcW w:w="361" w:type="dxa"/>
          </w:tcPr>
          <w:p w:rsidR="002A68C4" w:rsidRDefault="001C3859">
            <w:pPr>
              <w:keepNext/>
            </w:pPr>
            <w:r>
              <w:t>○</w:t>
            </w:r>
          </w:p>
        </w:tc>
        <w:tc>
          <w:tcPr>
            <w:tcW w:w="3731" w:type="dxa"/>
          </w:tcPr>
          <w:p w:rsidR="002A68C4" w:rsidRDefault="001C3859">
            <w:pPr>
              <w:keepNext/>
            </w:pPr>
            <w:r>
              <w:t xml:space="preserve">10 </w:t>
            </w:r>
            <w:r>
              <w:t>–</w:t>
            </w:r>
            <w:r>
              <w:t xml:space="preserve"> Strongly support</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12</w:t>
            </w:r>
          </w:p>
        </w:tc>
        <w:tc>
          <w:tcPr>
            <w:tcW w:w="361" w:type="dxa"/>
          </w:tcPr>
          <w:p w:rsidR="002A68C4" w:rsidRDefault="001C3859">
            <w:pPr>
              <w:keepNext/>
            </w:pPr>
            <w:r>
              <w:t>○</w:t>
            </w:r>
          </w:p>
        </w:tc>
        <w:tc>
          <w:tcPr>
            <w:tcW w:w="3731" w:type="dxa"/>
          </w:tcPr>
          <w:p w:rsidR="002A68C4" w:rsidRDefault="001C3859">
            <w:pPr>
              <w:keepNext/>
            </w:pPr>
            <w:r>
              <w:t>Don</w:t>
            </w:r>
            <w:r>
              <w:t>’</w:t>
            </w:r>
            <w:r>
              <w:t>t know</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98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p w:rsidR="002A68C4" w:rsidRDefault="001C3859">
      <w:pPr>
        <w:pStyle w:val="GPage"/>
      </w:pPr>
      <w:bookmarkStart w:id="2100" w:name="_Toc266972168"/>
      <w:r>
        <w:t>Page: MPq1</w:t>
      </w:r>
      <w:bookmarkEnd w:id="2100"/>
    </w:p>
    <w:tbl>
      <w:tblPr>
        <w:tblStyle w:val="GQuestionCommonProperties"/>
        <w:tblW w:w="0" w:type="auto"/>
        <w:tblInd w:w="0" w:type="dxa"/>
        <w:tblCellMar>
          <w:top w:w="0" w:type="dxa"/>
          <w:left w:w="0" w:type="dxa"/>
          <w:bottom w:w="0" w:type="dxa"/>
          <w:right w:w="0" w:type="dxa"/>
        </w:tblCellMar>
        <w:tblLook w:val="04A0"/>
      </w:tblPr>
      <w:tblGrid>
        <w:gridCol w:w="6384"/>
        <w:gridCol w:w="2472"/>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fldChar w:fldCharType="begin"/>
            </w:r>
            <w:r w:rsidR="001C3859">
              <w:instrText xml:space="preserve">TC </w:instrText>
            </w:r>
            <w:bookmarkStart w:id="2101" w:name="_Toc266972169"/>
            <w:r w:rsidR="001C3859">
              <w:instrText>MPq1</w:instrText>
            </w:r>
            <w:bookmarkEnd w:id="2101"/>
            <w:r w:rsidR="001C3859">
              <w:instrText xml:space="preserve"> \l 2 \f a</w:instrText>
            </w:r>
            <w:r>
              <w:fldChar w:fldCharType="end"/>
            </w:r>
            <w:r w:rsidR="001C3859">
              <w:rPr>
                <w:rStyle w:val="GVariableName"/>
              </w:rPr>
              <w:t>MPq1</w:t>
            </w:r>
            <w:r w:rsidR="001C3859">
              <w:rPr>
                <w:i/>
              </w:rPr>
              <w:t>- Show all respondents/required</w:t>
            </w:r>
          </w:p>
        </w:tc>
        <w:tc>
          <w:tcPr>
            <w:tcW w:w="0" w:type="auto"/>
            <w:shd w:val="clear" w:color="auto" w:fill="D0D0D0"/>
            <w:vAlign w:val="bottom"/>
          </w:tcPr>
          <w:p w:rsidR="002A68C4" w:rsidRDefault="001C3859">
            <w:pPr>
              <w:keepNext/>
              <w:jc w:val="right"/>
            </w:pPr>
            <w:r>
              <w:t>SINGLE CHOICE</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 xml:space="preserve">I am now </w:t>
            </w:r>
            <w:r>
              <w:rPr>
                <w:b/>
              </w:rPr>
              <w:t>going to ask you to think back one year. Compared to your expectations at that time, how do you think the general economic situation in this country has changed over the last 12 months?</w:t>
            </w:r>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Order as shown</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A lot better than expected</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 xml:space="preserve">A little </w:t>
            </w:r>
            <w:r>
              <w:t>better than expected</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The same as expected</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4</w:t>
            </w:r>
          </w:p>
        </w:tc>
        <w:tc>
          <w:tcPr>
            <w:tcW w:w="361" w:type="dxa"/>
          </w:tcPr>
          <w:p w:rsidR="002A68C4" w:rsidRDefault="001C3859">
            <w:pPr>
              <w:keepNext/>
            </w:pPr>
            <w:r>
              <w:t>○</w:t>
            </w:r>
          </w:p>
        </w:tc>
        <w:tc>
          <w:tcPr>
            <w:tcW w:w="3731" w:type="dxa"/>
          </w:tcPr>
          <w:p w:rsidR="002A68C4" w:rsidRDefault="001C3859">
            <w:pPr>
              <w:keepNext/>
            </w:pPr>
            <w:r>
              <w:t>A little worse than expected</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5</w:t>
            </w:r>
          </w:p>
        </w:tc>
        <w:tc>
          <w:tcPr>
            <w:tcW w:w="361" w:type="dxa"/>
          </w:tcPr>
          <w:p w:rsidR="002A68C4" w:rsidRDefault="001C3859">
            <w:pPr>
              <w:keepNext/>
            </w:pPr>
            <w:r>
              <w:t>○</w:t>
            </w:r>
          </w:p>
        </w:tc>
        <w:tc>
          <w:tcPr>
            <w:tcW w:w="3731" w:type="dxa"/>
          </w:tcPr>
          <w:p w:rsidR="002A68C4" w:rsidRDefault="001C3859">
            <w:pPr>
              <w:keepNext/>
            </w:pPr>
            <w:r>
              <w:t>A lot worse than expected</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6</w:t>
            </w:r>
          </w:p>
        </w:tc>
        <w:tc>
          <w:tcPr>
            <w:tcW w:w="361" w:type="dxa"/>
          </w:tcPr>
          <w:p w:rsidR="002A68C4" w:rsidRDefault="001C3859">
            <w:pPr>
              <w:keepNext/>
            </w:pPr>
            <w:r>
              <w:t>○</w:t>
            </w:r>
          </w:p>
        </w:tc>
        <w:tc>
          <w:tcPr>
            <w:tcW w:w="3731" w:type="dxa"/>
          </w:tcPr>
          <w:p w:rsidR="002A68C4" w:rsidRDefault="001C3859">
            <w:pPr>
              <w:keepNext/>
            </w:pPr>
            <w:r>
              <w:t>Don't know</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p w:rsidR="002A68C4" w:rsidRDefault="001C3859">
      <w:pPr>
        <w:pStyle w:val="GPage"/>
      </w:pPr>
      <w:bookmarkStart w:id="2102" w:name="_Toc266972170"/>
      <w:r>
        <w:t>Page: MPq2</w:t>
      </w:r>
      <w:bookmarkEnd w:id="2102"/>
    </w:p>
    <w:tbl>
      <w:tblPr>
        <w:tblStyle w:val="GQuestionCommonProperties"/>
        <w:tblW w:w="0" w:type="auto"/>
        <w:tblInd w:w="0" w:type="dxa"/>
        <w:tblCellMar>
          <w:top w:w="0" w:type="dxa"/>
          <w:left w:w="0" w:type="dxa"/>
          <w:bottom w:w="0" w:type="dxa"/>
          <w:right w:w="0" w:type="dxa"/>
        </w:tblCellMar>
        <w:tblLook w:val="04A0"/>
      </w:tblPr>
      <w:tblGrid>
        <w:gridCol w:w="6384"/>
        <w:gridCol w:w="2472"/>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lastRenderedPageBreak/>
              <w:fldChar w:fldCharType="begin"/>
            </w:r>
            <w:r w:rsidR="001C3859">
              <w:instrText xml:space="preserve">TC </w:instrText>
            </w:r>
            <w:bookmarkStart w:id="2103" w:name="_Toc266972171"/>
            <w:r w:rsidR="001C3859">
              <w:instrText>MPq2</w:instrText>
            </w:r>
            <w:bookmarkEnd w:id="2103"/>
            <w:r w:rsidR="001C3859">
              <w:instrText xml:space="preserve"> \l 2 \f a</w:instrText>
            </w:r>
            <w:r>
              <w:fldChar w:fldCharType="end"/>
            </w:r>
            <w:r w:rsidR="001C3859">
              <w:rPr>
                <w:rStyle w:val="GVariableName"/>
              </w:rPr>
              <w:t>MPq2</w:t>
            </w:r>
            <w:r w:rsidR="001C3859">
              <w:rPr>
                <w:i/>
              </w:rPr>
              <w:t xml:space="preserve">- Show all </w:t>
            </w:r>
            <w:r w:rsidR="001C3859">
              <w:rPr>
                <w:i/>
              </w:rPr>
              <w:t>respondents/required</w:t>
            </w:r>
          </w:p>
        </w:tc>
        <w:tc>
          <w:tcPr>
            <w:tcW w:w="0" w:type="auto"/>
            <w:shd w:val="clear" w:color="auto" w:fill="D0D0D0"/>
            <w:vAlign w:val="bottom"/>
          </w:tcPr>
          <w:p w:rsidR="002A68C4" w:rsidRDefault="001C3859">
            <w:pPr>
              <w:keepNext/>
              <w:jc w:val="right"/>
            </w:pPr>
            <w:r>
              <w:t>SINGLE CHOICE</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Do you think that Government policies have had a positive influence, a negative influence or no influence on economic conditions in Britain?</w:t>
            </w:r>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Order as shown</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Had a very positive influence</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 xml:space="preserve">A fairly positive </w:t>
            </w:r>
            <w:r>
              <w:t>influence</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No effect one way or the other</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4</w:t>
            </w:r>
          </w:p>
        </w:tc>
        <w:tc>
          <w:tcPr>
            <w:tcW w:w="361" w:type="dxa"/>
          </w:tcPr>
          <w:p w:rsidR="002A68C4" w:rsidRDefault="001C3859">
            <w:pPr>
              <w:keepNext/>
            </w:pPr>
            <w:r>
              <w:t>○</w:t>
            </w:r>
          </w:p>
        </w:tc>
        <w:tc>
          <w:tcPr>
            <w:tcW w:w="3731" w:type="dxa"/>
          </w:tcPr>
          <w:p w:rsidR="002A68C4" w:rsidRDefault="001C3859">
            <w:pPr>
              <w:keepNext/>
            </w:pPr>
            <w:r>
              <w:t>A fairly negative influence</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5</w:t>
            </w:r>
          </w:p>
        </w:tc>
        <w:tc>
          <w:tcPr>
            <w:tcW w:w="361" w:type="dxa"/>
          </w:tcPr>
          <w:p w:rsidR="002A68C4" w:rsidRDefault="001C3859">
            <w:pPr>
              <w:keepNext/>
            </w:pPr>
            <w:r>
              <w:t>○</w:t>
            </w:r>
          </w:p>
        </w:tc>
        <w:tc>
          <w:tcPr>
            <w:tcW w:w="3731" w:type="dxa"/>
          </w:tcPr>
          <w:p w:rsidR="002A68C4" w:rsidRDefault="001C3859">
            <w:pPr>
              <w:keepNext/>
            </w:pPr>
            <w:r>
              <w:t>No influence</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6</w:t>
            </w:r>
          </w:p>
        </w:tc>
        <w:tc>
          <w:tcPr>
            <w:tcW w:w="361" w:type="dxa"/>
          </w:tcPr>
          <w:p w:rsidR="002A68C4" w:rsidRDefault="001C3859">
            <w:pPr>
              <w:keepNext/>
            </w:pPr>
            <w:r>
              <w:t>○</w:t>
            </w:r>
          </w:p>
        </w:tc>
        <w:tc>
          <w:tcPr>
            <w:tcW w:w="3731" w:type="dxa"/>
          </w:tcPr>
          <w:p w:rsidR="002A68C4" w:rsidRDefault="001C3859">
            <w:pPr>
              <w:keepNext/>
            </w:pPr>
            <w:r>
              <w:t>Don't know</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p w:rsidR="002A68C4" w:rsidRDefault="001C3859">
      <w:pPr>
        <w:pStyle w:val="GPage"/>
      </w:pPr>
      <w:bookmarkStart w:id="2104" w:name="_Toc266972172"/>
      <w:r>
        <w:t>Page: MPq3</w:t>
      </w:r>
      <w:bookmarkEnd w:id="2104"/>
    </w:p>
    <w:tbl>
      <w:tblPr>
        <w:tblStyle w:val="GQuestionCommonProperties"/>
        <w:tblW w:w="0" w:type="auto"/>
        <w:tblInd w:w="0" w:type="dxa"/>
        <w:tblCellMar>
          <w:top w:w="0" w:type="dxa"/>
          <w:left w:w="0" w:type="dxa"/>
          <w:bottom w:w="0" w:type="dxa"/>
          <w:right w:w="0" w:type="dxa"/>
        </w:tblCellMar>
        <w:tblLook w:val="04A0"/>
      </w:tblPr>
      <w:tblGrid>
        <w:gridCol w:w="6384"/>
        <w:gridCol w:w="2472"/>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fldChar w:fldCharType="begin"/>
            </w:r>
            <w:r w:rsidR="001C3859">
              <w:instrText xml:space="preserve">TC </w:instrText>
            </w:r>
            <w:bookmarkStart w:id="2105" w:name="_Toc266972173"/>
            <w:r w:rsidR="001C3859">
              <w:instrText>MPq3</w:instrText>
            </w:r>
            <w:bookmarkEnd w:id="2105"/>
            <w:r w:rsidR="001C3859">
              <w:instrText xml:space="preserve"> \l 2 \f a</w:instrText>
            </w:r>
            <w:r>
              <w:fldChar w:fldCharType="end"/>
            </w:r>
            <w:r w:rsidR="001C3859">
              <w:rPr>
                <w:rStyle w:val="GVariableName"/>
              </w:rPr>
              <w:t>MPq3</w:t>
            </w:r>
            <w:r w:rsidR="001C3859">
              <w:rPr>
                <w:i/>
              </w:rPr>
              <w:t>- Show all respondents/required</w:t>
            </w:r>
          </w:p>
        </w:tc>
        <w:tc>
          <w:tcPr>
            <w:tcW w:w="0" w:type="auto"/>
            <w:shd w:val="clear" w:color="auto" w:fill="D0D0D0"/>
            <w:vAlign w:val="bottom"/>
          </w:tcPr>
          <w:p w:rsidR="002A68C4" w:rsidRDefault="001C3859">
            <w:pPr>
              <w:keepNext/>
              <w:jc w:val="right"/>
            </w:pPr>
            <w:r>
              <w:t xml:space="preserve">SINGLE </w:t>
            </w:r>
            <w:r>
              <w:t>CHOICE</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In view of the general economic situation, do you think now is the right or wrong time for people to make major purchases, such as furniture or electrical goods?</w:t>
            </w:r>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Order as shown</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Now is the right time for people to make major purchases</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Now is neither right nor wrong time to make major purchases</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Now is the wrong time to make major purchases</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4</w:t>
            </w:r>
          </w:p>
        </w:tc>
        <w:tc>
          <w:tcPr>
            <w:tcW w:w="361" w:type="dxa"/>
          </w:tcPr>
          <w:p w:rsidR="002A68C4" w:rsidRDefault="001C3859">
            <w:pPr>
              <w:keepNext/>
            </w:pPr>
            <w:r>
              <w:t>○</w:t>
            </w:r>
          </w:p>
        </w:tc>
        <w:tc>
          <w:tcPr>
            <w:tcW w:w="3731" w:type="dxa"/>
          </w:tcPr>
          <w:p w:rsidR="002A68C4" w:rsidRDefault="001C3859">
            <w:pPr>
              <w:keepNext/>
            </w:pPr>
            <w:r>
              <w:t>Don't know</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p w:rsidR="002A68C4" w:rsidRDefault="001C3859">
      <w:pPr>
        <w:pStyle w:val="GPage"/>
      </w:pPr>
      <w:bookmarkStart w:id="2106" w:name="_Toc266972174"/>
      <w:r>
        <w:t>Page: p1510q1</w:t>
      </w:r>
      <w:bookmarkEnd w:id="2106"/>
    </w:p>
    <w:tbl>
      <w:tblPr>
        <w:tblStyle w:val="GQuestionCommonProperties"/>
        <w:tblW w:w="0" w:type="auto"/>
        <w:tblInd w:w="0" w:type="dxa"/>
        <w:tblCellMar>
          <w:top w:w="0" w:type="dxa"/>
          <w:left w:w="0" w:type="dxa"/>
          <w:bottom w:w="0" w:type="dxa"/>
          <w:right w:w="0" w:type="dxa"/>
        </w:tblCellMar>
        <w:tblLook w:val="04A0"/>
      </w:tblPr>
      <w:tblGrid>
        <w:gridCol w:w="6537"/>
        <w:gridCol w:w="2319"/>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fldChar w:fldCharType="begin"/>
            </w:r>
            <w:r w:rsidR="001C3859">
              <w:instrText xml:space="preserve">TC </w:instrText>
            </w:r>
            <w:bookmarkStart w:id="2107" w:name="_Toc266972175"/>
            <w:r w:rsidR="001C3859">
              <w:instrText>p1510q1</w:instrText>
            </w:r>
            <w:bookmarkEnd w:id="2107"/>
            <w:r w:rsidR="001C3859">
              <w:instrText xml:space="preserve"> \l 2 \f a</w:instrText>
            </w:r>
            <w:r>
              <w:fldChar w:fldCharType="end"/>
            </w:r>
            <w:r w:rsidR="001C3859">
              <w:rPr>
                <w:rStyle w:val="GVariableName"/>
              </w:rPr>
              <w:t>p1510q1</w:t>
            </w:r>
            <w:r w:rsidR="001C3859">
              <w:rPr>
                <w:i/>
              </w:rPr>
              <w:t xml:space="preserve">- Show all </w:t>
            </w:r>
            <w:r w:rsidR="001C3859">
              <w:rPr>
                <w:i/>
              </w:rPr>
              <w:t>respondents/required</w:t>
            </w:r>
          </w:p>
        </w:tc>
        <w:tc>
          <w:tcPr>
            <w:tcW w:w="0" w:type="auto"/>
            <w:shd w:val="clear" w:color="auto" w:fill="D0D0D0"/>
            <w:vAlign w:val="bottom"/>
          </w:tcPr>
          <w:p w:rsidR="002A68C4" w:rsidRDefault="001C3859">
            <w:pPr>
              <w:keepNext/>
              <w:jc w:val="right"/>
            </w:pPr>
            <w:r>
              <w:t>SINGLE CHOICE</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Generally speaking, how often can you trust other people?</w:t>
            </w:r>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Order as shown</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Always</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Most of the time</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About half the time</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4</w:t>
            </w:r>
          </w:p>
        </w:tc>
        <w:tc>
          <w:tcPr>
            <w:tcW w:w="361" w:type="dxa"/>
          </w:tcPr>
          <w:p w:rsidR="002A68C4" w:rsidRDefault="001C3859">
            <w:pPr>
              <w:keepNext/>
            </w:pPr>
            <w:r>
              <w:t>○</w:t>
            </w:r>
          </w:p>
        </w:tc>
        <w:tc>
          <w:tcPr>
            <w:tcW w:w="3731" w:type="dxa"/>
          </w:tcPr>
          <w:p w:rsidR="002A68C4" w:rsidRDefault="001C3859">
            <w:pPr>
              <w:keepNext/>
            </w:pPr>
            <w:r>
              <w:t>Once in a while</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p w:rsidR="002A68C4" w:rsidRDefault="001C3859">
      <w:pPr>
        <w:pStyle w:val="GPage"/>
      </w:pPr>
      <w:bookmarkStart w:id="2108" w:name="_Toc266972176"/>
      <w:r>
        <w:t>Page: p1510q2</w:t>
      </w:r>
      <w:bookmarkEnd w:id="2108"/>
    </w:p>
    <w:tbl>
      <w:tblPr>
        <w:tblStyle w:val="GQuestionCommonProperties"/>
        <w:tblW w:w="0" w:type="auto"/>
        <w:tblInd w:w="0" w:type="dxa"/>
        <w:tblCellMar>
          <w:top w:w="0" w:type="dxa"/>
          <w:left w:w="0" w:type="dxa"/>
          <w:bottom w:w="0" w:type="dxa"/>
          <w:right w:w="0" w:type="dxa"/>
        </w:tblCellMar>
        <w:tblLook w:val="04A0"/>
      </w:tblPr>
      <w:tblGrid>
        <w:gridCol w:w="6537"/>
        <w:gridCol w:w="2319"/>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lastRenderedPageBreak/>
              <w:fldChar w:fldCharType="begin"/>
            </w:r>
            <w:r w:rsidR="001C3859">
              <w:instrText xml:space="preserve">TC </w:instrText>
            </w:r>
            <w:bookmarkStart w:id="2109" w:name="_Toc266972177"/>
            <w:r w:rsidR="001C3859">
              <w:instrText>p1510q2</w:instrText>
            </w:r>
            <w:bookmarkEnd w:id="2109"/>
            <w:r w:rsidR="001C3859">
              <w:instrText xml:space="preserve"> \l 2 \f a</w:instrText>
            </w:r>
            <w:r>
              <w:fldChar w:fldCharType="end"/>
            </w:r>
            <w:r w:rsidR="001C3859">
              <w:rPr>
                <w:rStyle w:val="GVariableName"/>
              </w:rPr>
              <w:t>p1510q2</w:t>
            </w:r>
            <w:r w:rsidR="001C3859">
              <w:rPr>
                <w:i/>
              </w:rPr>
              <w:t>- Show all respondents/required</w:t>
            </w:r>
          </w:p>
        </w:tc>
        <w:tc>
          <w:tcPr>
            <w:tcW w:w="0" w:type="auto"/>
            <w:shd w:val="clear" w:color="auto" w:fill="D0D0D0"/>
            <w:vAlign w:val="bottom"/>
          </w:tcPr>
          <w:p w:rsidR="002A68C4" w:rsidRDefault="001C3859">
            <w:pPr>
              <w:keepNext/>
              <w:jc w:val="right"/>
            </w:pPr>
            <w:r>
              <w:t>SINGLE CHOICE</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How often do politics and government seem so complicated that you can't really understand what's going on?</w:t>
            </w:r>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Order as shown</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All the time</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Most of the time</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About half the time</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4</w:t>
            </w:r>
          </w:p>
        </w:tc>
        <w:tc>
          <w:tcPr>
            <w:tcW w:w="361" w:type="dxa"/>
          </w:tcPr>
          <w:p w:rsidR="002A68C4" w:rsidRDefault="001C3859">
            <w:pPr>
              <w:keepNext/>
            </w:pPr>
            <w:r>
              <w:t>○</w:t>
            </w:r>
          </w:p>
        </w:tc>
        <w:tc>
          <w:tcPr>
            <w:tcW w:w="3731" w:type="dxa"/>
          </w:tcPr>
          <w:p w:rsidR="002A68C4" w:rsidRDefault="001C3859">
            <w:pPr>
              <w:keepNext/>
            </w:pPr>
            <w:r>
              <w:t>Some of the time</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5</w:t>
            </w:r>
          </w:p>
        </w:tc>
        <w:tc>
          <w:tcPr>
            <w:tcW w:w="361" w:type="dxa"/>
          </w:tcPr>
          <w:p w:rsidR="002A68C4" w:rsidRDefault="001C3859">
            <w:pPr>
              <w:keepNext/>
            </w:pPr>
            <w:r>
              <w:t>○</w:t>
            </w:r>
          </w:p>
        </w:tc>
        <w:tc>
          <w:tcPr>
            <w:tcW w:w="3731" w:type="dxa"/>
          </w:tcPr>
          <w:p w:rsidR="002A68C4" w:rsidRDefault="001C3859">
            <w:pPr>
              <w:keepNext/>
            </w:pPr>
            <w:r>
              <w:t>Never</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p w:rsidR="002A68C4" w:rsidRDefault="001C3859">
      <w:pPr>
        <w:pStyle w:val="GPage"/>
      </w:pPr>
      <w:bookmarkStart w:id="2110" w:name="_Toc266972178"/>
      <w:r>
        <w:t>Page: p1510q3</w:t>
      </w:r>
      <w:bookmarkEnd w:id="2110"/>
    </w:p>
    <w:tbl>
      <w:tblPr>
        <w:tblStyle w:val="GQuestionCommonProperties"/>
        <w:tblW w:w="0" w:type="auto"/>
        <w:tblInd w:w="0" w:type="dxa"/>
        <w:tblCellMar>
          <w:top w:w="0" w:type="dxa"/>
          <w:left w:w="0" w:type="dxa"/>
          <w:bottom w:w="0" w:type="dxa"/>
          <w:right w:w="0" w:type="dxa"/>
        </w:tblCellMar>
        <w:tblLook w:val="04A0"/>
      </w:tblPr>
      <w:tblGrid>
        <w:gridCol w:w="6537"/>
        <w:gridCol w:w="2319"/>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fldChar w:fldCharType="begin"/>
            </w:r>
            <w:r w:rsidR="001C3859">
              <w:instrText xml:space="preserve">TC </w:instrText>
            </w:r>
            <w:bookmarkStart w:id="2111" w:name="_Toc266972179"/>
            <w:r w:rsidR="001C3859">
              <w:instrText>p1510q3</w:instrText>
            </w:r>
            <w:bookmarkEnd w:id="2111"/>
            <w:r w:rsidR="001C3859">
              <w:instrText xml:space="preserve"> \l 2 \f a</w:instrText>
            </w:r>
            <w:r>
              <w:fldChar w:fldCharType="end"/>
            </w:r>
            <w:r w:rsidR="001C3859">
              <w:rPr>
                <w:rStyle w:val="GVariableName"/>
              </w:rPr>
              <w:t>p1510q3</w:t>
            </w:r>
            <w:r w:rsidR="001C3859">
              <w:rPr>
                <w:i/>
              </w:rPr>
              <w:t>- Show all respondents/required</w:t>
            </w:r>
          </w:p>
        </w:tc>
        <w:tc>
          <w:tcPr>
            <w:tcW w:w="0" w:type="auto"/>
            <w:shd w:val="clear" w:color="auto" w:fill="D0D0D0"/>
            <w:vAlign w:val="bottom"/>
          </w:tcPr>
          <w:p w:rsidR="002A68C4" w:rsidRDefault="001C3859">
            <w:pPr>
              <w:keepNext/>
              <w:jc w:val="right"/>
            </w:pPr>
            <w:r>
              <w:t>SINGLE CHOICE</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 xml:space="preserve">How well do you understand the important </w:t>
            </w:r>
            <w:r>
              <w:rPr>
                <w:b/>
              </w:rPr>
              <w:t>political issues facing our country?</w:t>
            </w:r>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Order as shown</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Extremely well</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Very well</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Moderately well</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4</w:t>
            </w:r>
          </w:p>
        </w:tc>
        <w:tc>
          <w:tcPr>
            <w:tcW w:w="361" w:type="dxa"/>
          </w:tcPr>
          <w:p w:rsidR="002A68C4" w:rsidRDefault="001C3859">
            <w:pPr>
              <w:keepNext/>
            </w:pPr>
            <w:r>
              <w:t>○</w:t>
            </w:r>
          </w:p>
        </w:tc>
        <w:tc>
          <w:tcPr>
            <w:tcW w:w="3731" w:type="dxa"/>
          </w:tcPr>
          <w:p w:rsidR="002A68C4" w:rsidRDefault="001C3859">
            <w:pPr>
              <w:keepNext/>
            </w:pPr>
            <w:r>
              <w:t>Slightly well</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5</w:t>
            </w:r>
          </w:p>
        </w:tc>
        <w:tc>
          <w:tcPr>
            <w:tcW w:w="361" w:type="dxa"/>
          </w:tcPr>
          <w:p w:rsidR="002A68C4" w:rsidRDefault="001C3859">
            <w:pPr>
              <w:keepNext/>
            </w:pPr>
            <w:r>
              <w:t>○</w:t>
            </w:r>
          </w:p>
        </w:tc>
        <w:tc>
          <w:tcPr>
            <w:tcW w:w="3731" w:type="dxa"/>
          </w:tcPr>
          <w:p w:rsidR="002A68C4" w:rsidRDefault="001C3859">
            <w:pPr>
              <w:keepNext/>
            </w:pPr>
            <w:r>
              <w:t>Not well at all</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p w:rsidR="002A68C4" w:rsidRDefault="001C3859">
      <w:pPr>
        <w:pStyle w:val="GPage"/>
      </w:pPr>
      <w:bookmarkStart w:id="2112" w:name="_Toc266972180"/>
      <w:r>
        <w:t>Page: p1510q4</w:t>
      </w:r>
      <w:bookmarkEnd w:id="2112"/>
    </w:p>
    <w:tbl>
      <w:tblPr>
        <w:tblStyle w:val="GQuestionCommonProperties"/>
        <w:tblW w:w="0" w:type="auto"/>
        <w:tblInd w:w="0" w:type="dxa"/>
        <w:tblCellMar>
          <w:top w:w="0" w:type="dxa"/>
          <w:left w:w="0" w:type="dxa"/>
          <w:bottom w:w="0" w:type="dxa"/>
          <w:right w:w="0" w:type="dxa"/>
        </w:tblCellMar>
        <w:tblLook w:val="04A0"/>
      </w:tblPr>
      <w:tblGrid>
        <w:gridCol w:w="6537"/>
        <w:gridCol w:w="2319"/>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fldChar w:fldCharType="begin"/>
            </w:r>
            <w:r w:rsidR="001C3859">
              <w:instrText xml:space="preserve">TC </w:instrText>
            </w:r>
            <w:bookmarkStart w:id="2113" w:name="_Toc266972181"/>
            <w:r w:rsidR="001C3859">
              <w:instrText>p1510q4</w:instrText>
            </w:r>
            <w:bookmarkEnd w:id="2113"/>
            <w:r w:rsidR="001C3859">
              <w:instrText xml:space="preserve"> \l 2 \f a</w:instrText>
            </w:r>
            <w:r>
              <w:fldChar w:fldCharType="end"/>
            </w:r>
            <w:r w:rsidR="001C3859">
              <w:rPr>
                <w:rStyle w:val="GVariableName"/>
              </w:rPr>
              <w:t>p1510q4</w:t>
            </w:r>
            <w:r w:rsidR="001C3859">
              <w:rPr>
                <w:i/>
              </w:rPr>
              <w:t>- Show all respondents/required</w:t>
            </w:r>
          </w:p>
        </w:tc>
        <w:tc>
          <w:tcPr>
            <w:tcW w:w="0" w:type="auto"/>
            <w:shd w:val="clear" w:color="auto" w:fill="D0D0D0"/>
            <w:vAlign w:val="bottom"/>
          </w:tcPr>
          <w:p w:rsidR="002A68C4" w:rsidRDefault="001C3859">
            <w:pPr>
              <w:keepNext/>
              <w:jc w:val="right"/>
            </w:pPr>
            <w:r>
              <w:t>SINGLE CHOICE</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How much do public officials care what people like you think?</w:t>
            </w:r>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Order as shown</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A great deal</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A lot</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A moderate amount</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4</w:t>
            </w:r>
          </w:p>
        </w:tc>
        <w:tc>
          <w:tcPr>
            <w:tcW w:w="361" w:type="dxa"/>
          </w:tcPr>
          <w:p w:rsidR="002A68C4" w:rsidRDefault="001C3859">
            <w:pPr>
              <w:keepNext/>
            </w:pPr>
            <w:r>
              <w:t>○</w:t>
            </w:r>
          </w:p>
        </w:tc>
        <w:tc>
          <w:tcPr>
            <w:tcW w:w="3731" w:type="dxa"/>
          </w:tcPr>
          <w:p w:rsidR="002A68C4" w:rsidRDefault="001C3859">
            <w:pPr>
              <w:keepNext/>
            </w:pPr>
            <w:r>
              <w:t>A little</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5</w:t>
            </w:r>
          </w:p>
        </w:tc>
        <w:tc>
          <w:tcPr>
            <w:tcW w:w="361" w:type="dxa"/>
          </w:tcPr>
          <w:p w:rsidR="002A68C4" w:rsidRDefault="001C3859">
            <w:pPr>
              <w:keepNext/>
            </w:pPr>
            <w:r>
              <w:t>○</w:t>
            </w:r>
          </w:p>
        </w:tc>
        <w:tc>
          <w:tcPr>
            <w:tcW w:w="3731" w:type="dxa"/>
          </w:tcPr>
          <w:p w:rsidR="002A68C4" w:rsidRDefault="001C3859">
            <w:pPr>
              <w:keepNext/>
            </w:pPr>
            <w:r>
              <w:t>Not at all</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2A68C4">
            <w:pPr>
              <w:keepNext/>
            </w:pPr>
          </w:p>
        </w:tc>
        <w:tc>
          <w:tcPr>
            <w:tcW w:w="3731" w:type="dxa"/>
          </w:tcPr>
          <w:p w:rsidR="002A68C4" w:rsidRDefault="001C3859">
            <w:pPr>
              <w:keepNext/>
            </w:pPr>
            <w:r>
              <w:t>Not</w:t>
            </w:r>
            <w:r>
              <w:t xml:space="preserve"> Asked</w:t>
            </w:r>
          </w:p>
        </w:tc>
        <w:tc>
          <w:tcPr>
            <w:tcW w:w="4428" w:type="dxa"/>
          </w:tcPr>
          <w:p w:rsidR="002A68C4" w:rsidRDefault="001C3859">
            <w:pPr>
              <w:keepNext/>
              <w:jc w:val="right"/>
              <w:rPr>
                <w:i/>
              </w:rPr>
            </w:pPr>
            <w:r>
              <w:rPr>
                <w:i/>
              </w:rPr>
              <w:t>Admin/Not Shown</w:t>
            </w:r>
          </w:p>
        </w:tc>
      </w:tr>
    </w:tbl>
    <w:p w:rsidR="002A68C4" w:rsidRDefault="002A68C4">
      <w:pPr>
        <w:pStyle w:val="GQuestionSpacer"/>
      </w:pPr>
    </w:p>
    <w:p w:rsidR="002A68C4" w:rsidRDefault="001C3859">
      <w:pPr>
        <w:pStyle w:val="GPage"/>
      </w:pPr>
      <w:bookmarkStart w:id="2114" w:name="_Toc266972182"/>
      <w:r>
        <w:t>Page: p1510q5</w:t>
      </w:r>
      <w:bookmarkEnd w:id="2114"/>
    </w:p>
    <w:tbl>
      <w:tblPr>
        <w:tblStyle w:val="GQuestionCommonProperties"/>
        <w:tblW w:w="0" w:type="auto"/>
        <w:tblInd w:w="0" w:type="dxa"/>
        <w:tblCellMar>
          <w:top w:w="0" w:type="dxa"/>
          <w:left w:w="0" w:type="dxa"/>
          <w:bottom w:w="0" w:type="dxa"/>
          <w:right w:w="0" w:type="dxa"/>
        </w:tblCellMar>
        <w:tblLook w:val="04A0"/>
      </w:tblPr>
      <w:tblGrid>
        <w:gridCol w:w="6537"/>
        <w:gridCol w:w="2319"/>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lastRenderedPageBreak/>
              <w:fldChar w:fldCharType="begin"/>
            </w:r>
            <w:r w:rsidR="001C3859">
              <w:instrText xml:space="preserve">TC </w:instrText>
            </w:r>
            <w:bookmarkStart w:id="2115" w:name="_Toc266972183"/>
            <w:r w:rsidR="001C3859">
              <w:instrText>p1510q5</w:instrText>
            </w:r>
            <w:bookmarkEnd w:id="2115"/>
            <w:r w:rsidR="001C3859">
              <w:instrText xml:space="preserve"> \l 2 \f a</w:instrText>
            </w:r>
            <w:r>
              <w:fldChar w:fldCharType="end"/>
            </w:r>
            <w:r w:rsidR="001C3859">
              <w:rPr>
                <w:rStyle w:val="GVariableName"/>
              </w:rPr>
              <w:t>p1510q5</w:t>
            </w:r>
            <w:r w:rsidR="001C3859">
              <w:rPr>
                <w:i/>
              </w:rPr>
              <w:t>- Show all respondents/required</w:t>
            </w:r>
          </w:p>
        </w:tc>
        <w:tc>
          <w:tcPr>
            <w:tcW w:w="0" w:type="auto"/>
            <w:shd w:val="clear" w:color="auto" w:fill="D0D0D0"/>
            <w:vAlign w:val="bottom"/>
          </w:tcPr>
          <w:p w:rsidR="002A68C4" w:rsidRDefault="001C3859">
            <w:pPr>
              <w:keepNext/>
              <w:jc w:val="right"/>
            </w:pPr>
            <w:r>
              <w:t>SINGLE CHOICE</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How much can people like you affect what the government does?</w:t>
            </w:r>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Order as shown</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A great deal</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A lot</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A moderate amount</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4</w:t>
            </w:r>
          </w:p>
        </w:tc>
        <w:tc>
          <w:tcPr>
            <w:tcW w:w="361" w:type="dxa"/>
          </w:tcPr>
          <w:p w:rsidR="002A68C4" w:rsidRDefault="001C3859">
            <w:pPr>
              <w:keepNext/>
            </w:pPr>
            <w:r>
              <w:t>○</w:t>
            </w:r>
          </w:p>
        </w:tc>
        <w:tc>
          <w:tcPr>
            <w:tcW w:w="3731" w:type="dxa"/>
          </w:tcPr>
          <w:p w:rsidR="002A68C4" w:rsidRDefault="001C3859">
            <w:pPr>
              <w:keepNext/>
            </w:pPr>
            <w:r>
              <w:t>A</w:t>
            </w:r>
            <w:r>
              <w:t xml:space="preserve"> little</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5</w:t>
            </w:r>
          </w:p>
        </w:tc>
        <w:tc>
          <w:tcPr>
            <w:tcW w:w="361" w:type="dxa"/>
          </w:tcPr>
          <w:p w:rsidR="002A68C4" w:rsidRDefault="001C3859">
            <w:pPr>
              <w:keepNext/>
            </w:pPr>
            <w:r>
              <w:t>○</w:t>
            </w:r>
          </w:p>
        </w:tc>
        <w:tc>
          <w:tcPr>
            <w:tcW w:w="3731" w:type="dxa"/>
          </w:tcPr>
          <w:p w:rsidR="002A68C4" w:rsidRDefault="001C3859">
            <w:pPr>
              <w:keepNext/>
            </w:pPr>
            <w:r>
              <w:t>Not at all</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p w:rsidR="002A68C4" w:rsidRDefault="001C3859">
      <w:pPr>
        <w:pStyle w:val="GPage"/>
      </w:pPr>
      <w:bookmarkStart w:id="2116" w:name="_Toc266972184"/>
      <w:r>
        <w:t>Page: p1511intro</w:t>
      </w:r>
      <w:bookmarkEnd w:id="2116"/>
    </w:p>
    <w:p w:rsidR="002A68C4" w:rsidRDefault="001C3859">
      <w:r>
        <w:t>Now we</w:t>
      </w:r>
      <w:r>
        <w:t>’</w:t>
      </w:r>
      <w:r>
        <w:t>re going to ask you a few questions about your involvement in various activities. Please click the arrow to continue.</w:t>
      </w:r>
    </w:p>
    <w:p w:rsidR="002A68C4" w:rsidRDefault="001C3859">
      <w:pPr>
        <w:pStyle w:val="GPage"/>
      </w:pPr>
      <w:bookmarkStart w:id="2117" w:name="_Toc266972185"/>
      <w:r>
        <w:t>Page: p1511grid</w:t>
      </w:r>
      <w:bookmarkEnd w:id="2117"/>
    </w:p>
    <w:tbl>
      <w:tblPr>
        <w:tblStyle w:val="GQuestionCommonProperties"/>
        <w:tblW w:w="0" w:type="auto"/>
        <w:tblInd w:w="0" w:type="dxa"/>
        <w:tblCellMar>
          <w:top w:w="0" w:type="dxa"/>
          <w:left w:w="0" w:type="dxa"/>
          <w:bottom w:w="0" w:type="dxa"/>
          <w:right w:w="0" w:type="dxa"/>
        </w:tblCellMar>
        <w:tblLook w:val="04A0"/>
      </w:tblPr>
      <w:tblGrid>
        <w:gridCol w:w="7963"/>
        <w:gridCol w:w="893"/>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fldChar w:fldCharType="begin"/>
            </w:r>
            <w:r w:rsidR="001C3859">
              <w:instrText xml:space="preserve">TC </w:instrText>
            </w:r>
            <w:bookmarkStart w:id="2118" w:name="_Toc266972186"/>
            <w:r w:rsidR="001C3859">
              <w:instrText>p1511grid</w:instrText>
            </w:r>
            <w:bookmarkEnd w:id="2118"/>
            <w:r w:rsidR="001C3859">
              <w:instrText xml:space="preserve"> \l 2 \f a</w:instrText>
            </w:r>
            <w:r>
              <w:fldChar w:fldCharType="end"/>
            </w:r>
            <w:r w:rsidR="001C3859">
              <w:rPr>
                <w:rStyle w:val="GVariableName"/>
              </w:rPr>
              <w:t>p1511grid</w:t>
            </w:r>
            <w:r w:rsidR="001C3859">
              <w:rPr>
                <w:i/>
              </w:rPr>
              <w:t>- Show all respondents/required</w:t>
            </w:r>
          </w:p>
        </w:tc>
        <w:tc>
          <w:tcPr>
            <w:tcW w:w="0" w:type="auto"/>
            <w:shd w:val="clear" w:color="auto" w:fill="D0D0D0"/>
            <w:vAlign w:val="bottom"/>
          </w:tcPr>
          <w:p w:rsidR="002A68C4" w:rsidRDefault="001C3859">
            <w:pPr>
              <w:keepNext/>
              <w:jc w:val="right"/>
            </w:pPr>
            <w:r>
              <w:t>GRID</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 xml:space="preserve">For each of the following activities, please say how willing you would be to take part. Please use the 0-10 scale, where 10 </w:t>
            </w:r>
            <w:proofErr w:type="gramStart"/>
            <w:r>
              <w:rPr>
                <w:b/>
              </w:rPr>
              <w:t>means</w:t>
            </w:r>
            <w:proofErr w:type="gramEnd"/>
            <w:r>
              <w:rPr>
                <w:b/>
              </w:rPr>
              <w:t xml:space="preserve"> you would be very willing to take part and 0 you would </w:t>
            </w:r>
            <w:r>
              <w:rPr>
                <w:b/>
              </w:rPr>
              <w:t>not be willing at all.</w:t>
            </w:r>
          </w:p>
        </w:tc>
      </w:tr>
    </w:tbl>
    <w:p w:rsidR="002A68C4" w:rsidRDefault="002A68C4">
      <w:pPr>
        <w:pStyle w:val="GQuestionSpacer"/>
        <w:keepNext/>
      </w:pPr>
    </w:p>
    <w:p w:rsidR="002A68C4" w:rsidRDefault="001C3859">
      <w:pPr>
        <w:pStyle w:val="GCategoryHeader"/>
        <w:keepNext/>
      </w:pPr>
      <w:r>
        <w:t>ROWS</w:t>
      </w:r>
    </w:p>
    <w:tbl>
      <w:tblPr>
        <w:tblStyle w:val="GQuestionCategoryList"/>
        <w:tblW w:w="0" w:type="auto"/>
        <w:tblInd w:w="0" w:type="dxa"/>
        <w:tblCellMar>
          <w:top w:w="0" w:type="dxa"/>
          <w:left w:w="0" w:type="dxa"/>
          <w:bottom w:w="0" w:type="dxa"/>
          <w:right w:w="0" w:type="dxa"/>
        </w:tblCellMar>
        <w:tblLook w:val="04A0"/>
      </w:tblPr>
      <w:tblGrid>
        <w:gridCol w:w="2952"/>
        <w:gridCol w:w="5904"/>
      </w:tblGrid>
      <w:tr w:rsidR="002A68C4">
        <w:tblPrEx>
          <w:tblCellMar>
            <w:top w:w="0" w:type="dxa"/>
            <w:left w:w="0" w:type="dxa"/>
            <w:bottom w:w="0" w:type="dxa"/>
            <w:right w:w="0" w:type="dxa"/>
          </w:tblCellMar>
        </w:tblPrEx>
        <w:tc>
          <w:tcPr>
            <w:tcW w:w="8856" w:type="dxa"/>
            <w:gridSpan w:val="2"/>
          </w:tcPr>
          <w:p w:rsidR="002A68C4" w:rsidRDefault="001C3859">
            <w:pPr>
              <w:keepNext/>
            </w:pPr>
            <w:r>
              <w:rPr>
                <w:i/>
              </w:rPr>
              <w:t>Randomize rows</w:t>
            </w:r>
          </w:p>
        </w:tc>
      </w:tr>
      <w:tr w:rsidR="002A68C4">
        <w:tblPrEx>
          <w:tblCellMar>
            <w:top w:w="0" w:type="dxa"/>
            <w:left w:w="0" w:type="dxa"/>
            <w:bottom w:w="0" w:type="dxa"/>
            <w:right w:w="0" w:type="dxa"/>
          </w:tblCellMar>
        </w:tblPrEx>
        <w:tc>
          <w:tcPr>
            <w:tcW w:w="2952" w:type="dxa"/>
          </w:tcPr>
          <w:p w:rsidR="002A68C4" w:rsidRDefault="001C3859">
            <w:pPr>
              <w:keepNext/>
            </w:pPr>
            <w:r>
              <w:t>p1511q1</w:t>
            </w:r>
          </w:p>
        </w:tc>
        <w:tc>
          <w:tcPr>
            <w:tcW w:w="5904" w:type="dxa"/>
          </w:tcPr>
          <w:p w:rsidR="002A68C4" w:rsidRDefault="001C3859">
            <w:pPr>
              <w:keepNext/>
            </w:pPr>
            <w:r>
              <w:t>Donating blood</w:t>
            </w:r>
          </w:p>
        </w:tc>
      </w:tr>
      <w:tr w:rsidR="002A68C4">
        <w:tblPrEx>
          <w:tblCellMar>
            <w:top w:w="0" w:type="dxa"/>
            <w:left w:w="0" w:type="dxa"/>
            <w:bottom w:w="0" w:type="dxa"/>
            <w:right w:w="0" w:type="dxa"/>
          </w:tblCellMar>
        </w:tblPrEx>
        <w:tc>
          <w:tcPr>
            <w:tcW w:w="2952" w:type="dxa"/>
          </w:tcPr>
          <w:p w:rsidR="002A68C4" w:rsidRDefault="001C3859">
            <w:pPr>
              <w:keepNext/>
            </w:pPr>
            <w:r>
              <w:t>p1511q2</w:t>
            </w:r>
          </w:p>
        </w:tc>
        <w:tc>
          <w:tcPr>
            <w:tcW w:w="5904" w:type="dxa"/>
          </w:tcPr>
          <w:p w:rsidR="002A68C4" w:rsidRDefault="001C3859">
            <w:pPr>
              <w:keepNext/>
            </w:pPr>
            <w:r>
              <w:t>Helping to renovate a local park or amenity</w:t>
            </w:r>
          </w:p>
        </w:tc>
      </w:tr>
      <w:tr w:rsidR="002A68C4">
        <w:tblPrEx>
          <w:tblCellMar>
            <w:top w:w="0" w:type="dxa"/>
            <w:left w:w="0" w:type="dxa"/>
            <w:bottom w:w="0" w:type="dxa"/>
            <w:right w:w="0" w:type="dxa"/>
          </w:tblCellMar>
        </w:tblPrEx>
        <w:tc>
          <w:tcPr>
            <w:tcW w:w="2952" w:type="dxa"/>
          </w:tcPr>
          <w:p w:rsidR="002A68C4" w:rsidRDefault="001C3859">
            <w:pPr>
              <w:keepNext/>
            </w:pPr>
            <w:r>
              <w:t>p1511q3</w:t>
            </w:r>
          </w:p>
        </w:tc>
        <w:tc>
          <w:tcPr>
            <w:tcW w:w="5904" w:type="dxa"/>
          </w:tcPr>
          <w:p w:rsidR="002A68C4" w:rsidRDefault="001C3859">
            <w:pPr>
              <w:keepNext/>
            </w:pPr>
            <w:r>
              <w:t>Serving as a school governor</w:t>
            </w:r>
          </w:p>
        </w:tc>
      </w:tr>
      <w:tr w:rsidR="002A68C4">
        <w:tblPrEx>
          <w:tblCellMar>
            <w:top w:w="0" w:type="dxa"/>
            <w:left w:w="0" w:type="dxa"/>
            <w:bottom w:w="0" w:type="dxa"/>
            <w:right w:w="0" w:type="dxa"/>
          </w:tblCellMar>
        </w:tblPrEx>
        <w:tc>
          <w:tcPr>
            <w:tcW w:w="2952" w:type="dxa"/>
          </w:tcPr>
          <w:p w:rsidR="002A68C4" w:rsidRDefault="001C3859">
            <w:pPr>
              <w:keepNext/>
            </w:pPr>
            <w:r>
              <w:t>p1511q4</w:t>
            </w:r>
          </w:p>
        </w:tc>
        <w:tc>
          <w:tcPr>
            <w:tcW w:w="5904" w:type="dxa"/>
          </w:tcPr>
          <w:p w:rsidR="002A68C4" w:rsidRDefault="001C3859">
            <w:pPr>
              <w:keepNext/>
            </w:pPr>
            <w:r>
              <w:t>Standing as a local councillor</w:t>
            </w:r>
          </w:p>
        </w:tc>
      </w:tr>
      <w:tr w:rsidR="002A68C4">
        <w:tblPrEx>
          <w:tblCellMar>
            <w:top w:w="0" w:type="dxa"/>
            <w:left w:w="0" w:type="dxa"/>
            <w:bottom w:w="0" w:type="dxa"/>
            <w:right w:w="0" w:type="dxa"/>
          </w:tblCellMar>
        </w:tblPrEx>
        <w:tc>
          <w:tcPr>
            <w:tcW w:w="2952" w:type="dxa"/>
          </w:tcPr>
          <w:p w:rsidR="002A68C4" w:rsidRDefault="001C3859">
            <w:pPr>
              <w:keepNext/>
            </w:pPr>
            <w:r>
              <w:t>p1511q5</w:t>
            </w:r>
          </w:p>
        </w:tc>
        <w:tc>
          <w:tcPr>
            <w:tcW w:w="5904" w:type="dxa"/>
          </w:tcPr>
          <w:p w:rsidR="002A68C4" w:rsidRDefault="001C3859">
            <w:pPr>
              <w:keepNext/>
            </w:pPr>
            <w:r>
              <w:t>Participating in a Neighbourhood Watch scheme</w:t>
            </w:r>
          </w:p>
        </w:tc>
      </w:tr>
      <w:tr w:rsidR="002A68C4">
        <w:tblPrEx>
          <w:tblCellMar>
            <w:top w:w="0" w:type="dxa"/>
            <w:left w:w="0" w:type="dxa"/>
            <w:bottom w:w="0" w:type="dxa"/>
            <w:right w:w="0" w:type="dxa"/>
          </w:tblCellMar>
        </w:tblPrEx>
        <w:tc>
          <w:tcPr>
            <w:tcW w:w="2952" w:type="dxa"/>
          </w:tcPr>
          <w:p w:rsidR="002A68C4" w:rsidRDefault="001C3859">
            <w:pPr>
              <w:keepNext/>
            </w:pPr>
            <w:r>
              <w:t>p1511q6</w:t>
            </w:r>
          </w:p>
        </w:tc>
        <w:tc>
          <w:tcPr>
            <w:tcW w:w="5904" w:type="dxa"/>
          </w:tcPr>
          <w:p w:rsidR="002A68C4" w:rsidRDefault="001C3859">
            <w:pPr>
              <w:keepNext/>
            </w:pPr>
            <w:r>
              <w:t>Assisting a meals on wheels service</w:t>
            </w:r>
          </w:p>
        </w:tc>
      </w:tr>
    </w:tbl>
    <w:p w:rsidR="002A68C4" w:rsidRDefault="001C3859">
      <w:pPr>
        <w:pStyle w:val="GResponseHeader"/>
        <w:keepNext/>
      </w:pPr>
      <w:r>
        <w:t>COLUMNS</w:t>
      </w: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Order as shown</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10 very willing</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9</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8</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4</w:t>
            </w:r>
          </w:p>
        </w:tc>
        <w:tc>
          <w:tcPr>
            <w:tcW w:w="361" w:type="dxa"/>
          </w:tcPr>
          <w:p w:rsidR="002A68C4" w:rsidRDefault="001C3859">
            <w:pPr>
              <w:keepNext/>
            </w:pPr>
            <w:r>
              <w:t>○</w:t>
            </w:r>
          </w:p>
        </w:tc>
        <w:tc>
          <w:tcPr>
            <w:tcW w:w="3731" w:type="dxa"/>
          </w:tcPr>
          <w:p w:rsidR="002A68C4" w:rsidRDefault="001C3859">
            <w:pPr>
              <w:keepNext/>
            </w:pPr>
            <w:r>
              <w:t>7</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5</w:t>
            </w:r>
          </w:p>
        </w:tc>
        <w:tc>
          <w:tcPr>
            <w:tcW w:w="361" w:type="dxa"/>
          </w:tcPr>
          <w:p w:rsidR="002A68C4" w:rsidRDefault="001C3859">
            <w:pPr>
              <w:keepNext/>
            </w:pPr>
            <w:r>
              <w:t>○</w:t>
            </w:r>
          </w:p>
        </w:tc>
        <w:tc>
          <w:tcPr>
            <w:tcW w:w="3731" w:type="dxa"/>
          </w:tcPr>
          <w:p w:rsidR="002A68C4" w:rsidRDefault="001C3859">
            <w:pPr>
              <w:keepNext/>
            </w:pPr>
            <w:r>
              <w:t>6</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6</w:t>
            </w:r>
          </w:p>
        </w:tc>
        <w:tc>
          <w:tcPr>
            <w:tcW w:w="361" w:type="dxa"/>
          </w:tcPr>
          <w:p w:rsidR="002A68C4" w:rsidRDefault="001C3859">
            <w:pPr>
              <w:keepNext/>
            </w:pPr>
            <w:r>
              <w:t>○</w:t>
            </w:r>
          </w:p>
        </w:tc>
        <w:tc>
          <w:tcPr>
            <w:tcW w:w="3731" w:type="dxa"/>
          </w:tcPr>
          <w:p w:rsidR="002A68C4" w:rsidRDefault="001C3859">
            <w:pPr>
              <w:keepNext/>
            </w:pPr>
            <w:r>
              <w:t>5</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7</w:t>
            </w:r>
          </w:p>
        </w:tc>
        <w:tc>
          <w:tcPr>
            <w:tcW w:w="361" w:type="dxa"/>
          </w:tcPr>
          <w:p w:rsidR="002A68C4" w:rsidRDefault="001C3859">
            <w:pPr>
              <w:keepNext/>
            </w:pPr>
            <w:r>
              <w:t>○</w:t>
            </w:r>
          </w:p>
        </w:tc>
        <w:tc>
          <w:tcPr>
            <w:tcW w:w="3731" w:type="dxa"/>
          </w:tcPr>
          <w:p w:rsidR="002A68C4" w:rsidRDefault="001C3859">
            <w:pPr>
              <w:keepNext/>
            </w:pPr>
            <w:r>
              <w:t>4</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1C3859">
            <w:pPr>
              <w:keepNext/>
            </w:pPr>
            <w:r>
              <w:t>○</w:t>
            </w:r>
          </w:p>
        </w:tc>
        <w:tc>
          <w:tcPr>
            <w:tcW w:w="3731" w:type="dxa"/>
          </w:tcPr>
          <w:p w:rsidR="002A68C4" w:rsidRDefault="001C3859">
            <w:pPr>
              <w:keepNext/>
            </w:pPr>
            <w:r>
              <w:t>3</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1C3859">
            <w:pPr>
              <w:keepNext/>
            </w:pPr>
            <w:r>
              <w:t>○</w:t>
            </w:r>
          </w:p>
        </w:tc>
        <w:tc>
          <w:tcPr>
            <w:tcW w:w="3731" w:type="dxa"/>
          </w:tcPr>
          <w:p w:rsidR="002A68C4" w:rsidRDefault="001C3859">
            <w:pPr>
              <w:keepNext/>
            </w:pPr>
            <w:r>
              <w:t>2</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10</w:t>
            </w:r>
          </w:p>
        </w:tc>
        <w:tc>
          <w:tcPr>
            <w:tcW w:w="361" w:type="dxa"/>
          </w:tcPr>
          <w:p w:rsidR="002A68C4" w:rsidRDefault="001C3859">
            <w:pPr>
              <w:keepNext/>
            </w:pPr>
            <w:r>
              <w:t>○</w:t>
            </w:r>
          </w:p>
        </w:tc>
        <w:tc>
          <w:tcPr>
            <w:tcW w:w="3731" w:type="dxa"/>
          </w:tcPr>
          <w:p w:rsidR="002A68C4" w:rsidRDefault="001C3859">
            <w:pPr>
              <w:keepNext/>
            </w:pPr>
            <w:r>
              <w:t>1</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11</w:t>
            </w:r>
          </w:p>
        </w:tc>
        <w:tc>
          <w:tcPr>
            <w:tcW w:w="361" w:type="dxa"/>
          </w:tcPr>
          <w:p w:rsidR="002A68C4" w:rsidRDefault="001C3859">
            <w:pPr>
              <w:keepNext/>
            </w:pPr>
            <w:r>
              <w:t>○</w:t>
            </w:r>
          </w:p>
        </w:tc>
        <w:tc>
          <w:tcPr>
            <w:tcW w:w="3731" w:type="dxa"/>
          </w:tcPr>
          <w:p w:rsidR="002A68C4" w:rsidRDefault="001C3859">
            <w:pPr>
              <w:keepNext/>
            </w:pPr>
            <w:r>
              <w:t>0 Not at all willing</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12</w:t>
            </w:r>
          </w:p>
        </w:tc>
        <w:tc>
          <w:tcPr>
            <w:tcW w:w="361" w:type="dxa"/>
          </w:tcPr>
          <w:p w:rsidR="002A68C4" w:rsidRDefault="001C3859">
            <w:pPr>
              <w:keepNext/>
            </w:pPr>
            <w:r>
              <w:t>○</w:t>
            </w:r>
          </w:p>
        </w:tc>
        <w:tc>
          <w:tcPr>
            <w:tcW w:w="3731" w:type="dxa"/>
          </w:tcPr>
          <w:p w:rsidR="002A68C4" w:rsidRDefault="001C3859">
            <w:pPr>
              <w:keepNext/>
            </w:pPr>
            <w:r>
              <w:t>Don</w:t>
            </w:r>
            <w:r>
              <w:t>’</w:t>
            </w:r>
            <w:r>
              <w:t>t know</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98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p w:rsidR="002A68C4" w:rsidRDefault="001C3859">
      <w:pPr>
        <w:pStyle w:val="GPage"/>
      </w:pPr>
      <w:bookmarkStart w:id="2119" w:name="_Toc266972187"/>
      <w:r>
        <w:t>Page: p1511q7</w:t>
      </w:r>
      <w:bookmarkEnd w:id="2119"/>
    </w:p>
    <w:tbl>
      <w:tblPr>
        <w:tblStyle w:val="GQuestionCommonProperties"/>
        <w:tblW w:w="0" w:type="auto"/>
        <w:tblInd w:w="0" w:type="dxa"/>
        <w:tblCellMar>
          <w:top w:w="0" w:type="dxa"/>
          <w:left w:w="0" w:type="dxa"/>
          <w:bottom w:w="0" w:type="dxa"/>
          <w:right w:w="0" w:type="dxa"/>
        </w:tblCellMar>
        <w:tblLook w:val="04A0"/>
      </w:tblPr>
      <w:tblGrid>
        <w:gridCol w:w="6537"/>
        <w:gridCol w:w="2319"/>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lastRenderedPageBreak/>
              <w:fldChar w:fldCharType="begin"/>
            </w:r>
            <w:r w:rsidR="001C3859">
              <w:instrText xml:space="preserve">TC </w:instrText>
            </w:r>
            <w:bookmarkStart w:id="2120" w:name="_Toc266972188"/>
            <w:r w:rsidR="001C3859">
              <w:instrText>p1511q7</w:instrText>
            </w:r>
            <w:bookmarkEnd w:id="2120"/>
            <w:r w:rsidR="001C3859">
              <w:instrText xml:space="preserve"> \l 2 \f a</w:instrText>
            </w:r>
            <w:r>
              <w:fldChar w:fldCharType="end"/>
            </w:r>
            <w:r w:rsidR="001C3859">
              <w:rPr>
                <w:rStyle w:val="GVariableName"/>
              </w:rPr>
              <w:t>p1511q7</w:t>
            </w:r>
            <w:r w:rsidR="001C3859">
              <w:rPr>
                <w:i/>
              </w:rPr>
              <w:t>- Show all respondents/required</w:t>
            </w:r>
          </w:p>
        </w:tc>
        <w:tc>
          <w:tcPr>
            <w:tcW w:w="0" w:type="auto"/>
            <w:shd w:val="clear" w:color="auto" w:fill="D0D0D0"/>
            <w:vAlign w:val="bottom"/>
          </w:tcPr>
          <w:p w:rsidR="002A68C4" w:rsidRDefault="001C3859">
            <w:pPr>
              <w:keepNext/>
              <w:jc w:val="right"/>
            </w:pPr>
            <w:r>
              <w:t>SINGLE CHOICE</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How long have you lived in the local community?</w:t>
            </w:r>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Order as shown</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Less than a year</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Between one and five years</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More than five years</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4</w:t>
            </w:r>
          </w:p>
        </w:tc>
        <w:tc>
          <w:tcPr>
            <w:tcW w:w="361" w:type="dxa"/>
          </w:tcPr>
          <w:p w:rsidR="002A68C4" w:rsidRDefault="001C3859">
            <w:pPr>
              <w:keepNext/>
            </w:pPr>
            <w:r>
              <w:t>○</w:t>
            </w:r>
          </w:p>
        </w:tc>
        <w:tc>
          <w:tcPr>
            <w:tcW w:w="3731" w:type="dxa"/>
          </w:tcPr>
          <w:p w:rsidR="002A68C4" w:rsidRDefault="001C3859">
            <w:pPr>
              <w:keepNext/>
            </w:pPr>
            <w:r>
              <w:t>Don</w:t>
            </w:r>
            <w:r>
              <w:t>’</w:t>
            </w:r>
            <w:r>
              <w:t>t know</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p w:rsidR="002A68C4" w:rsidRDefault="001C3859">
      <w:pPr>
        <w:pStyle w:val="GPage"/>
      </w:pPr>
      <w:bookmarkStart w:id="2121" w:name="_Toc266972189"/>
      <w:r>
        <w:t>Page: p1511q8</w:t>
      </w:r>
      <w:bookmarkEnd w:id="2121"/>
    </w:p>
    <w:tbl>
      <w:tblPr>
        <w:tblStyle w:val="GQuestionCommonProperties"/>
        <w:tblW w:w="0" w:type="auto"/>
        <w:tblInd w:w="0" w:type="dxa"/>
        <w:tblCellMar>
          <w:top w:w="0" w:type="dxa"/>
          <w:left w:w="0" w:type="dxa"/>
          <w:bottom w:w="0" w:type="dxa"/>
          <w:right w:w="0" w:type="dxa"/>
        </w:tblCellMar>
        <w:tblLook w:val="04A0"/>
      </w:tblPr>
      <w:tblGrid>
        <w:gridCol w:w="6227"/>
        <w:gridCol w:w="2629"/>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fldChar w:fldCharType="begin"/>
            </w:r>
            <w:r w:rsidR="001C3859">
              <w:instrText xml:space="preserve">TC </w:instrText>
            </w:r>
            <w:bookmarkStart w:id="2122" w:name="_Toc266972190"/>
            <w:r w:rsidR="001C3859">
              <w:instrText>p1511q8</w:instrText>
            </w:r>
            <w:bookmarkEnd w:id="2122"/>
            <w:r w:rsidR="001C3859">
              <w:instrText xml:space="preserve"> \l 2 \f a</w:instrText>
            </w:r>
            <w:r>
              <w:fldChar w:fldCharType="end"/>
            </w:r>
            <w:r w:rsidR="001C3859">
              <w:rPr>
                <w:rStyle w:val="GVariableName"/>
              </w:rPr>
              <w:t>p1511q8</w:t>
            </w:r>
            <w:r w:rsidR="001C3859">
              <w:rPr>
                <w:i/>
              </w:rPr>
              <w:t>- Show all respondents/required</w:t>
            </w:r>
          </w:p>
        </w:tc>
        <w:tc>
          <w:tcPr>
            <w:tcW w:w="0" w:type="auto"/>
            <w:shd w:val="clear" w:color="auto" w:fill="D0D0D0"/>
            <w:vAlign w:val="bottom"/>
          </w:tcPr>
          <w:p w:rsidR="002A68C4" w:rsidRDefault="001C3859">
            <w:pPr>
              <w:keepNext/>
              <w:jc w:val="right"/>
            </w:pPr>
            <w:r>
              <w:t>MULTIPLE CHOICE</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 xml:space="preserve">Over the past five years or so, have you done any of the following things to express </w:t>
            </w:r>
            <w:r>
              <w:rPr>
                <w:b/>
              </w:rPr>
              <w:t>your views about something the government should or should not be doing? (Please tick all that apply.)</w:t>
            </w:r>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Order as shown</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Contacted a politician or government official either in person or in writing, or some other way</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 xml:space="preserve">Taken part in a protest, </w:t>
            </w:r>
            <w:r>
              <w:t>march or demonstration</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Worked together with people who shared the same concern</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4</w:t>
            </w:r>
          </w:p>
        </w:tc>
        <w:tc>
          <w:tcPr>
            <w:tcW w:w="361" w:type="dxa"/>
          </w:tcPr>
          <w:p w:rsidR="002A68C4" w:rsidRDefault="001C3859">
            <w:pPr>
              <w:keepNext/>
            </w:pPr>
            <w:r>
              <w:t>□</w:t>
            </w:r>
          </w:p>
        </w:tc>
        <w:tc>
          <w:tcPr>
            <w:tcW w:w="3731" w:type="dxa"/>
          </w:tcPr>
          <w:p w:rsidR="002A68C4" w:rsidRDefault="001C3859">
            <w:pPr>
              <w:keepNext/>
            </w:pPr>
            <w:r>
              <w:t>None of them</w:t>
            </w:r>
          </w:p>
        </w:tc>
        <w:tc>
          <w:tcPr>
            <w:tcW w:w="4428" w:type="dxa"/>
          </w:tcPr>
          <w:p w:rsidR="002A68C4" w:rsidRDefault="001C3859">
            <w:pPr>
              <w:keepNext/>
              <w:jc w:val="right"/>
              <w:rPr>
                <w:i/>
              </w:rPr>
            </w:pPr>
            <w:r>
              <w:rPr>
                <w:i/>
              </w:rPr>
              <w:t>Exclude other punches</w:t>
            </w:r>
          </w:p>
        </w:tc>
      </w:tr>
    </w:tbl>
    <w:p w:rsidR="002A68C4" w:rsidRDefault="002A68C4">
      <w:pPr>
        <w:pStyle w:val="GQuestionSpacer"/>
      </w:pPr>
    </w:p>
    <w:p w:rsidR="002A68C4" w:rsidRDefault="001C3859">
      <w:pPr>
        <w:pStyle w:val="GPage"/>
      </w:pPr>
      <w:bookmarkStart w:id="2123" w:name="_Toc266972191"/>
      <w:r>
        <w:t>Page: p1508q4</w:t>
      </w:r>
      <w:bookmarkEnd w:id="2123"/>
    </w:p>
    <w:tbl>
      <w:tblPr>
        <w:tblStyle w:val="GQuestionCommonProperties"/>
        <w:tblW w:w="0" w:type="auto"/>
        <w:tblInd w:w="0" w:type="dxa"/>
        <w:tblCellMar>
          <w:top w:w="0" w:type="dxa"/>
          <w:left w:w="0" w:type="dxa"/>
          <w:bottom w:w="0" w:type="dxa"/>
          <w:right w:w="0" w:type="dxa"/>
        </w:tblCellMar>
        <w:tblLook w:val="04A0"/>
      </w:tblPr>
      <w:tblGrid>
        <w:gridCol w:w="6537"/>
        <w:gridCol w:w="2319"/>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fldChar w:fldCharType="begin"/>
            </w:r>
            <w:r w:rsidR="001C3859">
              <w:instrText xml:space="preserve">TC </w:instrText>
            </w:r>
            <w:bookmarkStart w:id="2124" w:name="_Toc266972192"/>
            <w:r w:rsidR="001C3859">
              <w:instrText>p1508q4</w:instrText>
            </w:r>
            <w:bookmarkEnd w:id="2124"/>
            <w:r w:rsidR="001C3859">
              <w:instrText xml:space="preserve"> \l 2 \f a</w:instrText>
            </w:r>
            <w:r>
              <w:fldChar w:fldCharType="end"/>
            </w:r>
            <w:r w:rsidR="001C3859">
              <w:rPr>
                <w:rStyle w:val="GVariableName"/>
              </w:rPr>
              <w:t>p1508q4</w:t>
            </w:r>
            <w:r w:rsidR="001C3859">
              <w:rPr>
                <w:i/>
              </w:rPr>
              <w:t>- Show all respondents/required</w:t>
            </w:r>
          </w:p>
        </w:tc>
        <w:tc>
          <w:tcPr>
            <w:tcW w:w="0" w:type="auto"/>
            <w:shd w:val="clear" w:color="auto" w:fill="D0D0D0"/>
            <w:vAlign w:val="bottom"/>
          </w:tcPr>
          <w:p w:rsidR="002A68C4" w:rsidRDefault="001C3859">
            <w:pPr>
              <w:keepNext/>
              <w:jc w:val="right"/>
            </w:pPr>
            <w:r>
              <w:t>SINGLE CHOICE</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 xml:space="preserve">Which of the party leaders, or </w:t>
            </w:r>
            <w:r>
              <w:rPr>
                <w:b/>
              </w:rPr>
              <w:t>potential party leaders, do you think would do the best job in managing Britain</w:t>
            </w:r>
            <w:r>
              <w:rPr>
                <w:b/>
              </w:rPr>
              <w:t>’</w:t>
            </w:r>
            <w:r>
              <w:rPr>
                <w:b/>
              </w:rPr>
              <w:t>s economy?</w:t>
            </w:r>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Randomly rotate response options</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David Cameron</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Nick Clegg</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 xml:space="preserve">Ed </w:t>
            </w:r>
            <w:proofErr w:type="spellStart"/>
            <w:r>
              <w:t>Miliband</w:t>
            </w:r>
            <w:proofErr w:type="spellEnd"/>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4</w:t>
            </w:r>
          </w:p>
        </w:tc>
        <w:tc>
          <w:tcPr>
            <w:tcW w:w="361" w:type="dxa"/>
          </w:tcPr>
          <w:p w:rsidR="002A68C4" w:rsidRDefault="001C3859">
            <w:pPr>
              <w:keepNext/>
            </w:pPr>
            <w:r>
              <w:t>○</w:t>
            </w:r>
          </w:p>
        </w:tc>
        <w:tc>
          <w:tcPr>
            <w:tcW w:w="3731" w:type="dxa"/>
          </w:tcPr>
          <w:p w:rsidR="002A68C4" w:rsidRDefault="001C3859">
            <w:pPr>
              <w:keepNext/>
            </w:pPr>
            <w:r>
              <w:t xml:space="preserve">David </w:t>
            </w:r>
            <w:proofErr w:type="spellStart"/>
            <w:r>
              <w:t>Miliband</w:t>
            </w:r>
            <w:proofErr w:type="spellEnd"/>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5</w:t>
            </w:r>
          </w:p>
        </w:tc>
        <w:tc>
          <w:tcPr>
            <w:tcW w:w="361" w:type="dxa"/>
          </w:tcPr>
          <w:p w:rsidR="002A68C4" w:rsidRDefault="001C3859">
            <w:pPr>
              <w:keepNext/>
            </w:pPr>
            <w:r>
              <w:t>○</w:t>
            </w:r>
          </w:p>
        </w:tc>
        <w:tc>
          <w:tcPr>
            <w:tcW w:w="3731" w:type="dxa"/>
          </w:tcPr>
          <w:p w:rsidR="002A68C4" w:rsidRDefault="001C3859">
            <w:pPr>
              <w:keepNext/>
            </w:pPr>
            <w:r>
              <w:t>Ed Balls</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6</w:t>
            </w:r>
          </w:p>
        </w:tc>
        <w:tc>
          <w:tcPr>
            <w:tcW w:w="361" w:type="dxa"/>
          </w:tcPr>
          <w:p w:rsidR="002A68C4" w:rsidRDefault="001C3859">
            <w:pPr>
              <w:keepNext/>
            </w:pPr>
            <w:r>
              <w:t>○</w:t>
            </w:r>
          </w:p>
        </w:tc>
        <w:tc>
          <w:tcPr>
            <w:tcW w:w="3731" w:type="dxa"/>
          </w:tcPr>
          <w:p w:rsidR="002A68C4" w:rsidRDefault="001C3859">
            <w:pPr>
              <w:keepNext/>
            </w:pPr>
            <w:r>
              <w:t>Diane Abbott</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7</w:t>
            </w:r>
          </w:p>
        </w:tc>
        <w:tc>
          <w:tcPr>
            <w:tcW w:w="361" w:type="dxa"/>
          </w:tcPr>
          <w:p w:rsidR="002A68C4" w:rsidRDefault="001C3859">
            <w:pPr>
              <w:keepNext/>
            </w:pPr>
            <w:r>
              <w:t>○</w:t>
            </w:r>
          </w:p>
        </w:tc>
        <w:tc>
          <w:tcPr>
            <w:tcW w:w="3731" w:type="dxa"/>
          </w:tcPr>
          <w:p w:rsidR="002A68C4" w:rsidRDefault="001C3859">
            <w:pPr>
              <w:keepNext/>
            </w:pPr>
            <w:r>
              <w:t>Andy Burnham</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p w:rsidR="002A68C4" w:rsidRDefault="001C3859">
      <w:pPr>
        <w:pStyle w:val="GPage"/>
      </w:pPr>
      <w:bookmarkStart w:id="2125" w:name="_Toc266972193"/>
      <w:r>
        <w:t>Page: p1515q1</w:t>
      </w:r>
      <w:bookmarkEnd w:id="2125"/>
    </w:p>
    <w:tbl>
      <w:tblPr>
        <w:tblStyle w:val="GQuestionCommonProperties"/>
        <w:tblW w:w="0" w:type="auto"/>
        <w:tblInd w:w="0" w:type="dxa"/>
        <w:tblCellMar>
          <w:top w:w="0" w:type="dxa"/>
          <w:left w:w="0" w:type="dxa"/>
          <w:bottom w:w="0" w:type="dxa"/>
          <w:right w:w="0" w:type="dxa"/>
        </w:tblCellMar>
        <w:tblLook w:val="04A0"/>
      </w:tblPr>
      <w:tblGrid>
        <w:gridCol w:w="6227"/>
        <w:gridCol w:w="2629"/>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lastRenderedPageBreak/>
              <w:fldChar w:fldCharType="begin"/>
            </w:r>
            <w:r w:rsidR="001C3859">
              <w:instrText xml:space="preserve">TC </w:instrText>
            </w:r>
            <w:bookmarkStart w:id="2126" w:name="_Toc266972194"/>
            <w:r w:rsidR="001C3859">
              <w:instrText>p1515q1</w:instrText>
            </w:r>
            <w:bookmarkEnd w:id="2126"/>
            <w:r w:rsidR="001C3859">
              <w:instrText xml:space="preserve"> \l 2 \f a</w:instrText>
            </w:r>
            <w:r>
              <w:fldChar w:fldCharType="end"/>
            </w:r>
            <w:r w:rsidR="001C3859">
              <w:rPr>
                <w:rStyle w:val="GVariableName"/>
              </w:rPr>
              <w:t>p1515q1</w:t>
            </w:r>
            <w:r w:rsidR="001C3859">
              <w:rPr>
                <w:i/>
              </w:rPr>
              <w:t>- Show all respondents/required</w:t>
            </w:r>
          </w:p>
        </w:tc>
        <w:tc>
          <w:tcPr>
            <w:tcW w:w="0" w:type="auto"/>
            <w:shd w:val="clear" w:color="auto" w:fill="D0D0D0"/>
            <w:vAlign w:val="bottom"/>
          </w:tcPr>
          <w:p w:rsidR="002A68C4" w:rsidRDefault="001C3859">
            <w:pPr>
              <w:keepNext/>
              <w:jc w:val="right"/>
            </w:pPr>
            <w:r>
              <w:t>MULTIPLE CHOICE</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Which, if any, of the following sites are you currently registered with and use? (Please select all that</w:t>
            </w:r>
            <w:r>
              <w:rPr>
                <w:b/>
              </w:rPr>
              <w:t xml:space="preserve"> apply)</w:t>
            </w:r>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Randomize response options</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BBC Communities</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proofErr w:type="spellStart"/>
            <w:r>
              <w:t>Bebo</w:t>
            </w:r>
            <w:proofErr w:type="spellEnd"/>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del.icio.us</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4</w:t>
            </w:r>
          </w:p>
        </w:tc>
        <w:tc>
          <w:tcPr>
            <w:tcW w:w="361" w:type="dxa"/>
          </w:tcPr>
          <w:p w:rsidR="002A68C4" w:rsidRDefault="001C3859">
            <w:pPr>
              <w:keepNext/>
            </w:pPr>
            <w:r>
              <w:t>□</w:t>
            </w:r>
          </w:p>
        </w:tc>
        <w:tc>
          <w:tcPr>
            <w:tcW w:w="3731" w:type="dxa"/>
          </w:tcPr>
          <w:p w:rsidR="002A68C4" w:rsidRDefault="001C3859">
            <w:pPr>
              <w:keepNext/>
            </w:pPr>
            <w:proofErr w:type="spellStart"/>
            <w:r>
              <w:t>Digg</w:t>
            </w:r>
            <w:proofErr w:type="spellEnd"/>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5</w:t>
            </w:r>
          </w:p>
        </w:tc>
        <w:tc>
          <w:tcPr>
            <w:tcW w:w="361" w:type="dxa"/>
          </w:tcPr>
          <w:p w:rsidR="002A68C4" w:rsidRDefault="001C3859">
            <w:pPr>
              <w:keepNext/>
            </w:pPr>
            <w:r>
              <w:t>□</w:t>
            </w:r>
          </w:p>
        </w:tc>
        <w:tc>
          <w:tcPr>
            <w:tcW w:w="3731" w:type="dxa"/>
          </w:tcPr>
          <w:p w:rsidR="002A68C4" w:rsidRDefault="001C3859">
            <w:pPr>
              <w:keepNext/>
            </w:pPr>
            <w:proofErr w:type="spellStart"/>
            <w:r>
              <w:t>Facebook</w:t>
            </w:r>
            <w:proofErr w:type="spellEnd"/>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6</w:t>
            </w:r>
          </w:p>
        </w:tc>
        <w:tc>
          <w:tcPr>
            <w:tcW w:w="361" w:type="dxa"/>
          </w:tcPr>
          <w:p w:rsidR="002A68C4" w:rsidRDefault="001C3859">
            <w:pPr>
              <w:keepNext/>
            </w:pPr>
            <w:r>
              <w:t>□</w:t>
            </w:r>
          </w:p>
        </w:tc>
        <w:tc>
          <w:tcPr>
            <w:tcW w:w="3731" w:type="dxa"/>
          </w:tcPr>
          <w:p w:rsidR="002A68C4" w:rsidRDefault="001C3859">
            <w:pPr>
              <w:keepNext/>
            </w:pPr>
            <w:proofErr w:type="spellStart"/>
            <w:r>
              <w:t>Flickr</w:t>
            </w:r>
            <w:proofErr w:type="spellEnd"/>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7</w:t>
            </w:r>
          </w:p>
        </w:tc>
        <w:tc>
          <w:tcPr>
            <w:tcW w:w="361" w:type="dxa"/>
          </w:tcPr>
          <w:p w:rsidR="002A68C4" w:rsidRDefault="001C3859">
            <w:pPr>
              <w:keepNext/>
            </w:pPr>
            <w:r>
              <w:t>□</w:t>
            </w:r>
          </w:p>
        </w:tc>
        <w:tc>
          <w:tcPr>
            <w:tcW w:w="3731" w:type="dxa"/>
          </w:tcPr>
          <w:p w:rsidR="002A68C4" w:rsidRDefault="001C3859">
            <w:pPr>
              <w:keepNext/>
            </w:pPr>
            <w:r>
              <w:t>Friends Reunited</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1C3859">
            <w:pPr>
              <w:keepNext/>
            </w:pPr>
            <w:r>
              <w:t>□</w:t>
            </w:r>
          </w:p>
        </w:tc>
        <w:tc>
          <w:tcPr>
            <w:tcW w:w="3731" w:type="dxa"/>
          </w:tcPr>
          <w:p w:rsidR="002A68C4" w:rsidRDefault="001C3859">
            <w:pPr>
              <w:keepNext/>
            </w:pPr>
            <w:r>
              <w:t>Hi5</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1C3859">
            <w:pPr>
              <w:keepNext/>
            </w:pPr>
            <w:r>
              <w:t>□</w:t>
            </w:r>
          </w:p>
        </w:tc>
        <w:tc>
          <w:tcPr>
            <w:tcW w:w="3731" w:type="dxa"/>
          </w:tcPr>
          <w:p w:rsidR="002A68C4" w:rsidRDefault="001C3859">
            <w:pPr>
              <w:keepNext/>
            </w:pPr>
            <w:proofErr w:type="spellStart"/>
            <w:r>
              <w:t>Linkedin</w:t>
            </w:r>
            <w:proofErr w:type="spellEnd"/>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10</w:t>
            </w:r>
          </w:p>
        </w:tc>
        <w:tc>
          <w:tcPr>
            <w:tcW w:w="361" w:type="dxa"/>
          </w:tcPr>
          <w:p w:rsidR="002A68C4" w:rsidRDefault="001C3859">
            <w:pPr>
              <w:keepNext/>
            </w:pPr>
            <w:r>
              <w:t>□</w:t>
            </w:r>
          </w:p>
        </w:tc>
        <w:tc>
          <w:tcPr>
            <w:tcW w:w="3731" w:type="dxa"/>
          </w:tcPr>
          <w:p w:rsidR="002A68C4" w:rsidRDefault="001C3859">
            <w:pPr>
              <w:keepNext/>
            </w:pPr>
            <w:r>
              <w:t>MSN Groups</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11</w:t>
            </w:r>
          </w:p>
        </w:tc>
        <w:tc>
          <w:tcPr>
            <w:tcW w:w="361" w:type="dxa"/>
          </w:tcPr>
          <w:p w:rsidR="002A68C4" w:rsidRDefault="001C3859">
            <w:pPr>
              <w:keepNext/>
            </w:pPr>
            <w:r>
              <w:t>□</w:t>
            </w:r>
          </w:p>
        </w:tc>
        <w:tc>
          <w:tcPr>
            <w:tcW w:w="3731" w:type="dxa"/>
          </w:tcPr>
          <w:p w:rsidR="002A68C4" w:rsidRDefault="001C3859">
            <w:pPr>
              <w:keepNext/>
            </w:pPr>
            <w:proofErr w:type="spellStart"/>
            <w:r>
              <w:t>Myspace</w:t>
            </w:r>
            <w:proofErr w:type="spellEnd"/>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12</w:t>
            </w:r>
          </w:p>
        </w:tc>
        <w:tc>
          <w:tcPr>
            <w:tcW w:w="361" w:type="dxa"/>
          </w:tcPr>
          <w:p w:rsidR="002A68C4" w:rsidRDefault="001C3859">
            <w:pPr>
              <w:keepNext/>
            </w:pPr>
            <w:r>
              <w:t>□</w:t>
            </w:r>
          </w:p>
        </w:tc>
        <w:tc>
          <w:tcPr>
            <w:tcW w:w="3731" w:type="dxa"/>
          </w:tcPr>
          <w:p w:rsidR="002A68C4" w:rsidRDefault="001C3859">
            <w:pPr>
              <w:keepNext/>
            </w:pPr>
            <w:r>
              <w:t>Second Life</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13</w:t>
            </w:r>
          </w:p>
        </w:tc>
        <w:tc>
          <w:tcPr>
            <w:tcW w:w="361" w:type="dxa"/>
          </w:tcPr>
          <w:p w:rsidR="002A68C4" w:rsidRDefault="001C3859">
            <w:pPr>
              <w:keepNext/>
            </w:pPr>
            <w:r>
              <w:t>□</w:t>
            </w:r>
          </w:p>
        </w:tc>
        <w:tc>
          <w:tcPr>
            <w:tcW w:w="3731" w:type="dxa"/>
          </w:tcPr>
          <w:p w:rsidR="002A68C4" w:rsidRDefault="001C3859">
            <w:pPr>
              <w:keepNext/>
            </w:pPr>
            <w:r>
              <w:t xml:space="preserve">Six Apart : </w:t>
            </w:r>
            <w:proofErr w:type="spellStart"/>
            <w:r>
              <w:t>Typepad</w:t>
            </w:r>
            <w:proofErr w:type="spellEnd"/>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14</w:t>
            </w:r>
          </w:p>
        </w:tc>
        <w:tc>
          <w:tcPr>
            <w:tcW w:w="361" w:type="dxa"/>
          </w:tcPr>
          <w:p w:rsidR="002A68C4" w:rsidRDefault="001C3859">
            <w:pPr>
              <w:keepNext/>
            </w:pPr>
            <w:r>
              <w:t>□</w:t>
            </w:r>
          </w:p>
        </w:tc>
        <w:tc>
          <w:tcPr>
            <w:tcW w:w="3731" w:type="dxa"/>
          </w:tcPr>
          <w:p w:rsidR="002A68C4" w:rsidRDefault="001C3859">
            <w:pPr>
              <w:keepNext/>
            </w:pPr>
            <w:r>
              <w:t>Twitter</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15</w:t>
            </w:r>
          </w:p>
        </w:tc>
        <w:tc>
          <w:tcPr>
            <w:tcW w:w="361" w:type="dxa"/>
          </w:tcPr>
          <w:p w:rsidR="002A68C4" w:rsidRDefault="001C3859">
            <w:pPr>
              <w:keepNext/>
            </w:pPr>
            <w:r>
              <w:t>□</w:t>
            </w:r>
          </w:p>
        </w:tc>
        <w:tc>
          <w:tcPr>
            <w:tcW w:w="3731" w:type="dxa"/>
          </w:tcPr>
          <w:p w:rsidR="002A68C4" w:rsidRDefault="001C3859">
            <w:pPr>
              <w:keepNext/>
            </w:pPr>
            <w:proofErr w:type="spellStart"/>
            <w:r>
              <w:t>WordPress</w:t>
            </w:r>
            <w:proofErr w:type="spellEnd"/>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16</w:t>
            </w:r>
          </w:p>
        </w:tc>
        <w:tc>
          <w:tcPr>
            <w:tcW w:w="361" w:type="dxa"/>
          </w:tcPr>
          <w:p w:rsidR="002A68C4" w:rsidRDefault="001C3859">
            <w:pPr>
              <w:keepNext/>
            </w:pPr>
            <w:r>
              <w:t>□</w:t>
            </w:r>
          </w:p>
        </w:tc>
        <w:tc>
          <w:tcPr>
            <w:tcW w:w="3731" w:type="dxa"/>
          </w:tcPr>
          <w:p w:rsidR="002A68C4" w:rsidRDefault="001C3859">
            <w:pPr>
              <w:keepNext/>
            </w:pPr>
            <w:r>
              <w:t>Yahoo Groups</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17</w:t>
            </w:r>
          </w:p>
        </w:tc>
        <w:tc>
          <w:tcPr>
            <w:tcW w:w="361" w:type="dxa"/>
          </w:tcPr>
          <w:p w:rsidR="002A68C4" w:rsidRDefault="001C3859">
            <w:pPr>
              <w:keepNext/>
            </w:pPr>
            <w:r>
              <w:t>□</w:t>
            </w:r>
          </w:p>
        </w:tc>
        <w:tc>
          <w:tcPr>
            <w:tcW w:w="3731" w:type="dxa"/>
          </w:tcPr>
          <w:p w:rsidR="002A68C4" w:rsidRDefault="001C3859">
            <w:pPr>
              <w:keepNext/>
            </w:pPr>
            <w:r>
              <w:t>YouTube</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18</w:t>
            </w:r>
          </w:p>
        </w:tc>
        <w:tc>
          <w:tcPr>
            <w:tcW w:w="361" w:type="dxa"/>
          </w:tcPr>
          <w:p w:rsidR="002A68C4" w:rsidRDefault="001C3859">
            <w:pPr>
              <w:keepNext/>
            </w:pPr>
            <w:r>
              <w:t>□</w:t>
            </w:r>
          </w:p>
        </w:tc>
        <w:tc>
          <w:tcPr>
            <w:tcW w:w="3731" w:type="dxa"/>
          </w:tcPr>
          <w:p w:rsidR="002A68C4" w:rsidRDefault="001C3859">
            <w:pPr>
              <w:keepNext/>
            </w:pPr>
            <w:r>
              <w:t>None of the above</w:t>
            </w:r>
          </w:p>
        </w:tc>
        <w:tc>
          <w:tcPr>
            <w:tcW w:w="4428" w:type="dxa"/>
          </w:tcPr>
          <w:p w:rsidR="002A68C4" w:rsidRDefault="001C3859">
            <w:pPr>
              <w:keepNext/>
              <w:jc w:val="right"/>
              <w:rPr>
                <w:i/>
              </w:rPr>
            </w:pPr>
            <w:r>
              <w:rPr>
                <w:i/>
              </w:rPr>
              <w:t xml:space="preserve">Not </w:t>
            </w:r>
            <w:proofErr w:type="spellStart"/>
            <w:r>
              <w:rPr>
                <w:i/>
              </w:rPr>
              <w:t>randomized,exclude</w:t>
            </w:r>
            <w:proofErr w:type="spellEnd"/>
            <w:r>
              <w:rPr>
                <w:i/>
              </w:rPr>
              <w:t xml:space="preserve"> other punches</w:t>
            </w:r>
          </w:p>
        </w:tc>
      </w:tr>
    </w:tbl>
    <w:p w:rsidR="002A68C4" w:rsidRDefault="002A68C4">
      <w:pPr>
        <w:pStyle w:val="GQuestionSpacer"/>
      </w:pPr>
    </w:p>
    <w:p w:rsidR="002A68C4" w:rsidRDefault="001C3859">
      <w:pPr>
        <w:pStyle w:val="GPage"/>
      </w:pPr>
      <w:bookmarkStart w:id="2127" w:name="_Toc266972195"/>
      <w:r>
        <w:t>Page: p1515grid</w:t>
      </w:r>
      <w:bookmarkEnd w:id="2127"/>
    </w:p>
    <w:tbl>
      <w:tblPr>
        <w:tblStyle w:val="GQuestionCommonProperties"/>
        <w:tblW w:w="0" w:type="auto"/>
        <w:tblInd w:w="0" w:type="dxa"/>
        <w:tblCellMar>
          <w:top w:w="0" w:type="dxa"/>
          <w:left w:w="0" w:type="dxa"/>
          <w:bottom w:w="0" w:type="dxa"/>
          <w:right w:w="0" w:type="dxa"/>
        </w:tblCellMar>
        <w:tblLook w:val="04A0"/>
      </w:tblPr>
      <w:tblGrid>
        <w:gridCol w:w="8041"/>
        <w:gridCol w:w="815"/>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lastRenderedPageBreak/>
              <w:fldChar w:fldCharType="begin"/>
            </w:r>
            <w:r w:rsidR="001C3859">
              <w:instrText xml:space="preserve">TC </w:instrText>
            </w:r>
            <w:bookmarkStart w:id="2128" w:name="_Toc266972196"/>
            <w:r w:rsidR="001C3859">
              <w:instrText>p1515grid</w:instrText>
            </w:r>
            <w:bookmarkEnd w:id="2128"/>
            <w:r w:rsidR="001C3859">
              <w:instrText xml:space="preserve"> \l 2 \f a</w:instrText>
            </w:r>
            <w:r>
              <w:fldChar w:fldCharType="end"/>
            </w:r>
            <w:r w:rsidR="001C3859">
              <w:rPr>
                <w:rStyle w:val="GVariableName"/>
              </w:rPr>
              <w:t>p1515grid</w:t>
            </w:r>
            <w:r w:rsidR="001C3859">
              <w:rPr>
                <w:i/>
              </w:rPr>
              <w:t>- Show if not 18 in p1515q1/required</w:t>
            </w:r>
          </w:p>
        </w:tc>
        <w:tc>
          <w:tcPr>
            <w:tcW w:w="0" w:type="auto"/>
            <w:shd w:val="clear" w:color="auto" w:fill="D0D0D0"/>
            <w:vAlign w:val="bottom"/>
          </w:tcPr>
          <w:p w:rsidR="002A68C4" w:rsidRDefault="001C3859">
            <w:pPr>
              <w:keepNext/>
              <w:jc w:val="right"/>
            </w:pPr>
            <w:r>
              <w:t>GRID</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In an average day, how much time do</w:t>
            </w:r>
            <w:r>
              <w:rPr>
                <w:b/>
              </w:rPr>
              <w:t xml:space="preserve"> you spend using the following online service(s)?</w:t>
            </w:r>
          </w:p>
        </w:tc>
      </w:tr>
    </w:tbl>
    <w:p w:rsidR="002A68C4" w:rsidRDefault="002A68C4">
      <w:pPr>
        <w:pStyle w:val="GQuestionSpacer"/>
        <w:keepNext/>
      </w:pPr>
    </w:p>
    <w:p w:rsidR="002A68C4" w:rsidRDefault="001C3859">
      <w:pPr>
        <w:pStyle w:val="GCategoryHeader"/>
        <w:keepNext/>
      </w:pPr>
      <w:r>
        <w:t>ROWS</w:t>
      </w:r>
    </w:p>
    <w:tbl>
      <w:tblPr>
        <w:tblStyle w:val="GQuestionCategoryList"/>
        <w:tblW w:w="0" w:type="auto"/>
        <w:tblInd w:w="0" w:type="dxa"/>
        <w:tblCellMar>
          <w:top w:w="0" w:type="dxa"/>
          <w:left w:w="0" w:type="dxa"/>
          <w:bottom w:w="0" w:type="dxa"/>
          <w:right w:w="0" w:type="dxa"/>
        </w:tblCellMar>
        <w:tblLook w:val="04A0"/>
      </w:tblPr>
      <w:tblGrid>
        <w:gridCol w:w="2952"/>
        <w:gridCol w:w="5904"/>
      </w:tblGrid>
      <w:tr w:rsidR="002A68C4">
        <w:tblPrEx>
          <w:tblCellMar>
            <w:top w:w="0" w:type="dxa"/>
            <w:left w:w="0" w:type="dxa"/>
            <w:bottom w:w="0" w:type="dxa"/>
            <w:right w:w="0" w:type="dxa"/>
          </w:tblCellMar>
        </w:tblPrEx>
        <w:tc>
          <w:tcPr>
            <w:tcW w:w="8856" w:type="dxa"/>
            <w:gridSpan w:val="2"/>
          </w:tcPr>
          <w:p w:rsidR="002A68C4" w:rsidRDefault="001C3859">
            <w:pPr>
              <w:keepNext/>
            </w:pPr>
            <w:r>
              <w:rPr>
                <w:i/>
              </w:rPr>
              <w:t>Randomize rows</w:t>
            </w:r>
          </w:p>
        </w:tc>
      </w:tr>
      <w:tr w:rsidR="002A68C4">
        <w:tblPrEx>
          <w:tblCellMar>
            <w:top w:w="0" w:type="dxa"/>
            <w:left w:w="0" w:type="dxa"/>
            <w:bottom w:w="0" w:type="dxa"/>
            <w:right w:w="0" w:type="dxa"/>
          </w:tblCellMar>
        </w:tblPrEx>
        <w:tc>
          <w:tcPr>
            <w:tcW w:w="2952" w:type="dxa"/>
          </w:tcPr>
          <w:p w:rsidR="002A68C4" w:rsidRDefault="001C3859">
            <w:pPr>
              <w:keepNext/>
            </w:pPr>
            <w:r>
              <w:t>p1515q2</w:t>
            </w:r>
          </w:p>
        </w:tc>
        <w:tc>
          <w:tcPr>
            <w:tcW w:w="5904" w:type="dxa"/>
          </w:tcPr>
          <w:p w:rsidR="002A68C4" w:rsidRDefault="001C3859">
            <w:pPr>
              <w:keepNext/>
            </w:pPr>
            <w:r>
              <w:t>BBC Communities</w:t>
            </w:r>
          </w:p>
        </w:tc>
      </w:tr>
      <w:tr w:rsidR="002A68C4">
        <w:tblPrEx>
          <w:tblCellMar>
            <w:top w:w="0" w:type="dxa"/>
            <w:left w:w="0" w:type="dxa"/>
            <w:bottom w:w="0" w:type="dxa"/>
            <w:right w:w="0" w:type="dxa"/>
          </w:tblCellMar>
        </w:tblPrEx>
        <w:tc>
          <w:tcPr>
            <w:tcW w:w="2952" w:type="dxa"/>
          </w:tcPr>
          <w:p w:rsidR="002A68C4" w:rsidRDefault="001C3859">
            <w:pPr>
              <w:keepNext/>
            </w:pPr>
            <w:r>
              <w:t>p1515q3</w:t>
            </w:r>
          </w:p>
        </w:tc>
        <w:tc>
          <w:tcPr>
            <w:tcW w:w="5904" w:type="dxa"/>
          </w:tcPr>
          <w:p w:rsidR="002A68C4" w:rsidRDefault="001C3859">
            <w:pPr>
              <w:keepNext/>
            </w:pPr>
            <w:proofErr w:type="spellStart"/>
            <w:r>
              <w:t>Bebo</w:t>
            </w:r>
            <w:proofErr w:type="spellEnd"/>
          </w:p>
        </w:tc>
      </w:tr>
      <w:tr w:rsidR="002A68C4">
        <w:tblPrEx>
          <w:tblCellMar>
            <w:top w:w="0" w:type="dxa"/>
            <w:left w:w="0" w:type="dxa"/>
            <w:bottom w:w="0" w:type="dxa"/>
            <w:right w:w="0" w:type="dxa"/>
          </w:tblCellMar>
        </w:tblPrEx>
        <w:tc>
          <w:tcPr>
            <w:tcW w:w="2952" w:type="dxa"/>
          </w:tcPr>
          <w:p w:rsidR="002A68C4" w:rsidRDefault="001C3859">
            <w:pPr>
              <w:keepNext/>
            </w:pPr>
            <w:r>
              <w:t>p1515q4</w:t>
            </w:r>
          </w:p>
        </w:tc>
        <w:tc>
          <w:tcPr>
            <w:tcW w:w="5904" w:type="dxa"/>
          </w:tcPr>
          <w:p w:rsidR="002A68C4" w:rsidRDefault="001C3859">
            <w:pPr>
              <w:keepNext/>
            </w:pPr>
            <w:r>
              <w:t>del.icio.us</w:t>
            </w:r>
          </w:p>
        </w:tc>
      </w:tr>
      <w:tr w:rsidR="002A68C4">
        <w:tblPrEx>
          <w:tblCellMar>
            <w:top w:w="0" w:type="dxa"/>
            <w:left w:w="0" w:type="dxa"/>
            <w:bottom w:w="0" w:type="dxa"/>
            <w:right w:w="0" w:type="dxa"/>
          </w:tblCellMar>
        </w:tblPrEx>
        <w:tc>
          <w:tcPr>
            <w:tcW w:w="2952" w:type="dxa"/>
          </w:tcPr>
          <w:p w:rsidR="002A68C4" w:rsidRDefault="001C3859">
            <w:pPr>
              <w:keepNext/>
            </w:pPr>
            <w:r>
              <w:t>p1515q5</w:t>
            </w:r>
          </w:p>
        </w:tc>
        <w:tc>
          <w:tcPr>
            <w:tcW w:w="5904" w:type="dxa"/>
          </w:tcPr>
          <w:p w:rsidR="002A68C4" w:rsidRDefault="001C3859">
            <w:pPr>
              <w:keepNext/>
            </w:pPr>
            <w:proofErr w:type="spellStart"/>
            <w:r>
              <w:t>Digg</w:t>
            </w:r>
            <w:proofErr w:type="spellEnd"/>
          </w:p>
        </w:tc>
      </w:tr>
      <w:tr w:rsidR="002A68C4">
        <w:tblPrEx>
          <w:tblCellMar>
            <w:top w:w="0" w:type="dxa"/>
            <w:left w:w="0" w:type="dxa"/>
            <w:bottom w:w="0" w:type="dxa"/>
            <w:right w:w="0" w:type="dxa"/>
          </w:tblCellMar>
        </w:tblPrEx>
        <w:tc>
          <w:tcPr>
            <w:tcW w:w="2952" w:type="dxa"/>
          </w:tcPr>
          <w:p w:rsidR="002A68C4" w:rsidRDefault="001C3859">
            <w:pPr>
              <w:keepNext/>
            </w:pPr>
            <w:r>
              <w:t>p1515q6</w:t>
            </w:r>
          </w:p>
        </w:tc>
        <w:tc>
          <w:tcPr>
            <w:tcW w:w="5904" w:type="dxa"/>
          </w:tcPr>
          <w:p w:rsidR="002A68C4" w:rsidRDefault="001C3859">
            <w:pPr>
              <w:keepNext/>
            </w:pPr>
            <w:proofErr w:type="spellStart"/>
            <w:r>
              <w:t>Facebook</w:t>
            </w:r>
            <w:proofErr w:type="spellEnd"/>
          </w:p>
        </w:tc>
      </w:tr>
      <w:tr w:rsidR="002A68C4">
        <w:tblPrEx>
          <w:tblCellMar>
            <w:top w:w="0" w:type="dxa"/>
            <w:left w:w="0" w:type="dxa"/>
            <w:bottom w:w="0" w:type="dxa"/>
            <w:right w:w="0" w:type="dxa"/>
          </w:tblCellMar>
        </w:tblPrEx>
        <w:tc>
          <w:tcPr>
            <w:tcW w:w="2952" w:type="dxa"/>
          </w:tcPr>
          <w:p w:rsidR="002A68C4" w:rsidRDefault="001C3859">
            <w:pPr>
              <w:keepNext/>
            </w:pPr>
            <w:r>
              <w:t>p1515q7</w:t>
            </w:r>
          </w:p>
        </w:tc>
        <w:tc>
          <w:tcPr>
            <w:tcW w:w="5904" w:type="dxa"/>
          </w:tcPr>
          <w:p w:rsidR="002A68C4" w:rsidRDefault="001C3859">
            <w:pPr>
              <w:keepNext/>
            </w:pPr>
            <w:proofErr w:type="spellStart"/>
            <w:r>
              <w:t>Flickr</w:t>
            </w:r>
            <w:proofErr w:type="spellEnd"/>
          </w:p>
        </w:tc>
      </w:tr>
      <w:tr w:rsidR="002A68C4">
        <w:tblPrEx>
          <w:tblCellMar>
            <w:top w:w="0" w:type="dxa"/>
            <w:left w:w="0" w:type="dxa"/>
            <w:bottom w:w="0" w:type="dxa"/>
            <w:right w:w="0" w:type="dxa"/>
          </w:tblCellMar>
        </w:tblPrEx>
        <w:tc>
          <w:tcPr>
            <w:tcW w:w="2952" w:type="dxa"/>
          </w:tcPr>
          <w:p w:rsidR="002A68C4" w:rsidRDefault="001C3859">
            <w:pPr>
              <w:keepNext/>
            </w:pPr>
            <w:r>
              <w:t>p1515q8</w:t>
            </w:r>
          </w:p>
        </w:tc>
        <w:tc>
          <w:tcPr>
            <w:tcW w:w="5904" w:type="dxa"/>
          </w:tcPr>
          <w:p w:rsidR="002A68C4" w:rsidRDefault="001C3859">
            <w:pPr>
              <w:keepNext/>
            </w:pPr>
            <w:r>
              <w:t>Friends Reunited</w:t>
            </w:r>
          </w:p>
        </w:tc>
      </w:tr>
      <w:tr w:rsidR="002A68C4">
        <w:tblPrEx>
          <w:tblCellMar>
            <w:top w:w="0" w:type="dxa"/>
            <w:left w:w="0" w:type="dxa"/>
            <w:bottom w:w="0" w:type="dxa"/>
            <w:right w:w="0" w:type="dxa"/>
          </w:tblCellMar>
        </w:tblPrEx>
        <w:tc>
          <w:tcPr>
            <w:tcW w:w="2952" w:type="dxa"/>
          </w:tcPr>
          <w:p w:rsidR="002A68C4" w:rsidRDefault="001C3859">
            <w:pPr>
              <w:keepNext/>
            </w:pPr>
            <w:r>
              <w:t>p1515q9</w:t>
            </w:r>
          </w:p>
        </w:tc>
        <w:tc>
          <w:tcPr>
            <w:tcW w:w="5904" w:type="dxa"/>
          </w:tcPr>
          <w:p w:rsidR="002A68C4" w:rsidRDefault="001C3859">
            <w:pPr>
              <w:keepNext/>
            </w:pPr>
            <w:r>
              <w:t>Hi5</w:t>
            </w:r>
          </w:p>
        </w:tc>
      </w:tr>
      <w:tr w:rsidR="002A68C4">
        <w:tblPrEx>
          <w:tblCellMar>
            <w:top w:w="0" w:type="dxa"/>
            <w:left w:w="0" w:type="dxa"/>
            <w:bottom w:w="0" w:type="dxa"/>
            <w:right w:w="0" w:type="dxa"/>
          </w:tblCellMar>
        </w:tblPrEx>
        <w:tc>
          <w:tcPr>
            <w:tcW w:w="2952" w:type="dxa"/>
          </w:tcPr>
          <w:p w:rsidR="002A68C4" w:rsidRDefault="001C3859">
            <w:pPr>
              <w:keepNext/>
            </w:pPr>
            <w:r>
              <w:t>p1515q10</w:t>
            </w:r>
          </w:p>
        </w:tc>
        <w:tc>
          <w:tcPr>
            <w:tcW w:w="5904" w:type="dxa"/>
          </w:tcPr>
          <w:p w:rsidR="002A68C4" w:rsidRDefault="001C3859">
            <w:pPr>
              <w:keepNext/>
            </w:pPr>
            <w:proofErr w:type="spellStart"/>
            <w:r>
              <w:t>Linkedin</w:t>
            </w:r>
            <w:proofErr w:type="spellEnd"/>
          </w:p>
        </w:tc>
      </w:tr>
      <w:tr w:rsidR="002A68C4">
        <w:tblPrEx>
          <w:tblCellMar>
            <w:top w:w="0" w:type="dxa"/>
            <w:left w:w="0" w:type="dxa"/>
            <w:bottom w:w="0" w:type="dxa"/>
            <w:right w:w="0" w:type="dxa"/>
          </w:tblCellMar>
        </w:tblPrEx>
        <w:tc>
          <w:tcPr>
            <w:tcW w:w="2952" w:type="dxa"/>
          </w:tcPr>
          <w:p w:rsidR="002A68C4" w:rsidRDefault="001C3859">
            <w:pPr>
              <w:keepNext/>
            </w:pPr>
            <w:r>
              <w:t>p1515q11</w:t>
            </w:r>
          </w:p>
        </w:tc>
        <w:tc>
          <w:tcPr>
            <w:tcW w:w="5904" w:type="dxa"/>
          </w:tcPr>
          <w:p w:rsidR="002A68C4" w:rsidRDefault="001C3859">
            <w:pPr>
              <w:keepNext/>
            </w:pPr>
            <w:r>
              <w:t xml:space="preserve">MSN </w:t>
            </w:r>
            <w:r>
              <w:t>Groups</w:t>
            </w:r>
          </w:p>
        </w:tc>
      </w:tr>
      <w:tr w:rsidR="002A68C4">
        <w:tblPrEx>
          <w:tblCellMar>
            <w:top w:w="0" w:type="dxa"/>
            <w:left w:w="0" w:type="dxa"/>
            <w:bottom w:w="0" w:type="dxa"/>
            <w:right w:w="0" w:type="dxa"/>
          </w:tblCellMar>
        </w:tblPrEx>
        <w:tc>
          <w:tcPr>
            <w:tcW w:w="2952" w:type="dxa"/>
          </w:tcPr>
          <w:p w:rsidR="002A68C4" w:rsidRDefault="001C3859">
            <w:pPr>
              <w:keepNext/>
            </w:pPr>
            <w:r>
              <w:t>p1515q12</w:t>
            </w:r>
          </w:p>
        </w:tc>
        <w:tc>
          <w:tcPr>
            <w:tcW w:w="5904" w:type="dxa"/>
          </w:tcPr>
          <w:p w:rsidR="002A68C4" w:rsidRDefault="001C3859">
            <w:pPr>
              <w:keepNext/>
            </w:pPr>
            <w:proofErr w:type="spellStart"/>
            <w:r>
              <w:t>Myspace</w:t>
            </w:r>
            <w:proofErr w:type="spellEnd"/>
          </w:p>
        </w:tc>
      </w:tr>
      <w:tr w:rsidR="002A68C4">
        <w:tblPrEx>
          <w:tblCellMar>
            <w:top w:w="0" w:type="dxa"/>
            <w:left w:w="0" w:type="dxa"/>
            <w:bottom w:w="0" w:type="dxa"/>
            <w:right w:w="0" w:type="dxa"/>
          </w:tblCellMar>
        </w:tblPrEx>
        <w:tc>
          <w:tcPr>
            <w:tcW w:w="2952" w:type="dxa"/>
          </w:tcPr>
          <w:p w:rsidR="002A68C4" w:rsidRDefault="001C3859">
            <w:pPr>
              <w:keepNext/>
            </w:pPr>
            <w:r>
              <w:t>p1515q13</w:t>
            </w:r>
          </w:p>
        </w:tc>
        <w:tc>
          <w:tcPr>
            <w:tcW w:w="5904" w:type="dxa"/>
          </w:tcPr>
          <w:p w:rsidR="002A68C4" w:rsidRDefault="001C3859">
            <w:pPr>
              <w:keepNext/>
            </w:pPr>
            <w:r>
              <w:t>Second Life</w:t>
            </w:r>
          </w:p>
        </w:tc>
      </w:tr>
      <w:tr w:rsidR="002A68C4">
        <w:tblPrEx>
          <w:tblCellMar>
            <w:top w:w="0" w:type="dxa"/>
            <w:left w:w="0" w:type="dxa"/>
            <w:bottom w:w="0" w:type="dxa"/>
            <w:right w:w="0" w:type="dxa"/>
          </w:tblCellMar>
        </w:tblPrEx>
        <w:tc>
          <w:tcPr>
            <w:tcW w:w="2952" w:type="dxa"/>
          </w:tcPr>
          <w:p w:rsidR="002A68C4" w:rsidRDefault="001C3859">
            <w:pPr>
              <w:keepNext/>
            </w:pPr>
            <w:r>
              <w:t>p1515q14</w:t>
            </w:r>
          </w:p>
        </w:tc>
        <w:tc>
          <w:tcPr>
            <w:tcW w:w="5904" w:type="dxa"/>
          </w:tcPr>
          <w:p w:rsidR="002A68C4" w:rsidRDefault="001C3859">
            <w:pPr>
              <w:keepNext/>
            </w:pPr>
            <w:r>
              <w:t xml:space="preserve">Six Apart : </w:t>
            </w:r>
            <w:proofErr w:type="spellStart"/>
            <w:r>
              <w:t>Typepad</w:t>
            </w:r>
            <w:proofErr w:type="spellEnd"/>
          </w:p>
        </w:tc>
      </w:tr>
      <w:tr w:rsidR="002A68C4">
        <w:tblPrEx>
          <w:tblCellMar>
            <w:top w:w="0" w:type="dxa"/>
            <w:left w:w="0" w:type="dxa"/>
            <w:bottom w:w="0" w:type="dxa"/>
            <w:right w:w="0" w:type="dxa"/>
          </w:tblCellMar>
        </w:tblPrEx>
        <w:tc>
          <w:tcPr>
            <w:tcW w:w="2952" w:type="dxa"/>
          </w:tcPr>
          <w:p w:rsidR="002A68C4" w:rsidRDefault="001C3859">
            <w:pPr>
              <w:keepNext/>
            </w:pPr>
            <w:r>
              <w:t>p1515q15</w:t>
            </w:r>
          </w:p>
        </w:tc>
        <w:tc>
          <w:tcPr>
            <w:tcW w:w="5904" w:type="dxa"/>
          </w:tcPr>
          <w:p w:rsidR="002A68C4" w:rsidRDefault="001C3859">
            <w:pPr>
              <w:keepNext/>
            </w:pPr>
            <w:r>
              <w:t>Twitter</w:t>
            </w:r>
          </w:p>
        </w:tc>
      </w:tr>
      <w:tr w:rsidR="002A68C4">
        <w:tblPrEx>
          <w:tblCellMar>
            <w:top w:w="0" w:type="dxa"/>
            <w:left w:w="0" w:type="dxa"/>
            <w:bottom w:w="0" w:type="dxa"/>
            <w:right w:w="0" w:type="dxa"/>
          </w:tblCellMar>
        </w:tblPrEx>
        <w:tc>
          <w:tcPr>
            <w:tcW w:w="2952" w:type="dxa"/>
          </w:tcPr>
          <w:p w:rsidR="002A68C4" w:rsidRDefault="001C3859">
            <w:pPr>
              <w:keepNext/>
            </w:pPr>
            <w:r>
              <w:t>p1515q16</w:t>
            </w:r>
          </w:p>
        </w:tc>
        <w:tc>
          <w:tcPr>
            <w:tcW w:w="5904" w:type="dxa"/>
          </w:tcPr>
          <w:p w:rsidR="002A68C4" w:rsidRDefault="001C3859">
            <w:pPr>
              <w:keepNext/>
            </w:pPr>
            <w:proofErr w:type="spellStart"/>
            <w:r>
              <w:t>WordPress</w:t>
            </w:r>
            <w:proofErr w:type="spellEnd"/>
          </w:p>
        </w:tc>
      </w:tr>
      <w:tr w:rsidR="002A68C4">
        <w:tblPrEx>
          <w:tblCellMar>
            <w:top w:w="0" w:type="dxa"/>
            <w:left w:w="0" w:type="dxa"/>
            <w:bottom w:w="0" w:type="dxa"/>
            <w:right w:w="0" w:type="dxa"/>
          </w:tblCellMar>
        </w:tblPrEx>
        <w:tc>
          <w:tcPr>
            <w:tcW w:w="2952" w:type="dxa"/>
          </w:tcPr>
          <w:p w:rsidR="002A68C4" w:rsidRDefault="001C3859">
            <w:pPr>
              <w:keepNext/>
            </w:pPr>
            <w:r>
              <w:t>p1515q17</w:t>
            </w:r>
          </w:p>
        </w:tc>
        <w:tc>
          <w:tcPr>
            <w:tcW w:w="5904" w:type="dxa"/>
          </w:tcPr>
          <w:p w:rsidR="002A68C4" w:rsidRDefault="001C3859">
            <w:pPr>
              <w:keepNext/>
            </w:pPr>
            <w:r>
              <w:t>Yahoo Groups</w:t>
            </w:r>
          </w:p>
        </w:tc>
      </w:tr>
      <w:tr w:rsidR="002A68C4">
        <w:tblPrEx>
          <w:tblCellMar>
            <w:top w:w="0" w:type="dxa"/>
            <w:left w:w="0" w:type="dxa"/>
            <w:bottom w:w="0" w:type="dxa"/>
            <w:right w:w="0" w:type="dxa"/>
          </w:tblCellMar>
        </w:tblPrEx>
        <w:tc>
          <w:tcPr>
            <w:tcW w:w="2952" w:type="dxa"/>
          </w:tcPr>
          <w:p w:rsidR="002A68C4" w:rsidRDefault="001C3859">
            <w:pPr>
              <w:keepNext/>
            </w:pPr>
            <w:r>
              <w:t>p1515q18</w:t>
            </w:r>
          </w:p>
        </w:tc>
        <w:tc>
          <w:tcPr>
            <w:tcW w:w="5904" w:type="dxa"/>
          </w:tcPr>
          <w:p w:rsidR="002A68C4" w:rsidRDefault="001C3859">
            <w:pPr>
              <w:keepNext/>
            </w:pPr>
            <w:r>
              <w:t>YouTube</w:t>
            </w:r>
          </w:p>
        </w:tc>
      </w:tr>
    </w:tbl>
    <w:p w:rsidR="002A68C4" w:rsidRDefault="001C3859">
      <w:pPr>
        <w:pStyle w:val="GResponseHeader"/>
        <w:keepNext/>
      </w:pPr>
      <w:r>
        <w:t>COLUMNS</w:t>
      </w: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Order as shown</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None</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 xml:space="preserve">Under 15 </w:t>
            </w:r>
            <w:proofErr w:type="spellStart"/>
            <w:r>
              <w:t>mins</w:t>
            </w:r>
            <w:proofErr w:type="spellEnd"/>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 xml:space="preserve">16 - 30 </w:t>
            </w:r>
            <w:proofErr w:type="spellStart"/>
            <w:r>
              <w:t>mins</w:t>
            </w:r>
            <w:proofErr w:type="spellEnd"/>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4</w:t>
            </w:r>
          </w:p>
        </w:tc>
        <w:tc>
          <w:tcPr>
            <w:tcW w:w="361" w:type="dxa"/>
          </w:tcPr>
          <w:p w:rsidR="002A68C4" w:rsidRDefault="001C3859">
            <w:pPr>
              <w:keepNext/>
            </w:pPr>
            <w:r>
              <w:t>○</w:t>
            </w:r>
          </w:p>
        </w:tc>
        <w:tc>
          <w:tcPr>
            <w:tcW w:w="3731" w:type="dxa"/>
          </w:tcPr>
          <w:p w:rsidR="002A68C4" w:rsidRDefault="001C3859">
            <w:pPr>
              <w:keepNext/>
            </w:pPr>
            <w:r>
              <w:t xml:space="preserve">31 </w:t>
            </w:r>
            <w:proofErr w:type="spellStart"/>
            <w:r>
              <w:t>mins</w:t>
            </w:r>
            <w:proofErr w:type="spellEnd"/>
            <w:r>
              <w:t xml:space="preserve"> -1 hour</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5</w:t>
            </w:r>
          </w:p>
        </w:tc>
        <w:tc>
          <w:tcPr>
            <w:tcW w:w="361" w:type="dxa"/>
          </w:tcPr>
          <w:p w:rsidR="002A68C4" w:rsidRDefault="001C3859">
            <w:pPr>
              <w:keepNext/>
            </w:pPr>
            <w:r>
              <w:t>○</w:t>
            </w:r>
          </w:p>
        </w:tc>
        <w:tc>
          <w:tcPr>
            <w:tcW w:w="3731" w:type="dxa"/>
          </w:tcPr>
          <w:p w:rsidR="002A68C4" w:rsidRDefault="001C3859">
            <w:pPr>
              <w:keepNext/>
            </w:pPr>
            <w:r>
              <w:t>More than an hour</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6</w:t>
            </w:r>
          </w:p>
        </w:tc>
        <w:tc>
          <w:tcPr>
            <w:tcW w:w="361" w:type="dxa"/>
          </w:tcPr>
          <w:p w:rsidR="002A68C4" w:rsidRDefault="001C3859">
            <w:pPr>
              <w:keepNext/>
            </w:pPr>
            <w:r>
              <w:t>○</w:t>
            </w:r>
          </w:p>
        </w:tc>
        <w:tc>
          <w:tcPr>
            <w:tcW w:w="3731" w:type="dxa"/>
          </w:tcPr>
          <w:p w:rsidR="002A68C4" w:rsidRDefault="001C3859">
            <w:pPr>
              <w:keepNext/>
            </w:pPr>
            <w:r>
              <w:t>Not sure</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p w:rsidR="002A68C4" w:rsidRDefault="001C3859">
      <w:pPr>
        <w:pStyle w:val="GPage"/>
      </w:pPr>
      <w:bookmarkStart w:id="2129" w:name="_Toc266972197"/>
      <w:r>
        <w:t>Page: p10070q1</w:t>
      </w:r>
      <w:bookmarkEnd w:id="2129"/>
    </w:p>
    <w:p w:rsidR="002A68C4" w:rsidRDefault="001C3859">
      <w:r>
        <w:t> </w:t>
      </w:r>
    </w:p>
    <w:tbl>
      <w:tblPr>
        <w:tblStyle w:val="GQuestionCommonProperties"/>
        <w:tblW w:w="0" w:type="auto"/>
        <w:tblInd w:w="0" w:type="dxa"/>
        <w:tblCellMar>
          <w:top w:w="0" w:type="dxa"/>
          <w:left w:w="0" w:type="dxa"/>
          <w:bottom w:w="0" w:type="dxa"/>
          <w:right w:w="0" w:type="dxa"/>
        </w:tblCellMar>
        <w:tblLook w:val="04A0"/>
      </w:tblPr>
      <w:tblGrid>
        <w:gridCol w:w="6598"/>
        <w:gridCol w:w="2258"/>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lastRenderedPageBreak/>
              <w:fldChar w:fldCharType="begin"/>
            </w:r>
            <w:r w:rsidR="001C3859">
              <w:instrText xml:space="preserve">TC </w:instrText>
            </w:r>
            <w:bookmarkStart w:id="2130" w:name="_Toc266972198"/>
            <w:r w:rsidR="001C3859">
              <w:instrText>p10070q1</w:instrText>
            </w:r>
            <w:bookmarkEnd w:id="2130"/>
            <w:r w:rsidR="001C3859">
              <w:instrText xml:space="preserve"> \l 2 \f a</w:instrText>
            </w:r>
            <w:r>
              <w:fldChar w:fldCharType="end"/>
            </w:r>
            <w:r w:rsidR="001C3859">
              <w:rPr>
                <w:rStyle w:val="GVariableName"/>
              </w:rPr>
              <w:t>p10070q1</w:t>
            </w:r>
            <w:r w:rsidR="001C3859">
              <w:rPr>
                <w:i/>
              </w:rPr>
              <w:t>- Show all respondents/required</w:t>
            </w:r>
          </w:p>
        </w:tc>
        <w:tc>
          <w:tcPr>
            <w:tcW w:w="0" w:type="auto"/>
            <w:shd w:val="clear" w:color="auto" w:fill="D0D0D0"/>
            <w:vAlign w:val="bottom"/>
          </w:tcPr>
          <w:p w:rsidR="002A68C4" w:rsidRDefault="001C3859">
            <w:pPr>
              <w:keepNext/>
              <w:jc w:val="right"/>
            </w:pPr>
            <w:r>
              <w:t>SINGLE CHOICE</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 xml:space="preserve">Do you think that most people you come into contact with would </w:t>
            </w:r>
            <w:r>
              <w:rPr>
                <w:b/>
              </w:rPr>
              <w:t>try to take advantage of you if they got the chance or would they try to be fair? Please use the 0 to 10 scale again, where 0 means would try to take advantage and 10 means would try to be fair.</w:t>
            </w:r>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Order as shown</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0 - Try to take advantage</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1</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2</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4</w:t>
            </w:r>
          </w:p>
        </w:tc>
        <w:tc>
          <w:tcPr>
            <w:tcW w:w="361" w:type="dxa"/>
          </w:tcPr>
          <w:p w:rsidR="002A68C4" w:rsidRDefault="001C3859">
            <w:pPr>
              <w:keepNext/>
            </w:pPr>
            <w:r>
              <w:t>○</w:t>
            </w:r>
          </w:p>
        </w:tc>
        <w:tc>
          <w:tcPr>
            <w:tcW w:w="3731" w:type="dxa"/>
          </w:tcPr>
          <w:p w:rsidR="002A68C4" w:rsidRDefault="001C3859">
            <w:pPr>
              <w:keepNext/>
            </w:pPr>
            <w:r>
              <w:t>3</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5</w:t>
            </w:r>
          </w:p>
        </w:tc>
        <w:tc>
          <w:tcPr>
            <w:tcW w:w="361" w:type="dxa"/>
          </w:tcPr>
          <w:p w:rsidR="002A68C4" w:rsidRDefault="001C3859">
            <w:pPr>
              <w:keepNext/>
            </w:pPr>
            <w:r>
              <w:t>○</w:t>
            </w:r>
          </w:p>
        </w:tc>
        <w:tc>
          <w:tcPr>
            <w:tcW w:w="3731" w:type="dxa"/>
          </w:tcPr>
          <w:p w:rsidR="002A68C4" w:rsidRDefault="001C3859">
            <w:pPr>
              <w:keepNext/>
            </w:pPr>
            <w:r>
              <w:t>4</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6</w:t>
            </w:r>
          </w:p>
        </w:tc>
        <w:tc>
          <w:tcPr>
            <w:tcW w:w="361" w:type="dxa"/>
          </w:tcPr>
          <w:p w:rsidR="002A68C4" w:rsidRDefault="001C3859">
            <w:pPr>
              <w:keepNext/>
            </w:pPr>
            <w:r>
              <w:t>○</w:t>
            </w:r>
          </w:p>
        </w:tc>
        <w:tc>
          <w:tcPr>
            <w:tcW w:w="3731" w:type="dxa"/>
          </w:tcPr>
          <w:p w:rsidR="002A68C4" w:rsidRDefault="001C3859">
            <w:pPr>
              <w:keepNext/>
            </w:pPr>
            <w:r>
              <w:t>5</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7</w:t>
            </w:r>
          </w:p>
        </w:tc>
        <w:tc>
          <w:tcPr>
            <w:tcW w:w="361" w:type="dxa"/>
          </w:tcPr>
          <w:p w:rsidR="002A68C4" w:rsidRDefault="001C3859">
            <w:pPr>
              <w:keepNext/>
            </w:pPr>
            <w:r>
              <w:t>○</w:t>
            </w:r>
          </w:p>
        </w:tc>
        <w:tc>
          <w:tcPr>
            <w:tcW w:w="3731" w:type="dxa"/>
          </w:tcPr>
          <w:p w:rsidR="002A68C4" w:rsidRDefault="001C3859">
            <w:pPr>
              <w:keepNext/>
            </w:pPr>
            <w:r>
              <w:t>6</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1C3859">
            <w:pPr>
              <w:keepNext/>
            </w:pPr>
            <w:r>
              <w:t>○</w:t>
            </w:r>
          </w:p>
        </w:tc>
        <w:tc>
          <w:tcPr>
            <w:tcW w:w="3731" w:type="dxa"/>
          </w:tcPr>
          <w:p w:rsidR="002A68C4" w:rsidRDefault="001C3859">
            <w:pPr>
              <w:keepNext/>
            </w:pPr>
            <w:r>
              <w:t>7</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1C3859">
            <w:pPr>
              <w:keepNext/>
            </w:pPr>
            <w:r>
              <w:t>○</w:t>
            </w:r>
          </w:p>
        </w:tc>
        <w:tc>
          <w:tcPr>
            <w:tcW w:w="3731" w:type="dxa"/>
          </w:tcPr>
          <w:p w:rsidR="002A68C4" w:rsidRDefault="001C3859">
            <w:pPr>
              <w:keepNext/>
            </w:pPr>
            <w:r>
              <w:t>8</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10</w:t>
            </w:r>
          </w:p>
        </w:tc>
        <w:tc>
          <w:tcPr>
            <w:tcW w:w="361" w:type="dxa"/>
          </w:tcPr>
          <w:p w:rsidR="002A68C4" w:rsidRDefault="001C3859">
            <w:pPr>
              <w:keepNext/>
            </w:pPr>
            <w:r>
              <w:t>○</w:t>
            </w:r>
          </w:p>
        </w:tc>
        <w:tc>
          <w:tcPr>
            <w:tcW w:w="3731" w:type="dxa"/>
          </w:tcPr>
          <w:p w:rsidR="002A68C4" w:rsidRDefault="001C3859">
            <w:pPr>
              <w:keepNext/>
            </w:pPr>
            <w:r>
              <w:t>9</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11</w:t>
            </w:r>
          </w:p>
        </w:tc>
        <w:tc>
          <w:tcPr>
            <w:tcW w:w="361" w:type="dxa"/>
          </w:tcPr>
          <w:p w:rsidR="002A68C4" w:rsidRDefault="001C3859">
            <w:pPr>
              <w:keepNext/>
            </w:pPr>
            <w:r>
              <w:t>○</w:t>
            </w:r>
          </w:p>
        </w:tc>
        <w:tc>
          <w:tcPr>
            <w:tcW w:w="3731" w:type="dxa"/>
          </w:tcPr>
          <w:p w:rsidR="002A68C4" w:rsidRDefault="001C3859">
            <w:pPr>
              <w:keepNext/>
            </w:pPr>
            <w:r>
              <w:t>10 - Try to be fair</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98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p w:rsidR="002A68C4" w:rsidRDefault="001C3859">
      <w:pPr>
        <w:pStyle w:val="GPage"/>
      </w:pPr>
      <w:bookmarkStart w:id="2131" w:name="_Toc266972199"/>
      <w:r>
        <w:t>Page: p10070q2</w:t>
      </w:r>
      <w:bookmarkEnd w:id="2131"/>
    </w:p>
    <w:tbl>
      <w:tblPr>
        <w:tblStyle w:val="GQuestionCommonProperties"/>
        <w:tblW w:w="0" w:type="auto"/>
        <w:tblInd w:w="0" w:type="dxa"/>
        <w:tblCellMar>
          <w:top w:w="0" w:type="dxa"/>
          <w:left w:w="0" w:type="dxa"/>
          <w:bottom w:w="0" w:type="dxa"/>
          <w:right w:w="0" w:type="dxa"/>
        </w:tblCellMar>
        <w:tblLook w:val="04A0"/>
      </w:tblPr>
      <w:tblGrid>
        <w:gridCol w:w="6598"/>
        <w:gridCol w:w="2258"/>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fldChar w:fldCharType="begin"/>
            </w:r>
            <w:r w:rsidR="001C3859">
              <w:instrText xml:space="preserve">TC </w:instrText>
            </w:r>
            <w:bookmarkStart w:id="2132" w:name="_Toc266972200"/>
            <w:r w:rsidR="001C3859">
              <w:instrText>p10070q2</w:instrText>
            </w:r>
            <w:bookmarkEnd w:id="2132"/>
            <w:r w:rsidR="001C3859">
              <w:instrText xml:space="preserve"> \l 2 \f a</w:instrText>
            </w:r>
            <w:r>
              <w:fldChar w:fldCharType="end"/>
            </w:r>
            <w:r w:rsidR="001C3859">
              <w:rPr>
                <w:rStyle w:val="GVariableName"/>
              </w:rPr>
              <w:t>p10070q2</w:t>
            </w:r>
            <w:r w:rsidR="001C3859">
              <w:rPr>
                <w:i/>
              </w:rPr>
              <w:t>- Show all respondents/required</w:t>
            </w:r>
          </w:p>
        </w:tc>
        <w:tc>
          <w:tcPr>
            <w:tcW w:w="0" w:type="auto"/>
            <w:shd w:val="clear" w:color="auto" w:fill="D0D0D0"/>
            <w:vAlign w:val="bottom"/>
          </w:tcPr>
          <w:p w:rsidR="002A68C4" w:rsidRDefault="001C3859">
            <w:pPr>
              <w:keepNext/>
              <w:jc w:val="right"/>
            </w:pPr>
            <w:r>
              <w:t>SINGLE CHOICE</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 xml:space="preserve">Now, </w:t>
            </w:r>
            <w:r>
              <w:rPr>
                <w:b/>
              </w:rPr>
              <w:t>thinking about British political institutions like Parliament, please use the 0 to 10 scale to indicate how much trust you have for each of the following, where 0 means no trust and 10 means a great deal of trust. How much do you trust political parties?</w:t>
            </w:r>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Order as shown</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0 - No trust</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1</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2</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4</w:t>
            </w:r>
          </w:p>
        </w:tc>
        <w:tc>
          <w:tcPr>
            <w:tcW w:w="361" w:type="dxa"/>
          </w:tcPr>
          <w:p w:rsidR="002A68C4" w:rsidRDefault="001C3859">
            <w:pPr>
              <w:keepNext/>
            </w:pPr>
            <w:r>
              <w:t>○</w:t>
            </w:r>
          </w:p>
        </w:tc>
        <w:tc>
          <w:tcPr>
            <w:tcW w:w="3731" w:type="dxa"/>
          </w:tcPr>
          <w:p w:rsidR="002A68C4" w:rsidRDefault="001C3859">
            <w:pPr>
              <w:keepNext/>
            </w:pPr>
            <w:r>
              <w:t>3</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5</w:t>
            </w:r>
          </w:p>
        </w:tc>
        <w:tc>
          <w:tcPr>
            <w:tcW w:w="361" w:type="dxa"/>
          </w:tcPr>
          <w:p w:rsidR="002A68C4" w:rsidRDefault="001C3859">
            <w:pPr>
              <w:keepNext/>
            </w:pPr>
            <w:r>
              <w:t>○</w:t>
            </w:r>
          </w:p>
        </w:tc>
        <w:tc>
          <w:tcPr>
            <w:tcW w:w="3731" w:type="dxa"/>
          </w:tcPr>
          <w:p w:rsidR="002A68C4" w:rsidRDefault="001C3859">
            <w:pPr>
              <w:keepNext/>
            </w:pPr>
            <w:r>
              <w:t>4</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6</w:t>
            </w:r>
          </w:p>
        </w:tc>
        <w:tc>
          <w:tcPr>
            <w:tcW w:w="361" w:type="dxa"/>
          </w:tcPr>
          <w:p w:rsidR="002A68C4" w:rsidRDefault="001C3859">
            <w:pPr>
              <w:keepNext/>
            </w:pPr>
            <w:r>
              <w:t>○</w:t>
            </w:r>
          </w:p>
        </w:tc>
        <w:tc>
          <w:tcPr>
            <w:tcW w:w="3731" w:type="dxa"/>
          </w:tcPr>
          <w:p w:rsidR="002A68C4" w:rsidRDefault="001C3859">
            <w:pPr>
              <w:keepNext/>
            </w:pPr>
            <w:r>
              <w:t>5</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7</w:t>
            </w:r>
          </w:p>
        </w:tc>
        <w:tc>
          <w:tcPr>
            <w:tcW w:w="361" w:type="dxa"/>
          </w:tcPr>
          <w:p w:rsidR="002A68C4" w:rsidRDefault="001C3859">
            <w:pPr>
              <w:keepNext/>
            </w:pPr>
            <w:r>
              <w:t>○</w:t>
            </w:r>
          </w:p>
        </w:tc>
        <w:tc>
          <w:tcPr>
            <w:tcW w:w="3731" w:type="dxa"/>
          </w:tcPr>
          <w:p w:rsidR="002A68C4" w:rsidRDefault="001C3859">
            <w:pPr>
              <w:keepNext/>
            </w:pPr>
            <w:r>
              <w:t>6</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1C3859">
            <w:pPr>
              <w:keepNext/>
            </w:pPr>
            <w:r>
              <w:t>○</w:t>
            </w:r>
          </w:p>
        </w:tc>
        <w:tc>
          <w:tcPr>
            <w:tcW w:w="3731" w:type="dxa"/>
          </w:tcPr>
          <w:p w:rsidR="002A68C4" w:rsidRDefault="001C3859">
            <w:pPr>
              <w:keepNext/>
            </w:pPr>
            <w:r>
              <w:t>7</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1C3859">
            <w:pPr>
              <w:keepNext/>
            </w:pPr>
            <w:r>
              <w:t>○</w:t>
            </w:r>
          </w:p>
        </w:tc>
        <w:tc>
          <w:tcPr>
            <w:tcW w:w="3731" w:type="dxa"/>
          </w:tcPr>
          <w:p w:rsidR="002A68C4" w:rsidRDefault="001C3859">
            <w:pPr>
              <w:keepNext/>
            </w:pPr>
            <w:r>
              <w:t>8</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10</w:t>
            </w:r>
          </w:p>
        </w:tc>
        <w:tc>
          <w:tcPr>
            <w:tcW w:w="361" w:type="dxa"/>
          </w:tcPr>
          <w:p w:rsidR="002A68C4" w:rsidRDefault="001C3859">
            <w:pPr>
              <w:keepNext/>
            </w:pPr>
            <w:r>
              <w:t>○</w:t>
            </w:r>
          </w:p>
        </w:tc>
        <w:tc>
          <w:tcPr>
            <w:tcW w:w="3731" w:type="dxa"/>
          </w:tcPr>
          <w:p w:rsidR="002A68C4" w:rsidRDefault="001C3859">
            <w:pPr>
              <w:keepNext/>
            </w:pPr>
            <w:r>
              <w:t>9</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11</w:t>
            </w:r>
          </w:p>
        </w:tc>
        <w:tc>
          <w:tcPr>
            <w:tcW w:w="361" w:type="dxa"/>
          </w:tcPr>
          <w:p w:rsidR="002A68C4" w:rsidRDefault="001C3859">
            <w:pPr>
              <w:keepNext/>
            </w:pPr>
            <w:r>
              <w:t>○</w:t>
            </w:r>
          </w:p>
        </w:tc>
        <w:tc>
          <w:tcPr>
            <w:tcW w:w="3731" w:type="dxa"/>
          </w:tcPr>
          <w:p w:rsidR="002A68C4" w:rsidRDefault="001C3859">
            <w:pPr>
              <w:keepNext/>
            </w:pPr>
            <w:r>
              <w:t>10 - A great deal of trust</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98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p w:rsidR="002A68C4" w:rsidRDefault="001C3859">
      <w:pPr>
        <w:pStyle w:val="GPage"/>
      </w:pPr>
      <w:bookmarkStart w:id="2133" w:name="_Toc266972201"/>
      <w:r>
        <w:t>Page: p10070q3</w:t>
      </w:r>
      <w:bookmarkEnd w:id="2133"/>
    </w:p>
    <w:tbl>
      <w:tblPr>
        <w:tblStyle w:val="GQuestionCommonProperties"/>
        <w:tblW w:w="0" w:type="auto"/>
        <w:tblInd w:w="0" w:type="dxa"/>
        <w:tblCellMar>
          <w:top w:w="0" w:type="dxa"/>
          <w:left w:w="0" w:type="dxa"/>
          <w:bottom w:w="0" w:type="dxa"/>
          <w:right w:w="0" w:type="dxa"/>
        </w:tblCellMar>
        <w:tblLook w:val="04A0"/>
      </w:tblPr>
      <w:tblGrid>
        <w:gridCol w:w="6598"/>
        <w:gridCol w:w="2258"/>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lastRenderedPageBreak/>
              <w:fldChar w:fldCharType="begin"/>
            </w:r>
            <w:r w:rsidR="001C3859">
              <w:instrText xml:space="preserve">TC </w:instrText>
            </w:r>
            <w:bookmarkStart w:id="2134" w:name="_Toc266972202"/>
            <w:r w:rsidR="001C3859">
              <w:instrText>p10070q3</w:instrText>
            </w:r>
            <w:bookmarkEnd w:id="2134"/>
            <w:r w:rsidR="001C3859">
              <w:instrText xml:space="preserve"> \l 2 \f a</w:instrText>
            </w:r>
            <w:r>
              <w:fldChar w:fldCharType="end"/>
            </w:r>
            <w:r w:rsidR="001C3859">
              <w:rPr>
                <w:rStyle w:val="GVariableName"/>
              </w:rPr>
              <w:t>p10070q3</w:t>
            </w:r>
            <w:r w:rsidR="001C3859">
              <w:rPr>
                <w:i/>
              </w:rPr>
              <w:t xml:space="preserve">- </w:t>
            </w:r>
            <w:r w:rsidR="001C3859">
              <w:rPr>
                <w:i/>
              </w:rPr>
              <w:t>Show all respondents/required</w:t>
            </w:r>
          </w:p>
        </w:tc>
        <w:tc>
          <w:tcPr>
            <w:tcW w:w="0" w:type="auto"/>
            <w:shd w:val="clear" w:color="auto" w:fill="D0D0D0"/>
            <w:vAlign w:val="bottom"/>
          </w:tcPr>
          <w:p w:rsidR="002A68C4" w:rsidRDefault="001C3859">
            <w:pPr>
              <w:keepNext/>
              <w:jc w:val="right"/>
            </w:pPr>
            <w:r>
              <w:t>SINGLE CHOICE</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And how much do you trust the Parliament at Westminster?</w:t>
            </w:r>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Order as shown</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0 - No trust</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1</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2</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4</w:t>
            </w:r>
          </w:p>
        </w:tc>
        <w:tc>
          <w:tcPr>
            <w:tcW w:w="361" w:type="dxa"/>
          </w:tcPr>
          <w:p w:rsidR="002A68C4" w:rsidRDefault="001C3859">
            <w:pPr>
              <w:keepNext/>
            </w:pPr>
            <w:r>
              <w:t>○</w:t>
            </w:r>
          </w:p>
        </w:tc>
        <w:tc>
          <w:tcPr>
            <w:tcW w:w="3731" w:type="dxa"/>
          </w:tcPr>
          <w:p w:rsidR="002A68C4" w:rsidRDefault="001C3859">
            <w:pPr>
              <w:keepNext/>
            </w:pPr>
            <w:r>
              <w:t>3</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5</w:t>
            </w:r>
          </w:p>
        </w:tc>
        <w:tc>
          <w:tcPr>
            <w:tcW w:w="361" w:type="dxa"/>
          </w:tcPr>
          <w:p w:rsidR="002A68C4" w:rsidRDefault="001C3859">
            <w:pPr>
              <w:keepNext/>
            </w:pPr>
            <w:r>
              <w:t>○</w:t>
            </w:r>
          </w:p>
        </w:tc>
        <w:tc>
          <w:tcPr>
            <w:tcW w:w="3731" w:type="dxa"/>
          </w:tcPr>
          <w:p w:rsidR="002A68C4" w:rsidRDefault="001C3859">
            <w:pPr>
              <w:keepNext/>
            </w:pPr>
            <w:r>
              <w:t>4</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6</w:t>
            </w:r>
          </w:p>
        </w:tc>
        <w:tc>
          <w:tcPr>
            <w:tcW w:w="361" w:type="dxa"/>
          </w:tcPr>
          <w:p w:rsidR="002A68C4" w:rsidRDefault="001C3859">
            <w:pPr>
              <w:keepNext/>
            </w:pPr>
            <w:r>
              <w:t>○</w:t>
            </w:r>
          </w:p>
        </w:tc>
        <w:tc>
          <w:tcPr>
            <w:tcW w:w="3731" w:type="dxa"/>
          </w:tcPr>
          <w:p w:rsidR="002A68C4" w:rsidRDefault="001C3859">
            <w:pPr>
              <w:keepNext/>
            </w:pPr>
            <w:r>
              <w:t>5</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7</w:t>
            </w:r>
          </w:p>
        </w:tc>
        <w:tc>
          <w:tcPr>
            <w:tcW w:w="361" w:type="dxa"/>
          </w:tcPr>
          <w:p w:rsidR="002A68C4" w:rsidRDefault="001C3859">
            <w:pPr>
              <w:keepNext/>
            </w:pPr>
            <w:r>
              <w:t>○</w:t>
            </w:r>
          </w:p>
        </w:tc>
        <w:tc>
          <w:tcPr>
            <w:tcW w:w="3731" w:type="dxa"/>
          </w:tcPr>
          <w:p w:rsidR="002A68C4" w:rsidRDefault="001C3859">
            <w:pPr>
              <w:keepNext/>
            </w:pPr>
            <w:r>
              <w:t>6</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1C3859">
            <w:pPr>
              <w:keepNext/>
            </w:pPr>
            <w:r>
              <w:t>○</w:t>
            </w:r>
          </w:p>
        </w:tc>
        <w:tc>
          <w:tcPr>
            <w:tcW w:w="3731" w:type="dxa"/>
          </w:tcPr>
          <w:p w:rsidR="002A68C4" w:rsidRDefault="001C3859">
            <w:pPr>
              <w:keepNext/>
            </w:pPr>
            <w:r>
              <w:t>7</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1C3859">
            <w:pPr>
              <w:keepNext/>
            </w:pPr>
            <w:r>
              <w:t>○</w:t>
            </w:r>
          </w:p>
        </w:tc>
        <w:tc>
          <w:tcPr>
            <w:tcW w:w="3731" w:type="dxa"/>
          </w:tcPr>
          <w:p w:rsidR="002A68C4" w:rsidRDefault="001C3859">
            <w:pPr>
              <w:keepNext/>
            </w:pPr>
            <w:r>
              <w:t>8</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10</w:t>
            </w:r>
          </w:p>
        </w:tc>
        <w:tc>
          <w:tcPr>
            <w:tcW w:w="361" w:type="dxa"/>
          </w:tcPr>
          <w:p w:rsidR="002A68C4" w:rsidRDefault="001C3859">
            <w:pPr>
              <w:keepNext/>
            </w:pPr>
            <w:r>
              <w:t>○</w:t>
            </w:r>
          </w:p>
        </w:tc>
        <w:tc>
          <w:tcPr>
            <w:tcW w:w="3731" w:type="dxa"/>
          </w:tcPr>
          <w:p w:rsidR="002A68C4" w:rsidRDefault="001C3859">
            <w:pPr>
              <w:keepNext/>
            </w:pPr>
            <w:r>
              <w:t>9</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11</w:t>
            </w:r>
          </w:p>
        </w:tc>
        <w:tc>
          <w:tcPr>
            <w:tcW w:w="361" w:type="dxa"/>
          </w:tcPr>
          <w:p w:rsidR="002A68C4" w:rsidRDefault="001C3859">
            <w:pPr>
              <w:keepNext/>
            </w:pPr>
            <w:r>
              <w:t>○</w:t>
            </w:r>
          </w:p>
        </w:tc>
        <w:tc>
          <w:tcPr>
            <w:tcW w:w="3731" w:type="dxa"/>
          </w:tcPr>
          <w:p w:rsidR="002A68C4" w:rsidRDefault="001C3859">
            <w:pPr>
              <w:keepNext/>
            </w:pPr>
            <w:r>
              <w:t>10 - A great deal of trust</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98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p w:rsidR="002A68C4" w:rsidRDefault="001C3859">
      <w:pPr>
        <w:pStyle w:val="GPage"/>
      </w:pPr>
      <w:bookmarkStart w:id="2135" w:name="_Toc266972203"/>
      <w:r>
        <w:t>Page: p10070q4</w:t>
      </w:r>
      <w:bookmarkEnd w:id="2135"/>
    </w:p>
    <w:tbl>
      <w:tblPr>
        <w:tblStyle w:val="GQuestionCommonProperties"/>
        <w:tblW w:w="0" w:type="auto"/>
        <w:tblInd w:w="0" w:type="dxa"/>
        <w:tblCellMar>
          <w:top w:w="0" w:type="dxa"/>
          <w:left w:w="0" w:type="dxa"/>
          <w:bottom w:w="0" w:type="dxa"/>
          <w:right w:w="0" w:type="dxa"/>
        </w:tblCellMar>
        <w:tblLook w:val="04A0"/>
      </w:tblPr>
      <w:tblGrid>
        <w:gridCol w:w="6598"/>
        <w:gridCol w:w="2258"/>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fldChar w:fldCharType="begin"/>
            </w:r>
            <w:r w:rsidR="001C3859">
              <w:instrText xml:space="preserve">TC </w:instrText>
            </w:r>
            <w:bookmarkStart w:id="2136" w:name="_Toc266972204"/>
            <w:r w:rsidR="001C3859">
              <w:instrText>p10070q4</w:instrText>
            </w:r>
            <w:bookmarkEnd w:id="2136"/>
            <w:r w:rsidR="001C3859">
              <w:instrText xml:space="preserve"> \l 2 \f a</w:instrText>
            </w:r>
            <w:r>
              <w:fldChar w:fldCharType="end"/>
            </w:r>
            <w:r w:rsidR="001C3859">
              <w:rPr>
                <w:rStyle w:val="GVariableName"/>
              </w:rPr>
              <w:t>p10070q4</w:t>
            </w:r>
            <w:r w:rsidR="001C3859">
              <w:rPr>
                <w:i/>
              </w:rPr>
              <w:t>- Show all respondents/required</w:t>
            </w:r>
          </w:p>
        </w:tc>
        <w:tc>
          <w:tcPr>
            <w:tcW w:w="0" w:type="auto"/>
            <w:shd w:val="clear" w:color="auto" w:fill="D0D0D0"/>
            <w:vAlign w:val="bottom"/>
          </w:tcPr>
          <w:p w:rsidR="002A68C4" w:rsidRDefault="001C3859">
            <w:pPr>
              <w:keepNext/>
              <w:jc w:val="right"/>
            </w:pPr>
            <w:r>
              <w:t>SINGLE CHOICE</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How much do you trust British politicians generally?</w:t>
            </w:r>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Order as shown</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0 - No trust</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1</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2</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4</w:t>
            </w:r>
          </w:p>
        </w:tc>
        <w:tc>
          <w:tcPr>
            <w:tcW w:w="361" w:type="dxa"/>
          </w:tcPr>
          <w:p w:rsidR="002A68C4" w:rsidRDefault="001C3859">
            <w:pPr>
              <w:keepNext/>
            </w:pPr>
            <w:r>
              <w:t>○</w:t>
            </w:r>
          </w:p>
        </w:tc>
        <w:tc>
          <w:tcPr>
            <w:tcW w:w="3731" w:type="dxa"/>
          </w:tcPr>
          <w:p w:rsidR="002A68C4" w:rsidRDefault="001C3859">
            <w:pPr>
              <w:keepNext/>
            </w:pPr>
            <w:r>
              <w:t>3</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5</w:t>
            </w:r>
          </w:p>
        </w:tc>
        <w:tc>
          <w:tcPr>
            <w:tcW w:w="361" w:type="dxa"/>
          </w:tcPr>
          <w:p w:rsidR="002A68C4" w:rsidRDefault="001C3859">
            <w:pPr>
              <w:keepNext/>
            </w:pPr>
            <w:r>
              <w:t>○</w:t>
            </w:r>
          </w:p>
        </w:tc>
        <w:tc>
          <w:tcPr>
            <w:tcW w:w="3731" w:type="dxa"/>
          </w:tcPr>
          <w:p w:rsidR="002A68C4" w:rsidRDefault="001C3859">
            <w:pPr>
              <w:keepNext/>
            </w:pPr>
            <w:r>
              <w:t>4</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6</w:t>
            </w:r>
          </w:p>
        </w:tc>
        <w:tc>
          <w:tcPr>
            <w:tcW w:w="361" w:type="dxa"/>
          </w:tcPr>
          <w:p w:rsidR="002A68C4" w:rsidRDefault="001C3859">
            <w:pPr>
              <w:keepNext/>
            </w:pPr>
            <w:r>
              <w:t>○</w:t>
            </w:r>
          </w:p>
        </w:tc>
        <w:tc>
          <w:tcPr>
            <w:tcW w:w="3731" w:type="dxa"/>
          </w:tcPr>
          <w:p w:rsidR="002A68C4" w:rsidRDefault="001C3859">
            <w:pPr>
              <w:keepNext/>
            </w:pPr>
            <w:r>
              <w:t>5</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7</w:t>
            </w:r>
          </w:p>
        </w:tc>
        <w:tc>
          <w:tcPr>
            <w:tcW w:w="361" w:type="dxa"/>
          </w:tcPr>
          <w:p w:rsidR="002A68C4" w:rsidRDefault="001C3859">
            <w:pPr>
              <w:keepNext/>
            </w:pPr>
            <w:r>
              <w:t>○</w:t>
            </w:r>
          </w:p>
        </w:tc>
        <w:tc>
          <w:tcPr>
            <w:tcW w:w="3731" w:type="dxa"/>
          </w:tcPr>
          <w:p w:rsidR="002A68C4" w:rsidRDefault="001C3859">
            <w:pPr>
              <w:keepNext/>
            </w:pPr>
            <w:r>
              <w:t>6</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1C3859">
            <w:pPr>
              <w:keepNext/>
            </w:pPr>
            <w:r>
              <w:t>○</w:t>
            </w:r>
          </w:p>
        </w:tc>
        <w:tc>
          <w:tcPr>
            <w:tcW w:w="3731" w:type="dxa"/>
          </w:tcPr>
          <w:p w:rsidR="002A68C4" w:rsidRDefault="001C3859">
            <w:pPr>
              <w:keepNext/>
            </w:pPr>
            <w:r>
              <w:t>7</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1C3859">
            <w:pPr>
              <w:keepNext/>
            </w:pPr>
            <w:r>
              <w:t>○</w:t>
            </w:r>
          </w:p>
        </w:tc>
        <w:tc>
          <w:tcPr>
            <w:tcW w:w="3731" w:type="dxa"/>
          </w:tcPr>
          <w:p w:rsidR="002A68C4" w:rsidRDefault="001C3859">
            <w:pPr>
              <w:keepNext/>
            </w:pPr>
            <w:r>
              <w:t>8</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10</w:t>
            </w:r>
          </w:p>
        </w:tc>
        <w:tc>
          <w:tcPr>
            <w:tcW w:w="361" w:type="dxa"/>
          </w:tcPr>
          <w:p w:rsidR="002A68C4" w:rsidRDefault="001C3859">
            <w:pPr>
              <w:keepNext/>
            </w:pPr>
            <w:r>
              <w:t>○</w:t>
            </w:r>
          </w:p>
        </w:tc>
        <w:tc>
          <w:tcPr>
            <w:tcW w:w="3731" w:type="dxa"/>
          </w:tcPr>
          <w:p w:rsidR="002A68C4" w:rsidRDefault="001C3859">
            <w:pPr>
              <w:keepNext/>
            </w:pPr>
            <w:r>
              <w:t>9</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11</w:t>
            </w:r>
          </w:p>
        </w:tc>
        <w:tc>
          <w:tcPr>
            <w:tcW w:w="361" w:type="dxa"/>
          </w:tcPr>
          <w:p w:rsidR="002A68C4" w:rsidRDefault="001C3859">
            <w:pPr>
              <w:keepNext/>
            </w:pPr>
            <w:r>
              <w:t>○</w:t>
            </w:r>
          </w:p>
        </w:tc>
        <w:tc>
          <w:tcPr>
            <w:tcW w:w="3731" w:type="dxa"/>
          </w:tcPr>
          <w:p w:rsidR="002A68C4" w:rsidRDefault="001C3859">
            <w:pPr>
              <w:keepNext/>
            </w:pPr>
            <w:r>
              <w:t>10 - A great deal of trust</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98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p w:rsidR="002A68C4" w:rsidRDefault="001C3859">
      <w:pPr>
        <w:pStyle w:val="GPage"/>
      </w:pPr>
      <w:bookmarkStart w:id="2137" w:name="_Toc266972205"/>
      <w:r>
        <w:t>Page: p10070q5</w:t>
      </w:r>
      <w:bookmarkEnd w:id="2137"/>
    </w:p>
    <w:tbl>
      <w:tblPr>
        <w:tblStyle w:val="GQuestionCommonProperties"/>
        <w:tblW w:w="0" w:type="auto"/>
        <w:tblInd w:w="0" w:type="dxa"/>
        <w:tblCellMar>
          <w:top w:w="0" w:type="dxa"/>
          <w:left w:w="0" w:type="dxa"/>
          <w:bottom w:w="0" w:type="dxa"/>
          <w:right w:w="0" w:type="dxa"/>
        </w:tblCellMar>
        <w:tblLook w:val="04A0"/>
      </w:tblPr>
      <w:tblGrid>
        <w:gridCol w:w="6598"/>
        <w:gridCol w:w="2258"/>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lastRenderedPageBreak/>
              <w:fldChar w:fldCharType="begin"/>
            </w:r>
            <w:r w:rsidR="001C3859">
              <w:instrText xml:space="preserve">TC </w:instrText>
            </w:r>
            <w:bookmarkStart w:id="2138" w:name="_Toc266972206"/>
            <w:r w:rsidR="001C3859">
              <w:instrText>p10070q5</w:instrText>
            </w:r>
            <w:bookmarkEnd w:id="2138"/>
            <w:r w:rsidR="001C3859">
              <w:instrText xml:space="preserve"> \l 2 \f a</w:instrText>
            </w:r>
            <w:r>
              <w:fldChar w:fldCharType="end"/>
            </w:r>
            <w:r w:rsidR="001C3859">
              <w:rPr>
                <w:rStyle w:val="GVariableName"/>
              </w:rPr>
              <w:t>p10070q5</w:t>
            </w:r>
            <w:r w:rsidR="001C3859">
              <w:rPr>
                <w:i/>
              </w:rPr>
              <w:t>- Show all respondents/required</w:t>
            </w:r>
          </w:p>
        </w:tc>
        <w:tc>
          <w:tcPr>
            <w:tcW w:w="0" w:type="auto"/>
            <w:shd w:val="clear" w:color="auto" w:fill="D0D0D0"/>
            <w:vAlign w:val="bottom"/>
          </w:tcPr>
          <w:p w:rsidR="002A68C4" w:rsidRDefault="001C3859">
            <w:pPr>
              <w:keepNext/>
              <w:jc w:val="right"/>
            </w:pPr>
            <w:r>
              <w:t>SINGLE CHOICE</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 xml:space="preserve">How much </w:t>
            </w:r>
            <w:r>
              <w:rPr>
                <w:b/>
              </w:rPr>
              <w:t>do you trust the Police?</w:t>
            </w:r>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Order as shown</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0 - No trust</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1</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2</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4</w:t>
            </w:r>
          </w:p>
        </w:tc>
        <w:tc>
          <w:tcPr>
            <w:tcW w:w="361" w:type="dxa"/>
          </w:tcPr>
          <w:p w:rsidR="002A68C4" w:rsidRDefault="001C3859">
            <w:pPr>
              <w:keepNext/>
            </w:pPr>
            <w:r>
              <w:t>○</w:t>
            </w:r>
          </w:p>
        </w:tc>
        <w:tc>
          <w:tcPr>
            <w:tcW w:w="3731" w:type="dxa"/>
          </w:tcPr>
          <w:p w:rsidR="002A68C4" w:rsidRDefault="001C3859">
            <w:pPr>
              <w:keepNext/>
            </w:pPr>
            <w:r>
              <w:t>3</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5</w:t>
            </w:r>
          </w:p>
        </w:tc>
        <w:tc>
          <w:tcPr>
            <w:tcW w:w="361" w:type="dxa"/>
          </w:tcPr>
          <w:p w:rsidR="002A68C4" w:rsidRDefault="001C3859">
            <w:pPr>
              <w:keepNext/>
            </w:pPr>
            <w:r>
              <w:t>○</w:t>
            </w:r>
          </w:p>
        </w:tc>
        <w:tc>
          <w:tcPr>
            <w:tcW w:w="3731" w:type="dxa"/>
          </w:tcPr>
          <w:p w:rsidR="002A68C4" w:rsidRDefault="001C3859">
            <w:pPr>
              <w:keepNext/>
            </w:pPr>
            <w:r>
              <w:t>4</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6</w:t>
            </w:r>
          </w:p>
        </w:tc>
        <w:tc>
          <w:tcPr>
            <w:tcW w:w="361" w:type="dxa"/>
          </w:tcPr>
          <w:p w:rsidR="002A68C4" w:rsidRDefault="001C3859">
            <w:pPr>
              <w:keepNext/>
            </w:pPr>
            <w:r>
              <w:t>○</w:t>
            </w:r>
          </w:p>
        </w:tc>
        <w:tc>
          <w:tcPr>
            <w:tcW w:w="3731" w:type="dxa"/>
          </w:tcPr>
          <w:p w:rsidR="002A68C4" w:rsidRDefault="001C3859">
            <w:pPr>
              <w:keepNext/>
            </w:pPr>
            <w:r>
              <w:t>5</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7</w:t>
            </w:r>
          </w:p>
        </w:tc>
        <w:tc>
          <w:tcPr>
            <w:tcW w:w="361" w:type="dxa"/>
          </w:tcPr>
          <w:p w:rsidR="002A68C4" w:rsidRDefault="001C3859">
            <w:pPr>
              <w:keepNext/>
            </w:pPr>
            <w:r>
              <w:t>○</w:t>
            </w:r>
          </w:p>
        </w:tc>
        <w:tc>
          <w:tcPr>
            <w:tcW w:w="3731" w:type="dxa"/>
          </w:tcPr>
          <w:p w:rsidR="002A68C4" w:rsidRDefault="001C3859">
            <w:pPr>
              <w:keepNext/>
            </w:pPr>
            <w:r>
              <w:t>6</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1C3859">
            <w:pPr>
              <w:keepNext/>
            </w:pPr>
            <w:r>
              <w:t>○</w:t>
            </w:r>
          </w:p>
        </w:tc>
        <w:tc>
          <w:tcPr>
            <w:tcW w:w="3731" w:type="dxa"/>
          </w:tcPr>
          <w:p w:rsidR="002A68C4" w:rsidRDefault="001C3859">
            <w:pPr>
              <w:keepNext/>
            </w:pPr>
            <w:r>
              <w:t>7</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1C3859">
            <w:pPr>
              <w:keepNext/>
            </w:pPr>
            <w:r>
              <w:t>○</w:t>
            </w:r>
          </w:p>
        </w:tc>
        <w:tc>
          <w:tcPr>
            <w:tcW w:w="3731" w:type="dxa"/>
          </w:tcPr>
          <w:p w:rsidR="002A68C4" w:rsidRDefault="001C3859">
            <w:pPr>
              <w:keepNext/>
            </w:pPr>
            <w:r>
              <w:t>8</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10</w:t>
            </w:r>
          </w:p>
        </w:tc>
        <w:tc>
          <w:tcPr>
            <w:tcW w:w="361" w:type="dxa"/>
          </w:tcPr>
          <w:p w:rsidR="002A68C4" w:rsidRDefault="001C3859">
            <w:pPr>
              <w:keepNext/>
            </w:pPr>
            <w:r>
              <w:t>○</w:t>
            </w:r>
          </w:p>
        </w:tc>
        <w:tc>
          <w:tcPr>
            <w:tcW w:w="3731" w:type="dxa"/>
          </w:tcPr>
          <w:p w:rsidR="002A68C4" w:rsidRDefault="001C3859">
            <w:pPr>
              <w:keepNext/>
            </w:pPr>
            <w:r>
              <w:t>9</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11</w:t>
            </w:r>
          </w:p>
        </w:tc>
        <w:tc>
          <w:tcPr>
            <w:tcW w:w="361" w:type="dxa"/>
          </w:tcPr>
          <w:p w:rsidR="002A68C4" w:rsidRDefault="001C3859">
            <w:pPr>
              <w:keepNext/>
            </w:pPr>
            <w:r>
              <w:t>○</w:t>
            </w:r>
          </w:p>
        </w:tc>
        <w:tc>
          <w:tcPr>
            <w:tcW w:w="3731" w:type="dxa"/>
          </w:tcPr>
          <w:p w:rsidR="002A68C4" w:rsidRDefault="001C3859">
            <w:pPr>
              <w:keepNext/>
            </w:pPr>
            <w:r>
              <w:t>10 - A great deal of trust</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98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p w:rsidR="002A68C4" w:rsidRDefault="001C3859">
      <w:pPr>
        <w:pStyle w:val="GPage"/>
      </w:pPr>
      <w:bookmarkStart w:id="2139" w:name="_Toc266972207"/>
      <w:r>
        <w:t>Page: p10070q6</w:t>
      </w:r>
      <w:bookmarkEnd w:id="2139"/>
    </w:p>
    <w:tbl>
      <w:tblPr>
        <w:tblStyle w:val="GQuestionCommonProperties"/>
        <w:tblW w:w="0" w:type="auto"/>
        <w:tblInd w:w="0" w:type="dxa"/>
        <w:tblCellMar>
          <w:top w:w="0" w:type="dxa"/>
          <w:left w:w="0" w:type="dxa"/>
          <w:bottom w:w="0" w:type="dxa"/>
          <w:right w:w="0" w:type="dxa"/>
        </w:tblCellMar>
        <w:tblLook w:val="04A0"/>
      </w:tblPr>
      <w:tblGrid>
        <w:gridCol w:w="6598"/>
        <w:gridCol w:w="2258"/>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fldChar w:fldCharType="begin"/>
            </w:r>
            <w:r w:rsidR="001C3859">
              <w:instrText xml:space="preserve">TC </w:instrText>
            </w:r>
            <w:bookmarkStart w:id="2140" w:name="_Toc266972208"/>
            <w:r w:rsidR="001C3859">
              <w:instrText>p10070q6</w:instrText>
            </w:r>
            <w:bookmarkEnd w:id="2140"/>
            <w:r w:rsidR="001C3859">
              <w:instrText xml:space="preserve"> \l 2 \f a</w:instrText>
            </w:r>
            <w:r>
              <w:fldChar w:fldCharType="end"/>
            </w:r>
            <w:r w:rsidR="001C3859">
              <w:rPr>
                <w:rStyle w:val="GVariableName"/>
              </w:rPr>
              <w:t>p10070q6</w:t>
            </w:r>
            <w:r w:rsidR="001C3859">
              <w:rPr>
                <w:i/>
              </w:rPr>
              <w:t>- Show all respondents/required</w:t>
            </w:r>
          </w:p>
        </w:tc>
        <w:tc>
          <w:tcPr>
            <w:tcW w:w="0" w:type="auto"/>
            <w:shd w:val="clear" w:color="auto" w:fill="D0D0D0"/>
            <w:vAlign w:val="bottom"/>
          </w:tcPr>
          <w:p w:rsidR="002A68C4" w:rsidRDefault="001C3859">
            <w:pPr>
              <w:keepNext/>
              <w:jc w:val="right"/>
            </w:pPr>
            <w:r>
              <w:t>SINGLE CHOICE</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How much do you trust the Courts?</w:t>
            </w:r>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Order as shown</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0 - No trust</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1</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2</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4</w:t>
            </w:r>
          </w:p>
        </w:tc>
        <w:tc>
          <w:tcPr>
            <w:tcW w:w="361" w:type="dxa"/>
          </w:tcPr>
          <w:p w:rsidR="002A68C4" w:rsidRDefault="001C3859">
            <w:pPr>
              <w:keepNext/>
            </w:pPr>
            <w:r>
              <w:t>○</w:t>
            </w:r>
          </w:p>
        </w:tc>
        <w:tc>
          <w:tcPr>
            <w:tcW w:w="3731" w:type="dxa"/>
          </w:tcPr>
          <w:p w:rsidR="002A68C4" w:rsidRDefault="001C3859">
            <w:pPr>
              <w:keepNext/>
            </w:pPr>
            <w:r>
              <w:t>3</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5</w:t>
            </w:r>
          </w:p>
        </w:tc>
        <w:tc>
          <w:tcPr>
            <w:tcW w:w="361" w:type="dxa"/>
          </w:tcPr>
          <w:p w:rsidR="002A68C4" w:rsidRDefault="001C3859">
            <w:pPr>
              <w:keepNext/>
            </w:pPr>
            <w:r>
              <w:t>○</w:t>
            </w:r>
          </w:p>
        </w:tc>
        <w:tc>
          <w:tcPr>
            <w:tcW w:w="3731" w:type="dxa"/>
          </w:tcPr>
          <w:p w:rsidR="002A68C4" w:rsidRDefault="001C3859">
            <w:pPr>
              <w:keepNext/>
            </w:pPr>
            <w:r>
              <w:t>4</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6</w:t>
            </w:r>
          </w:p>
        </w:tc>
        <w:tc>
          <w:tcPr>
            <w:tcW w:w="361" w:type="dxa"/>
          </w:tcPr>
          <w:p w:rsidR="002A68C4" w:rsidRDefault="001C3859">
            <w:pPr>
              <w:keepNext/>
            </w:pPr>
            <w:r>
              <w:t>○</w:t>
            </w:r>
          </w:p>
        </w:tc>
        <w:tc>
          <w:tcPr>
            <w:tcW w:w="3731" w:type="dxa"/>
          </w:tcPr>
          <w:p w:rsidR="002A68C4" w:rsidRDefault="001C3859">
            <w:pPr>
              <w:keepNext/>
            </w:pPr>
            <w:r>
              <w:t>5</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7</w:t>
            </w:r>
          </w:p>
        </w:tc>
        <w:tc>
          <w:tcPr>
            <w:tcW w:w="361" w:type="dxa"/>
          </w:tcPr>
          <w:p w:rsidR="002A68C4" w:rsidRDefault="001C3859">
            <w:pPr>
              <w:keepNext/>
            </w:pPr>
            <w:r>
              <w:t>○</w:t>
            </w:r>
          </w:p>
        </w:tc>
        <w:tc>
          <w:tcPr>
            <w:tcW w:w="3731" w:type="dxa"/>
          </w:tcPr>
          <w:p w:rsidR="002A68C4" w:rsidRDefault="001C3859">
            <w:pPr>
              <w:keepNext/>
            </w:pPr>
            <w:r>
              <w:t>6</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1C3859">
            <w:pPr>
              <w:keepNext/>
            </w:pPr>
            <w:r>
              <w:t>○</w:t>
            </w:r>
          </w:p>
        </w:tc>
        <w:tc>
          <w:tcPr>
            <w:tcW w:w="3731" w:type="dxa"/>
          </w:tcPr>
          <w:p w:rsidR="002A68C4" w:rsidRDefault="001C3859">
            <w:pPr>
              <w:keepNext/>
            </w:pPr>
            <w:r>
              <w:t>7</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1C3859">
            <w:pPr>
              <w:keepNext/>
            </w:pPr>
            <w:r>
              <w:t>○</w:t>
            </w:r>
          </w:p>
        </w:tc>
        <w:tc>
          <w:tcPr>
            <w:tcW w:w="3731" w:type="dxa"/>
          </w:tcPr>
          <w:p w:rsidR="002A68C4" w:rsidRDefault="001C3859">
            <w:pPr>
              <w:keepNext/>
            </w:pPr>
            <w:r>
              <w:t>8</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10</w:t>
            </w:r>
          </w:p>
        </w:tc>
        <w:tc>
          <w:tcPr>
            <w:tcW w:w="361" w:type="dxa"/>
          </w:tcPr>
          <w:p w:rsidR="002A68C4" w:rsidRDefault="001C3859">
            <w:pPr>
              <w:keepNext/>
            </w:pPr>
            <w:r>
              <w:t>○</w:t>
            </w:r>
          </w:p>
        </w:tc>
        <w:tc>
          <w:tcPr>
            <w:tcW w:w="3731" w:type="dxa"/>
          </w:tcPr>
          <w:p w:rsidR="002A68C4" w:rsidRDefault="001C3859">
            <w:pPr>
              <w:keepNext/>
            </w:pPr>
            <w:r>
              <w:t>9</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11</w:t>
            </w:r>
          </w:p>
        </w:tc>
        <w:tc>
          <w:tcPr>
            <w:tcW w:w="361" w:type="dxa"/>
          </w:tcPr>
          <w:p w:rsidR="002A68C4" w:rsidRDefault="001C3859">
            <w:pPr>
              <w:keepNext/>
            </w:pPr>
            <w:r>
              <w:t>○</w:t>
            </w:r>
          </w:p>
        </w:tc>
        <w:tc>
          <w:tcPr>
            <w:tcW w:w="3731" w:type="dxa"/>
          </w:tcPr>
          <w:p w:rsidR="002A68C4" w:rsidRDefault="001C3859">
            <w:pPr>
              <w:keepNext/>
            </w:pPr>
            <w:r>
              <w:t>10 - A great deal of trust</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98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p w:rsidR="002A68C4" w:rsidRDefault="001C3859">
      <w:pPr>
        <w:pStyle w:val="GPage"/>
      </w:pPr>
      <w:bookmarkStart w:id="2141" w:name="_Toc266972209"/>
      <w:r>
        <w:t>Page: p10070q7</w:t>
      </w:r>
      <w:bookmarkEnd w:id="2141"/>
    </w:p>
    <w:tbl>
      <w:tblPr>
        <w:tblStyle w:val="GQuestionCommonProperties"/>
        <w:tblW w:w="0" w:type="auto"/>
        <w:tblInd w:w="0" w:type="dxa"/>
        <w:tblCellMar>
          <w:top w:w="0" w:type="dxa"/>
          <w:left w:w="0" w:type="dxa"/>
          <w:bottom w:w="0" w:type="dxa"/>
          <w:right w:w="0" w:type="dxa"/>
        </w:tblCellMar>
        <w:tblLook w:val="04A0"/>
      </w:tblPr>
      <w:tblGrid>
        <w:gridCol w:w="6598"/>
        <w:gridCol w:w="2258"/>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lastRenderedPageBreak/>
              <w:fldChar w:fldCharType="begin"/>
            </w:r>
            <w:r w:rsidR="001C3859">
              <w:instrText xml:space="preserve">TC </w:instrText>
            </w:r>
            <w:bookmarkStart w:id="2142" w:name="_Toc266972210"/>
            <w:r w:rsidR="001C3859">
              <w:instrText>p10070q7</w:instrText>
            </w:r>
            <w:bookmarkEnd w:id="2142"/>
            <w:r w:rsidR="001C3859">
              <w:instrText xml:space="preserve"> \l 2 \f a</w:instrText>
            </w:r>
            <w:r>
              <w:fldChar w:fldCharType="end"/>
            </w:r>
            <w:r w:rsidR="001C3859">
              <w:rPr>
                <w:rStyle w:val="GVariableName"/>
              </w:rPr>
              <w:t>p10070q7</w:t>
            </w:r>
            <w:r w:rsidR="001C3859">
              <w:rPr>
                <w:i/>
              </w:rPr>
              <w:t>- Show all respondents/required</w:t>
            </w:r>
          </w:p>
        </w:tc>
        <w:tc>
          <w:tcPr>
            <w:tcW w:w="0" w:type="auto"/>
            <w:shd w:val="clear" w:color="auto" w:fill="D0D0D0"/>
            <w:vAlign w:val="bottom"/>
          </w:tcPr>
          <w:p w:rsidR="002A68C4" w:rsidRDefault="001C3859">
            <w:pPr>
              <w:keepNext/>
              <w:jc w:val="right"/>
            </w:pPr>
            <w:r>
              <w:t>SINGLE CHOICE</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How much do you trust the banks in Britain?</w:t>
            </w:r>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Order as shown</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0 - No trust</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1</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2</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4</w:t>
            </w:r>
          </w:p>
        </w:tc>
        <w:tc>
          <w:tcPr>
            <w:tcW w:w="361" w:type="dxa"/>
          </w:tcPr>
          <w:p w:rsidR="002A68C4" w:rsidRDefault="001C3859">
            <w:pPr>
              <w:keepNext/>
            </w:pPr>
            <w:r>
              <w:t>○</w:t>
            </w:r>
          </w:p>
        </w:tc>
        <w:tc>
          <w:tcPr>
            <w:tcW w:w="3731" w:type="dxa"/>
          </w:tcPr>
          <w:p w:rsidR="002A68C4" w:rsidRDefault="001C3859">
            <w:pPr>
              <w:keepNext/>
            </w:pPr>
            <w:r>
              <w:t>3</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5</w:t>
            </w:r>
          </w:p>
        </w:tc>
        <w:tc>
          <w:tcPr>
            <w:tcW w:w="361" w:type="dxa"/>
          </w:tcPr>
          <w:p w:rsidR="002A68C4" w:rsidRDefault="001C3859">
            <w:pPr>
              <w:keepNext/>
            </w:pPr>
            <w:r>
              <w:t>○</w:t>
            </w:r>
          </w:p>
        </w:tc>
        <w:tc>
          <w:tcPr>
            <w:tcW w:w="3731" w:type="dxa"/>
          </w:tcPr>
          <w:p w:rsidR="002A68C4" w:rsidRDefault="001C3859">
            <w:pPr>
              <w:keepNext/>
            </w:pPr>
            <w:r>
              <w:t>4</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6</w:t>
            </w:r>
          </w:p>
        </w:tc>
        <w:tc>
          <w:tcPr>
            <w:tcW w:w="361" w:type="dxa"/>
          </w:tcPr>
          <w:p w:rsidR="002A68C4" w:rsidRDefault="001C3859">
            <w:pPr>
              <w:keepNext/>
            </w:pPr>
            <w:r>
              <w:t>○</w:t>
            </w:r>
          </w:p>
        </w:tc>
        <w:tc>
          <w:tcPr>
            <w:tcW w:w="3731" w:type="dxa"/>
          </w:tcPr>
          <w:p w:rsidR="002A68C4" w:rsidRDefault="001C3859">
            <w:pPr>
              <w:keepNext/>
            </w:pPr>
            <w:r>
              <w:t>5</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7</w:t>
            </w:r>
          </w:p>
        </w:tc>
        <w:tc>
          <w:tcPr>
            <w:tcW w:w="361" w:type="dxa"/>
          </w:tcPr>
          <w:p w:rsidR="002A68C4" w:rsidRDefault="001C3859">
            <w:pPr>
              <w:keepNext/>
            </w:pPr>
            <w:r>
              <w:t>○</w:t>
            </w:r>
          </w:p>
        </w:tc>
        <w:tc>
          <w:tcPr>
            <w:tcW w:w="3731" w:type="dxa"/>
          </w:tcPr>
          <w:p w:rsidR="002A68C4" w:rsidRDefault="001C3859">
            <w:pPr>
              <w:keepNext/>
            </w:pPr>
            <w:r>
              <w:t>6</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1C3859">
            <w:pPr>
              <w:keepNext/>
            </w:pPr>
            <w:r>
              <w:t>○</w:t>
            </w:r>
          </w:p>
        </w:tc>
        <w:tc>
          <w:tcPr>
            <w:tcW w:w="3731" w:type="dxa"/>
          </w:tcPr>
          <w:p w:rsidR="002A68C4" w:rsidRDefault="001C3859">
            <w:pPr>
              <w:keepNext/>
            </w:pPr>
            <w:r>
              <w:t>7</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1C3859">
            <w:pPr>
              <w:keepNext/>
            </w:pPr>
            <w:r>
              <w:t>○</w:t>
            </w:r>
          </w:p>
        </w:tc>
        <w:tc>
          <w:tcPr>
            <w:tcW w:w="3731" w:type="dxa"/>
          </w:tcPr>
          <w:p w:rsidR="002A68C4" w:rsidRDefault="001C3859">
            <w:pPr>
              <w:keepNext/>
            </w:pPr>
            <w:r>
              <w:t>8</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10</w:t>
            </w:r>
          </w:p>
        </w:tc>
        <w:tc>
          <w:tcPr>
            <w:tcW w:w="361" w:type="dxa"/>
          </w:tcPr>
          <w:p w:rsidR="002A68C4" w:rsidRDefault="001C3859">
            <w:pPr>
              <w:keepNext/>
            </w:pPr>
            <w:r>
              <w:t>○</w:t>
            </w:r>
          </w:p>
        </w:tc>
        <w:tc>
          <w:tcPr>
            <w:tcW w:w="3731" w:type="dxa"/>
          </w:tcPr>
          <w:p w:rsidR="002A68C4" w:rsidRDefault="001C3859">
            <w:pPr>
              <w:keepNext/>
            </w:pPr>
            <w:r>
              <w:t>9</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11</w:t>
            </w:r>
          </w:p>
        </w:tc>
        <w:tc>
          <w:tcPr>
            <w:tcW w:w="361" w:type="dxa"/>
          </w:tcPr>
          <w:p w:rsidR="002A68C4" w:rsidRDefault="001C3859">
            <w:pPr>
              <w:keepNext/>
            </w:pPr>
            <w:r>
              <w:t>○</w:t>
            </w:r>
          </w:p>
        </w:tc>
        <w:tc>
          <w:tcPr>
            <w:tcW w:w="3731" w:type="dxa"/>
          </w:tcPr>
          <w:p w:rsidR="002A68C4" w:rsidRDefault="001C3859">
            <w:pPr>
              <w:keepNext/>
            </w:pPr>
            <w:r>
              <w:t>10 - A great deal of trust</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98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p w:rsidR="002A68C4" w:rsidRDefault="001C3859">
      <w:pPr>
        <w:pStyle w:val="GPage"/>
      </w:pPr>
      <w:bookmarkStart w:id="2143" w:name="_Toc266972211"/>
      <w:r>
        <w:t>Page: p10100q5</w:t>
      </w:r>
      <w:bookmarkEnd w:id="2143"/>
    </w:p>
    <w:tbl>
      <w:tblPr>
        <w:tblStyle w:val="GQuestionCommonProperties"/>
        <w:tblW w:w="0" w:type="auto"/>
        <w:tblInd w:w="0" w:type="dxa"/>
        <w:tblCellMar>
          <w:top w:w="0" w:type="dxa"/>
          <w:left w:w="0" w:type="dxa"/>
          <w:bottom w:w="0" w:type="dxa"/>
          <w:right w:w="0" w:type="dxa"/>
        </w:tblCellMar>
        <w:tblLook w:val="04A0"/>
      </w:tblPr>
      <w:tblGrid>
        <w:gridCol w:w="6598"/>
        <w:gridCol w:w="2258"/>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fldChar w:fldCharType="begin"/>
            </w:r>
            <w:r w:rsidR="001C3859">
              <w:instrText xml:space="preserve">TC </w:instrText>
            </w:r>
            <w:bookmarkStart w:id="2144" w:name="_Toc266972212"/>
            <w:r w:rsidR="001C3859">
              <w:instrText>p10100q5</w:instrText>
            </w:r>
            <w:bookmarkEnd w:id="2144"/>
            <w:r w:rsidR="001C3859">
              <w:instrText xml:space="preserve"> \l 2 \f a</w:instrText>
            </w:r>
            <w:r>
              <w:fldChar w:fldCharType="end"/>
            </w:r>
            <w:r w:rsidR="001C3859">
              <w:rPr>
                <w:rStyle w:val="GVariableName"/>
              </w:rPr>
              <w:t>p10100q5</w:t>
            </w:r>
            <w:r w:rsidR="001C3859">
              <w:rPr>
                <w:i/>
              </w:rPr>
              <w:t>- Show all respondents/required</w:t>
            </w:r>
          </w:p>
        </w:tc>
        <w:tc>
          <w:tcPr>
            <w:tcW w:w="0" w:type="auto"/>
            <w:shd w:val="clear" w:color="auto" w:fill="D0D0D0"/>
            <w:vAlign w:val="bottom"/>
          </w:tcPr>
          <w:p w:rsidR="002A68C4" w:rsidRDefault="001C3859">
            <w:pPr>
              <w:keepNext/>
              <w:jc w:val="right"/>
            </w:pPr>
            <w:r>
              <w:t>SINGLE CHOICE</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 xml:space="preserve">And when you </w:t>
            </w:r>
            <w:r>
              <w:rPr>
                <w:b/>
              </w:rPr>
              <w:t>think about the future of the United Kingdom as a whole, are you generally</w:t>
            </w:r>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Order as shown</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Very optimistic</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Somewhat optimistic</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Neither optimistic nor pessimistic</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4</w:t>
            </w:r>
          </w:p>
        </w:tc>
        <w:tc>
          <w:tcPr>
            <w:tcW w:w="361" w:type="dxa"/>
          </w:tcPr>
          <w:p w:rsidR="002A68C4" w:rsidRDefault="001C3859">
            <w:pPr>
              <w:keepNext/>
            </w:pPr>
            <w:r>
              <w:t>○</w:t>
            </w:r>
          </w:p>
        </w:tc>
        <w:tc>
          <w:tcPr>
            <w:tcW w:w="3731" w:type="dxa"/>
          </w:tcPr>
          <w:p w:rsidR="002A68C4" w:rsidRDefault="001C3859">
            <w:pPr>
              <w:keepNext/>
            </w:pPr>
            <w:r>
              <w:t>Somewhat pessimistic</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5</w:t>
            </w:r>
          </w:p>
        </w:tc>
        <w:tc>
          <w:tcPr>
            <w:tcW w:w="361" w:type="dxa"/>
          </w:tcPr>
          <w:p w:rsidR="002A68C4" w:rsidRDefault="001C3859">
            <w:pPr>
              <w:keepNext/>
            </w:pPr>
            <w:r>
              <w:t>○</w:t>
            </w:r>
          </w:p>
        </w:tc>
        <w:tc>
          <w:tcPr>
            <w:tcW w:w="3731" w:type="dxa"/>
          </w:tcPr>
          <w:p w:rsidR="002A68C4" w:rsidRDefault="001C3859">
            <w:pPr>
              <w:keepNext/>
            </w:pPr>
            <w:r>
              <w:t>Very pessimistic</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6</w:t>
            </w:r>
          </w:p>
        </w:tc>
        <w:tc>
          <w:tcPr>
            <w:tcW w:w="361" w:type="dxa"/>
          </w:tcPr>
          <w:p w:rsidR="002A68C4" w:rsidRDefault="001C3859">
            <w:pPr>
              <w:keepNext/>
            </w:pPr>
            <w:r>
              <w:t>○</w:t>
            </w:r>
          </w:p>
        </w:tc>
        <w:tc>
          <w:tcPr>
            <w:tcW w:w="3731" w:type="dxa"/>
          </w:tcPr>
          <w:p w:rsidR="002A68C4" w:rsidRDefault="001C3859">
            <w:pPr>
              <w:keepNext/>
            </w:pPr>
            <w:r>
              <w:t>Don</w:t>
            </w:r>
            <w:r>
              <w:t>’</w:t>
            </w:r>
            <w:r>
              <w:t>t know</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p w:rsidR="002A68C4" w:rsidRDefault="001C3859">
      <w:pPr>
        <w:pStyle w:val="GPage"/>
      </w:pPr>
      <w:bookmarkStart w:id="2145" w:name="_Toc266972213"/>
      <w:r>
        <w:t>Page: p10100q7</w:t>
      </w:r>
      <w:bookmarkEnd w:id="2145"/>
    </w:p>
    <w:tbl>
      <w:tblPr>
        <w:tblStyle w:val="GQuestionCommonProperties"/>
        <w:tblW w:w="0" w:type="auto"/>
        <w:tblInd w:w="0" w:type="dxa"/>
        <w:tblCellMar>
          <w:top w:w="0" w:type="dxa"/>
          <w:left w:w="0" w:type="dxa"/>
          <w:bottom w:w="0" w:type="dxa"/>
          <w:right w:w="0" w:type="dxa"/>
        </w:tblCellMar>
        <w:tblLook w:val="04A0"/>
      </w:tblPr>
      <w:tblGrid>
        <w:gridCol w:w="5220"/>
        <w:gridCol w:w="3636"/>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fldChar w:fldCharType="begin"/>
            </w:r>
            <w:r w:rsidR="001C3859">
              <w:instrText xml:space="preserve">TC </w:instrText>
            </w:r>
            <w:bookmarkStart w:id="2146" w:name="_Toc266972214"/>
            <w:r w:rsidR="001C3859">
              <w:instrText>p10100q7</w:instrText>
            </w:r>
            <w:bookmarkEnd w:id="2146"/>
            <w:r w:rsidR="001C3859">
              <w:instrText xml:space="preserve"> \l 2 \f a</w:instrText>
            </w:r>
            <w:r>
              <w:fldChar w:fldCharType="end"/>
            </w:r>
            <w:r w:rsidR="001C3859">
              <w:rPr>
                <w:rStyle w:val="GVariableName"/>
              </w:rPr>
              <w:t>p10100q7</w:t>
            </w:r>
            <w:r w:rsidR="001C3859">
              <w:rPr>
                <w:i/>
              </w:rPr>
              <w:t>- Show all respondents</w:t>
            </w:r>
          </w:p>
        </w:tc>
        <w:tc>
          <w:tcPr>
            <w:tcW w:w="0" w:type="auto"/>
            <w:shd w:val="clear" w:color="auto" w:fill="D0D0D0"/>
            <w:vAlign w:val="bottom"/>
          </w:tcPr>
          <w:p w:rsidR="002A68C4" w:rsidRDefault="001C3859">
            <w:pPr>
              <w:keepNext/>
              <w:jc w:val="right"/>
            </w:pPr>
            <w:r>
              <w:t>OPEN INTEGER TEXTBOX</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 xml:space="preserve">As far as you know, what is the current unemployment rate in the United Kingdom, that is, of the adults in </w:t>
            </w:r>
            <w:r>
              <w:rPr>
                <w:b/>
              </w:rPr>
              <w:t>the United Kingdom who want to work, what percent of them would you guess are now unemployed and looking for a job? (if you do not know, please skip this question)</w:t>
            </w:r>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Require integer value between 0 and 100</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998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999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p w:rsidR="002A68C4" w:rsidRDefault="001C3859">
      <w:pPr>
        <w:pStyle w:val="GPage"/>
      </w:pPr>
      <w:bookmarkStart w:id="2147" w:name="_Toc266972215"/>
      <w:r>
        <w:t>Page: p10100q8</w:t>
      </w:r>
      <w:bookmarkEnd w:id="2147"/>
    </w:p>
    <w:tbl>
      <w:tblPr>
        <w:tblStyle w:val="GQuestionCommonProperties"/>
        <w:tblW w:w="0" w:type="auto"/>
        <w:tblInd w:w="0" w:type="dxa"/>
        <w:tblCellMar>
          <w:top w:w="0" w:type="dxa"/>
          <w:left w:w="0" w:type="dxa"/>
          <w:bottom w:w="0" w:type="dxa"/>
          <w:right w:w="0" w:type="dxa"/>
        </w:tblCellMar>
        <w:tblLook w:val="04A0"/>
      </w:tblPr>
      <w:tblGrid>
        <w:gridCol w:w="5220"/>
        <w:gridCol w:w="3636"/>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lastRenderedPageBreak/>
              <w:fldChar w:fldCharType="begin"/>
            </w:r>
            <w:r w:rsidR="001C3859">
              <w:instrText xml:space="preserve">TC </w:instrText>
            </w:r>
            <w:bookmarkStart w:id="2148" w:name="_Toc266972216"/>
            <w:r w:rsidR="001C3859">
              <w:instrText>p10100q8</w:instrText>
            </w:r>
            <w:bookmarkEnd w:id="2148"/>
            <w:r w:rsidR="001C3859">
              <w:instrText xml:space="preserve"> \l 2 \f a</w:instrText>
            </w:r>
            <w:r>
              <w:fldChar w:fldCharType="end"/>
            </w:r>
            <w:r w:rsidR="001C3859">
              <w:rPr>
                <w:rStyle w:val="GVariableName"/>
              </w:rPr>
              <w:t>p10100q8</w:t>
            </w:r>
            <w:r w:rsidR="001C3859">
              <w:rPr>
                <w:i/>
              </w:rPr>
              <w:t>- Show all respondents</w:t>
            </w:r>
          </w:p>
        </w:tc>
        <w:tc>
          <w:tcPr>
            <w:tcW w:w="0" w:type="auto"/>
            <w:shd w:val="clear" w:color="auto" w:fill="D0D0D0"/>
            <w:vAlign w:val="bottom"/>
          </w:tcPr>
          <w:p w:rsidR="002A68C4" w:rsidRDefault="001C3859">
            <w:pPr>
              <w:keepNext/>
              <w:jc w:val="right"/>
            </w:pPr>
            <w:r>
              <w:t>OPEN INTEGER TEXTBOX</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 xml:space="preserve">What is your best guess of the average price of a pint of milk? (Please answer in pence not pounds. If you do not know, please provide your best </w:t>
            </w:r>
            <w:r>
              <w:rPr>
                <w:b/>
              </w:rPr>
              <w:t>guess or skip this question.)</w:t>
            </w:r>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447"/>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Require integer value between 0 and 1000</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9998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9999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p w:rsidR="002A68C4" w:rsidRDefault="001C3859">
      <w:pPr>
        <w:pStyle w:val="GPage"/>
      </w:pPr>
      <w:bookmarkStart w:id="2149" w:name="_Toc266972217"/>
      <w:r>
        <w:t>Page: p10100q9</w:t>
      </w:r>
      <w:bookmarkEnd w:id="2149"/>
    </w:p>
    <w:tbl>
      <w:tblPr>
        <w:tblStyle w:val="GQuestionCommonProperties"/>
        <w:tblW w:w="0" w:type="auto"/>
        <w:tblInd w:w="0" w:type="dxa"/>
        <w:tblCellMar>
          <w:top w:w="0" w:type="dxa"/>
          <w:left w:w="0" w:type="dxa"/>
          <w:bottom w:w="0" w:type="dxa"/>
          <w:right w:w="0" w:type="dxa"/>
        </w:tblCellMar>
        <w:tblLook w:val="04A0"/>
      </w:tblPr>
      <w:tblGrid>
        <w:gridCol w:w="5220"/>
        <w:gridCol w:w="3636"/>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fldChar w:fldCharType="begin"/>
            </w:r>
            <w:r w:rsidR="001C3859">
              <w:instrText xml:space="preserve">TC </w:instrText>
            </w:r>
            <w:bookmarkStart w:id="2150" w:name="_Toc266972218"/>
            <w:r w:rsidR="001C3859">
              <w:instrText>p10100q9</w:instrText>
            </w:r>
            <w:bookmarkEnd w:id="2150"/>
            <w:r w:rsidR="001C3859">
              <w:instrText xml:space="preserve"> \l 2 \f a</w:instrText>
            </w:r>
            <w:r>
              <w:fldChar w:fldCharType="end"/>
            </w:r>
            <w:r w:rsidR="001C3859">
              <w:rPr>
                <w:rStyle w:val="GVariableName"/>
              </w:rPr>
              <w:t>p10100q9</w:t>
            </w:r>
            <w:r w:rsidR="001C3859">
              <w:rPr>
                <w:i/>
              </w:rPr>
              <w:t>- Show all respondents</w:t>
            </w:r>
          </w:p>
        </w:tc>
        <w:tc>
          <w:tcPr>
            <w:tcW w:w="0" w:type="auto"/>
            <w:shd w:val="clear" w:color="auto" w:fill="D0D0D0"/>
            <w:vAlign w:val="bottom"/>
          </w:tcPr>
          <w:p w:rsidR="002A68C4" w:rsidRDefault="001C3859">
            <w:pPr>
              <w:keepNext/>
              <w:jc w:val="right"/>
            </w:pPr>
            <w:r>
              <w:t>OPEN INTEGER TEXTBOX</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 xml:space="preserve">And what is your best </w:t>
            </w:r>
            <w:r>
              <w:rPr>
                <w:b/>
              </w:rPr>
              <w:t>guess of the average price of a litre of petrol? (Please answer in pence not pounds. If you do not know, please provide your best guess or skip this question.)</w:t>
            </w:r>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447"/>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Require integer value between 0 and 1000</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9998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9999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p w:rsidR="002A68C4" w:rsidRDefault="001C3859">
      <w:pPr>
        <w:pStyle w:val="GPage"/>
      </w:pPr>
      <w:bookmarkStart w:id="2151" w:name="_Toc266972219"/>
      <w:r>
        <w:t>Page: charityq1</w:t>
      </w:r>
      <w:bookmarkEnd w:id="2151"/>
    </w:p>
    <w:tbl>
      <w:tblPr>
        <w:tblStyle w:val="GQuestionCommonProperties"/>
        <w:tblW w:w="0" w:type="auto"/>
        <w:tblInd w:w="0" w:type="dxa"/>
        <w:tblCellMar>
          <w:top w:w="0" w:type="dxa"/>
          <w:left w:w="0" w:type="dxa"/>
          <w:bottom w:w="0" w:type="dxa"/>
          <w:right w:w="0" w:type="dxa"/>
        </w:tblCellMar>
        <w:tblLook w:val="04A0"/>
      </w:tblPr>
      <w:tblGrid>
        <w:gridCol w:w="6574"/>
        <w:gridCol w:w="2282"/>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fldChar w:fldCharType="begin"/>
            </w:r>
            <w:r w:rsidR="001C3859">
              <w:instrText xml:space="preserve">TC </w:instrText>
            </w:r>
            <w:bookmarkStart w:id="2152" w:name="_Toc266972220"/>
            <w:r w:rsidR="001C3859">
              <w:instrText>charityq1</w:instrText>
            </w:r>
            <w:bookmarkEnd w:id="2152"/>
            <w:r w:rsidR="001C3859">
              <w:instrText xml:space="preserve"> \l 2 \f a</w:instrText>
            </w:r>
            <w:r>
              <w:fldChar w:fldCharType="end"/>
            </w:r>
            <w:r w:rsidR="001C3859">
              <w:rPr>
                <w:rStyle w:val="GVariableName"/>
              </w:rPr>
              <w:t>charityq1</w:t>
            </w:r>
            <w:r w:rsidR="001C3859">
              <w:rPr>
                <w:i/>
              </w:rPr>
              <w:t>- Show all respondents/required</w:t>
            </w:r>
          </w:p>
        </w:tc>
        <w:tc>
          <w:tcPr>
            <w:tcW w:w="0" w:type="auto"/>
            <w:shd w:val="clear" w:color="auto" w:fill="D0D0D0"/>
            <w:vAlign w:val="bottom"/>
          </w:tcPr>
          <w:p w:rsidR="002A68C4" w:rsidRDefault="001C3859">
            <w:pPr>
              <w:keepNext/>
              <w:jc w:val="right"/>
            </w:pPr>
            <w:r>
              <w:t>SINGLE CHOICE</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&lt;u&gt;During the year 2009&lt;/u&gt;, did you, or anyone in your family, donate money, assets or property /</w:t>
            </w:r>
            <w:proofErr w:type="gramStart"/>
            <w:r>
              <w:rPr>
                <w:b/>
              </w:rPr>
              <w:t>goods,</w:t>
            </w:r>
            <w:proofErr w:type="gramEnd"/>
            <w:r>
              <w:rPr>
                <w:b/>
              </w:rPr>
              <w:t xml:space="preserve"> with a combined value of &lt;u&gt;more than</w:t>
            </w:r>
            <w:r>
              <w:rPr>
                <w:b/>
              </w:rPr>
              <w:t xml:space="preserve"> </w:t>
            </w:r>
            <w:r>
              <w:rPr>
                <w:b/>
              </w:rPr>
              <w:t>£</w:t>
            </w:r>
            <w:r>
              <w:rPr>
                <w:b/>
              </w:rPr>
              <w:t xml:space="preserve">25&lt;/u&gt; to charitable </w:t>
            </w:r>
            <w:proofErr w:type="spellStart"/>
            <w:r>
              <w:rPr>
                <w:b/>
              </w:rPr>
              <w:t>orreligious</w:t>
            </w:r>
            <w:proofErr w:type="spellEnd"/>
            <w:r>
              <w:rPr>
                <w:b/>
              </w:rPr>
              <w:t xml:space="preserve"> organisations?</w:t>
            </w:r>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Order as shown</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Yes I/ my family have</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No, I/ my family have not</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Don't know/ can't remember</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p w:rsidR="002A68C4" w:rsidRDefault="001C3859">
      <w:pPr>
        <w:pStyle w:val="GPage"/>
      </w:pPr>
      <w:bookmarkStart w:id="2153" w:name="_Toc266972221"/>
      <w:r>
        <w:t>Page: charityg1</w:t>
      </w:r>
      <w:bookmarkEnd w:id="2153"/>
    </w:p>
    <w:tbl>
      <w:tblPr>
        <w:tblStyle w:val="GQuestionCommonProperties"/>
        <w:tblW w:w="0" w:type="auto"/>
        <w:tblInd w:w="0" w:type="dxa"/>
        <w:tblCellMar>
          <w:top w:w="0" w:type="dxa"/>
          <w:left w:w="0" w:type="dxa"/>
          <w:bottom w:w="0" w:type="dxa"/>
          <w:right w:w="0" w:type="dxa"/>
        </w:tblCellMar>
        <w:tblLook w:val="04A0"/>
      </w:tblPr>
      <w:tblGrid>
        <w:gridCol w:w="7049"/>
        <w:gridCol w:w="1807"/>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lastRenderedPageBreak/>
              <w:fldChar w:fldCharType="begin"/>
            </w:r>
            <w:r w:rsidR="001C3859">
              <w:instrText xml:space="preserve">TC </w:instrText>
            </w:r>
            <w:bookmarkStart w:id="2154" w:name="_Toc266972222"/>
            <w:r w:rsidR="001C3859">
              <w:instrText>charityg1</w:instrText>
            </w:r>
            <w:bookmarkEnd w:id="2154"/>
            <w:r w:rsidR="001C3859">
              <w:instrText xml:space="preserve"> \l 2 \f a</w:instrText>
            </w:r>
            <w:r>
              <w:fldChar w:fldCharType="end"/>
            </w:r>
            <w:r w:rsidR="001C3859">
              <w:rPr>
                <w:rStyle w:val="GVariableName"/>
              </w:rPr>
              <w:t>charityg1</w:t>
            </w:r>
            <w:r w:rsidR="001C3859">
              <w:rPr>
                <w:i/>
              </w:rPr>
              <w:t>- Show if charityq1 == 1/required</w:t>
            </w:r>
          </w:p>
        </w:tc>
        <w:tc>
          <w:tcPr>
            <w:tcW w:w="0" w:type="auto"/>
            <w:shd w:val="clear" w:color="auto" w:fill="D0D0D0"/>
            <w:vAlign w:val="bottom"/>
          </w:tcPr>
          <w:p w:rsidR="002A68C4" w:rsidRDefault="001C3859">
            <w:pPr>
              <w:keepNext/>
              <w:jc w:val="right"/>
            </w:pPr>
            <w:r>
              <w:t>GRID-OPEN</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 xml:space="preserve">Please indicate the types of organisation to which you, or a member of your family, made donations and the approximate value, pounds, of your donation in the year 2009. (Please </w:t>
            </w:r>
            <w:r>
              <w:rPr>
                <w:b/>
              </w:rPr>
              <w:t xml:space="preserve">type your answer in numbers not words. You do not need to include the </w:t>
            </w:r>
            <w:r>
              <w:rPr>
                <w:b/>
              </w:rPr>
              <w:t>£</w:t>
            </w:r>
            <w:r>
              <w:rPr>
                <w:b/>
              </w:rPr>
              <w:t xml:space="preserve"> sign)</w:t>
            </w:r>
          </w:p>
        </w:tc>
      </w:tr>
    </w:tbl>
    <w:p w:rsidR="002A68C4" w:rsidRDefault="002A68C4">
      <w:pPr>
        <w:pStyle w:val="GQuestionSpacer"/>
        <w:keepNext/>
      </w:pPr>
    </w:p>
    <w:p w:rsidR="002A68C4" w:rsidRDefault="001C3859">
      <w:pPr>
        <w:pStyle w:val="GCategoryHeader"/>
        <w:keepNext/>
      </w:pPr>
      <w:r>
        <w:t>ROWS</w:t>
      </w:r>
    </w:p>
    <w:tbl>
      <w:tblPr>
        <w:tblStyle w:val="GQuestionCategoryList"/>
        <w:tblW w:w="0" w:type="auto"/>
        <w:tblInd w:w="0" w:type="dxa"/>
        <w:tblCellMar>
          <w:top w:w="0" w:type="dxa"/>
          <w:left w:w="0" w:type="dxa"/>
          <w:bottom w:w="0" w:type="dxa"/>
          <w:right w:w="0" w:type="dxa"/>
        </w:tblCellMar>
        <w:tblLook w:val="04A0"/>
      </w:tblPr>
      <w:tblGrid>
        <w:gridCol w:w="2952"/>
        <w:gridCol w:w="5904"/>
      </w:tblGrid>
      <w:tr w:rsidR="002A68C4">
        <w:tblPrEx>
          <w:tblCellMar>
            <w:top w:w="0" w:type="dxa"/>
            <w:left w:w="0" w:type="dxa"/>
            <w:bottom w:w="0" w:type="dxa"/>
            <w:right w:w="0" w:type="dxa"/>
          </w:tblCellMar>
        </w:tblPrEx>
        <w:tc>
          <w:tcPr>
            <w:tcW w:w="8856" w:type="dxa"/>
            <w:gridSpan w:val="2"/>
          </w:tcPr>
          <w:p w:rsidR="002A68C4" w:rsidRDefault="001C3859">
            <w:pPr>
              <w:keepNext/>
            </w:pPr>
            <w:r>
              <w:rPr>
                <w:i/>
              </w:rPr>
              <w:t>Order as shown</w:t>
            </w:r>
          </w:p>
        </w:tc>
      </w:tr>
      <w:tr w:rsidR="002A68C4">
        <w:tblPrEx>
          <w:tblCellMar>
            <w:top w:w="0" w:type="dxa"/>
            <w:left w:w="0" w:type="dxa"/>
            <w:bottom w:w="0" w:type="dxa"/>
            <w:right w:w="0" w:type="dxa"/>
          </w:tblCellMar>
        </w:tblPrEx>
        <w:tc>
          <w:tcPr>
            <w:tcW w:w="2952" w:type="dxa"/>
          </w:tcPr>
          <w:p w:rsidR="002A68C4" w:rsidRDefault="001C3859">
            <w:pPr>
              <w:keepNext/>
            </w:pPr>
            <w:r>
              <w:t>charityq2</w:t>
            </w:r>
          </w:p>
        </w:tc>
        <w:tc>
          <w:tcPr>
            <w:tcW w:w="5904" w:type="dxa"/>
          </w:tcPr>
          <w:p w:rsidR="002A68C4" w:rsidRDefault="001C3859">
            <w:pPr>
              <w:keepNext/>
            </w:pPr>
            <w:r>
              <w:t>Donations specifically for &lt;u&gt;religious purposes or spiritual development&lt;/u&gt; (e.g. to a church, synagogue, mosque etc.)?</w:t>
            </w:r>
          </w:p>
        </w:tc>
      </w:tr>
      <w:tr w:rsidR="002A68C4">
        <w:tblPrEx>
          <w:tblCellMar>
            <w:top w:w="0" w:type="dxa"/>
            <w:left w:w="0" w:type="dxa"/>
            <w:bottom w:w="0" w:type="dxa"/>
            <w:right w:w="0" w:type="dxa"/>
          </w:tblCellMar>
        </w:tblPrEx>
        <w:tc>
          <w:tcPr>
            <w:tcW w:w="2952" w:type="dxa"/>
          </w:tcPr>
          <w:p w:rsidR="002A68C4" w:rsidRDefault="001C3859">
            <w:pPr>
              <w:keepNext/>
            </w:pPr>
            <w:r>
              <w:t>charityq3</w:t>
            </w:r>
          </w:p>
        </w:tc>
        <w:tc>
          <w:tcPr>
            <w:tcW w:w="5904" w:type="dxa"/>
          </w:tcPr>
          <w:p w:rsidR="002A68C4" w:rsidRDefault="001C3859">
            <w:pPr>
              <w:keepNext/>
            </w:pPr>
            <w:r>
              <w:t>Organisation</w:t>
            </w:r>
            <w:r>
              <w:t>s that served a &lt;u&gt;combination of purposes &lt;/u&gt; (e.g. the United Way, the United Jewish Appeal, the Catholic Charities)?</w:t>
            </w:r>
          </w:p>
        </w:tc>
      </w:tr>
      <w:tr w:rsidR="002A68C4">
        <w:tblPrEx>
          <w:tblCellMar>
            <w:top w:w="0" w:type="dxa"/>
            <w:left w:w="0" w:type="dxa"/>
            <w:bottom w:w="0" w:type="dxa"/>
            <w:right w:w="0" w:type="dxa"/>
          </w:tblCellMar>
        </w:tblPrEx>
        <w:tc>
          <w:tcPr>
            <w:tcW w:w="2952" w:type="dxa"/>
          </w:tcPr>
          <w:p w:rsidR="002A68C4" w:rsidRDefault="001C3859">
            <w:pPr>
              <w:keepNext/>
            </w:pPr>
            <w:r>
              <w:t>charityq4</w:t>
            </w:r>
          </w:p>
        </w:tc>
        <w:tc>
          <w:tcPr>
            <w:tcW w:w="5904" w:type="dxa"/>
          </w:tcPr>
          <w:p w:rsidR="002A68C4" w:rsidRDefault="001C3859">
            <w:pPr>
              <w:keepNext/>
            </w:pPr>
            <w:r>
              <w:t>Organisations that &lt;u&gt;help people in need&lt;/u&gt;  of &lt;u&gt;food, shelter, or other basic necessities?&lt;/u&gt;</w:t>
            </w:r>
          </w:p>
        </w:tc>
      </w:tr>
      <w:tr w:rsidR="002A68C4">
        <w:tblPrEx>
          <w:tblCellMar>
            <w:top w:w="0" w:type="dxa"/>
            <w:left w:w="0" w:type="dxa"/>
            <w:bottom w:w="0" w:type="dxa"/>
            <w:right w:w="0" w:type="dxa"/>
          </w:tblCellMar>
        </w:tblPrEx>
        <w:tc>
          <w:tcPr>
            <w:tcW w:w="2952" w:type="dxa"/>
          </w:tcPr>
          <w:p w:rsidR="002A68C4" w:rsidRDefault="001C3859">
            <w:pPr>
              <w:keepNext/>
            </w:pPr>
            <w:r>
              <w:t>charityq5</w:t>
            </w:r>
          </w:p>
        </w:tc>
        <w:tc>
          <w:tcPr>
            <w:tcW w:w="5904" w:type="dxa"/>
          </w:tcPr>
          <w:p w:rsidR="002A68C4" w:rsidRDefault="001C3859">
            <w:pPr>
              <w:keepNext/>
            </w:pPr>
            <w:r>
              <w:t xml:space="preserve">&lt;u&gt;Health </w:t>
            </w:r>
            <w:r>
              <w:t>care or medical research organisations &lt;/u&gt; (e.g. hospitals, nursing homes etc.)?</w:t>
            </w:r>
          </w:p>
        </w:tc>
      </w:tr>
      <w:tr w:rsidR="002A68C4">
        <w:tblPrEx>
          <w:tblCellMar>
            <w:top w:w="0" w:type="dxa"/>
            <w:left w:w="0" w:type="dxa"/>
            <w:bottom w:w="0" w:type="dxa"/>
            <w:right w:w="0" w:type="dxa"/>
          </w:tblCellMar>
        </w:tblPrEx>
        <w:tc>
          <w:tcPr>
            <w:tcW w:w="2952" w:type="dxa"/>
          </w:tcPr>
          <w:p w:rsidR="002A68C4" w:rsidRDefault="001C3859">
            <w:pPr>
              <w:keepNext/>
            </w:pPr>
            <w:r>
              <w:t>charityq6</w:t>
            </w:r>
          </w:p>
        </w:tc>
        <w:tc>
          <w:tcPr>
            <w:tcW w:w="5904" w:type="dxa"/>
          </w:tcPr>
          <w:p w:rsidR="002A68C4" w:rsidRDefault="001C3859">
            <w:pPr>
              <w:keepNext/>
            </w:pPr>
            <w:r>
              <w:t>Towards &lt;u&gt;educational&lt;/u</w:t>
            </w:r>
            <w:proofErr w:type="gramStart"/>
            <w:r>
              <w:t>&gt;  purposes</w:t>
            </w:r>
            <w:proofErr w:type="gramEnd"/>
            <w:r>
              <w:t xml:space="preserve"> (e.g. schools, universities, PTAs, libraries, scholarship funds etc.)?</w:t>
            </w:r>
          </w:p>
        </w:tc>
      </w:tr>
      <w:tr w:rsidR="002A68C4">
        <w:tblPrEx>
          <w:tblCellMar>
            <w:top w:w="0" w:type="dxa"/>
            <w:left w:w="0" w:type="dxa"/>
            <w:bottom w:w="0" w:type="dxa"/>
            <w:right w:w="0" w:type="dxa"/>
          </w:tblCellMar>
        </w:tblPrEx>
        <w:tc>
          <w:tcPr>
            <w:tcW w:w="2952" w:type="dxa"/>
          </w:tcPr>
          <w:p w:rsidR="002A68C4" w:rsidRDefault="001C3859">
            <w:pPr>
              <w:keepNext/>
            </w:pPr>
            <w:r>
              <w:t>charity7</w:t>
            </w:r>
          </w:p>
        </w:tc>
        <w:tc>
          <w:tcPr>
            <w:tcW w:w="5904" w:type="dxa"/>
          </w:tcPr>
          <w:p w:rsidR="002A68C4" w:rsidRDefault="001C3859">
            <w:pPr>
              <w:keepNext/>
            </w:pPr>
            <w:r>
              <w:t>Organisations that provide &lt;u&gt;youth or family</w:t>
            </w:r>
            <w:r>
              <w:t xml:space="preserve"> services&lt;/u&gt; (e.g. the scouts, family action etc.)?</w:t>
            </w:r>
          </w:p>
        </w:tc>
      </w:tr>
      <w:tr w:rsidR="002A68C4">
        <w:tblPrEx>
          <w:tblCellMar>
            <w:top w:w="0" w:type="dxa"/>
            <w:left w:w="0" w:type="dxa"/>
            <w:bottom w:w="0" w:type="dxa"/>
            <w:right w:w="0" w:type="dxa"/>
          </w:tblCellMar>
        </w:tblPrEx>
        <w:tc>
          <w:tcPr>
            <w:tcW w:w="2952" w:type="dxa"/>
          </w:tcPr>
          <w:p w:rsidR="002A68C4" w:rsidRDefault="001C3859">
            <w:pPr>
              <w:keepNext/>
            </w:pPr>
            <w:r>
              <w:t>charityq8</w:t>
            </w:r>
          </w:p>
        </w:tc>
        <w:tc>
          <w:tcPr>
            <w:tcW w:w="5904" w:type="dxa"/>
          </w:tcPr>
          <w:p w:rsidR="002A68C4" w:rsidRDefault="001C3859">
            <w:pPr>
              <w:keepNext/>
            </w:pPr>
            <w:r>
              <w:t>Organisations that support or promote the &lt;u&gt;arts, culture, or ethnic awareness&lt;/u&gt; (e.g. a museum, theatre etc.)?</w:t>
            </w:r>
          </w:p>
        </w:tc>
      </w:tr>
      <w:tr w:rsidR="002A68C4">
        <w:tblPrEx>
          <w:tblCellMar>
            <w:top w:w="0" w:type="dxa"/>
            <w:left w:w="0" w:type="dxa"/>
            <w:bottom w:w="0" w:type="dxa"/>
            <w:right w:w="0" w:type="dxa"/>
          </w:tblCellMar>
        </w:tblPrEx>
        <w:tc>
          <w:tcPr>
            <w:tcW w:w="2952" w:type="dxa"/>
          </w:tcPr>
          <w:p w:rsidR="002A68C4" w:rsidRDefault="001C3859">
            <w:pPr>
              <w:keepNext/>
            </w:pPr>
            <w:r>
              <w:t>charity9</w:t>
            </w:r>
          </w:p>
        </w:tc>
        <w:tc>
          <w:tcPr>
            <w:tcW w:w="5904" w:type="dxa"/>
          </w:tcPr>
          <w:p w:rsidR="002A68C4" w:rsidRDefault="001C3859">
            <w:pPr>
              <w:keepNext/>
            </w:pPr>
            <w:r>
              <w:t>Organisations that &lt;u&gt;improve neighbourhoods and communities &lt;/u</w:t>
            </w:r>
            <w:proofErr w:type="gramStart"/>
            <w:r>
              <w:t>&gt;(</w:t>
            </w:r>
            <w:proofErr w:type="gramEnd"/>
            <w:r>
              <w:t>e</w:t>
            </w:r>
            <w:r>
              <w:t>.g. to community associations etc.)?</w:t>
            </w:r>
          </w:p>
        </w:tc>
      </w:tr>
      <w:tr w:rsidR="002A68C4">
        <w:tblPrEx>
          <w:tblCellMar>
            <w:top w:w="0" w:type="dxa"/>
            <w:left w:w="0" w:type="dxa"/>
            <w:bottom w:w="0" w:type="dxa"/>
            <w:right w:w="0" w:type="dxa"/>
          </w:tblCellMar>
        </w:tblPrEx>
        <w:tc>
          <w:tcPr>
            <w:tcW w:w="2952" w:type="dxa"/>
          </w:tcPr>
          <w:p w:rsidR="002A68C4" w:rsidRDefault="001C3859">
            <w:pPr>
              <w:keepNext/>
            </w:pPr>
            <w:r>
              <w:t>charityq10</w:t>
            </w:r>
          </w:p>
        </w:tc>
        <w:tc>
          <w:tcPr>
            <w:tcW w:w="5904" w:type="dxa"/>
          </w:tcPr>
          <w:p w:rsidR="002A68C4" w:rsidRDefault="001C3859">
            <w:pPr>
              <w:keepNext/>
            </w:pPr>
            <w:r>
              <w:t>Organisations that &lt;u&gt;preserve the environment&lt;/u&gt; (e.g. for conservation efforts, animal protection, parks etc.)?</w:t>
            </w:r>
          </w:p>
        </w:tc>
      </w:tr>
    </w:tbl>
    <w:p w:rsidR="002A68C4" w:rsidRDefault="001C3859">
      <w:pPr>
        <w:pStyle w:val="GResponseHeader"/>
        <w:keepNext/>
      </w:pPr>
      <w:r>
        <w:t>COLUMNS</w:t>
      </w: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Order as shown</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2A68C4">
            <w:pPr>
              <w:keepNext/>
            </w:pPr>
          </w:p>
        </w:tc>
        <w:tc>
          <w:tcPr>
            <w:tcW w:w="3731" w:type="dxa"/>
          </w:tcPr>
          <w:p w:rsidR="002A68C4" w:rsidRDefault="001C3859">
            <w:pPr>
              <w:keepNext/>
            </w:pPr>
            <w:r>
              <w:t>AMOUNT</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 xml:space="preserve">Admin/Not </w:t>
            </w:r>
            <w:r>
              <w:rPr>
                <w:i/>
              </w:rPr>
              <w:t>Shown</w:t>
            </w:r>
          </w:p>
        </w:tc>
      </w:tr>
    </w:tbl>
    <w:p w:rsidR="002A68C4" w:rsidRDefault="002A68C4">
      <w:pPr>
        <w:pStyle w:val="GQuestionSpacer"/>
      </w:pPr>
    </w:p>
    <w:p w:rsidR="002A68C4" w:rsidRDefault="001C3859">
      <w:pPr>
        <w:pStyle w:val="GPage"/>
      </w:pPr>
      <w:bookmarkStart w:id="2155" w:name="_Toc266972223"/>
      <w:r>
        <w:t xml:space="preserve">Page: </w:t>
      </w:r>
      <w:proofErr w:type="spellStart"/>
      <w:r>
        <w:t>charitysplit</w:t>
      </w:r>
      <w:bookmarkEnd w:id="2155"/>
      <w:proofErr w:type="spellEnd"/>
    </w:p>
    <w:p w:rsidR="002A68C4" w:rsidRDefault="001C3859">
      <w:pPr>
        <w:pStyle w:val="GModule"/>
      </w:pPr>
      <w:r>
        <w:t>Module: p320_p340</w:t>
      </w:r>
    </w:p>
    <w:p w:rsidR="002A68C4" w:rsidRDefault="001C3859">
      <w:pPr>
        <w:pStyle w:val="GModule"/>
      </w:pPr>
      <w:r>
        <w:t>Module: p320</w:t>
      </w:r>
    </w:p>
    <w:p w:rsidR="002A68C4" w:rsidRDefault="001C3859">
      <w:pPr>
        <w:pStyle w:val="GPage"/>
      </w:pPr>
      <w:bookmarkStart w:id="2156" w:name="_Toc266972224"/>
      <w:r>
        <w:t>Page: p320q1</w:t>
      </w:r>
      <w:bookmarkEnd w:id="2156"/>
    </w:p>
    <w:tbl>
      <w:tblPr>
        <w:tblStyle w:val="GQuestionCommonProperties"/>
        <w:tblW w:w="0" w:type="auto"/>
        <w:tblInd w:w="0" w:type="dxa"/>
        <w:tblCellMar>
          <w:top w:w="0" w:type="dxa"/>
          <w:left w:w="0" w:type="dxa"/>
          <w:bottom w:w="0" w:type="dxa"/>
          <w:right w:w="0" w:type="dxa"/>
        </w:tblCellMar>
        <w:tblLook w:val="04A0"/>
      </w:tblPr>
      <w:tblGrid>
        <w:gridCol w:w="7878"/>
        <w:gridCol w:w="978"/>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fldChar w:fldCharType="begin"/>
            </w:r>
            <w:r w:rsidR="001C3859">
              <w:instrText xml:space="preserve">TC </w:instrText>
            </w:r>
            <w:bookmarkStart w:id="2157" w:name="_Toc266972225"/>
            <w:r w:rsidR="001C3859">
              <w:instrText>p320q1</w:instrText>
            </w:r>
            <w:bookmarkEnd w:id="2157"/>
            <w:r w:rsidR="001C3859">
              <w:instrText xml:space="preserve"> \l 2 \f a</w:instrText>
            </w:r>
            <w:r>
              <w:fldChar w:fldCharType="end"/>
            </w:r>
            <w:r w:rsidR="001C3859">
              <w:rPr>
                <w:rStyle w:val="GVariableName"/>
              </w:rPr>
              <w:t>p320q1</w:t>
            </w:r>
            <w:r w:rsidR="001C3859">
              <w:rPr>
                <w:i/>
              </w:rPr>
              <w:t>- Show all respondents/required</w:t>
            </w:r>
          </w:p>
        </w:tc>
        <w:tc>
          <w:tcPr>
            <w:tcW w:w="0" w:type="auto"/>
            <w:shd w:val="clear" w:color="auto" w:fill="D0D0D0"/>
            <w:vAlign w:val="bottom"/>
          </w:tcPr>
          <w:p w:rsidR="002A68C4" w:rsidRDefault="001C3859">
            <w:pPr>
              <w:keepNext/>
              <w:jc w:val="right"/>
            </w:pPr>
            <w:r>
              <w:t>RULE</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And where would you place &lt;u&gt;the Labour Party&lt;/u&gt; on this scale?</w:t>
            </w:r>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Values in range 0 to 10</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0</w:t>
            </w:r>
          </w:p>
        </w:tc>
        <w:tc>
          <w:tcPr>
            <w:tcW w:w="361" w:type="dxa"/>
          </w:tcPr>
          <w:p w:rsidR="002A68C4" w:rsidRDefault="001C3859">
            <w:pPr>
              <w:keepNext/>
            </w:pPr>
            <w:r>
              <w:t>&lt;</w:t>
            </w:r>
          </w:p>
        </w:tc>
        <w:tc>
          <w:tcPr>
            <w:tcW w:w="3731" w:type="dxa"/>
          </w:tcPr>
          <w:p w:rsidR="002A68C4" w:rsidRDefault="001C3859">
            <w:pPr>
              <w:keepNext/>
            </w:pPr>
            <w:r>
              <w:t>left</w:t>
            </w:r>
          </w:p>
        </w:tc>
        <w:tc>
          <w:tcPr>
            <w:tcW w:w="4428" w:type="dxa"/>
          </w:tcPr>
          <w:p w:rsidR="002A68C4" w:rsidRDefault="001C3859">
            <w:pPr>
              <w:keepNext/>
              <w:jc w:val="right"/>
              <w:rPr>
                <w:i/>
              </w:rPr>
            </w:pPr>
            <w:r>
              <w:rPr>
                <w:i/>
              </w:rPr>
              <w:t>Minimum</w:t>
            </w:r>
          </w:p>
        </w:tc>
      </w:tr>
      <w:tr w:rsidR="002A68C4">
        <w:tblPrEx>
          <w:tblCellMar>
            <w:top w:w="0" w:type="dxa"/>
            <w:left w:w="0" w:type="dxa"/>
            <w:bottom w:w="0" w:type="dxa"/>
            <w:right w:w="0" w:type="dxa"/>
          </w:tblCellMar>
        </w:tblPrEx>
        <w:tc>
          <w:tcPr>
            <w:tcW w:w="336" w:type="dxa"/>
          </w:tcPr>
          <w:p w:rsidR="002A68C4" w:rsidRDefault="001C3859">
            <w:pPr>
              <w:keepNext/>
            </w:pPr>
            <w:r>
              <w:t>10</w:t>
            </w:r>
          </w:p>
        </w:tc>
        <w:tc>
          <w:tcPr>
            <w:tcW w:w="361" w:type="dxa"/>
          </w:tcPr>
          <w:p w:rsidR="002A68C4" w:rsidRDefault="001C3859">
            <w:pPr>
              <w:keepNext/>
            </w:pPr>
            <w:r>
              <w:t>&gt;</w:t>
            </w:r>
          </w:p>
        </w:tc>
        <w:tc>
          <w:tcPr>
            <w:tcW w:w="3731" w:type="dxa"/>
          </w:tcPr>
          <w:p w:rsidR="002A68C4" w:rsidRDefault="001C3859">
            <w:pPr>
              <w:keepNext/>
            </w:pPr>
            <w:r>
              <w:t>right</w:t>
            </w:r>
          </w:p>
        </w:tc>
        <w:tc>
          <w:tcPr>
            <w:tcW w:w="4428" w:type="dxa"/>
          </w:tcPr>
          <w:p w:rsidR="002A68C4" w:rsidRDefault="001C3859">
            <w:pPr>
              <w:keepNext/>
              <w:jc w:val="right"/>
              <w:rPr>
                <w:i/>
              </w:rPr>
            </w:pPr>
            <w:r>
              <w:rPr>
                <w:i/>
              </w:rPr>
              <w:t>Maximum</w:t>
            </w:r>
          </w:p>
        </w:tc>
      </w:tr>
      <w:tr w:rsidR="002A68C4">
        <w:tblPrEx>
          <w:tblCellMar>
            <w:top w:w="0" w:type="dxa"/>
            <w:left w:w="0" w:type="dxa"/>
            <w:bottom w:w="0" w:type="dxa"/>
            <w:right w:w="0" w:type="dxa"/>
          </w:tblCellMar>
        </w:tblPrEx>
        <w:tc>
          <w:tcPr>
            <w:tcW w:w="336" w:type="dxa"/>
          </w:tcPr>
          <w:p w:rsidR="002A68C4" w:rsidRDefault="001C3859">
            <w:pPr>
              <w:keepNext/>
            </w:pPr>
            <w:r>
              <w:t>997</w:t>
            </w:r>
          </w:p>
        </w:tc>
        <w:tc>
          <w:tcPr>
            <w:tcW w:w="361" w:type="dxa"/>
          </w:tcPr>
          <w:p w:rsidR="002A68C4" w:rsidRDefault="001C3859">
            <w:pPr>
              <w:keepNext/>
            </w:pPr>
            <w:r>
              <w:t>□</w:t>
            </w:r>
          </w:p>
        </w:tc>
        <w:tc>
          <w:tcPr>
            <w:tcW w:w="3731" w:type="dxa"/>
          </w:tcPr>
          <w:p w:rsidR="002A68C4" w:rsidRDefault="001C3859">
            <w:pPr>
              <w:keepNext/>
            </w:pPr>
            <w:r>
              <w:t>Don't Know</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998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999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p w:rsidR="002A68C4" w:rsidRDefault="001C3859">
      <w:pPr>
        <w:pStyle w:val="GPage"/>
      </w:pPr>
      <w:bookmarkStart w:id="2158" w:name="_Toc266972226"/>
      <w:r>
        <w:lastRenderedPageBreak/>
        <w:t>Page: p320q2</w:t>
      </w:r>
      <w:bookmarkEnd w:id="2158"/>
    </w:p>
    <w:tbl>
      <w:tblPr>
        <w:tblStyle w:val="GQuestionCommonProperties"/>
        <w:tblW w:w="0" w:type="auto"/>
        <w:tblInd w:w="0" w:type="dxa"/>
        <w:tblCellMar>
          <w:top w:w="0" w:type="dxa"/>
          <w:left w:w="0" w:type="dxa"/>
          <w:bottom w:w="0" w:type="dxa"/>
          <w:right w:w="0" w:type="dxa"/>
        </w:tblCellMar>
        <w:tblLook w:val="04A0"/>
      </w:tblPr>
      <w:tblGrid>
        <w:gridCol w:w="7005"/>
        <w:gridCol w:w="1851"/>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fldChar w:fldCharType="begin"/>
            </w:r>
            <w:r w:rsidR="001C3859">
              <w:instrText xml:space="preserve">TC </w:instrText>
            </w:r>
            <w:bookmarkStart w:id="2159" w:name="_Toc266972227"/>
            <w:r w:rsidR="001C3859">
              <w:instrText>p320q2</w:instrText>
            </w:r>
            <w:bookmarkEnd w:id="2159"/>
            <w:r w:rsidR="001C3859">
              <w:instrText xml:space="preserve"> \l 2 \f a</w:instrText>
            </w:r>
            <w:r>
              <w:fldChar w:fldCharType="end"/>
            </w:r>
            <w:r w:rsidR="001C3859">
              <w:rPr>
                <w:rStyle w:val="GVariableName"/>
              </w:rPr>
              <w:t>p320q2</w:t>
            </w:r>
            <w:r w:rsidR="001C3859">
              <w:rPr>
                <w:i/>
              </w:rPr>
              <w:t>- Show if p320q1 &gt;=0 and p320q1 &lt;=10/required</w:t>
            </w:r>
          </w:p>
        </w:tc>
        <w:tc>
          <w:tcPr>
            <w:tcW w:w="0" w:type="auto"/>
            <w:shd w:val="clear" w:color="auto" w:fill="D0D0D0"/>
            <w:vAlign w:val="bottom"/>
          </w:tcPr>
          <w:p w:rsidR="002A68C4" w:rsidRDefault="001C3859">
            <w:pPr>
              <w:keepNext/>
              <w:jc w:val="right"/>
            </w:pPr>
            <w:r>
              <w:t>SINGLE CHOICE</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How certain are you of this?</w:t>
            </w:r>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Order as shown</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 xml:space="preserve">very </w:t>
            </w:r>
            <w:r>
              <w:t>certain</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pretty certain</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not very certain</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p w:rsidR="002A68C4" w:rsidRDefault="001C3859">
      <w:pPr>
        <w:pStyle w:val="GModule"/>
      </w:pPr>
      <w:r>
        <w:t>Module: p330</w:t>
      </w:r>
    </w:p>
    <w:p w:rsidR="002A68C4" w:rsidRDefault="001C3859">
      <w:pPr>
        <w:pStyle w:val="GPage"/>
      </w:pPr>
      <w:bookmarkStart w:id="2160" w:name="_Toc266972228"/>
      <w:r>
        <w:t>Page: p330q1</w:t>
      </w:r>
      <w:bookmarkEnd w:id="2160"/>
    </w:p>
    <w:tbl>
      <w:tblPr>
        <w:tblStyle w:val="GQuestionCommonProperties"/>
        <w:tblW w:w="0" w:type="auto"/>
        <w:tblInd w:w="0" w:type="dxa"/>
        <w:tblCellMar>
          <w:top w:w="0" w:type="dxa"/>
          <w:left w:w="0" w:type="dxa"/>
          <w:bottom w:w="0" w:type="dxa"/>
          <w:right w:w="0" w:type="dxa"/>
        </w:tblCellMar>
        <w:tblLook w:val="04A0"/>
      </w:tblPr>
      <w:tblGrid>
        <w:gridCol w:w="7878"/>
        <w:gridCol w:w="978"/>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fldChar w:fldCharType="begin"/>
            </w:r>
            <w:r w:rsidR="001C3859">
              <w:instrText xml:space="preserve">TC </w:instrText>
            </w:r>
            <w:bookmarkStart w:id="2161" w:name="_Toc266972229"/>
            <w:r w:rsidR="001C3859">
              <w:instrText>p330q1</w:instrText>
            </w:r>
            <w:bookmarkEnd w:id="2161"/>
            <w:r w:rsidR="001C3859">
              <w:instrText xml:space="preserve"> \l 2 \f a</w:instrText>
            </w:r>
            <w:r>
              <w:fldChar w:fldCharType="end"/>
            </w:r>
            <w:r w:rsidR="001C3859">
              <w:rPr>
                <w:rStyle w:val="GVariableName"/>
              </w:rPr>
              <w:t>p330q1</w:t>
            </w:r>
            <w:r w:rsidR="001C3859">
              <w:rPr>
                <w:i/>
              </w:rPr>
              <w:t>- Show all respondents/required</w:t>
            </w:r>
          </w:p>
        </w:tc>
        <w:tc>
          <w:tcPr>
            <w:tcW w:w="0" w:type="auto"/>
            <w:shd w:val="clear" w:color="auto" w:fill="D0D0D0"/>
            <w:vAlign w:val="bottom"/>
          </w:tcPr>
          <w:p w:rsidR="002A68C4" w:rsidRDefault="001C3859">
            <w:pPr>
              <w:keepNext/>
              <w:jc w:val="right"/>
            </w:pPr>
            <w:r>
              <w:t>RULE</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 xml:space="preserve">And where would you place &lt;u&gt;the Liberal Democrat </w:t>
            </w:r>
            <w:r>
              <w:rPr>
                <w:b/>
              </w:rPr>
              <w:t>Party&lt;/u&gt; on this scale?</w:t>
            </w:r>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Values in range 0 to 10</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0</w:t>
            </w:r>
          </w:p>
        </w:tc>
        <w:tc>
          <w:tcPr>
            <w:tcW w:w="361" w:type="dxa"/>
          </w:tcPr>
          <w:p w:rsidR="002A68C4" w:rsidRDefault="001C3859">
            <w:pPr>
              <w:keepNext/>
            </w:pPr>
            <w:r>
              <w:t>&lt;</w:t>
            </w:r>
          </w:p>
        </w:tc>
        <w:tc>
          <w:tcPr>
            <w:tcW w:w="3731" w:type="dxa"/>
          </w:tcPr>
          <w:p w:rsidR="002A68C4" w:rsidRDefault="001C3859">
            <w:pPr>
              <w:keepNext/>
            </w:pPr>
            <w:r>
              <w:t>left</w:t>
            </w:r>
          </w:p>
        </w:tc>
        <w:tc>
          <w:tcPr>
            <w:tcW w:w="4428" w:type="dxa"/>
          </w:tcPr>
          <w:p w:rsidR="002A68C4" w:rsidRDefault="001C3859">
            <w:pPr>
              <w:keepNext/>
              <w:jc w:val="right"/>
              <w:rPr>
                <w:i/>
              </w:rPr>
            </w:pPr>
            <w:r>
              <w:rPr>
                <w:i/>
              </w:rPr>
              <w:t>Minimum</w:t>
            </w:r>
          </w:p>
        </w:tc>
      </w:tr>
      <w:tr w:rsidR="002A68C4">
        <w:tblPrEx>
          <w:tblCellMar>
            <w:top w:w="0" w:type="dxa"/>
            <w:left w:w="0" w:type="dxa"/>
            <w:bottom w:w="0" w:type="dxa"/>
            <w:right w:w="0" w:type="dxa"/>
          </w:tblCellMar>
        </w:tblPrEx>
        <w:tc>
          <w:tcPr>
            <w:tcW w:w="336" w:type="dxa"/>
          </w:tcPr>
          <w:p w:rsidR="002A68C4" w:rsidRDefault="001C3859">
            <w:pPr>
              <w:keepNext/>
            </w:pPr>
            <w:r>
              <w:t>10</w:t>
            </w:r>
          </w:p>
        </w:tc>
        <w:tc>
          <w:tcPr>
            <w:tcW w:w="361" w:type="dxa"/>
          </w:tcPr>
          <w:p w:rsidR="002A68C4" w:rsidRDefault="001C3859">
            <w:pPr>
              <w:keepNext/>
            </w:pPr>
            <w:r>
              <w:t>&gt;</w:t>
            </w:r>
          </w:p>
        </w:tc>
        <w:tc>
          <w:tcPr>
            <w:tcW w:w="3731" w:type="dxa"/>
          </w:tcPr>
          <w:p w:rsidR="002A68C4" w:rsidRDefault="001C3859">
            <w:pPr>
              <w:keepNext/>
            </w:pPr>
            <w:r>
              <w:t>right</w:t>
            </w:r>
          </w:p>
        </w:tc>
        <w:tc>
          <w:tcPr>
            <w:tcW w:w="4428" w:type="dxa"/>
          </w:tcPr>
          <w:p w:rsidR="002A68C4" w:rsidRDefault="001C3859">
            <w:pPr>
              <w:keepNext/>
              <w:jc w:val="right"/>
              <w:rPr>
                <w:i/>
              </w:rPr>
            </w:pPr>
            <w:r>
              <w:rPr>
                <w:i/>
              </w:rPr>
              <w:t>Maximum</w:t>
            </w:r>
          </w:p>
        </w:tc>
      </w:tr>
      <w:tr w:rsidR="002A68C4">
        <w:tblPrEx>
          <w:tblCellMar>
            <w:top w:w="0" w:type="dxa"/>
            <w:left w:w="0" w:type="dxa"/>
            <w:bottom w:w="0" w:type="dxa"/>
            <w:right w:w="0" w:type="dxa"/>
          </w:tblCellMar>
        </w:tblPrEx>
        <w:tc>
          <w:tcPr>
            <w:tcW w:w="336" w:type="dxa"/>
          </w:tcPr>
          <w:p w:rsidR="002A68C4" w:rsidRDefault="001C3859">
            <w:pPr>
              <w:keepNext/>
            </w:pPr>
            <w:r>
              <w:t>997</w:t>
            </w:r>
          </w:p>
        </w:tc>
        <w:tc>
          <w:tcPr>
            <w:tcW w:w="361" w:type="dxa"/>
          </w:tcPr>
          <w:p w:rsidR="002A68C4" w:rsidRDefault="001C3859">
            <w:pPr>
              <w:keepNext/>
            </w:pPr>
            <w:r>
              <w:t>□</w:t>
            </w:r>
          </w:p>
        </w:tc>
        <w:tc>
          <w:tcPr>
            <w:tcW w:w="3731" w:type="dxa"/>
          </w:tcPr>
          <w:p w:rsidR="002A68C4" w:rsidRDefault="001C3859">
            <w:pPr>
              <w:keepNext/>
            </w:pPr>
            <w:r>
              <w:t>Don't Know</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998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999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p w:rsidR="002A68C4" w:rsidRDefault="001C3859">
      <w:pPr>
        <w:pStyle w:val="GPage"/>
      </w:pPr>
      <w:bookmarkStart w:id="2162" w:name="_Toc266972230"/>
      <w:r>
        <w:t>Page: p330q2</w:t>
      </w:r>
      <w:bookmarkEnd w:id="2162"/>
    </w:p>
    <w:tbl>
      <w:tblPr>
        <w:tblStyle w:val="GQuestionCommonProperties"/>
        <w:tblW w:w="0" w:type="auto"/>
        <w:tblInd w:w="0" w:type="dxa"/>
        <w:tblCellMar>
          <w:top w:w="0" w:type="dxa"/>
          <w:left w:w="0" w:type="dxa"/>
          <w:bottom w:w="0" w:type="dxa"/>
          <w:right w:w="0" w:type="dxa"/>
        </w:tblCellMar>
        <w:tblLook w:val="04A0"/>
      </w:tblPr>
      <w:tblGrid>
        <w:gridCol w:w="7005"/>
        <w:gridCol w:w="1851"/>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fldChar w:fldCharType="begin"/>
            </w:r>
            <w:r w:rsidR="001C3859">
              <w:instrText xml:space="preserve">TC </w:instrText>
            </w:r>
            <w:bookmarkStart w:id="2163" w:name="_Toc266972231"/>
            <w:r w:rsidR="001C3859">
              <w:instrText>p330q2</w:instrText>
            </w:r>
            <w:bookmarkEnd w:id="2163"/>
            <w:r w:rsidR="001C3859">
              <w:instrText xml:space="preserve"> \l 2 \f a</w:instrText>
            </w:r>
            <w:r>
              <w:fldChar w:fldCharType="end"/>
            </w:r>
            <w:r w:rsidR="001C3859">
              <w:rPr>
                <w:rStyle w:val="GVariableName"/>
              </w:rPr>
              <w:t>p330q2</w:t>
            </w:r>
            <w:r w:rsidR="001C3859">
              <w:rPr>
                <w:i/>
              </w:rPr>
              <w:t>- Show if p330q1 &gt;=0 and p330q1 &lt;</w:t>
            </w:r>
            <w:r w:rsidR="001C3859">
              <w:rPr>
                <w:i/>
              </w:rPr>
              <w:t>=10/required</w:t>
            </w:r>
          </w:p>
        </w:tc>
        <w:tc>
          <w:tcPr>
            <w:tcW w:w="0" w:type="auto"/>
            <w:shd w:val="clear" w:color="auto" w:fill="D0D0D0"/>
            <w:vAlign w:val="bottom"/>
          </w:tcPr>
          <w:p w:rsidR="002A68C4" w:rsidRDefault="001C3859">
            <w:pPr>
              <w:keepNext/>
              <w:jc w:val="right"/>
            </w:pPr>
            <w:r>
              <w:t>SINGLE CHOICE</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How certain are you of this?</w:t>
            </w:r>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Order as shown</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very certain</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pretty certain</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not very certain</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p w:rsidR="002A68C4" w:rsidRDefault="001C3859">
      <w:pPr>
        <w:pStyle w:val="GModule"/>
      </w:pPr>
      <w:r>
        <w:t>Module: p340</w:t>
      </w:r>
    </w:p>
    <w:p w:rsidR="002A68C4" w:rsidRDefault="001C3859">
      <w:pPr>
        <w:pStyle w:val="GPage"/>
      </w:pPr>
      <w:bookmarkStart w:id="2164" w:name="_Toc266972232"/>
      <w:r>
        <w:t>Page: p340q1</w:t>
      </w:r>
      <w:bookmarkEnd w:id="2164"/>
    </w:p>
    <w:tbl>
      <w:tblPr>
        <w:tblStyle w:val="GQuestionCommonProperties"/>
        <w:tblW w:w="0" w:type="auto"/>
        <w:tblInd w:w="0" w:type="dxa"/>
        <w:tblCellMar>
          <w:top w:w="0" w:type="dxa"/>
          <w:left w:w="0" w:type="dxa"/>
          <w:bottom w:w="0" w:type="dxa"/>
          <w:right w:w="0" w:type="dxa"/>
        </w:tblCellMar>
        <w:tblLook w:val="04A0"/>
      </w:tblPr>
      <w:tblGrid>
        <w:gridCol w:w="7878"/>
        <w:gridCol w:w="978"/>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lastRenderedPageBreak/>
              <w:fldChar w:fldCharType="begin"/>
            </w:r>
            <w:r w:rsidR="001C3859">
              <w:instrText xml:space="preserve">TC </w:instrText>
            </w:r>
            <w:bookmarkStart w:id="2165" w:name="_Toc266972233"/>
            <w:r w:rsidR="001C3859">
              <w:instrText>p340q1</w:instrText>
            </w:r>
            <w:bookmarkEnd w:id="2165"/>
            <w:r w:rsidR="001C3859">
              <w:instrText xml:space="preserve"> \l 2 \f a</w:instrText>
            </w:r>
            <w:r>
              <w:fldChar w:fldCharType="end"/>
            </w:r>
            <w:r w:rsidR="001C3859">
              <w:rPr>
                <w:rStyle w:val="GVariableName"/>
              </w:rPr>
              <w:t>p340q1</w:t>
            </w:r>
            <w:r w:rsidR="001C3859">
              <w:rPr>
                <w:i/>
              </w:rPr>
              <w:t xml:space="preserve">- </w:t>
            </w:r>
            <w:r w:rsidR="001C3859">
              <w:rPr>
                <w:i/>
              </w:rPr>
              <w:t>Show all respondents/required</w:t>
            </w:r>
          </w:p>
        </w:tc>
        <w:tc>
          <w:tcPr>
            <w:tcW w:w="0" w:type="auto"/>
            <w:shd w:val="clear" w:color="auto" w:fill="D0D0D0"/>
            <w:vAlign w:val="bottom"/>
          </w:tcPr>
          <w:p w:rsidR="002A68C4" w:rsidRDefault="001C3859">
            <w:pPr>
              <w:keepNext/>
              <w:jc w:val="right"/>
            </w:pPr>
            <w:r>
              <w:t>RULE</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And where would you place &lt;u&gt;the Conservative Party&lt;/u&gt; on this scale?</w:t>
            </w:r>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Values in range 0 to 10</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0</w:t>
            </w:r>
          </w:p>
        </w:tc>
        <w:tc>
          <w:tcPr>
            <w:tcW w:w="361" w:type="dxa"/>
          </w:tcPr>
          <w:p w:rsidR="002A68C4" w:rsidRDefault="001C3859">
            <w:pPr>
              <w:keepNext/>
            </w:pPr>
            <w:r>
              <w:t>&lt;</w:t>
            </w:r>
          </w:p>
        </w:tc>
        <w:tc>
          <w:tcPr>
            <w:tcW w:w="3731" w:type="dxa"/>
          </w:tcPr>
          <w:p w:rsidR="002A68C4" w:rsidRDefault="001C3859">
            <w:pPr>
              <w:keepNext/>
            </w:pPr>
            <w:r>
              <w:t>left</w:t>
            </w:r>
          </w:p>
        </w:tc>
        <w:tc>
          <w:tcPr>
            <w:tcW w:w="4428" w:type="dxa"/>
          </w:tcPr>
          <w:p w:rsidR="002A68C4" w:rsidRDefault="001C3859">
            <w:pPr>
              <w:keepNext/>
              <w:jc w:val="right"/>
              <w:rPr>
                <w:i/>
              </w:rPr>
            </w:pPr>
            <w:r>
              <w:rPr>
                <w:i/>
              </w:rPr>
              <w:t>Minimum</w:t>
            </w:r>
          </w:p>
        </w:tc>
      </w:tr>
      <w:tr w:rsidR="002A68C4">
        <w:tblPrEx>
          <w:tblCellMar>
            <w:top w:w="0" w:type="dxa"/>
            <w:left w:w="0" w:type="dxa"/>
            <w:bottom w:w="0" w:type="dxa"/>
            <w:right w:w="0" w:type="dxa"/>
          </w:tblCellMar>
        </w:tblPrEx>
        <w:tc>
          <w:tcPr>
            <w:tcW w:w="336" w:type="dxa"/>
          </w:tcPr>
          <w:p w:rsidR="002A68C4" w:rsidRDefault="001C3859">
            <w:pPr>
              <w:keepNext/>
            </w:pPr>
            <w:r>
              <w:t>10</w:t>
            </w:r>
          </w:p>
        </w:tc>
        <w:tc>
          <w:tcPr>
            <w:tcW w:w="361" w:type="dxa"/>
          </w:tcPr>
          <w:p w:rsidR="002A68C4" w:rsidRDefault="001C3859">
            <w:pPr>
              <w:keepNext/>
            </w:pPr>
            <w:r>
              <w:t>&gt;</w:t>
            </w:r>
          </w:p>
        </w:tc>
        <w:tc>
          <w:tcPr>
            <w:tcW w:w="3731" w:type="dxa"/>
          </w:tcPr>
          <w:p w:rsidR="002A68C4" w:rsidRDefault="001C3859">
            <w:pPr>
              <w:keepNext/>
            </w:pPr>
            <w:r>
              <w:t>right</w:t>
            </w:r>
          </w:p>
        </w:tc>
        <w:tc>
          <w:tcPr>
            <w:tcW w:w="4428" w:type="dxa"/>
          </w:tcPr>
          <w:p w:rsidR="002A68C4" w:rsidRDefault="001C3859">
            <w:pPr>
              <w:keepNext/>
              <w:jc w:val="right"/>
              <w:rPr>
                <w:i/>
              </w:rPr>
            </w:pPr>
            <w:r>
              <w:rPr>
                <w:i/>
              </w:rPr>
              <w:t>Maximum</w:t>
            </w:r>
          </w:p>
        </w:tc>
      </w:tr>
      <w:tr w:rsidR="002A68C4">
        <w:tblPrEx>
          <w:tblCellMar>
            <w:top w:w="0" w:type="dxa"/>
            <w:left w:w="0" w:type="dxa"/>
            <w:bottom w:w="0" w:type="dxa"/>
            <w:right w:w="0" w:type="dxa"/>
          </w:tblCellMar>
        </w:tblPrEx>
        <w:tc>
          <w:tcPr>
            <w:tcW w:w="336" w:type="dxa"/>
          </w:tcPr>
          <w:p w:rsidR="002A68C4" w:rsidRDefault="001C3859">
            <w:pPr>
              <w:keepNext/>
            </w:pPr>
            <w:r>
              <w:t>997</w:t>
            </w:r>
          </w:p>
        </w:tc>
        <w:tc>
          <w:tcPr>
            <w:tcW w:w="361" w:type="dxa"/>
          </w:tcPr>
          <w:p w:rsidR="002A68C4" w:rsidRDefault="001C3859">
            <w:pPr>
              <w:keepNext/>
            </w:pPr>
            <w:r>
              <w:t>□</w:t>
            </w:r>
          </w:p>
        </w:tc>
        <w:tc>
          <w:tcPr>
            <w:tcW w:w="3731" w:type="dxa"/>
          </w:tcPr>
          <w:p w:rsidR="002A68C4" w:rsidRDefault="001C3859">
            <w:pPr>
              <w:keepNext/>
            </w:pPr>
            <w:r>
              <w:t>Don't Know</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998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999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p w:rsidR="002A68C4" w:rsidRDefault="001C3859">
      <w:pPr>
        <w:pStyle w:val="GPage"/>
      </w:pPr>
      <w:bookmarkStart w:id="2166" w:name="_Toc266972234"/>
      <w:r>
        <w:t>Page: p340q2</w:t>
      </w:r>
      <w:bookmarkEnd w:id="2166"/>
    </w:p>
    <w:tbl>
      <w:tblPr>
        <w:tblStyle w:val="GQuestionCommonProperties"/>
        <w:tblW w:w="0" w:type="auto"/>
        <w:tblInd w:w="0" w:type="dxa"/>
        <w:tblCellMar>
          <w:top w:w="0" w:type="dxa"/>
          <w:left w:w="0" w:type="dxa"/>
          <w:bottom w:w="0" w:type="dxa"/>
          <w:right w:w="0" w:type="dxa"/>
        </w:tblCellMar>
        <w:tblLook w:val="04A0"/>
      </w:tblPr>
      <w:tblGrid>
        <w:gridCol w:w="7005"/>
        <w:gridCol w:w="1851"/>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fldChar w:fldCharType="begin"/>
            </w:r>
            <w:r w:rsidR="001C3859">
              <w:instrText xml:space="preserve">TC </w:instrText>
            </w:r>
            <w:bookmarkStart w:id="2167" w:name="_Toc266972235"/>
            <w:r w:rsidR="001C3859">
              <w:instrText>p340q2</w:instrText>
            </w:r>
            <w:bookmarkEnd w:id="2167"/>
            <w:r w:rsidR="001C3859">
              <w:instrText xml:space="preserve"> \l 2 \f a</w:instrText>
            </w:r>
            <w:r>
              <w:fldChar w:fldCharType="end"/>
            </w:r>
            <w:r w:rsidR="001C3859">
              <w:rPr>
                <w:rStyle w:val="GVariableName"/>
              </w:rPr>
              <w:t>p340q2</w:t>
            </w:r>
            <w:r w:rsidR="001C3859">
              <w:rPr>
                <w:i/>
              </w:rPr>
              <w:t>- Show if p340q1 &gt;=0 and p340q1 &lt;=10/required</w:t>
            </w:r>
          </w:p>
        </w:tc>
        <w:tc>
          <w:tcPr>
            <w:tcW w:w="0" w:type="auto"/>
            <w:shd w:val="clear" w:color="auto" w:fill="D0D0D0"/>
            <w:vAlign w:val="bottom"/>
          </w:tcPr>
          <w:p w:rsidR="002A68C4" w:rsidRDefault="001C3859">
            <w:pPr>
              <w:keepNext/>
              <w:jc w:val="right"/>
            </w:pPr>
            <w:r>
              <w:t>SINGLE CHOICE</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How certain are you of this?</w:t>
            </w:r>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Order as shown</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very certain</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pretty certain</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not very certain</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p w:rsidR="002A68C4" w:rsidRDefault="001C3859">
      <w:pPr>
        <w:pStyle w:val="GModule"/>
      </w:pPr>
      <w:r>
        <w:t>Module: modp65_p67</w:t>
      </w:r>
    </w:p>
    <w:p w:rsidR="002A68C4" w:rsidRDefault="001C3859">
      <w:pPr>
        <w:pStyle w:val="GPage"/>
      </w:pPr>
      <w:bookmarkStart w:id="2168" w:name="_Toc266972236"/>
      <w:r>
        <w:t>Page: p65q1</w:t>
      </w:r>
      <w:bookmarkEnd w:id="2168"/>
    </w:p>
    <w:tbl>
      <w:tblPr>
        <w:tblStyle w:val="GQuestionCommonProperties"/>
        <w:tblW w:w="0" w:type="auto"/>
        <w:tblInd w:w="0" w:type="dxa"/>
        <w:tblCellMar>
          <w:top w:w="0" w:type="dxa"/>
          <w:left w:w="0" w:type="dxa"/>
          <w:bottom w:w="0" w:type="dxa"/>
          <w:right w:w="0" w:type="dxa"/>
        </w:tblCellMar>
        <w:tblLook w:val="04A0"/>
      </w:tblPr>
      <w:tblGrid>
        <w:gridCol w:w="6404"/>
        <w:gridCol w:w="2452"/>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fldChar w:fldCharType="begin"/>
            </w:r>
            <w:r w:rsidR="001C3859">
              <w:instrText xml:space="preserve">TC </w:instrText>
            </w:r>
            <w:bookmarkStart w:id="2169" w:name="_Toc266972237"/>
            <w:r w:rsidR="001C3859">
              <w:instrText>p65q1</w:instrText>
            </w:r>
            <w:bookmarkEnd w:id="2169"/>
            <w:r w:rsidR="001C3859">
              <w:instrText xml:space="preserve"> \l 2 \f a</w:instrText>
            </w:r>
            <w:r>
              <w:fldChar w:fldCharType="end"/>
            </w:r>
            <w:r w:rsidR="001C3859">
              <w:rPr>
                <w:rStyle w:val="GVariableName"/>
              </w:rPr>
              <w:t>p65q1</w:t>
            </w:r>
            <w:r w:rsidR="001C3859">
              <w:rPr>
                <w:i/>
              </w:rPr>
              <w:t>- Show all respondents/required</w:t>
            </w:r>
          </w:p>
        </w:tc>
        <w:tc>
          <w:tcPr>
            <w:tcW w:w="0" w:type="auto"/>
            <w:shd w:val="clear" w:color="auto" w:fill="D0D0D0"/>
            <w:vAlign w:val="bottom"/>
          </w:tcPr>
          <w:p w:rsidR="002A68C4" w:rsidRDefault="001C3859">
            <w:pPr>
              <w:keepNext/>
              <w:jc w:val="right"/>
            </w:pPr>
            <w:r>
              <w:t>SINGLE CHOICE</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If you had to choose, would you rather reduce the national debt or increase government spending?</w:t>
            </w:r>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Order as shown</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Reduce national</w:t>
            </w:r>
            <w:r>
              <w:t xml:space="preserve"> debt</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Increase government spending</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Don't know</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p w:rsidR="002A68C4" w:rsidRDefault="001C3859">
      <w:pPr>
        <w:pStyle w:val="GPage"/>
      </w:pPr>
      <w:bookmarkStart w:id="2170" w:name="_Toc266972238"/>
      <w:r>
        <w:t>Page: p66q1</w:t>
      </w:r>
      <w:bookmarkEnd w:id="2170"/>
    </w:p>
    <w:tbl>
      <w:tblPr>
        <w:tblStyle w:val="GQuestionCommonProperties"/>
        <w:tblW w:w="0" w:type="auto"/>
        <w:tblInd w:w="0" w:type="dxa"/>
        <w:tblCellMar>
          <w:top w:w="0" w:type="dxa"/>
          <w:left w:w="0" w:type="dxa"/>
          <w:bottom w:w="0" w:type="dxa"/>
          <w:right w:w="0" w:type="dxa"/>
        </w:tblCellMar>
        <w:tblLook w:val="04A0"/>
      </w:tblPr>
      <w:tblGrid>
        <w:gridCol w:w="6404"/>
        <w:gridCol w:w="2452"/>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fldChar w:fldCharType="begin"/>
            </w:r>
            <w:r w:rsidR="001C3859">
              <w:instrText xml:space="preserve">TC </w:instrText>
            </w:r>
            <w:bookmarkStart w:id="2171" w:name="_Toc266972239"/>
            <w:r w:rsidR="001C3859">
              <w:instrText>p66q1</w:instrText>
            </w:r>
            <w:bookmarkEnd w:id="2171"/>
            <w:r w:rsidR="001C3859">
              <w:instrText xml:space="preserve"> \l 2 \f a</w:instrText>
            </w:r>
            <w:r>
              <w:fldChar w:fldCharType="end"/>
            </w:r>
            <w:r w:rsidR="001C3859">
              <w:rPr>
                <w:rStyle w:val="GVariableName"/>
              </w:rPr>
              <w:t>p66q1</w:t>
            </w:r>
            <w:r w:rsidR="001C3859">
              <w:rPr>
                <w:i/>
              </w:rPr>
              <w:t>- Show all respondents/required</w:t>
            </w:r>
          </w:p>
        </w:tc>
        <w:tc>
          <w:tcPr>
            <w:tcW w:w="0" w:type="auto"/>
            <w:shd w:val="clear" w:color="auto" w:fill="D0D0D0"/>
            <w:vAlign w:val="bottom"/>
          </w:tcPr>
          <w:p w:rsidR="002A68C4" w:rsidRDefault="001C3859">
            <w:pPr>
              <w:keepNext/>
              <w:jc w:val="right"/>
            </w:pPr>
            <w:r>
              <w:t>SINGLE CHOICE</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 xml:space="preserve">If you had to choose, would you rather reduce the </w:t>
            </w:r>
            <w:r>
              <w:rPr>
                <w:b/>
              </w:rPr>
              <w:t>national debt or reduce taxes?</w:t>
            </w:r>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Order as shown</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Reduce national debt</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Reduce taxes</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Don't know</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p w:rsidR="002A68C4" w:rsidRDefault="001C3859">
      <w:pPr>
        <w:pStyle w:val="GPage"/>
      </w:pPr>
      <w:bookmarkStart w:id="2172" w:name="_Toc266972240"/>
      <w:r>
        <w:t>Page: p67q1</w:t>
      </w:r>
      <w:bookmarkEnd w:id="2172"/>
    </w:p>
    <w:tbl>
      <w:tblPr>
        <w:tblStyle w:val="GQuestionCommonProperties"/>
        <w:tblW w:w="0" w:type="auto"/>
        <w:tblInd w:w="0" w:type="dxa"/>
        <w:tblCellMar>
          <w:top w:w="0" w:type="dxa"/>
          <w:left w:w="0" w:type="dxa"/>
          <w:bottom w:w="0" w:type="dxa"/>
          <w:right w:w="0" w:type="dxa"/>
        </w:tblCellMar>
        <w:tblLook w:val="04A0"/>
      </w:tblPr>
      <w:tblGrid>
        <w:gridCol w:w="6404"/>
        <w:gridCol w:w="2452"/>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lastRenderedPageBreak/>
              <w:fldChar w:fldCharType="begin"/>
            </w:r>
            <w:r w:rsidR="001C3859">
              <w:instrText xml:space="preserve">TC </w:instrText>
            </w:r>
            <w:bookmarkStart w:id="2173" w:name="_Toc266972241"/>
            <w:r w:rsidR="001C3859">
              <w:instrText>p67q1</w:instrText>
            </w:r>
            <w:bookmarkEnd w:id="2173"/>
            <w:r w:rsidR="001C3859">
              <w:instrText xml:space="preserve"> \l 2 \f a</w:instrText>
            </w:r>
            <w:r>
              <w:fldChar w:fldCharType="end"/>
            </w:r>
            <w:r w:rsidR="001C3859">
              <w:rPr>
                <w:rStyle w:val="GVariableName"/>
              </w:rPr>
              <w:t>p67q1</w:t>
            </w:r>
            <w:r w:rsidR="001C3859">
              <w:rPr>
                <w:i/>
              </w:rPr>
              <w:t>- Show all respondents/required</w:t>
            </w:r>
          </w:p>
        </w:tc>
        <w:tc>
          <w:tcPr>
            <w:tcW w:w="0" w:type="auto"/>
            <w:shd w:val="clear" w:color="auto" w:fill="D0D0D0"/>
            <w:vAlign w:val="bottom"/>
          </w:tcPr>
          <w:p w:rsidR="002A68C4" w:rsidRDefault="001C3859">
            <w:pPr>
              <w:keepNext/>
              <w:jc w:val="right"/>
            </w:pPr>
            <w:r>
              <w:t>SINGLE CHOICE</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If you had to choose, would you rather increase government spending or reduce taxes?</w:t>
            </w:r>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Order as shown</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Increase government spending</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Reduce taxes</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Don't know</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p w:rsidR="002A68C4" w:rsidRDefault="001C3859">
      <w:pPr>
        <w:pStyle w:val="GModule"/>
      </w:pPr>
      <w:r>
        <w:t>Module: p104_p107</w:t>
      </w:r>
    </w:p>
    <w:p w:rsidR="002A68C4" w:rsidRDefault="001C3859">
      <w:pPr>
        <w:pStyle w:val="GModule"/>
      </w:pPr>
      <w:r>
        <w:t>Module: p104</w:t>
      </w:r>
    </w:p>
    <w:p w:rsidR="002A68C4" w:rsidRDefault="001C3859">
      <w:pPr>
        <w:pStyle w:val="GPage"/>
      </w:pPr>
      <w:bookmarkStart w:id="2174" w:name="_Toc266972242"/>
      <w:r>
        <w:t>Page: p104q1</w:t>
      </w:r>
      <w:bookmarkEnd w:id="2174"/>
    </w:p>
    <w:tbl>
      <w:tblPr>
        <w:tblStyle w:val="GQuestionCommonProperties"/>
        <w:tblW w:w="0" w:type="auto"/>
        <w:tblInd w:w="0" w:type="dxa"/>
        <w:tblCellMar>
          <w:top w:w="0" w:type="dxa"/>
          <w:left w:w="0" w:type="dxa"/>
          <w:bottom w:w="0" w:type="dxa"/>
          <w:right w:w="0" w:type="dxa"/>
        </w:tblCellMar>
        <w:tblLook w:val="04A0"/>
      </w:tblPr>
      <w:tblGrid>
        <w:gridCol w:w="6472"/>
        <w:gridCol w:w="2384"/>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fldChar w:fldCharType="begin"/>
            </w:r>
            <w:r w:rsidR="001C3859">
              <w:instrText xml:space="preserve">TC </w:instrText>
            </w:r>
            <w:bookmarkStart w:id="2175" w:name="_Toc266972243"/>
            <w:r w:rsidR="001C3859">
              <w:instrText>p104q1</w:instrText>
            </w:r>
            <w:bookmarkEnd w:id="2175"/>
            <w:r w:rsidR="001C3859">
              <w:instrText xml:space="preserve"> \l 2 \f a</w:instrText>
            </w:r>
            <w:r>
              <w:fldChar w:fldCharType="end"/>
            </w:r>
            <w:r w:rsidR="001C3859">
              <w:rPr>
                <w:rStyle w:val="GVariableName"/>
              </w:rPr>
              <w:t>p104q1</w:t>
            </w:r>
            <w:r w:rsidR="001C3859">
              <w:rPr>
                <w:i/>
              </w:rPr>
              <w:t>- Show all respondents/required</w:t>
            </w:r>
          </w:p>
        </w:tc>
        <w:tc>
          <w:tcPr>
            <w:tcW w:w="0" w:type="auto"/>
            <w:shd w:val="clear" w:color="auto" w:fill="D0D0D0"/>
            <w:vAlign w:val="bottom"/>
          </w:tcPr>
          <w:p w:rsidR="002A68C4" w:rsidRDefault="001C3859">
            <w:pPr>
              <w:keepNext/>
              <w:jc w:val="right"/>
            </w:pPr>
            <w:r>
              <w:t>SINGLE CHOICE</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Using the 0 to 10 scale below, where the end marked 0 means that government should cut taxes a lot and spend much less on health and social services, and th</w:t>
            </w:r>
            <w:r>
              <w:rPr>
                <w:b/>
              </w:rPr>
              <w:t>e end marked 10 means that government should raise taxes a lot and spend much more on health and social services, where would you place yourself on this scale?</w:t>
            </w:r>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Order as shown</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 xml:space="preserve">0 </w:t>
            </w:r>
            <w:r>
              <w:t>–</w:t>
            </w:r>
            <w:r>
              <w:t xml:space="preserve"> Government should cut taxes a lot and spend much less on health and </w:t>
            </w:r>
            <w:r>
              <w:t>social services</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1</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2</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4</w:t>
            </w:r>
          </w:p>
        </w:tc>
        <w:tc>
          <w:tcPr>
            <w:tcW w:w="361" w:type="dxa"/>
          </w:tcPr>
          <w:p w:rsidR="002A68C4" w:rsidRDefault="001C3859">
            <w:pPr>
              <w:keepNext/>
            </w:pPr>
            <w:r>
              <w:t>○</w:t>
            </w:r>
          </w:p>
        </w:tc>
        <w:tc>
          <w:tcPr>
            <w:tcW w:w="3731" w:type="dxa"/>
          </w:tcPr>
          <w:p w:rsidR="002A68C4" w:rsidRDefault="001C3859">
            <w:pPr>
              <w:keepNext/>
            </w:pPr>
            <w:r>
              <w:t>3</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5</w:t>
            </w:r>
          </w:p>
        </w:tc>
        <w:tc>
          <w:tcPr>
            <w:tcW w:w="361" w:type="dxa"/>
          </w:tcPr>
          <w:p w:rsidR="002A68C4" w:rsidRDefault="001C3859">
            <w:pPr>
              <w:keepNext/>
            </w:pPr>
            <w:r>
              <w:t>○</w:t>
            </w:r>
          </w:p>
        </w:tc>
        <w:tc>
          <w:tcPr>
            <w:tcW w:w="3731" w:type="dxa"/>
          </w:tcPr>
          <w:p w:rsidR="002A68C4" w:rsidRDefault="001C3859">
            <w:pPr>
              <w:keepNext/>
            </w:pPr>
            <w:r>
              <w:t>4</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6</w:t>
            </w:r>
          </w:p>
        </w:tc>
        <w:tc>
          <w:tcPr>
            <w:tcW w:w="361" w:type="dxa"/>
          </w:tcPr>
          <w:p w:rsidR="002A68C4" w:rsidRDefault="001C3859">
            <w:pPr>
              <w:keepNext/>
            </w:pPr>
            <w:r>
              <w:t>○</w:t>
            </w:r>
          </w:p>
        </w:tc>
        <w:tc>
          <w:tcPr>
            <w:tcW w:w="3731" w:type="dxa"/>
          </w:tcPr>
          <w:p w:rsidR="002A68C4" w:rsidRDefault="001C3859">
            <w:pPr>
              <w:keepNext/>
            </w:pPr>
            <w:r>
              <w:t>5</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7</w:t>
            </w:r>
          </w:p>
        </w:tc>
        <w:tc>
          <w:tcPr>
            <w:tcW w:w="361" w:type="dxa"/>
          </w:tcPr>
          <w:p w:rsidR="002A68C4" w:rsidRDefault="001C3859">
            <w:pPr>
              <w:keepNext/>
            </w:pPr>
            <w:r>
              <w:t>○</w:t>
            </w:r>
          </w:p>
        </w:tc>
        <w:tc>
          <w:tcPr>
            <w:tcW w:w="3731" w:type="dxa"/>
          </w:tcPr>
          <w:p w:rsidR="002A68C4" w:rsidRDefault="001C3859">
            <w:pPr>
              <w:keepNext/>
            </w:pPr>
            <w:r>
              <w:t>6</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1C3859">
            <w:pPr>
              <w:keepNext/>
            </w:pPr>
            <w:r>
              <w:t>○</w:t>
            </w:r>
          </w:p>
        </w:tc>
        <w:tc>
          <w:tcPr>
            <w:tcW w:w="3731" w:type="dxa"/>
          </w:tcPr>
          <w:p w:rsidR="002A68C4" w:rsidRDefault="001C3859">
            <w:pPr>
              <w:keepNext/>
            </w:pPr>
            <w:r>
              <w:t>7</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1C3859">
            <w:pPr>
              <w:keepNext/>
            </w:pPr>
            <w:r>
              <w:t>○</w:t>
            </w:r>
          </w:p>
        </w:tc>
        <w:tc>
          <w:tcPr>
            <w:tcW w:w="3731" w:type="dxa"/>
          </w:tcPr>
          <w:p w:rsidR="002A68C4" w:rsidRDefault="001C3859">
            <w:pPr>
              <w:keepNext/>
            </w:pPr>
            <w:r>
              <w:t>8</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10</w:t>
            </w:r>
          </w:p>
        </w:tc>
        <w:tc>
          <w:tcPr>
            <w:tcW w:w="361" w:type="dxa"/>
          </w:tcPr>
          <w:p w:rsidR="002A68C4" w:rsidRDefault="001C3859">
            <w:pPr>
              <w:keepNext/>
            </w:pPr>
            <w:r>
              <w:t>○</w:t>
            </w:r>
          </w:p>
        </w:tc>
        <w:tc>
          <w:tcPr>
            <w:tcW w:w="3731" w:type="dxa"/>
          </w:tcPr>
          <w:p w:rsidR="002A68C4" w:rsidRDefault="001C3859">
            <w:pPr>
              <w:keepNext/>
            </w:pPr>
            <w:r>
              <w:t>9</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11</w:t>
            </w:r>
          </w:p>
        </w:tc>
        <w:tc>
          <w:tcPr>
            <w:tcW w:w="361" w:type="dxa"/>
          </w:tcPr>
          <w:p w:rsidR="002A68C4" w:rsidRDefault="001C3859">
            <w:pPr>
              <w:keepNext/>
            </w:pPr>
            <w:r>
              <w:t>○</w:t>
            </w:r>
          </w:p>
        </w:tc>
        <w:tc>
          <w:tcPr>
            <w:tcW w:w="3731" w:type="dxa"/>
          </w:tcPr>
          <w:p w:rsidR="002A68C4" w:rsidRDefault="001C3859">
            <w:pPr>
              <w:keepNext/>
            </w:pPr>
            <w:r>
              <w:t xml:space="preserve">10 </w:t>
            </w:r>
            <w:r>
              <w:t>–</w:t>
            </w:r>
            <w:r>
              <w:t xml:space="preserve"> Government should increase taxes a lot and spend much more on health and social services</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12</w:t>
            </w:r>
          </w:p>
        </w:tc>
        <w:tc>
          <w:tcPr>
            <w:tcW w:w="361" w:type="dxa"/>
          </w:tcPr>
          <w:p w:rsidR="002A68C4" w:rsidRDefault="001C3859">
            <w:pPr>
              <w:keepNext/>
            </w:pPr>
            <w:r>
              <w:t>○</w:t>
            </w:r>
          </w:p>
        </w:tc>
        <w:tc>
          <w:tcPr>
            <w:tcW w:w="3731" w:type="dxa"/>
          </w:tcPr>
          <w:p w:rsidR="002A68C4" w:rsidRDefault="001C3859">
            <w:pPr>
              <w:keepNext/>
            </w:pPr>
            <w:r>
              <w:t>Don</w:t>
            </w:r>
            <w:r>
              <w:t>’</w:t>
            </w:r>
            <w:r>
              <w:t>t know</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98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p w:rsidR="002A68C4" w:rsidRDefault="001C3859">
      <w:pPr>
        <w:pStyle w:val="GPage"/>
      </w:pPr>
      <w:bookmarkStart w:id="2176" w:name="_Toc266972244"/>
      <w:r>
        <w:t>Page: p104q2</w:t>
      </w:r>
      <w:bookmarkEnd w:id="2176"/>
    </w:p>
    <w:tbl>
      <w:tblPr>
        <w:tblStyle w:val="GQuestionCommonProperties"/>
        <w:tblW w:w="0" w:type="auto"/>
        <w:tblInd w:w="0" w:type="dxa"/>
        <w:tblCellMar>
          <w:top w:w="0" w:type="dxa"/>
          <w:left w:w="0" w:type="dxa"/>
          <w:bottom w:w="0" w:type="dxa"/>
          <w:right w:w="0" w:type="dxa"/>
        </w:tblCellMar>
        <w:tblLook w:val="04A0"/>
      </w:tblPr>
      <w:tblGrid>
        <w:gridCol w:w="6441"/>
        <w:gridCol w:w="2415"/>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lastRenderedPageBreak/>
              <w:fldChar w:fldCharType="begin"/>
            </w:r>
            <w:r w:rsidR="001C3859">
              <w:instrText xml:space="preserve">TC </w:instrText>
            </w:r>
            <w:bookmarkStart w:id="2177" w:name="_Toc266972245"/>
            <w:r w:rsidR="001C3859">
              <w:instrText>p104q2</w:instrText>
            </w:r>
            <w:bookmarkEnd w:id="2177"/>
            <w:r w:rsidR="001C3859">
              <w:instrText xml:space="preserve"> \l 2 \f a</w:instrText>
            </w:r>
            <w:r>
              <w:fldChar w:fldCharType="end"/>
            </w:r>
            <w:r w:rsidR="001C3859">
              <w:rPr>
                <w:rStyle w:val="GVariableName"/>
              </w:rPr>
              <w:t>p104q2</w:t>
            </w:r>
            <w:r w:rsidR="001C3859">
              <w:rPr>
                <w:i/>
              </w:rPr>
              <w:t>- Show if p104q1 !=12/required</w:t>
            </w:r>
          </w:p>
        </w:tc>
        <w:tc>
          <w:tcPr>
            <w:tcW w:w="0" w:type="auto"/>
            <w:shd w:val="clear" w:color="auto" w:fill="D0D0D0"/>
            <w:vAlign w:val="bottom"/>
          </w:tcPr>
          <w:p w:rsidR="002A68C4" w:rsidRDefault="001C3859">
            <w:pPr>
              <w:keepNext/>
              <w:jc w:val="right"/>
            </w:pPr>
            <w:r>
              <w:t>SINGLE CHOICE</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How certain are you of this?</w:t>
            </w:r>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Order as shown</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very certain</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pretty certain</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not very certain</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p w:rsidR="002A68C4" w:rsidRDefault="001C3859">
      <w:pPr>
        <w:pStyle w:val="GModule"/>
      </w:pPr>
      <w:r>
        <w:t>Module: p105</w:t>
      </w:r>
    </w:p>
    <w:p w:rsidR="002A68C4" w:rsidRDefault="001C3859">
      <w:pPr>
        <w:pStyle w:val="GPage"/>
      </w:pPr>
      <w:bookmarkStart w:id="2178" w:name="_Toc266972246"/>
      <w:r>
        <w:t>Page: p105q1</w:t>
      </w:r>
      <w:bookmarkEnd w:id="2178"/>
    </w:p>
    <w:tbl>
      <w:tblPr>
        <w:tblStyle w:val="GQuestionCommonProperties"/>
        <w:tblW w:w="0" w:type="auto"/>
        <w:tblInd w:w="0" w:type="dxa"/>
        <w:tblCellMar>
          <w:top w:w="0" w:type="dxa"/>
          <w:left w:w="0" w:type="dxa"/>
          <w:bottom w:w="0" w:type="dxa"/>
          <w:right w:w="0" w:type="dxa"/>
        </w:tblCellMar>
        <w:tblLook w:val="04A0"/>
      </w:tblPr>
      <w:tblGrid>
        <w:gridCol w:w="6472"/>
        <w:gridCol w:w="2384"/>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fldChar w:fldCharType="begin"/>
            </w:r>
            <w:r w:rsidR="001C3859">
              <w:instrText xml:space="preserve">TC </w:instrText>
            </w:r>
            <w:bookmarkStart w:id="2179" w:name="_Toc266972247"/>
            <w:r w:rsidR="001C3859">
              <w:instrText>p105q1</w:instrText>
            </w:r>
            <w:bookmarkEnd w:id="2179"/>
            <w:r w:rsidR="001C3859">
              <w:instrText xml:space="preserve"> \l 2 \f a</w:instrText>
            </w:r>
            <w:r>
              <w:fldChar w:fldCharType="end"/>
            </w:r>
            <w:r w:rsidR="001C3859">
              <w:rPr>
                <w:rStyle w:val="GVariableName"/>
              </w:rPr>
              <w:t>p105q1</w:t>
            </w:r>
            <w:r w:rsidR="001C3859">
              <w:rPr>
                <w:i/>
              </w:rPr>
              <w:t>- Show all respondents/required</w:t>
            </w:r>
          </w:p>
        </w:tc>
        <w:tc>
          <w:tcPr>
            <w:tcW w:w="0" w:type="auto"/>
            <w:shd w:val="clear" w:color="auto" w:fill="D0D0D0"/>
            <w:vAlign w:val="bottom"/>
          </w:tcPr>
          <w:p w:rsidR="002A68C4" w:rsidRDefault="001C3859">
            <w:pPr>
              <w:keepNext/>
              <w:jc w:val="right"/>
            </w:pPr>
            <w:r>
              <w:t>SINGLE CHOICE</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 xml:space="preserve">Using the 0 to 10 scale below, where the end marked 0 means that government should cut taxes a lot and spend much less on health and </w:t>
            </w:r>
            <w:r>
              <w:rPr>
                <w:b/>
              </w:rPr>
              <w:t>social services, and the end marked 10 means that government should raise taxes a lot and spend much more on health and social services, where  would you place the Labour Party on this scale?</w:t>
            </w:r>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Order as shown</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 xml:space="preserve">0 </w:t>
            </w:r>
            <w:r>
              <w:t>–</w:t>
            </w:r>
            <w:r>
              <w:t xml:space="preserve"> Government should cut taxes a lot and</w:t>
            </w:r>
            <w:r>
              <w:t xml:space="preserve"> spend much less on health and social services</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1</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2</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4</w:t>
            </w:r>
          </w:p>
        </w:tc>
        <w:tc>
          <w:tcPr>
            <w:tcW w:w="361" w:type="dxa"/>
          </w:tcPr>
          <w:p w:rsidR="002A68C4" w:rsidRDefault="001C3859">
            <w:pPr>
              <w:keepNext/>
            </w:pPr>
            <w:r>
              <w:t>○</w:t>
            </w:r>
          </w:p>
        </w:tc>
        <w:tc>
          <w:tcPr>
            <w:tcW w:w="3731" w:type="dxa"/>
          </w:tcPr>
          <w:p w:rsidR="002A68C4" w:rsidRDefault="001C3859">
            <w:pPr>
              <w:keepNext/>
            </w:pPr>
            <w:r>
              <w:t>3</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5</w:t>
            </w:r>
          </w:p>
        </w:tc>
        <w:tc>
          <w:tcPr>
            <w:tcW w:w="361" w:type="dxa"/>
          </w:tcPr>
          <w:p w:rsidR="002A68C4" w:rsidRDefault="001C3859">
            <w:pPr>
              <w:keepNext/>
            </w:pPr>
            <w:r>
              <w:t>○</w:t>
            </w:r>
          </w:p>
        </w:tc>
        <w:tc>
          <w:tcPr>
            <w:tcW w:w="3731" w:type="dxa"/>
          </w:tcPr>
          <w:p w:rsidR="002A68C4" w:rsidRDefault="001C3859">
            <w:pPr>
              <w:keepNext/>
            </w:pPr>
            <w:r>
              <w:t>4</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6</w:t>
            </w:r>
          </w:p>
        </w:tc>
        <w:tc>
          <w:tcPr>
            <w:tcW w:w="361" w:type="dxa"/>
          </w:tcPr>
          <w:p w:rsidR="002A68C4" w:rsidRDefault="001C3859">
            <w:pPr>
              <w:keepNext/>
            </w:pPr>
            <w:r>
              <w:t>○</w:t>
            </w:r>
          </w:p>
        </w:tc>
        <w:tc>
          <w:tcPr>
            <w:tcW w:w="3731" w:type="dxa"/>
          </w:tcPr>
          <w:p w:rsidR="002A68C4" w:rsidRDefault="001C3859">
            <w:pPr>
              <w:keepNext/>
            </w:pPr>
            <w:r>
              <w:t>5</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7</w:t>
            </w:r>
          </w:p>
        </w:tc>
        <w:tc>
          <w:tcPr>
            <w:tcW w:w="361" w:type="dxa"/>
          </w:tcPr>
          <w:p w:rsidR="002A68C4" w:rsidRDefault="001C3859">
            <w:pPr>
              <w:keepNext/>
            </w:pPr>
            <w:r>
              <w:t>○</w:t>
            </w:r>
          </w:p>
        </w:tc>
        <w:tc>
          <w:tcPr>
            <w:tcW w:w="3731" w:type="dxa"/>
          </w:tcPr>
          <w:p w:rsidR="002A68C4" w:rsidRDefault="001C3859">
            <w:pPr>
              <w:keepNext/>
            </w:pPr>
            <w:r>
              <w:t>6</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1C3859">
            <w:pPr>
              <w:keepNext/>
            </w:pPr>
            <w:r>
              <w:t>○</w:t>
            </w:r>
          </w:p>
        </w:tc>
        <w:tc>
          <w:tcPr>
            <w:tcW w:w="3731" w:type="dxa"/>
          </w:tcPr>
          <w:p w:rsidR="002A68C4" w:rsidRDefault="001C3859">
            <w:pPr>
              <w:keepNext/>
            </w:pPr>
            <w:r>
              <w:t>7</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1C3859">
            <w:pPr>
              <w:keepNext/>
            </w:pPr>
            <w:r>
              <w:t>○</w:t>
            </w:r>
          </w:p>
        </w:tc>
        <w:tc>
          <w:tcPr>
            <w:tcW w:w="3731" w:type="dxa"/>
          </w:tcPr>
          <w:p w:rsidR="002A68C4" w:rsidRDefault="001C3859">
            <w:pPr>
              <w:keepNext/>
            </w:pPr>
            <w:r>
              <w:t>8</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10</w:t>
            </w:r>
          </w:p>
        </w:tc>
        <w:tc>
          <w:tcPr>
            <w:tcW w:w="361" w:type="dxa"/>
          </w:tcPr>
          <w:p w:rsidR="002A68C4" w:rsidRDefault="001C3859">
            <w:pPr>
              <w:keepNext/>
            </w:pPr>
            <w:r>
              <w:t>○</w:t>
            </w:r>
          </w:p>
        </w:tc>
        <w:tc>
          <w:tcPr>
            <w:tcW w:w="3731" w:type="dxa"/>
          </w:tcPr>
          <w:p w:rsidR="002A68C4" w:rsidRDefault="001C3859">
            <w:pPr>
              <w:keepNext/>
            </w:pPr>
            <w:r>
              <w:t>9</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11</w:t>
            </w:r>
          </w:p>
        </w:tc>
        <w:tc>
          <w:tcPr>
            <w:tcW w:w="361" w:type="dxa"/>
          </w:tcPr>
          <w:p w:rsidR="002A68C4" w:rsidRDefault="001C3859">
            <w:pPr>
              <w:keepNext/>
            </w:pPr>
            <w:r>
              <w:t>○</w:t>
            </w:r>
          </w:p>
        </w:tc>
        <w:tc>
          <w:tcPr>
            <w:tcW w:w="3731" w:type="dxa"/>
          </w:tcPr>
          <w:p w:rsidR="002A68C4" w:rsidRDefault="001C3859">
            <w:pPr>
              <w:keepNext/>
            </w:pPr>
            <w:r>
              <w:t xml:space="preserve">10 </w:t>
            </w:r>
            <w:r>
              <w:t>–</w:t>
            </w:r>
            <w:r>
              <w:t xml:space="preserve"> Government should increase taxes a lot and spend much more on health and social services</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12</w:t>
            </w:r>
          </w:p>
        </w:tc>
        <w:tc>
          <w:tcPr>
            <w:tcW w:w="361" w:type="dxa"/>
          </w:tcPr>
          <w:p w:rsidR="002A68C4" w:rsidRDefault="001C3859">
            <w:pPr>
              <w:keepNext/>
            </w:pPr>
            <w:r>
              <w:t>○</w:t>
            </w:r>
          </w:p>
        </w:tc>
        <w:tc>
          <w:tcPr>
            <w:tcW w:w="3731" w:type="dxa"/>
          </w:tcPr>
          <w:p w:rsidR="002A68C4" w:rsidRDefault="001C3859">
            <w:pPr>
              <w:keepNext/>
            </w:pPr>
            <w:r>
              <w:t>Don</w:t>
            </w:r>
            <w:r>
              <w:t>’</w:t>
            </w:r>
            <w:r>
              <w:t>t know</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98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p w:rsidR="002A68C4" w:rsidRDefault="001C3859">
      <w:pPr>
        <w:pStyle w:val="GPage"/>
      </w:pPr>
      <w:bookmarkStart w:id="2180" w:name="_Toc266972248"/>
      <w:r>
        <w:t>Page: p105q2</w:t>
      </w:r>
      <w:bookmarkEnd w:id="2180"/>
    </w:p>
    <w:tbl>
      <w:tblPr>
        <w:tblStyle w:val="GQuestionCommonProperties"/>
        <w:tblW w:w="0" w:type="auto"/>
        <w:tblInd w:w="0" w:type="dxa"/>
        <w:tblCellMar>
          <w:top w:w="0" w:type="dxa"/>
          <w:left w:w="0" w:type="dxa"/>
          <w:bottom w:w="0" w:type="dxa"/>
          <w:right w:w="0" w:type="dxa"/>
        </w:tblCellMar>
        <w:tblLook w:val="04A0"/>
      </w:tblPr>
      <w:tblGrid>
        <w:gridCol w:w="6441"/>
        <w:gridCol w:w="2415"/>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lastRenderedPageBreak/>
              <w:fldChar w:fldCharType="begin"/>
            </w:r>
            <w:r w:rsidR="001C3859">
              <w:instrText xml:space="preserve">TC </w:instrText>
            </w:r>
            <w:bookmarkStart w:id="2181" w:name="_Toc266972249"/>
            <w:r w:rsidR="001C3859">
              <w:instrText>p105q2</w:instrText>
            </w:r>
            <w:bookmarkEnd w:id="2181"/>
            <w:r w:rsidR="001C3859">
              <w:instrText xml:space="preserve"> \l 2 \f a</w:instrText>
            </w:r>
            <w:r>
              <w:fldChar w:fldCharType="end"/>
            </w:r>
            <w:r w:rsidR="001C3859">
              <w:rPr>
                <w:rStyle w:val="GVariableName"/>
              </w:rPr>
              <w:t>p105q2</w:t>
            </w:r>
            <w:r w:rsidR="001C3859">
              <w:rPr>
                <w:i/>
              </w:rPr>
              <w:t>- Show if p105q1 !=12/required</w:t>
            </w:r>
          </w:p>
        </w:tc>
        <w:tc>
          <w:tcPr>
            <w:tcW w:w="0" w:type="auto"/>
            <w:shd w:val="clear" w:color="auto" w:fill="D0D0D0"/>
            <w:vAlign w:val="bottom"/>
          </w:tcPr>
          <w:p w:rsidR="002A68C4" w:rsidRDefault="001C3859">
            <w:pPr>
              <w:keepNext/>
              <w:jc w:val="right"/>
            </w:pPr>
            <w:r>
              <w:t>SINGLE CHOICE</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How certain are you of this?</w:t>
            </w:r>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Order as shown</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very certain</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pretty certain</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not very certain</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p w:rsidR="002A68C4" w:rsidRDefault="001C3859">
      <w:pPr>
        <w:pStyle w:val="GModule"/>
      </w:pPr>
      <w:r>
        <w:t>Module: p106</w:t>
      </w:r>
    </w:p>
    <w:p w:rsidR="002A68C4" w:rsidRDefault="001C3859">
      <w:pPr>
        <w:pStyle w:val="GPage"/>
      </w:pPr>
      <w:bookmarkStart w:id="2182" w:name="_Toc266972250"/>
      <w:r>
        <w:t>Page: p106q1</w:t>
      </w:r>
      <w:bookmarkEnd w:id="2182"/>
    </w:p>
    <w:tbl>
      <w:tblPr>
        <w:tblStyle w:val="GQuestionCommonProperties"/>
        <w:tblW w:w="0" w:type="auto"/>
        <w:tblInd w:w="0" w:type="dxa"/>
        <w:tblCellMar>
          <w:top w:w="0" w:type="dxa"/>
          <w:left w:w="0" w:type="dxa"/>
          <w:bottom w:w="0" w:type="dxa"/>
          <w:right w:w="0" w:type="dxa"/>
        </w:tblCellMar>
        <w:tblLook w:val="04A0"/>
      </w:tblPr>
      <w:tblGrid>
        <w:gridCol w:w="6472"/>
        <w:gridCol w:w="2384"/>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fldChar w:fldCharType="begin"/>
            </w:r>
            <w:r w:rsidR="001C3859">
              <w:instrText xml:space="preserve">TC </w:instrText>
            </w:r>
            <w:bookmarkStart w:id="2183" w:name="_Toc266972251"/>
            <w:r w:rsidR="001C3859">
              <w:instrText>p106q1</w:instrText>
            </w:r>
            <w:bookmarkEnd w:id="2183"/>
            <w:r w:rsidR="001C3859">
              <w:instrText xml:space="preserve"> \l 2 \f a</w:instrText>
            </w:r>
            <w:r>
              <w:fldChar w:fldCharType="end"/>
            </w:r>
            <w:r w:rsidR="001C3859">
              <w:rPr>
                <w:rStyle w:val="GVariableName"/>
              </w:rPr>
              <w:t>p106q1</w:t>
            </w:r>
            <w:r w:rsidR="001C3859">
              <w:rPr>
                <w:i/>
              </w:rPr>
              <w:t>- Show all respondents/required</w:t>
            </w:r>
          </w:p>
        </w:tc>
        <w:tc>
          <w:tcPr>
            <w:tcW w:w="0" w:type="auto"/>
            <w:shd w:val="clear" w:color="auto" w:fill="D0D0D0"/>
            <w:vAlign w:val="bottom"/>
          </w:tcPr>
          <w:p w:rsidR="002A68C4" w:rsidRDefault="001C3859">
            <w:pPr>
              <w:keepNext/>
              <w:jc w:val="right"/>
            </w:pPr>
            <w:r>
              <w:t>SINGLE CHOICE</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 xml:space="preserve">Using the 0 to 10 scale below, where the end marked 0 means that government should cut taxes a lot and </w:t>
            </w:r>
            <w:r>
              <w:rPr>
                <w:b/>
              </w:rPr>
              <w:t>spend much less on health and social services, and the end marked 10 means that government should raise taxes a lot and spend much more on health and social services, where would you place the Conservative Party on this scale?</w:t>
            </w:r>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Order as shown</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 xml:space="preserve">0 </w:t>
            </w:r>
            <w:r>
              <w:t>–</w:t>
            </w:r>
            <w:r>
              <w:t xml:space="preserve"> </w:t>
            </w:r>
            <w:r>
              <w:t>Government should cut taxes a lot and spend much less on health and social services</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1</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2</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4</w:t>
            </w:r>
          </w:p>
        </w:tc>
        <w:tc>
          <w:tcPr>
            <w:tcW w:w="361" w:type="dxa"/>
          </w:tcPr>
          <w:p w:rsidR="002A68C4" w:rsidRDefault="001C3859">
            <w:pPr>
              <w:keepNext/>
            </w:pPr>
            <w:r>
              <w:t>○</w:t>
            </w:r>
          </w:p>
        </w:tc>
        <w:tc>
          <w:tcPr>
            <w:tcW w:w="3731" w:type="dxa"/>
          </w:tcPr>
          <w:p w:rsidR="002A68C4" w:rsidRDefault="001C3859">
            <w:pPr>
              <w:keepNext/>
            </w:pPr>
            <w:r>
              <w:t>3</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5</w:t>
            </w:r>
          </w:p>
        </w:tc>
        <w:tc>
          <w:tcPr>
            <w:tcW w:w="361" w:type="dxa"/>
          </w:tcPr>
          <w:p w:rsidR="002A68C4" w:rsidRDefault="001C3859">
            <w:pPr>
              <w:keepNext/>
            </w:pPr>
            <w:r>
              <w:t>○</w:t>
            </w:r>
          </w:p>
        </w:tc>
        <w:tc>
          <w:tcPr>
            <w:tcW w:w="3731" w:type="dxa"/>
          </w:tcPr>
          <w:p w:rsidR="002A68C4" w:rsidRDefault="001C3859">
            <w:pPr>
              <w:keepNext/>
            </w:pPr>
            <w:r>
              <w:t>4</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6</w:t>
            </w:r>
          </w:p>
        </w:tc>
        <w:tc>
          <w:tcPr>
            <w:tcW w:w="361" w:type="dxa"/>
          </w:tcPr>
          <w:p w:rsidR="002A68C4" w:rsidRDefault="001C3859">
            <w:pPr>
              <w:keepNext/>
            </w:pPr>
            <w:r>
              <w:t>○</w:t>
            </w:r>
          </w:p>
        </w:tc>
        <w:tc>
          <w:tcPr>
            <w:tcW w:w="3731" w:type="dxa"/>
          </w:tcPr>
          <w:p w:rsidR="002A68C4" w:rsidRDefault="001C3859">
            <w:pPr>
              <w:keepNext/>
            </w:pPr>
            <w:r>
              <w:t>5</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7</w:t>
            </w:r>
          </w:p>
        </w:tc>
        <w:tc>
          <w:tcPr>
            <w:tcW w:w="361" w:type="dxa"/>
          </w:tcPr>
          <w:p w:rsidR="002A68C4" w:rsidRDefault="001C3859">
            <w:pPr>
              <w:keepNext/>
            </w:pPr>
            <w:r>
              <w:t>○</w:t>
            </w:r>
          </w:p>
        </w:tc>
        <w:tc>
          <w:tcPr>
            <w:tcW w:w="3731" w:type="dxa"/>
          </w:tcPr>
          <w:p w:rsidR="002A68C4" w:rsidRDefault="001C3859">
            <w:pPr>
              <w:keepNext/>
            </w:pPr>
            <w:r>
              <w:t>6</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1C3859">
            <w:pPr>
              <w:keepNext/>
            </w:pPr>
            <w:r>
              <w:t>○</w:t>
            </w:r>
          </w:p>
        </w:tc>
        <w:tc>
          <w:tcPr>
            <w:tcW w:w="3731" w:type="dxa"/>
          </w:tcPr>
          <w:p w:rsidR="002A68C4" w:rsidRDefault="001C3859">
            <w:pPr>
              <w:keepNext/>
            </w:pPr>
            <w:r>
              <w:t>7</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1C3859">
            <w:pPr>
              <w:keepNext/>
            </w:pPr>
            <w:r>
              <w:t>○</w:t>
            </w:r>
          </w:p>
        </w:tc>
        <w:tc>
          <w:tcPr>
            <w:tcW w:w="3731" w:type="dxa"/>
          </w:tcPr>
          <w:p w:rsidR="002A68C4" w:rsidRDefault="001C3859">
            <w:pPr>
              <w:keepNext/>
            </w:pPr>
            <w:r>
              <w:t>8</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10</w:t>
            </w:r>
          </w:p>
        </w:tc>
        <w:tc>
          <w:tcPr>
            <w:tcW w:w="361" w:type="dxa"/>
          </w:tcPr>
          <w:p w:rsidR="002A68C4" w:rsidRDefault="001C3859">
            <w:pPr>
              <w:keepNext/>
            </w:pPr>
            <w:r>
              <w:t>○</w:t>
            </w:r>
          </w:p>
        </w:tc>
        <w:tc>
          <w:tcPr>
            <w:tcW w:w="3731" w:type="dxa"/>
          </w:tcPr>
          <w:p w:rsidR="002A68C4" w:rsidRDefault="001C3859">
            <w:pPr>
              <w:keepNext/>
            </w:pPr>
            <w:r>
              <w:t>9</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11</w:t>
            </w:r>
          </w:p>
        </w:tc>
        <w:tc>
          <w:tcPr>
            <w:tcW w:w="361" w:type="dxa"/>
          </w:tcPr>
          <w:p w:rsidR="002A68C4" w:rsidRDefault="001C3859">
            <w:pPr>
              <w:keepNext/>
            </w:pPr>
            <w:r>
              <w:t>○</w:t>
            </w:r>
          </w:p>
        </w:tc>
        <w:tc>
          <w:tcPr>
            <w:tcW w:w="3731" w:type="dxa"/>
          </w:tcPr>
          <w:p w:rsidR="002A68C4" w:rsidRDefault="001C3859">
            <w:pPr>
              <w:keepNext/>
            </w:pPr>
            <w:r>
              <w:t xml:space="preserve">10 </w:t>
            </w:r>
            <w:r>
              <w:t>–</w:t>
            </w:r>
            <w:r>
              <w:t xml:space="preserve"> Government should increase taxes a lot and spend much more on health and social </w:t>
            </w:r>
            <w:r>
              <w:t>services</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12</w:t>
            </w:r>
          </w:p>
        </w:tc>
        <w:tc>
          <w:tcPr>
            <w:tcW w:w="361" w:type="dxa"/>
          </w:tcPr>
          <w:p w:rsidR="002A68C4" w:rsidRDefault="001C3859">
            <w:pPr>
              <w:keepNext/>
            </w:pPr>
            <w:r>
              <w:t>○</w:t>
            </w:r>
          </w:p>
        </w:tc>
        <w:tc>
          <w:tcPr>
            <w:tcW w:w="3731" w:type="dxa"/>
          </w:tcPr>
          <w:p w:rsidR="002A68C4" w:rsidRDefault="001C3859">
            <w:pPr>
              <w:keepNext/>
            </w:pPr>
            <w:r>
              <w:t>Don</w:t>
            </w:r>
            <w:r>
              <w:t>’</w:t>
            </w:r>
            <w:r>
              <w:t>t know</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98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p w:rsidR="002A68C4" w:rsidRDefault="001C3859">
      <w:pPr>
        <w:pStyle w:val="GPage"/>
      </w:pPr>
      <w:bookmarkStart w:id="2184" w:name="_Toc266972252"/>
      <w:r>
        <w:t>Page: p106q2</w:t>
      </w:r>
      <w:bookmarkEnd w:id="2184"/>
    </w:p>
    <w:tbl>
      <w:tblPr>
        <w:tblStyle w:val="GQuestionCommonProperties"/>
        <w:tblW w:w="0" w:type="auto"/>
        <w:tblInd w:w="0" w:type="dxa"/>
        <w:tblCellMar>
          <w:top w:w="0" w:type="dxa"/>
          <w:left w:w="0" w:type="dxa"/>
          <w:bottom w:w="0" w:type="dxa"/>
          <w:right w:w="0" w:type="dxa"/>
        </w:tblCellMar>
        <w:tblLook w:val="04A0"/>
      </w:tblPr>
      <w:tblGrid>
        <w:gridCol w:w="6441"/>
        <w:gridCol w:w="2415"/>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lastRenderedPageBreak/>
              <w:fldChar w:fldCharType="begin"/>
            </w:r>
            <w:r w:rsidR="001C3859">
              <w:instrText xml:space="preserve">TC </w:instrText>
            </w:r>
            <w:bookmarkStart w:id="2185" w:name="_Toc266972253"/>
            <w:r w:rsidR="001C3859">
              <w:instrText>p106q2</w:instrText>
            </w:r>
            <w:bookmarkEnd w:id="2185"/>
            <w:r w:rsidR="001C3859">
              <w:instrText xml:space="preserve"> \l 2 \f a</w:instrText>
            </w:r>
            <w:r>
              <w:fldChar w:fldCharType="end"/>
            </w:r>
            <w:r w:rsidR="001C3859">
              <w:rPr>
                <w:rStyle w:val="GVariableName"/>
              </w:rPr>
              <w:t>p106q2</w:t>
            </w:r>
            <w:r w:rsidR="001C3859">
              <w:rPr>
                <w:i/>
              </w:rPr>
              <w:t>- Show if p106q1 !=12/required</w:t>
            </w:r>
          </w:p>
        </w:tc>
        <w:tc>
          <w:tcPr>
            <w:tcW w:w="0" w:type="auto"/>
            <w:shd w:val="clear" w:color="auto" w:fill="D0D0D0"/>
            <w:vAlign w:val="bottom"/>
          </w:tcPr>
          <w:p w:rsidR="002A68C4" w:rsidRDefault="001C3859">
            <w:pPr>
              <w:keepNext/>
              <w:jc w:val="right"/>
            </w:pPr>
            <w:r>
              <w:t>SINGLE CHOICE</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How certain are you of this?</w:t>
            </w:r>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Order as shown</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very certain</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 xml:space="preserve">pretty </w:t>
            </w:r>
            <w:r>
              <w:t>certain</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not very certain</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p w:rsidR="002A68C4" w:rsidRDefault="001C3859">
      <w:pPr>
        <w:pStyle w:val="GModule"/>
      </w:pPr>
      <w:r>
        <w:t>Module: p107</w:t>
      </w:r>
    </w:p>
    <w:p w:rsidR="002A68C4" w:rsidRDefault="001C3859">
      <w:pPr>
        <w:pStyle w:val="GPage"/>
      </w:pPr>
      <w:bookmarkStart w:id="2186" w:name="_Toc266972254"/>
      <w:r>
        <w:t>Page: p107q1</w:t>
      </w:r>
      <w:bookmarkEnd w:id="2186"/>
    </w:p>
    <w:tbl>
      <w:tblPr>
        <w:tblStyle w:val="GQuestionCommonProperties"/>
        <w:tblW w:w="0" w:type="auto"/>
        <w:tblInd w:w="0" w:type="dxa"/>
        <w:tblCellMar>
          <w:top w:w="0" w:type="dxa"/>
          <w:left w:w="0" w:type="dxa"/>
          <w:bottom w:w="0" w:type="dxa"/>
          <w:right w:w="0" w:type="dxa"/>
        </w:tblCellMar>
        <w:tblLook w:val="04A0"/>
      </w:tblPr>
      <w:tblGrid>
        <w:gridCol w:w="6472"/>
        <w:gridCol w:w="2384"/>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fldChar w:fldCharType="begin"/>
            </w:r>
            <w:r w:rsidR="001C3859">
              <w:instrText xml:space="preserve">TC </w:instrText>
            </w:r>
            <w:bookmarkStart w:id="2187" w:name="_Toc266972255"/>
            <w:r w:rsidR="001C3859">
              <w:instrText>p107q1</w:instrText>
            </w:r>
            <w:bookmarkEnd w:id="2187"/>
            <w:r w:rsidR="001C3859">
              <w:instrText xml:space="preserve"> \l 2 \f a</w:instrText>
            </w:r>
            <w:r>
              <w:fldChar w:fldCharType="end"/>
            </w:r>
            <w:r w:rsidR="001C3859">
              <w:rPr>
                <w:rStyle w:val="GVariableName"/>
              </w:rPr>
              <w:t>p107q1</w:t>
            </w:r>
            <w:r w:rsidR="001C3859">
              <w:rPr>
                <w:i/>
              </w:rPr>
              <w:t>- Show all respondents/required</w:t>
            </w:r>
          </w:p>
        </w:tc>
        <w:tc>
          <w:tcPr>
            <w:tcW w:w="0" w:type="auto"/>
            <w:shd w:val="clear" w:color="auto" w:fill="D0D0D0"/>
            <w:vAlign w:val="bottom"/>
          </w:tcPr>
          <w:p w:rsidR="002A68C4" w:rsidRDefault="001C3859">
            <w:pPr>
              <w:keepNext/>
              <w:jc w:val="right"/>
            </w:pPr>
            <w:r>
              <w:t>SINGLE CHOICE</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Using the 0 to 10 scale below, where the end marked 0 means that</w:t>
            </w:r>
            <w:r>
              <w:rPr>
                <w:b/>
              </w:rPr>
              <w:t xml:space="preserve"> government should cut taxes a lot and spend much less on health and social services, and the end marked 10 means that government should raise taxes a lot and spend much more on health and social services, where would you place the Liberal Democrats on thi</w:t>
            </w:r>
            <w:r>
              <w:rPr>
                <w:b/>
              </w:rPr>
              <w:t>s scale?</w:t>
            </w:r>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Order as shown</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 xml:space="preserve">0 </w:t>
            </w:r>
            <w:r>
              <w:t>–</w:t>
            </w:r>
            <w:r>
              <w:t xml:space="preserve"> Government should cut taxes a lot and spend much less on health and social services</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1</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2</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4</w:t>
            </w:r>
          </w:p>
        </w:tc>
        <w:tc>
          <w:tcPr>
            <w:tcW w:w="361" w:type="dxa"/>
          </w:tcPr>
          <w:p w:rsidR="002A68C4" w:rsidRDefault="001C3859">
            <w:pPr>
              <w:keepNext/>
            </w:pPr>
            <w:r>
              <w:t>○</w:t>
            </w:r>
          </w:p>
        </w:tc>
        <w:tc>
          <w:tcPr>
            <w:tcW w:w="3731" w:type="dxa"/>
          </w:tcPr>
          <w:p w:rsidR="002A68C4" w:rsidRDefault="001C3859">
            <w:pPr>
              <w:keepNext/>
            </w:pPr>
            <w:r>
              <w:t>3</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5</w:t>
            </w:r>
          </w:p>
        </w:tc>
        <w:tc>
          <w:tcPr>
            <w:tcW w:w="361" w:type="dxa"/>
          </w:tcPr>
          <w:p w:rsidR="002A68C4" w:rsidRDefault="001C3859">
            <w:pPr>
              <w:keepNext/>
            </w:pPr>
            <w:r>
              <w:t>○</w:t>
            </w:r>
          </w:p>
        </w:tc>
        <w:tc>
          <w:tcPr>
            <w:tcW w:w="3731" w:type="dxa"/>
          </w:tcPr>
          <w:p w:rsidR="002A68C4" w:rsidRDefault="001C3859">
            <w:pPr>
              <w:keepNext/>
            </w:pPr>
            <w:r>
              <w:t>4</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6</w:t>
            </w:r>
          </w:p>
        </w:tc>
        <w:tc>
          <w:tcPr>
            <w:tcW w:w="361" w:type="dxa"/>
          </w:tcPr>
          <w:p w:rsidR="002A68C4" w:rsidRDefault="001C3859">
            <w:pPr>
              <w:keepNext/>
            </w:pPr>
            <w:r>
              <w:t>○</w:t>
            </w:r>
          </w:p>
        </w:tc>
        <w:tc>
          <w:tcPr>
            <w:tcW w:w="3731" w:type="dxa"/>
          </w:tcPr>
          <w:p w:rsidR="002A68C4" w:rsidRDefault="001C3859">
            <w:pPr>
              <w:keepNext/>
            </w:pPr>
            <w:r>
              <w:t>5</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7</w:t>
            </w:r>
          </w:p>
        </w:tc>
        <w:tc>
          <w:tcPr>
            <w:tcW w:w="361" w:type="dxa"/>
          </w:tcPr>
          <w:p w:rsidR="002A68C4" w:rsidRDefault="001C3859">
            <w:pPr>
              <w:keepNext/>
            </w:pPr>
            <w:r>
              <w:t>○</w:t>
            </w:r>
          </w:p>
        </w:tc>
        <w:tc>
          <w:tcPr>
            <w:tcW w:w="3731" w:type="dxa"/>
          </w:tcPr>
          <w:p w:rsidR="002A68C4" w:rsidRDefault="001C3859">
            <w:pPr>
              <w:keepNext/>
            </w:pPr>
            <w:r>
              <w:t>6</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1C3859">
            <w:pPr>
              <w:keepNext/>
            </w:pPr>
            <w:r>
              <w:t>○</w:t>
            </w:r>
          </w:p>
        </w:tc>
        <w:tc>
          <w:tcPr>
            <w:tcW w:w="3731" w:type="dxa"/>
          </w:tcPr>
          <w:p w:rsidR="002A68C4" w:rsidRDefault="001C3859">
            <w:pPr>
              <w:keepNext/>
            </w:pPr>
            <w:r>
              <w:t>7</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1C3859">
            <w:pPr>
              <w:keepNext/>
            </w:pPr>
            <w:r>
              <w:t>○</w:t>
            </w:r>
          </w:p>
        </w:tc>
        <w:tc>
          <w:tcPr>
            <w:tcW w:w="3731" w:type="dxa"/>
          </w:tcPr>
          <w:p w:rsidR="002A68C4" w:rsidRDefault="001C3859">
            <w:pPr>
              <w:keepNext/>
            </w:pPr>
            <w:r>
              <w:t>8</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10</w:t>
            </w:r>
          </w:p>
        </w:tc>
        <w:tc>
          <w:tcPr>
            <w:tcW w:w="361" w:type="dxa"/>
          </w:tcPr>
          <w:p w:rsidR="002A68C4" w:rsidRDefault="001C3859">
            <w:pPr>
              <w:keepNext/>
            </w:pPr>
            <w:r>
              <w:t>○</w:t>
            </w:r>
          </w:p>
        </w:tc>
        <w:tc>
          <w:tcPr>
            <w:tcW w:w="3731" w:type="dxa"/>
          </w:tcPr>
          <w:p w:rsidR="002A68C4" w:rsidRDefault="001C3859">
            <w:pPr>
              <w:keepNext/>
            </w:pPr>
            <w:r>
              <w:t>9</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11</w:t>
            </w:r>
          </w:p>
        </w:tc>
        <w:tc>
          <w:tcPr>
            <w:tcW w:w="361" w:type="dxa"/>
          </w:tcPr>
          <w:p w:rsidR="002A68C4" w:rsidRDefault="001C3859">
            <w:pPr>
              <w:keepNext/>
            </w:pPr>
            <w:r>
              <w:t>○</w:t>
            </w:r>
          </w:p>
        </w:tc>
        <w:tc>
          <w:tcPr>
            <w:tcW w:w="3731" w:type="dxa"/>
          </w:tcPr>
          <w:p w:rsidR="002A68C4" w:rsidRDefault="001C3859">
            <w:pPr>
              <w:keepNext/>
            </w:pPr>
            <w:r>
              <w:t xml:space="preserve">10 </w:t>
            </w:r>
            <w:r>
              <w:t>–</w:t>
            </w:r>
            <w:r>
              <w:t xml:space="preserve"> Government should increase taxes a lot and spend </w:t>
            </w:r>
            <w:r>
              <w:t>much more on health and social services</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12</w:t>
            </w:r>
          </w:p>
        </w:tc>
        <w:tc>
          <w:tcPr>
            <w:tcW w:w="361" w:type="dxa"/>
          </w:tcPr>
          <w:p w:rsidR="002A68C4" w:rsidRDefault="001C3859">
            <w:pPr>
              <w:keepNext/>
            </w:pPr>
            <w:r>
              <w:t>○</w:t>
            </w:r>
          </w:p>
        </w:tc>
        <w:tc>
          <w:tcPr>
            <w:tcW w:w="3731" w:type="dxa"/>
          </w:tcPr>
          <w:p w:rsidR="002A68C4" w:rsidRDefault="001C3859">
            <w:pPr>
              <w:keepNext/>
            </w:pPr>
            <w:r>
              <w:t>Don</w:t>
            </w:r>
            <w:r>
              <w:t>’</w:t>
            </w:r>
            <w:r>
              <w:t>t know</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98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p w:rsidR="002A68C4" w:rsidRDefault="001C3859">
      <w:pPr>
        <w:pStyle w:val="GPage"/>
      </w:pPr>
      <w:bookmarkStart w:id="2188" w:name="_Toc266972256"/>
      <w:r>
        <w:t>Page: p107q2</w:t>
      </w:r>
      <w:bookmarkEnd w:id="2188"/>
    </w:p>
    <w:tbl>
      <w:tblPr>
        <w:tblStyle w:val="GQuestionCommonProperties"/>
        <w:tblW w:w="0" w:type="auto"/>
        <w:tblInd w:w="0" w:type="dxa"/>
        <w:tblCellMar>
          <w:top w:w="0" w:type="dxa"/>
          <w:left w:w="0" w:type="dxa"/>
          <w:bottom w:w="0" w:type="dxa"/>
          <w:right w:w="0" w:type="dxa"/>
        </w:tblCellMar>
        <w:tblLook w:val="04A0"/>
      </w:tblPr>
      <w:tblGrid>
        <w:gridCol w:w="6441"/>
        <w:gridCol w:w="2415"/>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lastRenderedPageBreak/>
              <w:fldChar w:fldCharType="begin"/>
            </w:r>
            <w:r w:rsidR="001C3859">
              <w:instrText xml:space="preserve">TC </w:instrText>
            </w:r>
            <w:bookmarkStart w:id="2189" w:name="_Toc266972257"/>
            <w:r w:rsidR="001C3859">
              <w:instrText>p107q2</w:instrText>
            </w:r>
            <w:bookmarkEnd w:id="2189"/>
            <w:r w:rsidR="001C3859">
              <w:instrText xml:space="preserve"> \l 2 \f a</w:instrText>
            </w:r>
            <w:r>
              <w:fldChar w:fldCharType="end"/>
            </w:r>
            <w:r w:rsidR="001C3859">
              <w:rPr>
                <w:rStyle w:val="GVariableName"/>
              </w:rPr>
              <w:t>p107q2</w:t>
            </w:r>
            <w:r w:rsidR="001C3859">
              <w:rPr>
                <w:i/>
              </w:rPr>
              <w:t>- Show if p107q1 !=12/required</w:t>
            </w:r>
          </w:p>
        </w:tc>
        <w:tc>
          <w:tcPr>
            <w:tcW w:w="0" w:type="auto"/>
            <w:shd w:val="clear" w:color="auto" w:fill="D0D0D0"/>
            <w:vAlign w:val="bottom"/>
          </w:tcPr>
          <w:p w:rsidR="002A68C4" w:rsidRDefault="001C3859">
            <w:pPr>
              <w:keepNext/>
              <w:jc w:val="right"/>
            </w:pPr>
            <w:r>
              <w:t>SINGLE CHOICE</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How certain are you of this?</w:t>
            </w:r>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Order as shown</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very certain</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pretty certain</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not very certain</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p w:rsidR="002A68C4" w:rsidRDefault="001C3859">
      <w:pPr>
        <w:pStyle w:val="GModule"/>
      </w:pPr>
      <w:r>
        <w:t xml:space="preserve">Module: </w:t>
      </w:r>
      <w:proofErr w:type="spellStart"/>
      <w:proofErr w:type="gramStart"/>
      <w:r>
        <w:t>scotland</w:t>
      </w:r>
      <w:proofErr w:type="spellEnd"/>
      <w:proofErr w:type="gramEnd"/>
      <w:r>
        <w:t xml:space="preserve"> if p10q1==2</w:t>
      </w:r>
    </w:p>
    <w:p w:rsidR="002A68C4" w:rsidRDefault="001C3859">
      <w:pPr>
        <w:pStyle w:val="GPage"/>
      </w:pPr>
      <w:bookmarkStart w:id="2190" w:name="_Toc266972258"/>
      <w:r>
        <w:t>Page: p108q1</w:t>
      </w:r>
      <w:bookmarkEnd w:id="2190"/>
    </w:p>
    <w:tbl>
      <w:tblPr>
        <w:tblStyle w:val="GQuestionCommonProperties"/>
        <w:tblW w:w="0" w:type="auto"/>
        <w:tblInd w:w="0" w:type="dxa"/>
        <w:tblCellMar>
          <w:top w:w="0" w:type="dxa"/>
          <w:left w:w="0" w:type="dxa"/>
          <w:bottom w:w="0" w:type="dxa"/>
          <w:right w:w="0" w:type="dxa"/>
        </w:tblCellMar>
        <w:tblLook w:val="04A0"/>
      </w:tblPr>
      <w:tblGrid>
        <w:gridCol w:w="6472"/>
        <w:gridCol w:w="2384"/>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fldChar w:fldCharType="begin"/>
            </w:r>
            <w:r w:rsidR="001C3859">
              <w:instrText xml:space="preserve">TC </w:instrText>
            </w:r>
            <w:bookmarkStart w:id="2191" w:name="_Toc266972259"/>
            <w:r w:rsidR="001C3859">
              <w:instrText>p108q1</w:instrText>
            </w:r>
            <w:bookmarkEnd w:id="2191"/>
            <w:r w:rsidR="001C3859">
              <w:instrText xml:space="preserve"> \l 2 \f a</w:instrText>
            </w:r>
            <w:r>
              <w:fldChar w:fldCharType="end"/>
            </w:r>
            <w:r w:rsidR="001C3859">
              <w:rPr>
                <w:rStyle w:val="GVariableName"/>
              </w:rPr>
              <w:t>p108q1</w:t>
            </w:r>
            <w:r w:rsidR="001C3859">
              <w:rPr>
                <w:i/>
              </w:rPr>
              <w:t>- Show all respondents/required</w:t>
            </w:r>
          </w:p>
        </w:tc>
        <w:tc>
          <w:tcPr>
            <w:tcW w:w="0" w:type="auto"/>
            <w:shd w:val="clear" w:color="auto" w:fill="D0D0D0"/>
            <w:vAlign w:val="bottom"/>
          </w:tcPr>
          <w:p w:rsidR="002A68C4" w:rsidRDefault="001C3859">
            <w:pPr>
              <w:keepNext/>
              <w:jc w:val="right"/>
            </w:pPr>
            <w:r>
              <w:t>SINGLE CHOICE</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 xml:space="preserve">Using the 0 to 10 </w:t>
            </w:r>
            <w:r>
              <w:rPr>
                <w:b/>
              </w:rPr>
              <w:t>scale below, where the end marked 0 means that government should cut taxes a lot and spend much less on health and social services, and the end marked 10 means that government should raise taxes a lot and spend much more on health and social services, wher</w:t>
            </w:r>
            <w:r>
              <w:rPr>
                <w:b/>
              </w:rPr>
              <w:t>e  would you place the SNP on this scale?</w:t>
            </w:r>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Order as shown</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 xml:space="preserve">0 </w:t>
            </w:r>
            <w:r>
              <w:t>–</w:t>
            </w:r>
            <w:r>
              <w:t xml:space="preserve"> Government should cut taxes a lot and spend much less on health and social services</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1</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2</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4</w:t>
            </w:r>
          </w:p>
        </w:tc>
        <w:tc>
          <w:tcPr>
            <w:tcW w:w="361" w:type="dxa"/>
          </w:tcPr>
          <w:p w:rsidR="002A68C4" w:rsidRDefault="001C3859">
            <w:pPr>
              <w:keepNext/>
            </w:pPr>
            <w:r>
              <w:t>○</w:t>
            </w:r>
          </w:p>
        </w:tc>
        <w:tc>
          <w:tcPr>
            <w:tcW w:w="3731" w:type="dxa"/>
          </w:tcPr>
          <w:p w:rsidR="002A68C4" w:rsidRDefault="001C3859">
            <w:pPr>
              <w:keepNext/>
            </w:pPr>
            <w:r>
              <w:t>3</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5</w:t>
            </w:r>
          </w:p>
        </w:tc>
        <w:tc>
          <w:tcPr>
            <w:tcW w:w="361" w:type="dxa"/>
          </w:tcPr>
          <w:p w:rsidR="002A68C4" w:rsidRDefault="001C3859">
            <w:pPr>
              <w:keepNext/>
            </w:pPr>
            <w:r>
              <w:t>○</w:t>
            </w:r>
          </w:p>
        </w:tc>
        <w:tc>
          <w:tcPr>
            <w:tcW w:w="3731" w:type="dxa"/>
          </w:tcPr>
          <w:p w:rsidR="002A68C4" w:rsidRDefault="001C3859">
            <w:pPr>
              <w:keepNext/>
            </w:pPr>
            <w:r>
              <w:t>4</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6</w:t>
            </w:r>
          </w:p>
        </w:tc>
        <w:tc>
          <w:tcPr>
            <w:tcW w:w="361" w:type="dxa"/>
          </w:tcPr>
          <w:p w:rsidR="002A68C4" w:rsidRDefault="001C3859">
            <w:pPr>
              <w:keepNext/>
            </w:pPr>
            <w:r>
              <w:t>○</w:t>
            </w:r>
          </w:p>
        </w:tc>
        <w:tc>
          <w:tcPr>
            <w:tcW w:w="3731" w:type="dxa"/>
          </w:tcPr>
          <w:p w:rsidR="002A68C4" w:rsidRDefault="001C3859">
            <w:pPr>
              <w:keepNext/>
            </w:pPr>
            <w:r>
              <w:t>5</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7</w:t>
            </w:r>
          </w:p>
        </w:tc>
        <w:tc>
          <w:tcPr>
            <w:tcW w:w="361" w:type="dxa"/>
          </w:tcPr>
          <w:p w:rsidR="002A68C4" w:rsidRDefault="001C3859">
            <w:pPr>
              <w:keepNext/>
            </w:pPr>
            <w:r>
              <w:t>○</w:t>
            </w:r>
          </w:p>
        </w:tc>
        <w:tc>
          <w:tcPr>
            <w:tcW w:w="3731" w:type="dxa"/>
          </w:tcPr>
          <w:p w:rsidR="002A68C4" w:rsidRDefault="001C3859">
            <w:pPr>
              <w:keepNext/>
            </w:pPr>
            <w:r>
              <w:t>6</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1C3859">
            <w:pPr>
              <w:keepNext/>
            </w:pPr>
            <w:r>
              <w:t>○</w:t>
            </w:r>
          </w:p>
        </w:tc>
        <w:tc>
          <w:tcPr>
            <w:tcW w:w="3731" w:type="dxa"/>
          </w:tcPr>
          <w:p w:rsidR="002A68C4" w:rsidRDefault="001C3859">
            <w:pPr>
              <w:keepNext/>
            </w:pPr>
            <w:r>
              <w:t>7</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1C3859">
            <w:pPr>
              <w:keepNext/>
            </w:pPr>
            <w:r>
              <w:t>○</w:t>
            </w:r>
          </w:p>
        </w:tc>
        <w:tc>
          <w:tcPr>
            <w:tcW w:w="3731" w:type="dxa"/>
          </w:tcPr>
          <w:p w:rsidR="002A68C4" w:rsidRDefault="001C3859">
            <w:pPr>
              <w:keepNext/>
            </w:pPr>
            <w:r>
              <w:t>8</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10</w:t>
            </w:r>
          </w:p>
        </w:tc>
        <w:tc>
          <w:tcPr>
            <w:tcW w:w="361" w:type="dxa"/>
          </w:tcPr>
          <w:p w:rsidR="002A68C4" w:rsidRDefault="001C3859">
            <w:pPr>
              <w:keepNext/>
            </w:pPr>
            <w:r>
              <w:t>○</w:t>
            </w:r>
          </w:p>
        </w:tc>
        <w:tc>
          <w:tcPr>
            <w:tcW w:w="3731" w:type="dxa"/>
          </w:tcPr>
          <w:p w:rsidR="002A68C4" w:rsidRDefault="001C3859">
            <w:pPr>
              <w:keepNext/>
            </w:pPr>
            <w:r>
              <w:t>9</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11</w:t>
            </w:r>
          </w:p>
        </w:tc>
        <w:tc>
          <w:tcPr>
            <w:tcW w:w="361" w:type="dxa"/>
          </w:tcPr>
          <w:p w:rsidR="002A68C4" w:rsidRDefault="001C3859">
            <w:pPr>
              <w:keepNext/>
            </w:pPr>
            <w:r>
              <w:t>○</w:t>
            </w:r>
          </w:p>
        </w:tc>
        <w:tc>
          <w:tcPr>
            <w:tcW w:w="3731" w:type="dxa"/>
          </w:tcPr>
          <w:p w:rsidR="002A68C4" w:rsidRDefault="001C3859">
            <w:pPr>
              <w:keepNext/>
            </w:pPr>
            <w:r>
              <w:t xml:space="preserve">10 </w:t>
            </w:r>
            <w:r>
              <w:t>–</w:t>
            </w:r>
            <w:r>
              <w:t xml:space="preserve"> Government should </w:t>
            </w:r>
            <w:r>
              <w:t>increase taxes a lot and spend much more on health and social services</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12</w:t>
            </w:r>
          </w:p>
        </w:tc>
        <w:tc>
          <w:tcPr>
            <w:tcW w:w="361" w:type="dxa"/>
          </w:tcPr>
          <w:p w:rsidR="002A68C4" w:rsidRDefault="001C3859">
            <w:pPr>
              <w:keepNext/>
            </w:pPr>
            <w:r>
              <w:t>○</w:t>
            </w:r>
          </w:p>
        </w:tc>
        <w:tc>
          <w:tcPr>
            <w:tcW w:w="3731" w:type="dxa"/>
          </w:tcPr>
          <w:p w:rsidR="002A68C4" w:rsidRDefault="001C3859">
            <w:pPr>
              <w:keepNext/>
            </w:pPr>
            <w:r>
              <w:t>Don</w:t>
            </w:r>
            <w:r>
              <w:t>’</w:t>
            </w:r>
            <w:r>
              <w:t>t know</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98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p w:rsidR="002A68C4" w:rsidRDefault="001C3859">
      <w:pPr>
        <w:pStyle w:val="GPage"/>
      </w:pPr>
      <w:bookmarkStart w:id="2192" w:name="_Toc266972260"/>
      <w:r>
        <w:t>Page: p108q2</w:t>
      </w:r>
      <w:bookmarkEnd w:id="2192"/>
    </w:p>
    <w:tbl>
      <w:tblPr>
        <w:tblStyle w:val="GQuestionCommonProperties"/>
        <w:tblW w:w="0" w:type="auto"/>
        <w:tblInd w:w="0" w:type="dxa"/>
        <w:tblCellMar>
          <w:top w:w="0" w:type="dxa"/>
          <w:left w:w="0" w:type="dxa"/>
          <w:bottom w:w="0" w:type="dxa"/>
          <w:right w:w="0" w:type="dxa"/>
        </w:tblCellMar>
        <w:tblLook w:val="04A0"/>
      </w:tblPr>
      <w:tblGrid>
        <w:gridCol w:w="6441"/>
        <w:gridCol w:w="2415"/>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lastRenderedPageBreak/>
              <w:fldChar w:fldCharType="begin"/>
            </w:r>
            <w:r w:rsidR="001C3859">
              <w:instrText xml:space="preserve">TC </w:instrText>
            </w:r>
            <w:bookmarkStart w:id="2193" w:name="_Toc266972261"/>
            <w:r w:rsidR="001C3859">
              <w:instrText>p108q2</w:instrText>
            </w:r>
            <w:bookmarkEnd w:id="2193"/>
            <w:r w:rsidR="001C3859">
              <w:instrText xml:space="preserve"> \l 2 \f a</w:instrText>
            </w:r>
            <w:r>
              <w:fldChar w:fldCharType="end"/>
            </w:r>
            <w:r w:rsidR="001C3859">
              <w:rPr>
                <w:rStyle w:val="GVariableName"/>
              </w:rPr>
              <w:t>p108q2</w:t>
            </w:r>
            <w:r w:rsidR="001C3859">
              <w:rPr>
                <w:i/>
              </w:rPr>
              <w:t>- Show if p108q1 !=12/required</w:t>
            </w:r>
          </w:p>
        </w:tc>
        <w:tc>
          <w:tcPr>
            <w:tcW w:w="0" w:type="auto"/>
            <w:shd w:val="clear" w:color="auto" w:fill="D0D0D0"/>
            <w:vAlign w:val="bottom"/>
          </w:tcPr>
          <w:p w:rsidR="002A68C4" w:rsidRDefault="001C3859">
            <w:pPr>
              <w:keepNext/>
              <w:jc w:val="right"/>
            </w:pPr>
            <w:r>
              <w:t>SINGLE CHOICE</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 xml:space="preserve">How certain are </w:t>
            </w:r>
            <w:r>
              <w:rPr>
                <w:b/>
              </w:rPr>
              <w:t>you of this?</w:t>
            </w:r>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Order as shown</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very certain</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pretty certain</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not very certain</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p w:rsidR="002A68C4" w:rsidRDefault="001C3859">
      <w:pPr>
        <w:pStyle w:val="GModule"/>
      </w:pPr>
      <w:r>
        <w:t>Module: wales1 if p10q1==3</w:t>
      </w:r>
    </w:p>
    <w:p w:rsidR="002A68C4" w:rsidRDefault="001C3859">
      <w:pPr>
        <w:pStyle w:val="GPage"/>
      </w:pPr>
      <w:bookmarkStart w:id="2194" w:name="_Toc266972262"/>
      <w:r>
        <w:t>Page: p109q1</w:t>
      </w:r>
      <w:bookmarkEnd w:id="2194"/>
    </w:p>
    <w:tbl>
      <w:tblPr>
        <w:tblStyle w:val="GQuestionCommonProperties"/>
        <w:tblW w:w="0" w:type="auto"/>
        <w:tblInd w:w="0" w:type="dxa"/>
        <w:tblCellMar>
          <w:top w:w="0" w:type="dxa"/>
          <w:left w:w="0" w:type="dxa"/>
          <w:bottom w:w="0" w:type="dxa"/>
          <w:right w:w="0" w:type="dxa"/>
        </w:tblCellMar>
        <w:tblLook w:val="04A0"/>
      </w:tblPr>
      <w:tblGrid>
        <w:gridCol w:w="6472"/>
        <w:gridCol w:w="2384"/>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fldChar w:fldCharType="begin"/>
            </w:r>
            <w:r w:rsidR="001C3859">
              <w:instrText xml:space="preserve">TC </w:instrText>
            </w:r>
            <w:bookmarkStart w:id="2195" w:name="_Toc266972263"/>
            <w:r w:rsidR="001C3859">
              <w:instrText>p109q1</w:instrText>
            </w:r>
            <w:bookmarkEnd w:id="2195"/>
            <w:r w:rsidR="001C3859">
              <w:instrText xml:space="preserve"> \l 2 \f a</w:instrText>
            </w:r>
            <w:r>
              <w:fldChar w:fldCharType="end"/>
            </w:r>
            <w:r w:rsidR="001C3859">
              <w:rPr>
                <w:rStyle w:val="GVariableName"/>
              </w:rPr>
              <w:t>p109q1</w:t>
            </w:r>
            <w:r w:rsidR="001C3859">
              <w:rPr>
                <w:i/>
              </w:rPr>
              <w:t>- Show all respondents/required</w:t>
            </w:r>
          </w:p>
        </w:tc>
        <w:tc>
          <w:tcPr>
            <w:tcW w:w="0" w:type="auto"/>
            <w:shd w:val="clear" w:color="auto" w:fill="D0D0D0"/>
            <w:vAlign w:val="bottom"/>
          </w:tcPr>
          <w:p w:rsidR="002A68C4" w:rsidRDefault="001C3859">
            <w:pPr>
              <w:keepNext/>
              <w:jc w:val="right"/>
            </w:pPr>
            <w:r>
              <w:t>SINGLE CHOICE</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Using the 0 to 10 scale below, where the end marked 0 means that government should cut taxes a lot and spend much less on health and social services, and the end marked 10 means that government should raise taxes a lot and spend much more on</w:t>
            </w:r>
            <w:r>
              <w:rPr>
                <w:b/>
              </w:rPr>
              <w:t xml:space="preserve"> health and social services, where would you place Plaid </w:t>
            </w:r>
            <w:proofErr w:type="spellStart"/>
            <w:r>
              <w:rPr>
                <w:b/>
              </w:rPr>
              <w:t>Cymru</w:t>
            </w:r>
            <w:proofErr w:type="spellEnd"/>
            <w:r>
              <w:rPr>
                <w:b/>
              </w:rPr>
              <w:t xml:space="preserve"> on this scale?</w:t>
            </w:r>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Order as shown</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 xml:space="preserve">0 </w:t>
            </w:r>
            <w:r>
              <w:t>–</w:t>
            </w:r>
            <w:r>
              <w:t xml:space="preserve"> Government should cut taxes a lot and spend much less on health and social services</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1</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2</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4</w:t>
            </w:r>
          </w:p>
        </w:tc>
        <w:tc>
          <w:tcPr>
            <w:tcW w:w="361" w:type="dxa"/>
          </w:tcPr>
          <w:p w:rsidR="002A68C4" w:rsidRDefault="001C3859">
            <w:pPr>
              <w:keepNext/>
            </w:pPr>
            <w:r>
              <w:t>○</w:t>
            </w:r>
          </w:p>
        </w:tc>
        <w:tc>
          <w:tcPr>
            <w:tcW w:w="3731" w:type="dxa"/>
          </w:tcPr>
          <w:p w:rsidR="002A68C4" w:rsidRDefault="001C3859">
            <w:pPr>
              <w:keepNext/>
            </w:pPr>
            <w:r>
              <w:t>3</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5</w:t>
            </w:r>
          </w:p>
        </w:tc>
        <w:tc>
          <w:tcPr>
            <w:tcW w:w="361" w:type="dxa"/>
          </w:tcPr>
          <w:p w:rsidR="002A68C4" w:rsidRDefault="001C3859">
            <w:pPr>
              <w:keepNext/>
            </w:pPr>
            <w:r>
              <w:t>○</w:t>
            </w:r>
          </w:p>
        </w:tc>
        <w:tc>
          <w:tcPr>
            <w:tcW w:w="3731" w:type="dxa"/>
          </w:tcPr>
          <w:p w:rsidR="002A68C4" w:rsidRDefault="001C3859">
            <w:pPr>
              <w:keepNext/>
            </w:pPr>
            <w:r>
              <w:t>4</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6</w:t>
            </w:r>
          </w:p>
        </w:tc>
        <w:tc>
          <w:tcPr>
            <w:tcW w:w="361" w:type="dxa"/>
          </w:tcPr>
          <w:p w:rsidR="002A68C4" w:rsidRDefault="001C3859">
            <w:pPr>
              <w:keepNext/>
            </w:pPr>
            <w:r>
              <w:t>○</w:t>
            </w:r>
          </w:p>
        </w:tc>
        <w:tc>
          <w:tcPr>
            <w:tcW w:w="3731" w:type="dxa"/>
          </w:tcPr>
          <w:p w:rsidR="002A68C4" w:rsidRDefault="001C3859">
            <w:pPr>
              <w:keepNext/>
            </w:pPr>
            <w:r>
              <w:t>5</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7</w:t>
            </w:r>
          </w:p>
        </w:tc>
        <w:tc>
          <w:tcPr>
            <w:tcW w:w="361" w:type="dxa"/>
          </w:tcPr>
          <w:p w:rsidR="002A68C4" w:rsidRDefault="001C3859">
            <w:pPr>
              <w:keepNext/>
            </w:pPr>
            <w:r>
              <w:t>○</w:t>
            </w:r>
          </w:p>
        </w:tc>
        <w:tc>
          <w:tcPr>
            <w:tcW w:w="3731" w:type="dxa"/>
          </w:tcPr>
          <w:p w:rsidR="002A68C4" w:rsidRDefault="001C3859">
            <w:pPr>
              <w:keepNext/>
            </w:pPr>
            <w:r>
              <w:t>6</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1C3859">
            <w:pPr>
              <w:keepNext/>
            </w:pPr>
            <w:r>
              <w:t>○</w:t>
            </w:r>
          </w:p>
        </w:tc>
        <w:tc>
          <w:tcPr>
            <w:tcW w:w="3731" w:type="dxa"/>
          </w:tcPr>
          <w:p w:rsidR="002A68C4" w:rsidRDefault="001C3859">
            <w:pPr>
              <w:keepNext/>
            </w:pPr>
            <w:r>
              <w:t>7</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1C3859">
            <w:pPr>
              <w:keepNext/>
            </w:pPr>
            <w:r>
              <w:t>○</w:t>
            </w:r>
          </w:p>
        </w:tc>
        <w:tc>
          <w:tcPr>
            <w:tcW w:w="3731" w:type="dxa"/>
          </w:tcPr>
          <w:p w:rsidR="002A68C4" w:rsidRDefault="001C3859">
            <w:pPr>
              <w:keepNext/>
            </w:pPr>
            <w:r>
              <w:t>8</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10</w:t>
            </w:r>
          </w:p>
        </w:tc>
        <w:tc>
          <w:tcPr>
            <w:tcW w:w="361" w:type="dxa"/>
          </w:tcPr>
          <w:p w:rsidR="002A68C4" w:rsidRDefault="001C3859">
            <w:pPr>
              <w:keepNext/>
            </w:pPr>
            <w:r>
              <w:t>○</w:t>
            </w:r>
          </w:p>
        </w:tc>
        <w:tc>
          <w:tcPr>
            <w:tcW w:w="3731" w:type="dxa"/>
          </w:tcPr>
          <w:p w:rsidR="002A68C4" w:rsidRDefault="001C3859">
            <w:pPr>
              <w:keepNext/>
            </w:pPr>
            <w:r>
              <w:t>9</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11</w:t>
            </w:r>
          </w:p>
        </w:tc>
        <w:tc>
          <w:tcPr>
            <w:tcW w:w="361" w:type="dxa"/>
          </w:tcPr>
          <w:p w:rsidR="002A68C4" w:rsidRDefault="001C3859">
            <w:pPr>
              <w:keepNext/>
            </w:pPr>
            <w:r>
              <w:t>○</w:t>
            </w:r>
          </w:p>
        </w:tc>
        <w:tc>
          <w:tcPr>
            <w:tcW w:w="3731" w:type="dxa"/>
          </w:tcPr>
          <w:p w:rsidR="002A68C4" w:rsidRDefault="001C3859">
            <w:pPr>
              <w:keepNext/>
            </w:pPr>
            <w:r>
              <w:t xml:space="preserve">10 </w:t>
            </w:r>
            <w:r>
              <w:t>–</w:t>
            </w:r>
            <w:r>
              <w:t xml:space="preserve"> Government should increase taxes a lot and spend much more on health and social services</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12</w:t>
            </w:r>
          </w:p>
        </w:tc>
        <w:tc>
          <w:tcPr>
            <w:tcW w:w="361" w:type="dxa"/>
          </w:tcPr>
          <w:p w:rsidR="002A68C4" w:rsidRDefault="001C3859">
            <w:pPr>
              <w:keepNext/>
            </w:pPr>
            <w:r>
              <w:t>○</w:t>
            </w:r>
          </w:p>
        </w:tc>
        <w:tc>
          <w:tcPr>
            <w:tcW w:w="3731" w:type="dxa"/>
          </w:tcPr>
          <w:p w:rsidR="002A68C4" w:rsidRDefault="001C3859">
            <w:pPr>
              <w:keepNext/>
            </w:pPr>
            <w:r>
              <w:t>Don</w:t>
            </w:r>
            <w:r>
              <w:t>’</w:t>
            </w:r>
            <w:r>
              <w:t>t know</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98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p w:rsidR="002A68C4" w:rsidRDefault="001C3859">
      <w:pPr>
        <w:pStyle w:val="GPage"/>
      </w:pPr>
      <w:bookmarkStart w:id="2196" w:name="_Toc266972264"/>
      <w:r>
        <w:t>Page: p109q2</w:t>
      </w:r>
      <w:bookmarkEnd w:id="2196"/>
    </w:p>
    <w:tbl>
      <w:tblPr>
        <w:tblStyle w:val="GQuestionCommonProperties"/>
        <w:tblW w:w="0" w:type="auto"/>
        <w:tblInd w:w="0" w:type="dxa"/>
        <w:tblCellMar>
          <w:top w:w="0" w:type="dxa"/>
          <w:left w:w="0" w:type="dxa"/>
          <w:bottom w:w="0" w:type="dxa"/>
          <w:right w:w="0" w:type="dxa"/>
        </w:tblCellMar>
        <w:tblLook w:val="04A0"/>
      </w:tblPr>
      <w:tblGrid>
        <w:gridCol w:w="6441"/>
        <w:gridCol w:w="2415"/>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lastRenderedPageBreak/>
              <w:fldChar w:fldCharType="begin"/>
            </w:r>
            <w:r w:rsidR="001C3859">
              <w:instrText xml:space="preserve">TC </w:instrText>
            </w:r>
            <w:bookmarkStart w:id="2197" w:name="_Toc266972265"/>
            <w:r w:rsidR="001C3859">
              <w:instrText>p109q2</w:instrText>
            </w:r>
            <w:bookmarkEnd w:id="2197"/>
            <w:r w:rsidR="001C3859">
              <w:instrText xml:space="preserve"> \l 2 \f a</w:instrText>
            </w:r>
            <w:r>
              <w:fldChar w:fldCharType="end"/>
            </w:r>
            <w:r w:rsidR="001C3859">
              <w:rPr>
                <w:rStyle w:val="GVariableName"/>
              </w:rPr>
              <w:t>p109q2</w:t>
            </w:r>
            <w:r w:rsidR="001C3859">
              <w:rPr>
                <w:i/>
              </w:rPr>
              <w:t xml:space="preserve">- Show if p109q1 </w:t>
            </w:r>
            <w:r w:rsidR="001C3859">
              <w:rPr>
                <w:i/>
              </w:rPr>
              <w:t>!=12/required</w:t>
            </w:r>
          </w:p>
        </w:tc>
        <w:tc>
          <w:tcPr>
            <w:tcW w:w="0" w:type="auto"/>
            <w:shd w:val="clear" w:color="auto" w:fill="D0D0D0"/>
            <w:vAlign w:val="bottom"/>
          </w:tcPr>
          <w:p w:rsidR="002A68C4" w:rsidRDefault="001C3859">
            <w:pPr>
              <w:keepNext/>
              <w:jc w:val="right"/>
            </w:pPr>
            <w:r>
              <w:t>SINGLE CHOICE</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How certain are you of this?</w:t>
            </w:r>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Order as shown</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very certain</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pretty certain</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not very certain</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p w:rsidR="002A68C4" w:rsidRDefault="001C3859">
      <w:pPr>
        <w:pStyle w:val="GModule"/>
      </w:pPr>
      <w:r>
        <w:t>Module: p110_p113</w:t>
      </w:r>
    </w:p>
    <w:p w:rsidR="002A68C4" w:rsidRDefault="001C3859">
      <w:pPr>
        <w:pStyle w:val="GModule"/>
      </w:pPr>
      <w:r>
        <w:t>Module: p110</w:t>
      </w:r>
    </w:p>
    <w:p w:rsidR="002A68C4" w:rsidRDefault="001C3859">
      <w:pPr>
        <w:pStyle w:val="GPage"/>
      </w:pPr>
      <w:bookmarkStart w:id="2198" w:name="_Toc266972266"/>
      <w:r>
        <w:t>Page: p10000q1</w:t>
      </w:r>
      <w:bookmarkEnd w:id="2198"/>
    </w:p>
    <w:tbl>
      <w:tblPr>
        <w:tblStyle w:val="GQuestionCommonProperties"/>
        <w:tblW w:w="0" w:type="auto"/>
        <w:tblInd w:w="0" w:type="dxa"/>
        <w:tblCellMar>
          <w:top w:w="0" w:type="dxa"/>
          <w:left w:w="0" w:type="dxa"/>
          <w:bottom w:w="0" w:type="dxa"/>
          <w:right w:w="0" w:type="dxa"/>
        </w:tblCellMar>
        <w:tblLook w:val="04A0"/>
      </w:tblPr>
      <w:tblGrid>
        <w:gridCol w:w="6598"/>
        <w:gridCol w:w="2258"/>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fldChar w:fldCharType="begin"/>
            </w:r>
            <w:r w:rsidR="001C3859">
              <w:instrText xml:space="preserve">TC </w:instrText>
            </w:r>
            <w:bookmarkStart w:id="2199" w:name="_Toc266972267"/>
            <w:r w:rsidR="001C3859">
              <w:instrText>p10000q1</w:instrText>
            </w:r>
            <w:bookmarkEnd w:id="2199"/>
            <w:r w:rsidR="001C3859">
              <w:instrText xml:space="preserve"> \l 2 \f a</w:instrText>
            </w:r>
            <w:r>
              <w:fldChar w:fldCharType="end"/>
            </w:r>
            <w:r w:rsidR="001C3859">
              <w:rPr>
                <w:rStyle w:val="GVariableName"/>
              </w:rPr>
              <w:t>p10000q1</w:t>
            </w:r>
            <w:r w:rsidR="001C3859">
              <w:rPr>
                <w:i/>
              </w:rPr>
              <w:t>- Show all respondents/required</w:t>
            </w:r>
          </w:p>
        </w:tc>
        <w:tc>
          <w:tcPr>
            <w:tcW w:w="0" w:type="auto"/>
            <w:shd w:val="clear" w:color="auto" w:fill="D0D0D0"/>
            <w:vAlign w:val="bottom"/>
          </w:tcPr>
          <w:p w:rsidR="002A68C4" w:rsidRDefault="001C3859">
            <w:pPr>
              <w:keepNext/>
              <w:jc w:val="right"/>
            </w:pPr>
            <w:r>
              <w:t>SINGLE CHOICE</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 xml:space="preserve">Some people think that reducing crime is more important than protecting the rights of people accused of committing crimes.  Other people think that protecting the rights of </w:t>
            </w:r>
            <w:r>
              <w:rPr>
                <w:b/>
              </w:rPr>
              <w:t>accused people, regardless of whether they have been convicted of committing a crime, is more important than reducing crime.  On the 0-10 scale below, where would you place your own view?</w:t>
            </w:r>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Order as shown</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 xml:space="preserve">0 </w:t>
            </w:r>
            <w:r>
              <w:t>–</w:t>
            </w:r>
            <w:r>
              <w:t xml:space="preserve"> Reducing crime more important</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1</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2</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4</w:t>
            </w:r>
          </w:p>
        </w:tc>
        <w:tc>
          <w:tcPr>
            <w:tcW w:w="361" w:type="dxa"/>
          </w:tcPr>
          <w:p w:rsidR="002A68C4" w:rsidRDefault="001C3859">
            <w:pPr>
              <w:keepNext/>
            </w:pPr>
            <w:r>
              <w:t>○</w:t>
            </w:r>
          </w:p>
        </w:tc>
        <w:tc>
          <w:tcPr>
            <w:tcW w:w="3731" w:type="dxa"/>
          </w:tcPr>
          <w:p w:rsidR="002A68C4" w:rsidRDefault="001C3859">
            <w:pPr>
              <w:keepNext/>
            </w:pPr>
            <w:r>
              <w:t>3</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5</w:t>
            </w:r>
          </w:p>
        </w:tc>
        <w:tc>
          <w:tcPr>
            <w:tcW w:w="361" w:type="dxa"/>
          </w:tcPr>
          <w:p w:rsidR="002A68C4" w:rsidRDefault="001C3859">
            <w:pPr>
              <w:keepNext/>
            </w:pPr>
            <w:r>
              <w:t>○</w:t>
            </w:r>
          </w:p>
        </w:tc>
        <w:tc>
          <w:tcPr>
            <w:tcW w:w="3731" w:type="dxa"/>
          </w:tcPr>
          <w:p w:rsidR="002A68C4" w:rsidRDefault="001C3859">
            <w:pPr>
              <w:keepNext/>
            </w:pPr>
            <w:r>
              <w:t>4</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6</w:t>
            </w:r>
          </w:p>
        </w:tc>
        <w:tc>
          <w:tcPr>
            <w:tcW w:w="361" w:type="dxa"/>
          </w:tcPr>
          <w:p w:rsidR="002A68C4" w:rsidRDefault="001C3859">
            <w:pPr>
              <w:keepNext/>
            </w:pPr>
            <w:r>
              <w:t>○</w:t>
            </w:r>
          </w:p>
        </w:tc>
        <w:tc>
          <w:tcPr>
            <w:tcW w:w="3731" w:type="dxa"/>
          </w:tcPr>
          <w:p w:rsidR="002A68C4" w:rsidRDefault="001C3859">
            <w:pPr>
              <w:keepNext/>
            </w:pPr>
            <w:r>
              <w:t>5</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7</w:t>
            </w:r>
          </w:p>
        </w:tc>
        <w:tc>
          <w:tcPr>
            <w:tcW w:w="361" w:type="dxa"/>
          </w:tcPr>
          <w:p w:rsidR="002A68C4" w:rsidRDefault="001C3859">
            <w:pPr>
              <w:keepNext/>
            </w:pPr>
            <w:r>
              <w:t>○</w:t>
            </w:r>
          </w:p>
        </w:tc>
        <w:tc>
          <w:tcPr>
            <w:tcW w:w="3731" w:type="dxa"/>
          </w:tcPr>
          <w:p w:rsidR="002A68C4" w:rsidRDefault="001C3859">
            <w:pPr>
              <w:keepNext/>
            </w:pPr>
            <w:r>
              <w:t>6</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1C3859">
            <w:pPr>
              <w:keepNext/>
            </w:pPr>
            <w:r>
              <w:t>○</w:t>
            </w:r>
          </w:p>
        </w:tc>
        <w:tc>
          <w:tcPr>
            <w:tcW w:w="3731" w:type="dxa"/>
          </w:tcPr>
          <w:p w:rsidR="002A68C4" w:rsidRDefault="001C3859">
            <w:pPr>
              <w:keepNext/>
            </w:pPr>
            <w:r>
              <w:t>7</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1C3859">
            <w:pPr>
              <w:keepNext/>
            </w:pPr>
            <w:r>
              <w:t>○</w:t>
            </w:r>
          </w:p>
        </w:tc>
        <w:tc>
          <w:tcPr>
            <w:tcW w:w="3731" w:type="dxa"/>
          </w:tcPr>
          <w:p w:rsidR="002A68C4" w:rsidRDefault="001C3859">
            <w:pPr>
              <w:keepNext/>
            </w:pPr>
            <w:r>
              <w:t>8</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10</w:t>
            </w:r>
          </w:p>
        </w:tc>
        <w:tc>
          <w:tcPr>
            <w:tcW w:w="361" w:type="dxa"/>
          </w:tcPr>
          <w:p w:rsidR="002A68C4" w:rsidRDefault="001C3859">
            <w:pPr>
              <w:keepNext/>
            </w:pPr>
            <w:r>
              <w:t>○</w:t>
            </w:r>
          </w:p>
        </w:tc>
        <w:tc>
          <w:tcPr>
            <w:tcW w:w="3731" w:type="dxa"/>
          </w:tcPr>
          <w:p w:rsidR="002A68C4" w:rsidRDefault="001C3859">
            <w:pPr>
              <w:keepNext/>
            </w:pPr>
            <w:r>
              <w:t>9</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11</w:t>
            </w:r>
          </w:p>
        </w:tc>
        <w:tc>
          <w:tcPr>
            <w:tcW w:w="361" w:type="dxa"/>
          </w:tcPr>
          <w:p w:rsidR="002A68C4" w:rsidRDefault="001C3859">
            <w:pPr>
              <w:keepNext/>
            </w:pPr>
            <w:r>
              <w:t>○</w:t>
            </w:r>
          </w:p>
        </w:tc>
        <w:tc>
          <w:tcPr>
            <w:tcW w:w="3731" w:type="dxa"/>
          </w:tcPr>
          <w:p w:rsidR="002A68C4" w:rsidRDefault="001C3859">
            <w:pPr>
              <w:keepNext/>
            </w:pPr>
            <w:r>
              <w:t xml:space="preserve">10 </w:t>
            </w:r>
            <w:r>
              <w:t>–</w:t>
            </w:r>
            <w:r>
              <w:t>Rights of accused more important</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98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p w:rsidR="002A68C4" w:rsidRDefault="001C3859">
      <w:pPr>
        <w:pStyle w:val="GPage"/>
      </w:pPr>
      <w:bookmarkStart w:id="2200" w:name="_Toc266972268"/>
      <w:r>
        <w:t>Page: p10000q2</w:t>
      </w:r>
      <w:bookmarkEnd w:id="2200"/>
    </w:p>
    <w:tbl>
      <w:tblPr>
        <w:tblStyle w:val="GQuestionCommonProperties"/>
        <w:tblW w:w="0" w:type="auto"/>
        <w:tblInd w:w="0" w:type="dxa"/>
        <w:tblCellMar>
          <w:top w:w="0" w:type="dxa"/>
          <w:left w:w="0" w:type="dxa"/>
          <w:bottom w:w="0" w:type="dxa"/>
          <w:right w:w="0" w:type="dxa"/>
        </w:tblCellMar>
        <w:tblLook w:val="04A0"/>
      </w:tblPr>
      <w:tblGrid>
        <w:gridCol w:w="6598"/>
        <w:gridCol w:w="2258"/>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fldChar w:fldCharType="begin"/>
            </w:r>
            <w:r w:rsidR="001C3859">
              <w:instrText xml:space="preserve">TC </w:instrText>
            </w:r>
            <w:bookmarkStart w:id="2201" w:name="_Toc266972269"/>
            <w:r w:rsidR="001C3859">
              <w:instrText>p10000q2</w:instrText>
            </w:r>
            <w:bookmarkEnd w:id="2201"/>
            <w:r w:rsidR="001C3859">
              <w:instrText xml:space="preserve"> \l 2 \f a</w:instrText>
            </w:r>
            <w:r>
              <w:fldChar w:fldCharType="end"/>
            </w:r>
            <w:r w:rsidR="001C3859">
              <w:rPr>
                <w:rStyle w:val="GVariableName"/>
              </w:rPr>
              <w:t>p10000q2</w:t>
            </w:r>
            <w:r w:rsidR="001C3859">
              <w:rPr>
                <w:i/>
              </w:rPr>
              <w:t>- Show all respondents/required</w:t>
            </w:r>
          </w:p>
        </w:tc>
        <w:tc>
          <w:tcPr>
            <w:tcW w:w="0" w:type="auto"/>
            <w:shd w:val="clear" w:color="auto" w:fill="D0D0D0"/>
            <w:vAlign w:val="bottom"/>
          </w:tcPr>
          <w:p w:rsidR="002A68C4" w:rsidRDefault="001C3859">
            <w:pPr>
              <w:keepNext/>
              <w:jc w:val="right"/>
            </w:pPr>
            <w:r>
              <w:t xml:space="preserve">SINGLE </w:t>
            </w:r>
            <w:r>
              <w:t>CHOICE</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How certain are you of this?</w:t>
            </w:r>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Order as shown</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very certain</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pretty certain</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not very certain</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p w:rsidR="002A68C4" w:rsidRDefault="001C3859">
      <w:pPr>
        <w:pStyle w:val="GModule"/>
      </w:pPr>
      <w:r>
        <w:lastRenderedPageBreak/>
        <w:t>Module: p111</w:t>
      </w:r>
    </w:p>
    <w:p w:rsidR="002A68C4" w:rsidRDefault="001C3859">
      <w:pPr>
        <w:pStyle w:val="GPage"/>
      </w:pPr>
      <w:bookmarkStart w:id="2202" w:name="_Toc266972270"/>
      <w:r>
        <w:t>Page: p10001q1</w:t>
      </w:r>
      <w:bookmarkEnd w:id="2202"/>
    </w:p>
    <w:tbl>
      <w:tblPr>
        <w:tblStyle w:val="GQuestionCommonProperties"/>
        <w:tblW w:w="0" w:type="auto"/>
        <w:tblInd w:w="0" w:type="dxa"/>
        <w:tblCellMar>
          <w:top w:w="0" w:type="dxa"/>
          <w:left w:w="0" w:type="dxa"/>
          <w:bottom w:w="0" w:type="dxa"/>
          <w:right w:w="0" w:type="dxa"/>
        </w:tblCellMar>
        <w:tblLook w:val="04A0"/>
      </w:tblPr>
      <w:tblGrid>
        <w:gridCol w:w="6598"/>
        <w:gridCol w:w="2258"/>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fldChar w:fldCharType="begin"/>
            </w:r>
            <w:r w:rsidR="001C3859">
              <w:instrText xml:space="preserve">TC </w:instrText>
            </w:r>
            <w:bookmarkStart w:id="2203" w:name="_Toc266972271"/>
            <w:r w:rsidR="001C3859">
              <w:instrText>p10001q1</w:instrText>
            </w:r>
            <w:bookmarkEnd w:id="2203"/>
            <w:r w:rsidR="001C3859">
              <w:instrText xml:space="preserve"> \l 2 \f a</w:instrText>
            </w:r>
            <w:r>
              <w:fldChar w:fldCharType="end"/>
            </w:r>
            <w:r w:rsidR="001C3859">
              <w:rPr>
                <w:rStyle w:val="GVariableName"/>
              </w:rPr>
              <w:t>p10001q1</w:t>
            </w:r>
            <w:r w:rsidR="001C3859">
              <w:rPr>
                <w:i/>
              </w:rPr>
              <w:t xml:space="preserve">- Show all </w:t>
            </w:r>
            <w:r w:rsidR="001C3859">
              <w:rPr>
                <w:i/>
              </w:rPr>
              <w:t>respondents/required</w:t>
            </w:r>
          </w:p>
        </w:tc>
        <w:tc>
          <w:tcPr>
            <w:tcW w:w="0" w:type="auto"/>
            <w:shd w:val="clear" w:color="auto" w:fill="D0D0D0"/>
            <w:vAlign w:val="bottom"/>
          </w:tcPr>
          <w:p w:rsidR="002A68C4" w:rsidRDefault="001C3859">
            <w:pPr>
              <w:keepNext/>
              <w:jc w:val="right"/>
            </w:pPr>
            <w:r>
              <w:t>SINGLE CHOICE</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Some people think that reducing crime is more important than protecting the rights of people accused of committing crimes.  Other people think that protecting the rights of accused people, regardless of whether they have</w:t>
            </w:r>
            <w:r>
              <w:rPr>
                <w:b/>
              </w:rPr>
              <w:t xml:space="preserve"> been convicted of committing a crime, is more important than reducing crime.  On the 0-10 scale below, where would you place the Labour Party?</w:t>
            </w:r>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Order as shown</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 xml:space="preserve">0 </w:t>
            </w:r>
            <w:r>
              <w:t>–</w:t>
            </w:r>
            <w:r>
              <w:t xml:space="preserve"> Reducing crime more important</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1</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2</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4</w:t>
            </w:r>
          </w:p>
        </w:tc>
        <w:tc>
          <w:tcPr>
            <w:tcW w:w="361" w:type="dxa"/>
          </w:tcPr>
          <w:p w:rsidR="002A68C4" w:rsidRDefault="001C3859">
            <w:pPr>
              <w:keepNext/>
            </w:pPr>
            <w:r>
              <w:t>○</w:t>
            </w:r>
          </w:p>
        </w:tc>
        <w:tc>
          <w:tcPr>
            <w:tcW w:w="3731" w:type="dxa"/>
          </w:tcPr>
          <w:p w:rsidR="002A68C4" w:rsidRDefault="001C3859">
            <w:pPr>
              <w:keepNext/>
            </w:pPr>
            <w:r>
              <w:t>3</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5</w:t>
            </w:r>
          </w:p>
        </w:tc>
        <w:tc>
          <w:tcPr>
            <w:tcW w:w="361" w:type="dxa"/>
          </w:tcPr>
          <w:p w:rsidR="002A68C4" w:rsidRDefault="001C3859">
            <w:pPr>
              <w:keepNext/>
            </w:pPr>
            <w:r>
              <w:t>○</w:t>
            </w:r>
          </w:p>
        </w:tc>
        <w:tc>
          <w:tcPr>
            <w:tcW w:w="3731" w:type="dxa"/>
          </w:tcPr>
          <w:p w:rsidR="002A68C4" w:rsidRDefault="001C3859">
            <w:pPr>
              <w:keepNext/>
            </w:pPr>
            <w:r>
              <w:t>4</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6</w:t>
            </w:r>
          </w:p>
        </w:tc>
        <w:tc>
          <w:tcPr>
            <w:tcW w:w="361" w:type="dxa"/>
          </w:tcPr>
          <w:p w:rsidR="002A68C4" w:rsidRDefault="001C3859">
            <w:pPr>
              <w:keepNext/>
            </w:pPr>
            <w:r>
              <w:t>○</w:t>
            </w:r>
          </w:p>
        </w:tc>
        <w:tc>
          <w:tcPr>
            <w:tcW w:w="3731" w:type="dxa"/>
          </w:tcPr>
          <w:p w:rsidR="002A68C4" w:rsidRDefault="001C3859">
            <w:pPr>
              <w:keepNext/>
            </w:pPr>
            <w:r>
              <w:t>5</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7</w:t>
            </w:r>
          </w:p>
        </w:tc>
        <w:tc>
          <w:tcPr>
            <w:tcW w:w="361" w:type="dxa"/>
          </w:tcPr>
          <w:p w:rsidR="002A68C4" w:rsidRDefault="001C3859">
            <w:pPr>
              <w:keepNext/>
            </w:pPr>
            <w:r>
              <w:t>○</w:t>
            </w:r>
          </w:p>
        </w:tc>
        <w:tc>
          <w:tcPr>
            <w:tcW w:w="3731" w:type="dxa"/>
          </w:tcPr>
          <w:p w:rsidR="002A68C4" w:rsidRDefault="001C3859">
            <w:pPr>
              <w:keepNext/>
            </w:pPr>
            <w:r>
              <w:t>6</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1C3859">
            <w:pPr>
              <w:keepNext/>
            </w:pPr>
            <w:r>
              <w:t>○</w:t>
            </w:r>
          </w:p>
        </w:tc>
        <w:tc>
          <w:tcPr>
            <w:tcW w:w="3731" w:type="dxa"/>
          </w:tcPr>
          <w:p w:rsidR="002A68C4" w:rsidRDefault="001C3859">
            <w:pPr>
              <w:keepNext/>
            </w:pPr>
            <w:r>
              <w:t>7</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1C3859">
            <w:pPr>
              <w:keepNext/>
            </w:pPr>
            <w:r>
              <w:t>○</w:t>
            </w:r>
          </w:p>
        </w:tc>
        <w:tc>
          <w:tcPr>
            <w:tcW w:w="3731" w:type="dxa"/>
          </w:tcPr>
          <w:p w:rsidR="002A68C4" w:rsidRDefault="001C3859">
            <w:pPr>
              <w:keepNext/>
            </w:pPr>
            <w:r>
              <w:t>8</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10</w:t>
            </w:r>
          </w:p>
        </w:tc>
        <w:tc>
          <w:tcPr>
            <w:tcW w:w="361" w:type="dxa"/>
          </w:tcPr>
          <w:p w:rsidR="002A68C4" w:rsidRDefault="001C3859">
            <w:pPr>
              <w:keepNext/>
            </w:pPr>
            <w:r>
              <w:t>○</w:t>
            </w:r>
          </w:p>
        </w:tc>
        <w:tc>
          <w:tcPr>
            <w:tcW w:w="3731" w:type="dxa"/>
          </w:tcPr>
          <w:p w:rsidR="002A68C4" w:rsidRDefault="001C3859">
            <w:pPr>
              <w:keepNext/>
            </w:pPr>
            <w:r>
              <w:t>9</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11</w:t>
            </w:r>
          </w:p>
        </w:tc>
        <w:tc>
          <w:tcPr>
            <w:tcW w:w="361" w:type="dxa"/>
          </w:tcPr>
          <w:p w:rsidR="002A68C4" w:rsidRDefault="001C3859">
            <w:pPr>
              <w:keepNext/>
            </w:pPr>
            <w:r>
              <w:t>○</w:t>
            </w:r>
          </w:p>
        </w:tc>
        <w:tc>
          <w:tcPr>
            <w:tcW w:w="3731" w:type="dxa"/>
          </w:tcPr>
          <w:p w:rsidR="002A68C4" w:rsidRDefault="001C3859">
            <w:pPr>
              <w:keepNext/>
            </w:pPr>
            <w:r>
              <w:t xml:space="preserve">10 </w:t>
            </w:r>
            <w:r>
              <w:t>–</w:t>
            </w:r>
            <w:r>
              <w:t>Rights of accused more important</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98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p w:rsidR="002A68C4" w:rsidRDefault="001C3859">
      <w:pPr>
        <w:pStyle w:val="GPage"/>
      </w:pPr>
      <w:bookmarkStart w:id="2204" w:name="_Toc266972272"/>
      <w:r>
        <w:t>Page: p10001q2</w:t>
      </w:r>
      <w:bookmarkEnd w:id="2204"/>
    </w:p>
    <w:tbl>
      <w:tblPr>
        <w:tblStyle w:val="GQuestionCommonProperties"/>
        <w:tblW w:w="0" w:type="auto"/>
        <w:tblInd w:w="0" w:type="dxa"/>
        <w:tblCellMar>
          <w:top w:w="0" w:type="dxa"/>
          <w:left w:w="0" w:type="dxa"/>
          <w:bottom w:w="0" w:type="dxa"/>
          <w:right w:w="0" w:type="dxa"/>
        </w:tblCellMar>
        <w:tblLook w:val="04A0"/>
      </w:tblPr>
      <w:tblGrid>
        <w:gridCol w:w="6598"/>
        <w:gridCol w:w="2258"/>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fldChar w:fldCharType="begin"/>
            </w:r>
            <w:r w:rsidR="001C3859">
              <w:instrText xml:space="preserve">TC </w:instrText>
            </w:r>
            <w:bookmarkStart w:id="2205" w:name="_Toc266972273"/>
            <w:r w:rsidR="001C3859">
              <w:instrText>p10001q2</w:instrText>
            </w:r>
            <w:bookmarkEnd w:id="2205"/>
            <w:r w:rsidR="001C3859">
              <w:instrText xml:space="preserve"> \l 2 \f a</w:instrText>
            </w:r>
            <w:r>
              <w:fldChar w:fldCharType="end"/>
            </w:r>
            <w:r w:rsidR="001C3859">
              <w:rPr>
                <w:rStyle w:val="GVariableName"/>
              </w:rPr>
              <w:t>p10001q2</w:t>
            </w:r>
            <w:r w:rsidR="001C3859">
              <w:rPr>
                <w:i/>
              </w:rPr>
              <w:t>- Show all respondents/required</w:t>
            </w:r>
          </w:p>
        </w:tc>
        <w:tc>
          <w:tcPr>
            <w:tcW w:w="0" w:type="auto"/>
            <w:shd w:val="clear" w:color="auto" w:fill="D0D0D0"/>
            <w:vAlign w:val="bottom"/>
          </w:tcPr>
          <w:p w:rsidR="002A68C4" w:rsidRDefault="001C3859">
            <w:pPr>
              <w:keepNext/>
              <w:jc w:val="right"/>
            </w:pPr>
            <w:r>
              <w:t>SINGLE CHOICE</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How certain are you of this?</w:t>
            </w:r>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 xml:space="preserve">Order </w:t>
            </w:r>
            <w:r>
              <w:rPr>
                <w:i/>
              </w:rPr>
              <w:t>as shown</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very certain</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pretty certain</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not very certain</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p w:rsidR="002A68C4" w:rsidRDefault="001C3859">
      <w:pPr>
        <w:pStyle w:val="GModule"/>
      </w:pPr>
      <w:r>
        <w:t>Module: p112</w:t>
      </w:r>
    </w:p>
    <w:p w:rsidR="002A68C4" w:rsidRDefault="001C3859">
      <w:pPr>
        <w:pStyle w:val="GPage"/>
      </w:pPr>
      <w:bookmarkStart w:id="2206" w:name="_Toc266972274"/>
      <w:r>
        <w:t>Page: p10003q1</w:t>
      </w:r>
      <w:bookmarkEnd w:id="2206"/>
    </w:p>
    <w:tbl>
      <w:tblPr>
        <w:tblStyle w:val="GQuestionCommonProperties"/>
        <w:tblW w:w="0" w:type="auto"/>
        <w:tblInd w:w="0" w:type="dxa"/>
        <w:tblCellMar>
          <w:top w:w="0" w:type="dxa"/>
          <w:left w:w="0" w:type="dxa"/>
          <w:bottom w:w="0" w:type="dxa"/>
          <w:right w:w="0" w:type="dxa"/>
        </w:tblCellMar>
        <w:tblLook w:val="04A0"/>
      </w:tblPr>
      <w:tblGrid>
        <w:gridCol w:w="6598"/>
        <w:gridCol w:w="2258"/>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lastRenderedPageBreak/>
              <w:fldChar w:fldCharType="begin"/>
            </w:r>
            <w:r w:rsidR="001C3859">
              <w:instrText xml:space="preserve">TC </w:instrText>
            </w:r>
            <w:bookmarkStart w:id="2207" w:name="_Toc266972275"/>
            <w:r w:rsidR="001C3859">
              <w:instrText>p10003q1</w:instrText>
            </w:r>
            <w:bookmarkEnd w:id="2207"/>
            <w:r w:rsidR="001C3859">
              <w:instrText xml:space="preserve"> \l 2 \f a</w:instrText>
            </w:r>
            <w:r>
              <w:fldChar w:fldCharType="end"/>
            </w:r>
            <w:r w:rsidR="001C3859">
              <w:rPr>
                <w:rStyle w:val="GVariableName"/>
              </w:rPr>
              <w:t>p10003q1</w:t>
            </w:r>
            <w:r w:rsidR="001C3859">
              <w:rPr>
                <w:i/>
              </w:rPr>
              <w:t>- Show all respondents/required</w:t>
            </w:r>
          </w:p>
        </w:tc>
        <w:tc>
          <w:tcPr>
            <w:tcW w:w="0" w:type="auto"/>
            <w:shd w:val="clear" w:color="auto" w:fill="D0D0D0"/>
            <w:vAlign w:val="bottom"/>
          </w:tcPr>
          <w:p w:rsidR="002A68C4" w:rsidRDefault="001C3859">
            <w:pPr>
              <w:keepNext/>
              <w:jc w:val="right"/>
            </w:pPr>
            <w:r>
              <w:t>SINGLE CHOICE</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Some people think</w:t>
            </w:r>
            <w:r>
              <w:rPr>
                <w:b/>
              </w:rPr>
              <w:t xml:space="preserve"> that reducing crime is more important than protecting the rights of people accused of committing crimes.  Other people think that protecting the rights of accused people, regardless of whether they have been convicted of committing a crime, is more import</w:t>
            </w:r>
            <w:r>
              <w:rPr>
                <w:b/>
              </w:rPr>
              <w:t>ant than reducing crime.  On the 0-10 scale below, where would you place the Conservative Party?</w:t>
            </w:r>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Order as shown</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 xml:space="preserve">0 </w:t>
            </w:r>
            <w:r>
              <w:t>–</w:t>
            </w:r>
            <w:r>
              <w:t xml:space="preserve"> Reducing crime more important</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1</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2</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4</w:t>
            </w:r>
          </w:p>
        </w:tc>
        <w:tc>
          <w:tcPr>
            <w:tcW w:w="361" w:type="dxa"/>
          </w:tcPr>
          <w:p w:rsidR="002A68C4" w:rsidRDefault="001C3859">
            <w:pPr>
              <w:keepNext/>
            </w:pPr>
            <w:r>
              <w:t>○</w:t>
            </w:r>
          </w:p>
        </w:tc>
        <w:tc>
          <w:tcPr>
            <w:tcW w:w="3731" w:type="dxa"/>
          </w:tcPr>
          <w:p w:rsidR="002A68C4" w:rsidRDefault="001C3859">
            <w:pPr>
              <w:keepNext/>
            </w:pPr>
            <w:r>
              <w:t>3</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5</w:t>
            </w:r>
          </w:p>
        </w:tc>
        <w:tc>
          <w:tcPr>
            <w:tcW w:w="361" w:type="dxa"/>
          </w:tcPr>
          <w:p w:rsidR="002A68C4" w:rsidRDefault="001C3859">
            <w:pPr>
              <w:keepNext/>
            </w:pPr>
            <w:r>
              <w:t>○</w:t>
            </w:r>
          </w:p>
        </w:tc>
        <w:tc>
          <w:tcPr>
            <w:tcW w:w="3731" w:type="dxa"/>
          </w:tcPr>
          <w:p w:rsidR="002A68C4" w:rsidRDefault="001C3859">
            <w:pPr>
              <w:keepNext/>
            </w:pPr>
            <w:r>
              <w:t>4</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6</w:t>
            </w:r>
          </w:p>
        </w:tc>
        <w:tc>
          <w:tcPr>
            <w:tcW w:w="361" w:type="dxa"/>
          </w:tcPr>
          <w:p w:rsidR="002A68C4" w:rsidRDefault="001C3859">
            <w:pPr>
              <w:keepNext/>
            </w:pPr>
            <w:r>
              <w:t>○</w:t>
            </w:r>
          </w:p>
        </w:tc>
        <w:tc>
          <w:tcPr>
            <w:tcW w:w="3731" w:type="dxa"/>
          </w:tcPr>
          <w:p w:rsidR="002A68C4" w:rsidRDefault="001C3859">
            <w:pPr>
              <w:keepNext/>
            </w:pPr>
            <w:r>
              <w:t>5</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7</w:t>
            </w:r>
          </w:p>
        </w:tc>
        <w:tc>
          <w:tcPr>
            <w:tcW w:w="361" w:type="dxa"/>
          </w:tcPr>
          <w:p w:rsidR="002A68C4" w:rsidRDefault="001C3859">
            <w:pPr>
              <w:keepNext/>
            </w:pPr>
            <w:r>
              <w:t>○</w:t>
            </w:r>
          </w:p>
        </w:tc>
        <w:tc>
          <w:tcPr>
            <w:tcW w:w="3731" w:type="dxa"/>
          </w:tcPr>
          <w:p w:rsidR="002A68C4" w:rsidRDefault="001C3859">
            <w:pPr>
              <w:keepNext/>
            </w:pPr>
            <w:r>
              <w:t>6</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1C3859">
            <w:pPr>
              <w:keepNext/>
            </w:pPr>
            <w:r>
              <w:t>○</w:t>
            </w:r>
          </w:p>
        </w:tc>
        <w:tc>
          <w:tcPr>
            <w:tcW w:w="3731" w:type="dxa"/>
          </w:tcPr>
          <w:p w:rsidR="002A68C4" w:rsidRDefault="001C3859">
            <w:pPr>
              <w:keepNext/>
            </w:pPr>
            <w:r>
              <w:t>7</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1C3859">
            <w:pPr>
              <w:keepNext/>
            </w:pPr>
            <w:r>
              <w:t>○</w:t>
            </w:r>
          </w:p>
        </w:tc>
        <w:tc>
          <w:tcPr>
            <w:tcW w:w="3731" w:type="dxa"/>
          </w:tcPr>
          <w:p w:rsidR="002A68C4" w:rsidRDefault="001C3859">
            <w:pPr>
              <w:keepNext/>
            </w:pPr>
            <w:r>
              <w:t>8</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10</w:t>
            </w:r>
          </w:p>
        </w:tc>
        <w:tc>
          <w:tcPr>
            <w:tcW w:w="361" w:type="dxa"/>
          </w:tcPr>
          <w:p w:rsidR="002A68C4" w:rsidRDefault="001C3859">
            <w:pPr>
              <w:keepNext/>
            </w:pPr>
            <w:r>
              <w:t>○</w:t>
            </w:r>
          </w:p>
        </w:tc>
        <w:tc>
          <w:tcPr>
            <w:tcW w:w="3731" w:type="dxa"/>
          </w:tcPr>
          <w:p w:rsidR="002A68C4" w:rsidRDefault="001C3859">
            <w:pPr>
              <w:keepNext/>
            </w:pPr>
            <w:r>
              <w:t>9</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11</w:t>
            </w:r>
          </w:p>
        </w:tc>
        <w:tc>
          <w:tcPr>
            <w:tcW w:w="361" w:type="dxa"/>
          </w:tcPr>
          <w:p w:rsidR="002A68C4" w:rsidRDefault="001C3859">
            <w:pPr>
              <w:keepNext/>
            </w:pPr>
            <w:r>
              <w:t>○</w:t>
            </w:r>
          </w:p>
        </w:tc>
        <w:tc>
          <w:tcPr>
            <w:tcW w:w="3731" w:type="dxa"/>
          </w:tcPr>
          <w:p w:rsidR="002A68C4" w:rsidRDefault="001C3859">
            <w:pPr>
              <w:keepNext/>
            </w:pPr>
            <w:r>
              <w:t xml:space="preserve">10 </w:t>
            </w:r>
            <w:r>
              <w:t>–</w:t>
            </w:r>
            <w:r>
              <w:t xml:space="preserve">Rights of accused </w:t>
            </w:r>
            <w:r>
              <w:t>more important</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98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p w:rsidR="002A68C4" w:rsidRDefault="001C3859">
      <w:pPr>
        <w:pStyle w:val="GPage"/>
      </w:pPr>
      <w:bookmarkStart w:id="2208" w:name="_Toc266972276"/>
      <w:r>
        <w:t>Page: p10003q2</w:t>
      </w:r>
      <w:bookmarkEnd w:id="2208"/>
    </w:p>
    <w:tbl>
      <w:tblPr>
        <w:tblStyle w:val="GQuestionCommonProperties"/>
        <w:tblW w:w="0" w:type="auto"/>
        <w:tblInd w:w="0" w:type="dxa"/>
        <w:tblCellMar>
          <w:top w:w="0" w:type="dxa"/>
          <w:left w:w="0" w:type="dxa"/>
          <w:bottom w:w="0" w:type="dxa"/>
          <w:right w:w="0" w:type="dxa"/>
        </w:tblCellMar>
        <w:tblLook w:val="04A0"/>
      </w:tblPr>
      <w:tblGrid>
        <w:gridCol w:w="6598"/>
        <w:gridCol w:w="2258"/>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fldChar w:fldCharType="begin"/>
            </w:r>
            <w:r w:rsidR="001C3859">
              <w:instrText xml:space="preserve">TC </w:instrText>
            </w:r>
            <w:bookmarkStart w:id="2209" w:name="_Toc266972277"/>
            <w:r w:rsidR="001C3859">
              <w:instrText>p10003q2</w:instrText>
            </w:r>
            <w:bookmarkEnd w:id="2209"/>
            <w:r w:rsidR="001C3859">
              <w:instrText xml:space="preserve"> \l 2 \f a</w:instrText>
            </w:r>
            <w:r>
              <w:fldChar w:fldCharType="end"/>
            </w:r>
            <w:r w:rsidR="001C3859">
              <w:rPr>
                <w:rStyle w:val="GVariableName"/>
              </w:rPr>
              <w:t>p10003q2</w:t>
            </w:r>
            <w:r w:rsidR="001C3859">
              <w:rPr>
                <w:i/>
              </w:rPr>
              <w:t>- Show all respondents/required</w:t>
            </w:r>
          </w:p>
        </w:tc>
        <w:tc>
          <w:tcPr>
            <w:tcW w:w="0" w:type="auto"/>
            <w:shd w:val="clear" w:color="auto" w:fill="D0D0D0"/>
            <w:vAlign w:val="bottom"/>
          </w:tcPr>
          <w:p w:rsidR="002A68C4" w:rsidRDefault="001C3859">
            <w:pPr>
              <w:keepNext/>
              <w:jc w:val="right"/>
            </w:pPr>
            <w:r>
              <w:t>SINGLE CHOICE</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How certain are you of this?</w:t>
            </w:r>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Order as shown</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very certain</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pretty certain</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not very certain</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p w:rsidR="002A68C4" w:rsidRDefault="001C3859">
      <w:pPr>
        <w:pStyle w:val="GModule"/>
      </w:pPr>
      <w:r>
        <w:t>Module: p113</w:t>
      </w:r>
    </w:p>
    <w:p w:rsidR="002A68C4" w:rsidRDefault="001C3859">
      <w:pPr>
        <w:pStyle w:val="GPage"/>
      </w:pPr>
      <w:bookmarkStart w:id="2210" w:name="_Toc266972278"/>
      <w:r>
        <w:t>Page: p10004q1</w:t>
      </w:r>
      <w:bookmarkEnd w:id="2210"/>
    </w:p>
    <w:tbl>
      <w:tblPr>
        <w:tblStyle w:val="GQuestionCommonProperties"/>
        <w:tblW w:w="0" w:type="auto"/>
        <w:tblInd w:w="0" w:type="dxa"/>
        <w:tblCellMar>
          <w:top w:w="0" w:type="dxa"/>
          <w:left w:w="0" w:type="dxa"/>
          <w:bottom w:w="0" w:type="dxa"/>
          <w:right w:w="0" w:type="dxa"/>
        </w:tblCellMar>
        <w:tblLook w:val="04A0"/>
      </w:tblPr>
      <w:tblGrid>
        <w:gridCol w:w="6598"/>
        <w:gridCol w:w="2258"/>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lastRenderedPageBreak/>
              <w:fldChar w:fldCharType="begin"/>
            </w:r>
            <w:r w:rsidR="001C3859">
              <w:instrText xml:space="preserve">TC </w:instrText>
            </w:r>
            <w:bookmarkStart w:id="2211" w:name="_Toc266972279"/>
            <w:r w:rsidR="001C3859">
              <w:instrText>p10004q1</w:instrText>
            </w:r>
            <w:bookmarkEnd w:id="2211"/>
            <w:r w:rsidR="001C3859">
              <w:instrText xml:space="preserve"> \l 2 \f a</w:instrText>
            </w:r>
            <w:r>
              <w:fldChar w:fldCharType="end"/>
            </w:r>
            <w:r w:rsidR="001C3859">
              <w:rPr>
                <w:rStyle w:val="GVariableName"/>
              </w:rPr>
              <w:t>p10004q1</w:t>
            </w:r>
            <w:r w:rsidR="001C3859">
              <w:rPr>
                <w:i/>
              </w:rPr>
              <w:t>- Show all respondents/required</w:t>
            </w:r>
          </w:p>
        </w:tc>
        <w:tc>
          <w:tcPr>
            <w:tcW w:w="0" w:type="auto"/>
            <w:shd w:val="clear" w:color="auto" w:fill="D0D0D0"/>
            <w:vAlign w:val="bottom"/>
          </w:tcPr>
          <w:p w:rsidR="002A68C4" w:rsidRDefault="001C3859">
            <w:pPr>
              <w:keepNext/>
              <w:jc w:val="right"/>
            </w:pPr>
            <w:r>
              <w:t>SINGLE CHOICE</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 xml:space="preserve">Some people think that reducing crime is more important than </w:t>
            </w:r>
            <w:r>
              <w:rPr>
                <w:b/>
              </w:rPr>
              <w:t xml:space="preserve">protecting the rights of people accused of committing crimes.  Other people think that protecting the rights of accused people, regardless of whether they have been convicted of committing a crime, is more important than reducing crime.  On the 0-10 scale </w:t>
            </w:r>
            <w:r>
              <w:rPr>
                <w:b/>
              </w:rPr>
              <w:t>below, where would you place the Liberal Democrats?</w:t>
            </w:r>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Order as shown</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 xml:space="preserve">0 </w:t>
            </w:r>
            <w:r>
              <w:t>–</w:t>
            </w:r>
            <w:r>
              <w:t xml:space="preserve"> Reducing crime more important</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1</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2</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4</w:t>
            </w:r>
          </w:p>
        </w:tc>
        <w:tc>
          <w:tcPr>
            <w:tcW w:w="361" w:type="dxa"/>
          </w:tcPr>
          <w:p w:rsidR="002A68C4" w:rsidRDefault="001C3859">
            <w:pPr>
              <w:keepNext/>
            </w:pPr>
            <w:r>
              <w:t>○</w:t>
            </w:r>
          </w:p>
        </w:tc>
        <w:tc>
          <w:tcPr>
            <w:tcW w:w="3731" w:type="dxa"/>
          </w:tcPr>
          <w:p w:rsidR="002A68C4" w:rsidRDefault="001C3859">
            <w:pPr>
              <w:keepNext/>
            </w:pPr>
            <w:r>
              <w:t>3</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5</w:t>
            </w:r>
          </w:p>
        </w:tc>
        <w:tc>
          <w:tcPr>
            <w:tcW w:w="361" w:type="dxa"/>
          </w:tcPr>
          <w:p w:rsidR="002A68C4" w:rsidRDefault="001C3859">
            <w:pPr>
              <w:keepNext/>
            </w:pPr>
            <w:r>
              <w:t>○</w:t>
            </w:r>
          </w:p>
        </w:tc>
        <w:tc>
          <w:tcPr>
            <w:tcW w:w="3731" w:type="dxa"/>
          </w:tcPr>
          <w:p w:rsidR="002A68C4" w:rsidRDefault="001C3859">
            <w:pPr>
              <w:keepNext/>
            </w:pPr>
            <w:r>
              <w:t>4</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6</w:t>
            </w:r>
          </w:p>
        </w:tc>
        <w:tc>
          <w:tcPr>
            <w:tcW w:w="361" w:type="dxa"/>
          </w:tcPr>
          <w:p w:rsidR="002A68C4" w:rsidRDefault="001C3859">
            <w:pPr>
              <w:keepNext/>
            </w:pPr>
            <w:r>
              <w:t>○</w:t>
            </w:r>
          </w:p>
        </w:tc>
        <w:tc>
          <w:tcPr>
            <w:tcW w:w="3731" w:type="dxa"/>
          </w:tcPr>
          <w:p w:rsidR="002A68C4" w:rsidRDefault="001C3859">
            <w:pPr>
              <w:keepNext/>
            </w:pPr>
            <w:r>
              <w:t>5</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7</w:t>
            </w:r>
          </w:p>
        </w:tc>
        <w:tc>
          <w:tcPr>
            <w:tcW w:w="361" w:type="dxa"/>
          </w:tcPr>
          <w:p w:rsidR="002A68C4" w:rsidRDefault="001C3859">
            <w:pPr>
              <w:keepNext/>
            </w:pPr>
            <w:r>
              <w:t>○</w:t>
            </w:r>
          </w:p>
        </w:tc>
        <w:tc>
          <w:tcPr>
            <w:tcW w:w="3731" w:type="dxa"/>
          </w:tcPr>
          <w:p w:rsidR="002A68C4" w:rsidRDefault="001C3859">
            <w:pPr>
              <w:keepNext/>
            </w:pPr>
            <w:r>
              <w:t>6</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1C3859">
            <w:pPr>
              <w:keepNext/>
            </w:pPr>
            <w:r>
              <w:t>○</w:t>
            </w:r>
          </w:p>
        </w:tc>
        <w:tc>
          <w:tcPr>
            <w:tcW w:w="3731" w:type="dxa"/>
          </w:tcPr>
          <w:p w:rsidR="002A68C4" w:rsidRDefault="001C3859">
            <w:pPr>
              <w:keepNext/>
            </w:pPr>
            <w:r>
              <w:t>7</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1C3859">
            <w:pPr>
              <w:keepNext/>
            </w:pPr>
            <w:r>
              <w:t>○</w:t>
            </w:r>
          </w:p>
        </w:tc>
        <w:tc>
          <w:tcPr>
            <w:tcW w:w="3731" w:type="dxa"/>
          </w:tcPr>
          <w:p w:rsidR="002A68C4" w:rsidRDefault="001C3859">
            <w:pPr>
              <w:keepNext/>
            </w:pPr>
            <w:r>
              <w:t>8</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10</w:t>
            </w:r>
          </w:p>
        </w:tc>
        <w:tc>
          <w:tcPr>
            <w:tcW w:w="361" w:type="dxa"/>
          </w:tcPr>
          <w:p w:rsidR="002A68C4" w:rsidRDefault="001C3859">
            <w:pPr>
              <w:keepNext/>
            </w:pPr>
            <w:r>
              <w:t>○</w:t>
            </w:r>
          </w:p>
        </w:tc>
        <w:tc>
          <w:tcPr>
            <w:tcW w:w="3731" w:type="dxa"/>
          </w:tcPr>
          <w:p w:rsidR="002A68C4" w:rsidRDefault="001C3859">
            <w:pPr>
              <w:keepNext/>
            </w:pPr>
            <w:r>
              <w:t>9</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11</w:t>
            </w:r>
          </w:p>
        </w:tc>
        <w:tc>
          <w:tcPr>
            <w:tcW w:w="361" w:type="dxa"/>
          </w:tcPr>
          <w:p w:rsidR="002A68C4" w:rsidRDefault="001C3859">
            <w:pPr>
              <w:keepNext/>
            </w:pPr>
            <w:r>
              <w:t>○</w:t>
            </w:r>
          </w:p>
        </w:tc>
        <w:tc>
          <w:tcPr>
            <w:tcW w:w="3731" w:type="dxa"/>
          </w:tcPr>
          <w:p w:rsidR="002A68C4" w:rsidRDefault="001C3859">
            <w:pPr>
              <w:keepNext/>
            </w:pPr>
            <w:r>
              <w:t xml:space="preserve">10 </w:t>
            </w:r>
            <w:r>
              <w:t>–</w:t>
            </w:r>
            <w:r>
              <w:t>Rights of accused more important</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98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p w:rsidR="002A68C4" w:rsidRDefault="001C3859">
      <w:pPr>
        <w:pStyle w:val="GPage"/>
      </w:pPr>
      <w:bookmarkStart w:id="2212" w:name="_Toc266972280"/>
      <w:r>
        <w:t>Page: p10004q2</w:t>
      </w:r>
      <w:bookmarkEnd w:id="2212"/>
    </w:p>
    <w:tbl>
      <w:tblPr>
        <w:tblStyle w:val="GQuestionCommonProperties"/>
        <w:tblW w:w="0" w:type="auto"/>
        <w:tblInd w:w="0" w:type="dxa"/>
        <w:tblCellMar>
          <w:top w:w="0" w:type="dxa"/>
          <w:left w:w="0" w:type="dxa"/>
          <w:bottom w:w="0" w:type="dxa"/>
          <w:right w:w="0" w:type="dxa"/>
        </w:tblCellMar>
        <w:tblLook w:val="04A0"/>
      </w:tblPr>
      <w:tblGrid>
        <w:gridCol w:w="6598"/>
        <w:gridCol w:w="2258"/>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fldChar w:fldCharType="begin"/>
            </w:r>
            <w:r w:rsidR="001C3859">
              <w:instrText xml:space="preserve">TC </w:instrText>
            </w:r>
            <w:bookmarkStart w:id="2213" w:name="_Toc266972281"/>
            <w:r w:rsidR="001C3859">
              <w:instrText>p10004q2</w:instrText>
            </w:r>
            <w:bookmarkEnd w:id="2213"/>
            <w:r w:rsidR="001C3859">
              <w:instrText xml:space="preserve"> \l 2 \f a</w:instrText>
            </w:r>
            <w:r>
              <w:fldChar w:fldCharType="end"/>
            </w:r>
            <w:r w:rsidR="001C3859">
              <w:rPr>
                <w:rStyle w:val="GVariableName"/>
              </w:rPr>
              <w:t>p10004q2</w:t>
            </w:r>
            <w:r w:rsidR="001C3859">
              <w:rPr>
                <w:i/>
              </w:rPr>
              <w:t>- Show all respondents/required</w:t>
            </w:r>
          </w:p>
        </w:tc>
        <w:tc>
          <w:tcPr>
            <w:tcW w:w="0" w:type="auto"/>
            <w:shd w:val="clear" w:color="auto" w:fill="D0D0D0"/>
            <w:vAlign w:val="bottom"/>
          </w:tcPr>
          <w:p w:rsidR="002A68C4" w:rsidRDefault="001C3859">
            <w:pPr>
              <w:keepNext/>
              <w:jc w:val="right"/>
            </w:pPr>
            <w:r>
              <w:t>SINGLE CHOICE</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How certain are you of this?</w:t>
            </w:r>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Order as shown</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very certain</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pretty certain</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not very certain</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p w:rsidR="002A68C4" w:rsidRDefault="001C3859">
      <w:pPr>
        <w:pStyle w:val="GModule"/>
      </w:pPr>
      <w:r>
        <w:t>Module: scotland2 if p10q1==2</w:t>
      </w:r>
    </w:p>
    <w:p w:rsidR="002A68C4" w:rsidRDefault="001C3859">
      <w:pPr>
        <w:pStyle w:val="GPage"/>
      </w:pPr>
      <w:bookmarkStart w:id="2214" w:name="_Toc266972282"/>
      <w:r>
        <w:t>Page: p10005q1</w:t>
      </w:r>
      <w:bookmarkEnd w:id="2214"/>
    </w:p>
    <w:tbl>
      <w:tblPr>
        <w:tblStyle w:val="GQuestionCommonProperties"/>
        <w:tblW w:w="0" w:type="auto"/>
        <w:tblInd w:w="0" w:type="dxa"/>
        <w:tblCellMar>
          <w:top w:w="0" w:type="dxa"/>
          <w:left w:w="0" w:type="dxa"/>
          <w:bottom w:w="0" w:type="dxa"/>
          <w:right w:w="0" w:type="dxa"/>
        </w:tblCellMar>
        <w:tblLook w:val="04A0"/>
      </w:tblPr>
      <w:tblGrid>
        <w:gridCol w:w="6598"/>
        <w:gridCol w:w="2258"/>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lastRenderedPageBreak/>
              <w:fldChar w:fldCharType="begin"/>
            </w:r>
            <w:r w:rsidR="001C3859">
              <w:instrText xml:space="preserve">TC </w:instrText>
            </w:r>
            <w:bookmarkStart w:id="2215" w:name="_Toc266972283"/>
            <w:r w:rsidR="001C3859">
              <w:instrText>p10005q1</w:instrText>
            </w:r>
            <w:bookmarkEnd w:id="2215"/>
            <w:r w:rsidR="001C3859">
              <w:instrText xml:space="preserve"> \l 2 \f a</w:instrText>
            </w:r>
            <w:r>
              <w:fldChar w:fldCharType="end"/>
            </w:r>
            <w:r w:rsidR="001C3859">
              <w:rPr>
                <w:rStyle w:val="GVariableName"/>
              </w:rPr>
              <w:t>p10005q1</w:t>
            </w:r>
            <w:r w:rsidR="001C3859">
              <w:rPr>
                <w:i/>
              </w:rPr>
              <w:t>- Show all respondents/required</w:t>
            </w:r>
          </w:p>
        </w:tc>
        <w:tc>
          <w:tcPr>
            <w:tcW w:w="0" w:type="auto"/>
            <w:shd w:val="clear" w:color="auto" w:fill="D0D0D0"/>
            <w:vAlign w:val="bottom"/>
          </w:tcPr>
          <w:p w:rsidR="002A68C4" w:rsidRDefault="001C3859">
            <w:pPr>
              <w:keepNext/>
              <w:jc w:val="right"/>
            </w:pPr>
            <w:r>
              <w:t>SINGLE CHOICE</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Some people think that reducing crime is more important than protecting the rights of</w:t>
            </w:r>
            <w:r>
              <w:rPr>
                <w:b/>
              </w:rPr>
              <w:t xml:space="preserve"> people accused of committing crimes.  Other people think that protecting the rights of accused people, regardless of whether they have been convicted of committing a crime, is more important than reducing crime.  On the 0-10 scale below, where would you p</w:t>
            </w:r>
            <w:r>
              <w:rPr>
                <w:b/>
              </w:rPr>
              <w:t>lace the Scottish National Party (SNP)?</w:t>
            </w:r>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Order as shown</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 xml:space="preserve">0 </w:t>
            </w:r>
            <w:r>
              <w:t>–</w:t>
            </w:r>
            <w:r>
              <w:t xml:space="preserve"> Reducing crime more important</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1</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2</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4</w:t>
            </w:r>
          </w:p>
        </w:tc>
        <w:tc>
          <w:tcPr>
            <w:tcW w:w="361" w:type="dxa"/>
          </w:tcPr>
          <w:p w:rsidR="002A68C4" w:rsidRDefault="001C3859">
            <w:pPr>
              <w:keepNext/>
            </w:pPr>
            <w:r>
              <w:t>○</w:t>
            </w:r>
          </w:p>
        </w:tc>
        <w:tc>
          <w:tcPr>
            <w:tcW w:w="3731" w:type="dxa"/>
          </w:tcPr>
          <w:p w:rsidR="002A68C4" w:rsidRDefault="001C3859">
            <w:pPr>
              <w:keepNext/>
            </w:pPr>
            <w:r>
              <w:t>3</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5</w:t>
            </w:r>
          </w:p>
        </w:tc>
        <w:tc>
          <w:tcPr>
            <w:tcW w:w="361" w:type="dxa"/>
          </w:tcPr>
          <w:p w:rsidR="002A68C4" w:rsidRDefault="001C3859">
            <w:pPr>
              <w:keepNext/>
            </w:pPr>
            <w:r>
              <w:t>○</w:t>
            </w:r>
          </w:p>
        </w:tc>
        <w:tc>
          <w:tcPr>
            <w:tcW w:w="3731" w:type="dxa"/>
          </w:tcPr>
          <w:p w:rsidR="002A68C4" w:rsidRDefault="001C3859">
            <w:pPr>
              <w:keepNext/>
            </w:pPr>
            <w:r>
              <w:t>4</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6</w:t>
            </w:r>
          </w:p>
        </w:tc>
        <w:tc>
          <w:tcPr>
            <w:tcW w:w="361" w:type="dxa"/>
          </w:tcPr>
          <w:p w:rsidR="002A68C4" w:rsidRDefault="001C3859">
            <w:pPr>
              <w:keepNext/>
            </w:pPr>
            <w:r>
              <w:t>○</w:t>
            </w:r>
          </w:p>
        </w:tc>
        <w:tc>
          <w:tcPr>
            <w:tcW w:w="3731" w:type="dxa"/>
          </w:tcPr>
          <w:p w:rsidR="002A68C4" w:rsidRDefault="001C3859">
            <w:pPr>
              <w:keepNext/>
            </w:pPr>
            <w:r>
              <w:t>5</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7</w:t>
            </w:r>
          </w:p>
        </w:tc>
        <w:tc>
          <w:tcPr>
            <w:tcW w:w="361" w:type="dxa"/>
          </w:tcPr>
          <w:p w:rsidR="002A68C4" w:rsidRDefault="001C3859">
            <w:pPr>
              <w:keepNext/>
            </w:pPr>
            <w:r>
              <w:t>○</w:t>
            </w:r>
          </w:p>
        </w:tc>
        <w:tc>
          <w:tcPr>
            <w:tcW w:w="3731" w:type="dxa"/>
          </w:tcPr>
          <w:p w:rsidR="002A68C4" w:rsidRDefault="001C3859">
            <w:pPr>
              <w:keepNext/>
            </w:pPr>
            <w:r>
              <w:t>6</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1C3859">
            <w:pPr>
              <w:keepNext/>
            </w:pPr>
            <w:r>
              <w:t>○</w:t>
            </w:r>
          </w:p>
        </w:tc>
        <w:tc>
          <w:tcPr>
            <w:tcW w:w="3731" w:type="dxa"/>
          </w:tcPr>
          <w:p w:rsidR="002A68C4" w:rsidRDefault="001C3859">
            <w:pPr>
              <w:keepNext/>
            </w:pPr>
            <w:r>
              <w:t>7</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1C3859">
            <w:pPr>
              <w:keepNext/>
            </w:pPr>
            <w:r>
              <w:t>○</w:t>
            </w:r>
          </w:p>
        </w:tc>
        <w:tc>
          <w:tcPr>
            <w:tcW w:w="3731" w:type="dxa"/>
          </w:tcPr>
          <w:p w:rsidR="002A68C4" w:rsidRDefault="001C3859">
            <w:pPr>
              <w:keepNext/>
            </w:pPr>
            <w:r>
              <w:t>8</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10</w:t>
            </w:r>
          </w:p>
        </w:tc>
        <w:tc>
          <w:tcPr>
            <w:tcW w:w="361" w:type="dxa"/>
          </w:tcPr>
          <w:p w:rsidR="002A68C4" w:rsidRDefault="001C3859">
            <w:pPr>
              <w:keepNext/>
            </w:pPr>
            <w:r>
              <w:t>○</w:t>
            </w:r>
          </w:p>
        </w:tc>
        <w:tc>
          <w:tcPr>
            <w:tcW w:w="3731" w:type="dxa"/>
          </w:tcPr>
          <w:p w:rsidR="002A68C4" w:rsidRDefault="001C3859">
            <w:pPr>
              <w:keepNext/>
            </w:pPr>
            <w:r>
              <w:t>9</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11</w:t>
            </w:r>
          </w:p>
        </w:tc>
        <w:tc>
          <w:tcPr>
            <w:tcW w:w="361" w:type="dxa"/>
          </w:tcPr>
          <w:p w:rsidR="002A68C4" w:rsidRDefault="001C3859">
            <w:pPr>
              <w:keepNext/>
            </w:pPr>
            <w:r>
              <w:t>○</w:t>
            </w:r>
          </w:p>
        </w:tc>
        <w:tc>
          <w:tcPr>
            <w:tcW w:w="3731" w:type="dxa"/>
          </w:tcPr>
          <w:p w:rsidR="002A68C4" w:rsidRDefault="001C3859">
            <w:pPr>
              <w:keepNext/>
            </w:pPr>
            <w:r>
              <w:t xml:space="preserve">10 </w:t>
            </w:r>
            <w:r>
              <w:t>–</w:t>
            </w:r>
            <w:r>
              <w:t>Rights of accused more important</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98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99</w:t>
            </w:r>
          </w:p>
        </w:tc>
        <w:tc>
          <w:tcPr>
            <w:tcW w:w="361" w:type="dxa"/>
          </w:tcPr>
          <w:p w:rsidR="002A68C4" w:rsidRDefault="002A68C4">
            <w:pPr>
              <w:keepNext/>
            </w:pPr>
          </w:p>
        </w:tc>
        <w:tc>
          <w:tcPr>
            <w:tcW w:w="3731" w:type="dxa"/>
          </w:tcPr>
          <w:p w:rsidR="002A68C4" w:rsidRDefault="001C3859">
            <w:pPr>
              <w:keepNext/>
            </w:pPr>
            <w:r>
              <w:t xml:space="preserve">Not </w:t>
            </w:r>
            <w:r>
              <w:t>Asked</w:t>
            </w:r>
          </w:p>
        </w:tc>
        <w:tc>
          <w:tcPr>
            <w:tcW w:w="4428" w:type="dxa"/>
          </w:tcPr>
          <w:p w:rsidR="002A68C4" w:rsidRDefault="001C3859">
            <w:pPr>
              <w:keepNext/>
              <w:jc w:val="right"/>
              <w:rPr>
                <w:i/>
              </w:rPr>
            </w:pPr>
            <w:r>
              <w:rPr>
                <w:i/>
              </w:rPr>
              <w:t>Admin/Not Shown</w:t>
            </w:r>
          </w:p>
        </w:tc>
      </w:tr>
    </w:tbl>
    <w:p w:rsidR="002A68C4" w:rsidRDefault="002A68C4">
      <w:pPr>
        <w:pStyle w:val="GQuestionSpacer"/>
      </w:pPr>
    </w:p>
    <w:p w:rsidR="002A68C4" w:rsidRDefault="001C3859">
      <w:pPr>
        <w:pStyle w:val="GPage"/>
      </w:pPr>
      <w:bookmarkStart w:id="2216" w:name="_Toc266972284"/>
      <w:r>
        <w:t>Page: p10005q2</w:t>
      </w:r>
      <w:bookmarkEnd w:id="2216"/>
    </w:p>
    <w:tbl>
      <w:tblPr>
        <w:tblStyle w:val="GQuestionCommonProperties"/>
        <w:tblW w:w="0" w:type="auto"/>
        <w:tblInd w:w="0" w:type="dxa"/>
        <w:tblCellMar>
          <w:top w:w="0" w:type="dxa"/>
          <w:left w:w="0" w:type="dxa"/>
          <w:bottom w:w="0" w:type="dxa"/>
          <w:right w:w="0" w:type="dxa"/>
        </w:tblCellMar>
        <w:tblLook w:val="04A0"/>
      </w:tblPr>
      <w:tblGrid>
        <w:gridCol w:w="6598"/>
        <w:gridCol w:w="2258"/>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fldChar w:fldCharType="begin"/>
            </w:r>
            <w:r w:rsidR="001C3859">
              <w:instrText xml:space="preserve">TC </w:instrText>
            </w:r>
            <w:bookmarkStart w:id="2217" w:name="_Toc266972285"/>
            <w:r w:rsidR="001C3859">
              <w:instrText>p10005q2</w:instrText>
            </w:r>
            <w:bookmarkEnd w:id="2217"/>
            <w:r w:rsidR="001C3859">
              <w:instrText xml:space="preserve"> \l 2 \f a</w:instrText>
            </w:r>
            <w:r>
              <w:fldChar w:fldCharType="end"/>
            </w:r>
            <w:r w:rsidR="001C3859">
              <w:rPr>
                <w:rStyle w:val="GVariableName"/>
              </w:rPr>
              <w:t>p10005q2</w:t>
            </w:r>
            <w:r w:rsidR="001C3859">
              <w:rPr>
                <w:i/>
              </w:rPr>
              <w:t>- Show all respondents/required</w:t>
            </w:r>
          </w:p>
        </w:tc>
        <w:tc>
          <w:tcPr>
            <w:tcW w:w="0" w:type="auto"/>
            <w:shd w:val="clear" w:color="auto" w:fill="D0D0D0"/>
            <w:vAlign w:val="bottom"/>
          </w:tcPr>
          <w:p w:rsidR="002A68C4" w:rsidRDefault="001C3859">
            <w:pPr>
              <w:keepNext/>
              <w:jc w:val="right"/>
            </w:pPr>
            <w:r>
              <w:t>SINGLE CHOICE</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How certain are you of this?</w:t>
            </w:r>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Order as shown</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very certain</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pretty certain</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not very certain</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p w:rsidR="002A68C4" w:rsidRDefault="001C3859">
      <w:pPr>
        <w:pStyle w:val="GModule"/>
      </w:pPr>
      <w:r>
        <w:t>Module: wales2 if p10q1==3</w:t>
      </w:r>
    </w:p>
    <w:p w:rsidR="002A68C4" w:rsidRDefault="001C3859">
      <w:pPr>
        <w:pStyle w:val="GPage"/>
      </w:pPr>
      <w:bookmarkStart w:id="2218" w:name="_Toc266972286"/>
      <w:r>
        <w:t>Page: p10006q1</w:t>
      </w:r>
      <w:bookmarkEnd w:id="2218"/>
    </w:p>
    <w:tbl>
      <w:tblPr>
        <w:tblStyle w:val="GQuestionCommonProperties"/>
        <w:tblW w:w="0" w:type="auto"/>
        <w:tblInd w:w="0" w:type="dxa"/>
        <w:tblCellMar>
          <w:top w:w="0" w:type="dxa"/>
          <w:left w:w="0" w:type="dxa"/>
          <w:bottom w:w="0" w:type="dxa"/>
          <w:right w:w="0" w:type="dxa"/>
        </w:tblCellMar>
        <w:tblLook w:val="04A0"/>
      </w:tblPr>
      <w:tblGrid>
        <w:gridCol w:w="6598"/>
        <w:gridCol w:w="2258"/>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lastRenderedPageBreak/>
              <w:fldChar w:fldCharType="begin"/>
            </w:r>
            <w:r w:rsidR="001C3859">
              <w:instrText xml:space="preserve">TC </w:instrText>
            </w:r>
            <w:bookmarkStart w:id="2219" w:name="_Toc266972287"/>
            <w:r w:rsidR="001C3859">
              <w:instrText>p10006q1</w:instrText>
            </w:r>
            <w:bookmarkEnd w:id="2219"/>
            <w:r w:rsidR="001C3859">
              <w:instrText xml:space="preserve"> \l 2 \f a</w:instrText>
            </w:r>
            <w:r>
              <w:fldChar w:fldCharType="end"/>
            </w:r>
            <w:r w:rsidR="001C3859">
              <w:rPr>
                <w:rStyle w:val="GVariableName"/>
              </w:rPr>
              <w:t>p10006q1</w:t>
            </w:r>
            <w:r w:rsidR="001C3859">
              <w:rPr>
                <w:i/>
              </w:rPr>
              <w:t>- Show all respondents/required</w:t>
            </w:r>
          </w:p>
        </w:tc>
        <w:tc>
          <w:tcPr>
            <w:tcW w:w="0" w:type="auto"/>
            <w:shd w:val="clear" w:color="auto" w:fill="D0D0D0"/>
            <w:vAlign w:val="bottom"/>
          </w:tcPr>
          <w:p w:rsidR="002A68C4" w:rsidRDefault="001C3859">
            <w:pPr>
              <w:keepNext/>
              <w:jc w:val="right"/>
            </w:pPr>
            <w:r>
              <w:t>SINGLE CHOICE</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 xml:space="preserve">Some people think that reducing crime is more important than protecting the rights of people accused of </w:t>
            </w:r>
            <w:r>
              <w:rPr>
                <w:b/>
              </w:rPr>
              <w:t xml:space="preserve">committing crimes.  Other people think that protecting the rights of accused people, regardless of whether they have been convicted of committing a crime, is more important than reducing crime.  On the 0-10 scale below, where would you place Plaid </w:t>
            </w:r>
            <w:proofErr w:type="spellStart"/>
            <w:r>
              <w:rPr>
                <w:b/>
              </w:rPr>
              <w:t>Cymru</w:t>
            </w:r>
            <w:proofErr w:type="spellEnd"/>
            <w:r>
              <w:rPr>
                <w:b/>
              </w:rPr>
              <w:t>?</w:t>
            </w:r>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Order as shown</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 xml:space="preserve">0 </w:t>
            </w:r>
            <w:r>
              <w:t>–</w:t>
            </w:r>
            <w:r>
              <w:t xml:space="preserve"> Reducing crime more important</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1</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2</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4</w:t>
            </w:r>
          </w:p>
        </w:tc>
        <w:tc>
          <w:tcPr>
            <w:tcW w:w="361" w:type="dxa"/>
          </w:tcPr>
          <w:p w:rsidR="002A68C4" w:rsidRDefault="001C3859">
            <w:pPr>
              <w:keepNext/>
            </w:pPr>
            <w:r>
              <w:t>○</w:t>
            </w:r>
          </w:p>
        </w:tc>
        <w:tc>
          <w:tcPr>
            <w:tcW w:w="3731" w:type="dxa"/>
          </w:tcPr>
          <w:p w:rsidR="002A68C4" w:rsidRDefault="001C3859">
            <w:pPr>
              <w:keepNext/>
            </w:pPr>
            <w:r>
              <w:t>3</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5</w:t>
            </w:r>
          </w:p>
        </w:tc>
        <w:tc>
          <w:tcPr>
            <w:tcW w:w="361" w:type="dxa"/>
          </w:tcPr>
          <w:p w:rsidR="002A68C4" w:rsidRDefault="001C3859">
            <w:pPr>
              <w:keepNext/>
            </w:pPr>
            <w:r>
              <w:t>○</w:t>
            </w:r>
          </w:p>
        </w:tc>
        <w:tc>
          <w:tcPr>
            <w:tcW w:w="3731" w:type="dxa"/>
          </w:tcPr>
          <w:p w:rsidR="002A68C4" w:rsidRDefault="001C3859">
            <w:pPr>
              <w:keepNext/>
            </w:pPr>
            <w:r>
              <w:t>4</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6</w:t>
            </w:r>
          </w:p>
        </w:tc>
        <w:tc>
          <w:tcPr>
            <w:tcW w:w="361" w:type="dxa"/>
          </w:tcPr>
          <w:p w:rsidR="002A68C4" w:rsidRDefault="001C3859">
            <w:pPr>
              <w:keepNext/>
            </w:pPr>
            <w:r>
              <w:t>○</w:t>
            </w:r>
          </w:p>
        </w:tc>
        <w:tc>
          <w:tcPr>
            <w:tcW w:w="3731" w:type="dxa"/>
          </w:tcPr>
          <w:p w:rsidR="002A68C4" w:rsidRDefault="001C3859">
            <w:pPr>
              <w:keepNext/>
            </w:pPr>
            <w:r>
              <w:t>5</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7</w:t>
            </w:r>
          </w:p>
        </w:tc>
        <w:tc>
          <w:tcPr>
            <w:tcW w:w="361" w:type="dxa"/>
          </w:tcPr>
          <w:p w:rsidR="002A68C4" w:rsidRDefault="001C3859">
            <w:pPr>
              <w:keepNext/>
            </w:pPr>
            <w:r>
              <w:t>○</w:t>
            </w:r>
          </w:p>
        </w:tc>
        <w:tc>
          <w:tcPr>
            <w:tcW w:w="3731" w:type="dxa"/>
          </w:tcPr>
          <w:p w:rsidR="002A68C4" w:rsidRDefault="001C3859">
            <w:pPr>
              <w:keepNext/>
            </w:pPr>
            <w:r>
              <w:t>6</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1C3859">
            <w:pPr>
              <w:keepNext/>
            </w:pPr>
            <w:r>
              <w:t>○</w:t>
            </w:r>
          </w:p>
        </w:tc>
        <w:tc>
          <w:tcPr>
            <w:tcW w:w="3731" w:type="dxa"/>
          </w:tcPr>
          <w:p w:rsidR="002A68C4" w:rsidRDefault="001C3859">
            <w:pPr>
              <w:keepNext/>
            </w:pPr>
            <w:r>
              <w:t>7</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1C3859">
            <w:pPr>
              <w:keepNext/>
            </w:pPr>
            <w:r>
              <w:t>○</w:t>
            </w:r>
          </w:p>
        </w:tc>
        <w:tc>
          <w:tcPr>
            <w:tcW w:w="3731" w:type="dxa"/>
          </w:tcPr>
          <w:p w:rsidR="002A68C4" w:rsidRDefault="001C3859">
            <w:pPr>
              <w:keepNext/>
            </w:pPr>
            <w:r>
              <w:t>8</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10</w:t>
            </w:r>
          </w:p>
        </w:tc>
        <w:tc>
          <w:tcPr>
            <w:tcW w:w="361" w:type="dxa"/>
          </w:tcPr>
          <w:p w:rsidR="002A68C4" w:rsidRDefault="001C3859">
            <w:pPr>
              <w:keepNext/>
            </w:pPr>
            <w:r>
              <w:t>○</w:t>
            </w:r>
          </w:p>
        </w:tc>
        <w:tc>
          <w:tcPr>
            <w:tcW w:w="3731" w:type="dxa"/>
          </w:tcPr>
          <w:p w:rsidR="002A68C4" w:rsidRDefault="001C3859">
            <w:pPr>
              <w:keepNext/>
            </w:pPr>
            <w:r>
              <w:t>09</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11</w:t>
            </w:r>
          </w:p>
        </w:tc>
        <w:tc>
          <w:tcPr>
            <w:tcW w:w="361" w:type="dxa"/>
          </w:tcPr>
          <w:p w:rsidR="002A68C4" w:rsidRDefault="001C3859">
            <w:pPr>
              <w:keepNext/>
            </w:pPr>
            <w:r>
              <w:t>○</w:t>
            </w:r>
          </w:p>
        </w:tc>
        <w:tc>
          <w:tcPr>
            <w:tcW w:w="3731" w:type="dxa"/>
          </w:tcPr>
          <w:p w:rsidR="002A68C4" w:rsidRDefault="001C3859">
            <w:pPr>
              <w:keepNext/>
            </w:pPr>
            <w:r>
              <w:t xml:space="preserve">10 </w:t>
            </w:r>
            <w:r>
              <w:t>–</w:t>
            </w:r>
            <w:r>
              <w:t>Rights of accused more important</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98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p w:rsidR="002A68C4" w:rsidRDefault="001C3859">
      <w:pPr>
        <w:pStyle w:val="GPage"/>
      </w:pPr>
      <w:bookmarkStart w:id="2220" w:name="_Toc266972288"/>
      <w:r>
        <w:t>Page: p10006q2</w:t>
      </w:r>
      <w:bookmarkEnd w:id="2220"/>
    </w:p>
    <w:tbl>
      <w:tblPr>
        <w:tblStyle w:val="GQuestionCommonProperties"/>
        <w:tblW w:w="0" w:type="auto"/>
        <w:tblInd w:w="0" w:type="dxa"/>
        <w:tblCellMar>
          <w:top w:w="0" w:type="dxa"/>
          <w:left w:w="0" w:type="dxa"/>
          <w:bottom w:w="0" w:type="dxa"/>
          <w:right w:w="0" w:type="dxa"/>
        </w:tblCellMar>
        <w:tblLook w:val="04A0"/>
      </w:tblPr>
      <w:tblGrid>
        <w:gridCol w:w="6598"/>
        <w:gridCol w:w="2258"/>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fldChar w:fldCharType="begin"/>
            </w:r>
            <w:r w:rsidR="001C3859">
              <w:instrText xml:space="preserve">TC </w:instrText>
            </w:r>
            <w:bookmarkStart w:id="2221" w:name="_Toc266972289"/>
            <w:r w:rsidR="001C3859">
              <w:instrText>p10006q2</w:instrText>
            </w:r>
            <w:bookmarkEnd w:id="2221"/>
            <w:r w:rsidR="001C3859">
              <w:instrText xml:space="preserve"> \l 2 \f a</w:instrText>
            </w:r>
            <w:r>
              <w:fldChar w:fldCharType="end"/>
            </w:r>
            <w:r w:rsidR="001C3859">
              <w:rPr>
                <w:rStyle w:val="GVariableName"/>
              </w:rPr>
              <w:t>p10006q2</w:t>
            </w:r>
            <w:r w:rsidR="001C3859">
              <w:rPr>
                <w:i/>
              </w:rPr>
              <w:t>- Show all respondents/required</w:t>
            </w:r>
          </w:p>
        </w:tc>
        <w:tc>
          <w:tcPr>
            <w:tcW w:w="0" w:type="auto"/>
            <w:shd w:val="clear" w:color="auto" w:fill="D0D0D0"/>
            <w:vAlign w:val="bottom"/>
          </w:tcPr>
          <w:p w:rsidR="002A68C4" w:rsidRDefault="001C3859">
            <w:pPr>
              <w:keepNext/>
              <w:jc w:val="right"/>
            </w:pPr>
            <w:r>
              <w:t>SINGLE CHOICE</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How certain are you of this?</w:t>
            </w:r>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Order as shown</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very certain</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pretty certain</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not very certain</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p w:rsidR="002A68C4" w:rsidRDefault="001C3859">
      <w:pPr>
        <w:pStyle w:val="GModule"/>
      </w:pPr>
      <w:r>
        <w:t xml:space="preserve">Module: </w:t>
      </w:r>
      <w:r>
        <w:t xml:space="preserve">charity if </w:t>
      </w:r>
      <w:proofErr w:type="spellStart"/>
      <w:r>
        <w:t>charitysplit</w:t>
      </w:r>
      <w:proofErr w:type="spellEnd"/>
      <w:r>
        <w:t>==2</w:t>
      </w:r>
    </w:p>
    <w:p w:rsidR="002A68C4" w:rsidRDefault="001C3859">
      <w:pPr>
        <w:pStyle w:val="GPage"/>
      </w:pPr>
      <w:bookmarkStart w:id="2222" w:name="_Toc266972290"/>
      <w:r>
        <w:t>Page: cgg11grid</w:t>
      </w:r>
      <w:bookmarkEnd w:id="2222"/>
    </w:p>
    <w:p w:rsidR="002A68C4" w:rsidRDefault="001C3859">
      <w:r>
        <w:t>We are now giving you the chance to donate up to all 150 of your points for this survey to charity.</w:t>
      </w:r>
    </w:p>
    <w:p w:rsidR="002A68C4" w:rsidRDefault="001C3859">
      <w:r>
        <w:t>On the next page we will be giving you the chance to donate all or some of your points to one of the following ch</w:t>
      </w:r>
      <w:r>
        <w:t>arities;</w:t>
      </w:r>
    </w:p>
    <w:p w:rsidR="002A68C4" w:rsidRDefault="001C3859">
      <w:r>
        <w:t>Alzheimer</w:t>
      </w:r>
      <w:r>
        <w:t>’</w:t>
      </w:r>
      <w:r>
        <w:t>s Society</w:t>
      </w:r>
    </w:p>
    <w:p w:rsidR="002A68C4" w:rsidRDefault="001C3859">
      <w:r>
        <w:t>Amnesty International</w:t>
      </w:r>
    </w:p>
    <w:p w:rsidR="002A68C4" w:rsidRDefault="001C3859">
      <w:r>
        <w:t>British Heart Foundation</w:t>
      </w:r>
    </w:p>
    <w:p w:rsidR="002A68C4" w:rsidRDefault="001C3859">
      <w:r>
        <w:t>Cancer Research</w:t>
      </w:r>
    </w:p>
    <w:p w:rsidR="002A68C4" w:rsidRDefault="001C3859">
      <w:r>
        <w:t>Marie Curie</w:t>
      </w:r>
    </w:p>
    <w:p w:rsidR="002A68C4" w:rsidRDefault="001C3859">
      <w:r>
        <w:t>NSPCC</w:t>
      </w:r>
    </w:p>
    <w:p w:rsidR="002A68C4" w:rsidRDefault="001C3859">
      <w:r>
        <w:t>Oxfam</w:t>
      </w:r>
    </w:p>
    <w:p w:rsidR="002A68C4" w:rsidRDefault="001C3859">
      <w:r>
        <w:lastRenderedPageBreak/>
        <w:t>Plan International</w:t>
      </w:r>
    </w:p>
    <w:p w:rsidR="002A68C4" w:rsidRDefault="001C3859">
      <w:r>
        <w:t>RSPCA</w:t>
      </w:r>
    </w:p>
    <w:p w:rsidR="002A68C4" w:rsidRDefault="001C3859">
      <w:r>
        <w:t>Shelter</w:t>
      </w:r>
    </w:p>
    <w:tbl>
      <w:tblPr>
        <w:tblStyle w:val="GQuestionCommonProperties"/>
        <w:tblW w:w="0" w:type="auto"/>
        <w:tblInd w:w="0" w:type="dxa"/>
        <w:tblCellMar>
          <w:top w:w="0" w:type="dxa"/>
          <w:left w:w="0" w:type="dxa"/>
          <w:bottom w:w="0" w:type="dxa"/>
          <w:right w:w="0" w:type="dxa"/>
        </w:tblCellMar>
        <w:tblLook w:val="04A0"/>
      </w:tblPr>
      <w:tblGrid>
        <w:gridCol w:w="7035"/>
        <w:gridCol w:w="1821"/>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fldChar w:fldCharType="begin"/>
            </w:r>
            <w:r w:rsidR="001C3859">
              <w:instrText xml:space="preserve">TC </w:instrText>
            </w:r>
            <w:bookmarkStart w:id="2223" w:name="_Toc266972291"/>
            <w:r w:rsidR="001C3859">
              <w:instrText>cgg11grid</w:instrText>
            </w:r>
            <w:bookmarkEnd w:id="2223"/>
            <w:r w:rsidR="001C3859">
              <w:instrText xml:space="preserve"> \l 2 \f a</w:instrText>
            </w:r>
            <w:r>
              <w:fldChar w:fldCharType="end"/>
            </w:r>
            <w:r w:rsidR="001C3859">
              <w:rPr>
                <w:rStyle w:val="GVariableName"/>
              </w:rPr>
              <w:t>cgg11grid</w:t>
            </w:r>
            <w:r w:rsidR="001C3859">
              <w:rPr>
                <w:i/>
              </w:rPr>
              <w:t>- Show all respondents/required</w:t>
            </w:r>
          </w:p>
        </w:tc>
        <w:tc>
          <w:tcPr>
            <w:tcW w:w="0" w:type="auto"/>
            <w:shd w:val="clear" w:color="auto" w:fill="D0D0D0"/>
            <w:vAlign w:val="bottom"/>
          </w:tcPr>
          <w:p w:rsidR="002A68C4" w:rsidRDefault="001C3859">
            <w:pPr>
              <w:keepNext/>
              <w:jc w:val="right"/>
            </w:pPr>
            <w:r>
              <w:t>GRID-OPEN</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 xml:space="preserve">How many points would you like </w:t>
            </w:r>
            <w:r>
              <w:rPr>
                <w:b/>
              </w:rPr>
              <w:t>to donate to charity and how many points would you like to keep for yourself? (Please ensure that the total adds up to 150 points)</w:t>
            </w:r>
          </w:p>
        </w:tc>
      </w:tr>
    </w:tbl>
    <w:p w:rsidR="002A68C4" w:rsidRDefault="002A68C4">
      <w:pPr>
        <w:pStyle w:val="GQuestionSpacer"/>
        <w:keepNext/>
      </w:pPr>
    </w:p>
    <w:p w:rsidR="002A68C4" w:rsidRDefault="001C3859">
      <w:pPr>
        <w:pStyle w:val="GCategoryHeader"/>
        <w:keepNext/>
      </w:pPr>
      <w:r>
        <w:t>ROWS</w:t>
      </w:r>
    </w:p>
    <w:tbl>
      <w:tblPr>
        <w:tblStyle w:val="GQuestionCategoryList"/>
        <w:tblW w:w="0" w:type="auto"/>
        <w:tblInd w:w="0" w:type="dxa"/>
        <w:tblCellMar>
          <w:top w:w="0" w:type="dxa"/>
          <w:left w:w="0" w:type="dxa"/>
          <w:bottom w:w="0" w:type="dxa"/>
          <w:right w:w="0" w:type="dxa"/>
        </w:tblCellMar>
        <w:tblLook w:val="04A0"/>
      </w:tblPr>
      <w:tblGrid>
        <w:gridCol w:w="2952"/>
        <w:gridCol w:w="5904"/>
      </w:tblGrid>
      <w:tr w:rsidR="002A68C4">
        <w:tblPrEx>
          <w:tblCellMar>
            <w:top w:w="0" w:type="dxa"/>
            <w:left w:w="0" w:type="dxa"/>
            <w:bottom w:w="0" w:type="dxa"/>
            <w:right w:w="0" w:type="dxa"/>
          </w:tblCellMar>
        </w:tblPrEx>
        <w:tc>
          <w:tcPr>
            <w:tcW w:w="8856" w:type="dxa"/>
            <w:gridSpan w:val="2"/>
          </w:tcPr>
          <w:p w:rsidR="002A68C4" w:rsidRDefault="001C3859">
            <w:pPr>
              <w:keepNext/>
            </w:pPr>
            <w:r>
              <w:rPr>
                <w:i/>
              </w:rPr>
              <w:t>Order as shown</w:t>
            </w:r>
          </w:p>
        </w:tc>
      </w:tr>
      <w:tr w:rsidR="002A68C4">
        <w:tblPrEx>
          <w:tblCellMar>
            <w:top w:w="0" w:type="dxa"/>
            <w:left w:w="0" w:type="dxa"/>
            <w:bottom w:w="0" w:type="dxa"/>
            <w:right w:w="0" w:type="dxa"/>
          </w:tblCellMar>
        </w:tblPrEx>
        <w:tc>
          <w:tcPr>
            <w:tcW w:w="2952" w:type="dxa"/>
          </w:tcPr>
          <w:p w:rsidR="002A68C4" w:rsidRDefault="001C3859">
            <w:pPr>
              <w:keepNext/>
            </w:pPr>
            <w:r>
              <w:t>CGgrid1q1</w:t>
            </w:r>
          </w:p>
        </w:tc>
        <w:tc>
          <w:tcPr>
            <w:tcW w:w="5904" w:type="dxa"/>
          </w:tcPr>
          <w:p w:rsidR="002A68C4" w:rsidRDefault="001C3859">
            <w:pPr>
              <w:keepNext/>
            </w:pPr>
            <w:r>
              <w:t>For charity</w:t>
            </w:r>
          </w:p>
        </w:tc>
      </w:tr>
      <w:tr w:rsidR="002A68C4">
        <w:tblPrEx>
          <w:tblCellMar>
            <w:top w:w="0" w:type="dxa"/>
            <w:left w:w="0" w:type="dxa"/>
            <w:bottom w:w="0" w:type="dxa"/>
            <w:right w:w="0" w:type="dxa"/>
          </w:tblCellMar>
        </w:tblPrEx>
        <w:tc>
          <w:tcPr>
            <w:tcW w:w="2952" w:type="dxa"/>
          </w:tcPr>
          <w:p w:rsidR="002A68C4" w:rsidRDefault="001C3859">
            <w:pPr>
              <w:keepNext/>
            </w:pPr>
            <w:r>
              <w:t>CGgrid1q2</w:t>
            </w:r>
          </w:p>
        </w:tc>
        <w:tc>
          <w:tcPr>
            <w:tcW w:w="5904" w:type="dxa"/>
          </w:tcPr>
          <w:p w:rsidR="002A68C4" w:rsidRDefault="001C3859">
            <w:pPr>
              <w:keepNext/>
            </w:pPr>
            <w:r>
              <w:t>For myself</w:t>
            </w:r>
          </w:p>
        </w:tc>
      </w:tr>
    </w:tbl>
    <w:p w:rsidR="002A68C4" w:rsidRDefault="001C3859">
      <w:pPr>
        <w:pStyle w:val="GResponseHeader"/>
        <w:keepNext/>
      </w:pPr>
      <w:r>
        <w:t>COLUMNS</w:t>
      </w: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Order as shown</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2A68C4">
            <w:pPr>
              <w:keepNext/>
            </w:pPr>
          </w:p>
        </w:tc>
        <w:tc>
          <w:tcPr>
            <w:tcW w:w="3731" w:type="dxa"/>
          </w:tcPr>
          <w:p w:rsidR="002A68C4" w:rsidRDefault="001C3859">
            <w:pPr>
              <w:keepNext/>
            </w:pPr>
            <w:r>
              <w:t>AMOUNT</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w:t>
            </w:r>
            <w:r>
              <w:rPr>
                <w:i/>
              </w:rPr>
              <w:t xml:space="preserve"> Shown</w:t>
            </w: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p w:rsidR="002A68C4" w:rsidRDefault="001C3859">
      <w:pPr>
        <w:pStyle w:val="GPage"/>
      </w:pPr>
      <w:bookmarkStart w:id="2224" w:name="_Toc266972292"/>
      <w:r>
        <w:t>Page: cgq2single</w:t>
      </w:r>
      <w:bookmarkEnd w:id="2224"/>
    </w:p>
    <w:tbl>
      <w:tblPr>
        <w:tblStyle w:val="GQuestionCommonProperties"/>
        <w:tblW w:w="0" w:type="auto"/>
        <w:tblInd w:w="0" w:type="dxa"/>
        <w:tblCellMar>
          <w:top w:w="0" w:type="dxa"/>
          <w:left w:w="0" w:type="dxa"/>
          <w:bottom w:w="0" w:type="dxa"/>
          <w:right w:w="0" w:type="dxa"/>
        </w:tblCellMar>
        <w:tblLook w:val="04A0"/>
      </w:tblPr>
      <w:tblGrid>
        <w:gridCol w:w="6729"/>
        <w:gridCol w:w="2127"/>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fldChar w:fldCharType="begin"/>
            </w:r>
            <w:r w:rsidR="001C3859">
              <w:instrText xml:space="preserve">TC </w:instrText>
            </w:r>
            <w:bookmarkStart w:id="2225" w:name="_Toc266972293"/>
            <w:r w:rsidR="001C3859">
              <w:instrText>cgq2single</w:instrText>
            </w:r>
            <w:bookmarkEnd w:id="2225"/>
            <w:r w:rsidR="001C3859">
              <w:instrText xml:space="preserve"> \l 2 \f a</w:instrText>
            </w:r>
            <w:r>
              <w:fldChar w:fldCharType="end"/>
            </w:r>
            <w:r w:rsidR="001C3859">
              <w:rPr>
                <w:rStyle w:val="GVariableName"/>
              </w:rPr>
              <w:t>cgq2single</w:t>
            </w:r>
            <w:r w:rsidR="001C3859">
              <w:rPr>
                <w:i/>
              </w:rPr>
              <w:t>- Show if CGgrid1q1[0] &gt;0/required</w:t>
            </w:r>
          </w:p>
        </w:tc>
        <w:tc>
          <w:tcPr>
            <w:tcW w:w="0" w:type="auto"/>
            <w:shd w:val="clear" w:color="auto" w:fill="D0D0D0"/>
            <w:vAlign w:val="bottom"/>
          </w:tcPr>
          <w:p w:rsidR="002A68C4" w:rsidRDefault="001C3859">
            <w:pPr>
              <w:keepNext/>
              <w:jc w:val="right"/>
            </w:pPr>
            <w:r>
              <w:t>SINGLE CHOICE</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Please indicate which charity you would like to donate your $CGgrid1q1 points to.</w:t>
            </w:r>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Order as shown</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Alzheimer</w:t>
            </w:r>
            <w:r>
              <w:t>’</w:t>
            </w:r>
            <w:r>
              <w:t>s Society</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Amnesty International</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British Heart Foundation</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4</w:t>
            </w:r>
          </w:p>
        </w:tc>
        <w:tc>
          <w:tcPr>
            <w:tcW w:w="361" w:type="dxa"/>
          </w:tcPr>
          <w:p w:rsidR="002A68C4" w:rsidRDefault="001C3859">
            <w:pPr>
              <w:keepNext/>
            </w:pPr>
            <w:r>
              <w:t>○</w:t>
            </w:r>
          </w:p>
        </w:tc>
        <w:tc>
          <w:tcPr>
            <w:tcW w:w="3731" w:type="dxa"/>
          </w:tcPr>
          <w:p w:rsidR="002A68C4" w:rsidRDefault="001C3859">
            <w:pPr>
              <w:keepNext/>
            </w:pPr>
            <w:r>
              <w:t>Cancer Research</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5</w:t>
            </w:r>
          </w:p>
        </w:tc>
        <w:tc>
          <w:tcPr>
            <w:tcW w:w="361" w:type="dxa"/>
          </w:tcPr>
          <w:p w:rsidR="002A68C4" w:rsidRDefault="001C3859">
            <w:pPr>
              <w:keepNext/>
            </w:pPr>
            <w:r>
              <w:t>○</w:t>
            </w:r>
          </w:p>
        </w:tc>
        <w:tc>
          <w:tcPr>
            <w:tcW w:w="3731" w:type="dxa"/>
          </w:tcPr>
          <w:p w:rsidR="002A68C4" w:rsidRDefault="001C3859">
            <w:pPr>
              <w:keepNext/>
            </w:pPr>
            <w:r>
              <w:t>Marie Curie</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6</w:t>
            </w:r>
          </w:p>
        </w:tc>
        <w:tc>
          <w:tcPr>
            <w:tcW w:w="361" w:type="dxa"/>
          </w:tcPr>
          <w:p w:rsidR="002A68C4" w:rsidRDefault="001C3859">
            <w:pPr>
              <w:keepNext/>
            </w:pPr>
            <w:r>
              <w:t>○</w:t>
            </w:r>
          </w:p>
        </w:tc>
        <w:tc>
          <w:tcPr>
            <w:tcW w:w="3731" w:type="dxa"/>
          </w:tcPr>
          <w:p w:rsidR="002A68C4" w:rsidRDefault="001C3859">
            <w:pPr>
              <w:keepNext/>
            </w:pPr>
            <w:r>
              <w:t>NSPCC</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7</w:t>
            </w:r>
          </w:p>
        </w:tc>
        <w:tc>
          <w:tcPr>
            <w:tcW w:w="361" w:type="dxa"/>
          </w:tcPr>
          <w:p w:rsidR="002A68C4" w:rsidRDefault="001C3859">
            <w:pPr>
              <w:keepNext/>
            </w:pPr>
            <w:r>
              <w:t>○</w:t>
            </w:r>
          </w:p>
        </w:tc>
        <w:tc>
          <w:tcPr>
            <w:tcW w:w="3731" w:type="dxa"/>
          </w:tcPr>
          <w:p w:rsidR="002A68C4" w:rsidRDefault="001C3859">
            <w:pPr>
              <w:keepNext/>
            </w:pPr>
            <w:r>
              <w:t>Oxfam</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1C3859">
            <w:pPr>
              <w:keepNext/>
            </w:pPr>
            <w:r>
              <w:t>○</w:t>
            </w:r>
          </w:p>
        </w:tc>
        <w:tc>
          <w:tcPr>
            <w:tcW w:w="3731" w:type="dxa"/>
          </w:tcPr>
          <w:p w:rsidR="002A68C4" w:rsidRDefault="001C3859">
            <w:pPr>
              <w:keepNext/>
            </w:pPr>
            <w:r>
              <w:t>Plan International</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1C3859">
            <w:pPr>
              <w:keepNext/>
            </w:pPr>
            <w:r>
              <w:t>○</w:t>
            </w:r>
          </w:p>
        </w:tc>
        <w:tc>
          <w:tcPr>
            <w:tcW w:w="3731" w:type="dxa"/>
          </w:tcPr>
          <w:p w:rsidR="002A68C4" w:rsidRDefault="001C3859">
            <w:pPr>
              <w:keepNext/>
            </w:pPr>
            <w:r>
              <w:t>RSPCA</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10</w:t>
            </w:r>
          </w:p>
        </w:tc>
        <w:tc>
          <w:tcPr>
            <w:tcW w:w="361" w:type="dxa"/>
          </w:tcPr>
          <w:p w:rsidR="002A68C4" w:rsidRDefault="001C3859">
            <w:pPr>
              <w:keepNext/>
            </w:pPr>
            <w:r>
              <w:t>○</w:t>
            </w:r>
          </w:p>
        </w:tc>
        <w:tc>
          <w:tcPr>
            <w:tcW w:w="3731" w:type="dxa"/>
          </w:tcPr>
          <w:p w:rsidR="002A68C4" w:rsidRDefault="001C3859">
            <w:pPr>
              <w:keepNext/>
            </w:pPr>
            <w:r>
              <w:t>Shelter</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98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p w:rsidR="002A68C4" w:rsidRDefault="001C3859">
      <w:pPr>
        <w:pStyle w:val="GModule"/>
      </w:pPr>
      <w:r>
        <w:t xml:space="preserve">Module: oxford if </w:t>
      </w:r>
      <w:proofErr w:type="spellStart"/>
      <w:r>
        <w:t>bccap_group</w:t>
      </w:r>
      <w:proofErr w:type="spellEnd"/>
      <w:r>
        <w:t>==2</w:t>
      </w:r>
    </w:p>
    <w:p w:rsidR="002A68C4" w:rsidRDefault="001C3859">
      <w:pPr>
        <w:pStyle w:val="GPage"/>
      </w:pPr>
      <w:bookmarkStart w:id="2226" w:name="_Toc266972294"/>
      <w:r>
        <w:t>Page: count12</w:t>
      </w:r>
      <w:bookmarkEnd w:id="2226"/>
    </w:p>
    <w:p w:rsidR="002A68C4" w:rsidRDefault="001C3859">
      <w:pPr>
        <w:pStyle w:val="GPage"/>
      </w:pPr>
      <w:bookmarkStart w:id="2227" w:name="_Toc266972295"/>
      <w:r>
        <w:t>Page: Page1</w:t>
      </w:r>
      <w:bookmarkEnd w:id="2227"/>
    </w:p>
    <w:p w:rsidR="002A68C4" w:rsidRDefault="001C3859">
      <w:r>
        <w:t>&lt;span style="</w:t>
      </w:r>
      <w:proofErr w:type="spellStart"/>
      <w:r>
        <w:t>color</w:t>
      </w:r>
      <w:proofErr w:type="gramStart"/>
      <w:r>
        <w:t>:red</w:t>
      </w:r>
      <w:proofErr w:type="spellEnd"/>
      <w:proofErr w:type="gramEnd"/>
      <w:r>
        <w:t>"&gt;&lt;b&gt;Can you think of anyone else?  These might be people from your family, our family, from work, from the neighbourhood, from some other organizations you belong to, or th</w:t>
      </w:r>
      <w:r>
        <w:t>ey might be someone else. You might have talked with them about the recent national election, local politicians or election, or issues that government deals with, such as the economy, the environment, immigration, or health care. &lt;/b&gt;&lt;/span&gt;</w:t>
      </w:r>
    </w:p>
    <w:p w:rsidR="002A68C4" w:rsidRDefault="001C3859">
      <w:r>
        <w:t>&lt;span style="</w:t>
      </w:r>
      <w:proofErr w:type="spellStart"/>
      <w:r>
        <w:t>c</w:t>
      </w:r>
      <w:r>
        <w:t>olor</w:t>
      </w:r>
      <w:proofErr w:type="gramStart"/>
      <w:r>
        <w:t>:red</w:t>
      </w:r>
      <w:proofErr w:type="spellEnd"/>
      <w:proofErr w:type="gramEnd"/>
      <w:r>
        <w:t>"&gt;&lt;b&gt;Please either input the names or indicate that you don't discuss politics with others&lt;/b&gt;&lt;/span&gt;</w:t>
      </w:r>
    </w:p>
    <w:p w:rsidR="002A68C4" w:rsidRDefault="001C3859">
      <w:r>
        <w:lastRenderedPageBreak/>
        <w:t>&lt;span style="</w:t>
      </w:r>
      <w:proofErr w:type="spellStart"/>
      <w:r>
        <w:t>color</w:t>
      </w:r>
      <w:proofErr w:type="gramStart"/>
      <w:r>
        <w:t>:red</w:t>
      </w:r>
      <w:proofErr w:type="spellEnd"/>
      <w:proofErr w:type="gramEnd"/>
      <w:r>
        <w:t>"&gt;&lt;b&gt;Please input at least one name or select that you do not discuss politics&lt;/b&gt;&lt;/span&gt;</w:t>
      </w:r>
    </w:p>
    <w:tbl>
      <w:tblPr>
        <w:tblStyle w:val="GQuestionCommonProperties"/>
        <w:tblW w:w="0" w:type="auto"/>
        <w:tblInd w:w="0" w:type="dxa"/>
        <w:tblCellMar>
          <w:top w:w="0" w:type="dxa"/>
          <w:left w:w="0" w:type="dxa"/>
          <w:bottom w:w="0" w:type="dxa"/>
          <w:right w:w="0" w:type="dxa"/>
        </w:tblCellMar>
        <w:tblLook w:val="04A0"/>
      </w:tblPr>
      <w:tblGrid>
        <w:gridCol w:w="6692"/>
        <w:gridCol w:w="2164"/>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fldChar w:fldCharType="begin"/>
            </w:r>
            <w:r w:rsidR="001C3859">
              <w:instrText xml:space="preserve">TC </w:instrText>
            </w:r>
            <w:bookmarkStart w:id="2228" w:name="_Toc266972296"/>
            <w:r w:rsidR="001C3859">
              <w:instrText>OXF1tgrid</w:instrText>
            </w:r>
            <w:bookmarkEnd w:id="2228"/>
            <w:r w:rsidR="001C3859">
              <w:instrText xml:space="preserve"> \l 2 \f a</w:instrText>
            </w:r>
            <w:r>
              <w:fldChar w:fldCharType="end"/>
            </w:r>
            <w:r w:rsidR="001C3859">
              <w:rPr>
                <w:rStyle w:val="GVariableName"/>
              </w:rPr>
              <w:t>OXF1tgrid</w:t>
            </w:r>
            <w:r w:rsidR="001C3859">
              <w:rPr>
                <w:i/>
              </w:rPr>
              <w:t>-</w:t>
            </w:r>
            <w:r w:rsidR="001C3859">
              <w:rPr>
                <w:i/>
              </w:rPr>
              <w:t xml:space="preserve"> Show all respondents</w:t>
            </w:r>
          </w:p>
        </w:tc>
        <w:tc>
          <w:tcPr>
            <w:tcW w:w="0" w:type="auto"/>
            <w:shd w:val="clear" w:color="auto" w:fill="D0D0D0"/>
            <w:vAlign w:val="bottom"/>
          </w:tcPr>
          <w:p w:rsidR="002A68C4" w:rsidRDefault="001C3859">
            <w:pPr>
              <w:keepNext/>
              <w:jc w:val="right"/>
            </w:pPr>
            <w:r>
              <w:t>GRID-OPEN</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Thinking back over the last month, please give the names of those with whom you discussed politics. Please list only their initials.</w:t>
            </w:r>
          </w:p>
        </w:tc>
      </w:tr>
    </w:tbl>
    <w:p w:rsidR="002A68C4" w:rsidRDefault="002A68C4">
      <w:pPr>
        <w:pStyle w:val="GQuestionSpacer"/>
        <w:keepNext/>
      </w:pPr>
    </w:p>
    <w:p w:rsidR="002A68C4" w:rsidRDefault="001C3859">
      <w:pPr>
        <w:pStyle w:val="GCategoryHeader"/>
        <w:keepNext/>
      </w:pPr>
      <w:r>
        <w:t>ROWS</w:t>
      </w:r>
    </w:p>
    <w:tbl>
      <w:tblPr>
        <w:tblStyle w:val="GQuestionCategoryList"/>
        <w:tblW w:w="0" w:type="auto"/>
        <w:tblInd w:w="0" w:type="dxa"/>
        <w:tblCellMar>
          <w:top w:w="0" w:type="dxa"/>
          <w:left w:w="0" w:type="dxa"/>
          <w:bottom w:w="0" w:type="dxa"/>
          <w:right w:w="0" w:type="dxa"/>
        </w:tblCellMar>
        <w:tblLook w:val="04A0"/>
      </w:tblPr>
      <w:tblGrid>
        <w:gridCol w:w="2952"/>
        <w:gridCol w:w="5904"/>
      </w:tblGrid>
      <w:tr w:rsidR="002A68C4">
        <w:tblPrEx>
          <w:tblCellMar>
            <w:top w:w="0" w:type="dxa"/>
            <w:left w:w="0" w:type="dxa"/>
            <w:bottom w:w="0" w:type="dxa"/>
            <w:right w:w="0" w:type="dxa"/>
          </w:tblCellMar>
        </w:tblPrEx>
        <w:tc>
          <w:tcPr>
            <w:tcW w:w="8856" w:type="dxa"/>
            <w:gridSpan w:val="2"/>
          </w:tcPr>
          <w:p w:rsidR="002A68C4" w:rsidRDefault="001C3859">
            <w:pPr>
              <w:keepNext/>
            </w:pPr>
            <w:r>
              <w:rPr>
                <w:i/>
              </w:rPr>
              <w:t>Order as shown</w:t>
            </w:r>
          </w:p>
        </w:tc>
      </w:tr>
      <w:tr w:rsidR="002A68C4">
        <w:tblPrEx>
          <w:tblCellMar>
            <w:top w:w="0" w:type="dxa"/>
            <w:left w:w="0" w:type="dxa"/>
            <w:bottom w:w="0" w:type="dxa"/>
            <w:right w:w="0" w:type="dxa"/>
          </w:tblCellMar>
        </w:tblPrEx>
        <w:tc>
          <w:tcPr>
            <w:tcW w:w="2952" w:type="dxa"/>
          </w:tcPr>
          <w:p w:rsidR="002A68C4" w:rsidRDefault="001C3859">
            <w:pPr>
              <w:keepNext/>
            </w:pPr>
            <w:r>
              <w:t>OXF1a</w:t>
            </w:r>
          </w:p>
        </w:tc>
        <w:tc>
          <w:tcPr>
            <w:tcW w:w="5904" w:type="dxa"/>
          </w:tcPr>
          <w:p w:rsidR="002A68C4" w:rsidRDefault="001C3859">
            <w:pPr>
              <w:keepNext/>
            </w:pPr>
            <w:r>
              <w:t>Name 1</w:t>
            </w:r>
          </w:p>
        </w:tc>
      </w:tr>
      <w:tr w:rsidR="002A68C4">
        <w:tblPrEx>
          <w:tblCellMar>
            <w:top w:w="0" w:type="dxa"/>
            <w:left w:w="0" w:type="dxa"/>
            <w:bottom w:w="0" w:type="dxa"/>
            <w:right w:w="0" w:type="dxa"/>
          </w:tblCellMar>
        </w:tblPrEx>
        <w:tc>
          <w:tcPr>
            <w:tcW w:w="2952" w:type="dxa"/>
          </w:tcPr>
          <w:p w:rsidR="002A68C4" w:rsidRDefault="001C3859">
            <w:pPr>
              <w:keepNext/>
            </w:pPr>
            <w:r>
              <w:t>OXF1b</w:t>
            </w:r>
          </w:p>
        </w:tc>
        <w:tc>
          <w:tcPr>
            <w:tcW w:w="5904" w:type="dxa"/>
          </w:tcPr>
          <w:p w:rsidR="002A68C4" w:rsidRDefault="001C3859">
            <w:pPr>
              <w:keepNext/>
            </w:pPr>
            <w:r>
              <w:t>Name 2</w:t>
            </w:r>
          </w:p>
        </w:tc>
      </w:tr>
      <w:tr w:rsidR="002A68C4">
        <w:tblPrEx>
          <w:tblCellMar>
            <w:top w:w="0" w:type="dxa"/>
            <w:left w:w="0" w:type="dxa"/>
            <w:bottom w:w="0" w:type="dxa"/>
            <w:right w:w="0" w:type="dxa"/>
          </w:tblCellMar>
        </w:tblPrEx>
        <w:tc>
          <w:tcPr>
            <w:tcW w:w="2952" w:type="dxa"/>
          </w:tcPr>
          <w:p w:rsidR="002A68C4" w:rsidRDefault="001C3859">
            <w:pPr>
              <w:keepNext/>
            </w:pPr>
            <w:r>
              <w:t>OXF1c</w:t>
            </w:r>
          </w:p>
        </w:tc>
        <w:tc>
          <w:tcPr>
            <w:tcW w:w="5904" w:type="dxa"/>
          </w:tcPr>
          <w:p w:rsidR="002A68C4" w:rsidRDefault="001C3859">
            <w:pPr>
              <w:keepNext/>
            </w:pPr>
            <w:r>
              <w:t>Name 3</w:t>
            </w:r>
          </w:p>
        </w:tc>
      </w:tr>
      <w:tr w:rsidR="002A68C4">
        <w:tblPrEx>
          <w:tblCellMar>
            <w:top w:w="0" w:type="dxa"/>
            <w:left w:w="0" w:type="dxa"/>
            <w:bottom w:w="0" w:type="dxa"/>
            <w:right w:w="0" w:type="dxa"/>
          </w:tblCellMar>
        </w:tblPrEx>
        <w:tc>
          <w:tcPr>
            <w:tcW w:w="2952" w:type="dxa"/>
          </w:tcPr>
          <w:p w:rsidR="002A68C4" w:rsidRDefault="001C3859">
            <w:pPr>
              <w:keepNext/>
            </w:pPr>
            <w:r>
              <w:t>OXF1d</w:t>
            </w:r>
          </w:p>
        </w:tc>
        <w:tc>
          <w:tcPr>
            <w:tcW w:w="5904" w:type="dxa"/>
          </w:tcPr>
          <w:p w:rsidR="002A68C4" w:rsidRDefault="001C3859">
            <w:pPr>
              <w:keepNext/>
            </w:pPr>
            <w:r>
              <w:t>Name 4</w:t>
            </w:r>
          </w:p>
        </w:tc>
      </w:tr>
      <w:tr w:rsidR="002A68C4">
        <w:tblPrEx>
          <w:tblCellMar>
            <w:top w:w="0" w:type="dxa"/>
            <w:left w:w="0" w:type="dxa"/>
            <w:bottom w:w="0" w:type="dxa"/>
            <w:right w:w="0" w:type="dxa"/>
          </w:tblCellMar>
        </w:tblPrEx>
        <w:tc>
          <w:tcPr>
            <w:tcW w:w="2952" w:type="dxa"/>
          </w:tcPr>
          <w:p w:rsidR="002A68C4" w:rsidRDefault="001C3859">
            <w:pPr>
              <w:keepNext/>
            </w:pPr>
            <w:r>
              <w:t>OXF1e</w:t>
            </w:r>
          </w:p>
        </w:tc>
        <w:tc>
          <w:tcPr>
            <w:tcW w:w="5904" w:type="dxa"/>
          </w:tcPr>
          <w:p w:rsidR="002A68C4" w:rsidRDefault="001C3859">
            <w:pPr>
              <w:keepNext/>
            </w:pPr>
            <w:r>
              <w:t xml:space="preserve">Name </w:t>
            </w:r>
            <w:r>
              <w:t>5</w:t>
            </w:r>
          </w:p>
        </w:tc>
      </w:tr>
    </w:tbl>
    <w:p w:rsidR="002A68C4" w:rsidRDefault="001C3859">
      <w:pPr>
        <w:pStyle w:val="GResponseHeader"/>
        <w:keepNext/>
      </w:pPr>
      <w:r>
        <w:t>COLUMNS</w:t>
      </w: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Order as shown</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2A68C4">
            <w:pPr>
              <w:keepNext/>
            </w:pPr>
          </w:p>
        </w:tc>
        <w:tc>
          <w:tcPr>
            <w:tcW w:w="3731" w:type="dxa"/>
          </w:tcPr>
          <w:p w:rsidR="002A68C4" w:rsidRDefault="001C3859">
            <w:pPr>
              <w:keepNext/>
            </w:pPr>
            <w:r>
              <w:t>Political Discussant</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tbl>
      <w:tblPr>
        <w:tblStyle w:val="GQuestionCommonProperties"/>
        <w:tblW w:w="0" w:type="auto"/>
        <w:tblInd w:w="0" w:type="dxa"/>
        <w:tblCellMar>
          <w:top w:w="0" w:type="dxa"/>
          <w:left w:w="0" w:type="dxa"/>
          <w:bottom w:w="0" w:type="dxa"/>
          <w:right w:w="0" w:type="dxa"/>
        </w:tblCellMar>
        <w:tblLook w:val="04A0"/>
      </w:tblPr>
      <w:tblGrid>
        <w:gridCol w:w="6108"/>
        <w:gridCol w:w="2748"/>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fldChar w:fldCharType="begin"/>
            </w:r>
            <w:r w:rsidR="001C3859">
              <w:instrText xml:space="preserve">TC </w:instrText>
            </w:r>
            <w:bookmarkStart w:id="2229" w:name="_Toc266972297"/>
            <w:r w:rsidR="001C3859">
              <w:instrText>OXF1r</w:instrText>
            </w:r>
            <w:bookmarkEnd w:id="2229"/>
            <w:r w:rsidR="001C3859">
              <w:instrText xml:space="preserve"> \l 2 \f a</w:instrText>
            </w:r>
            <w:r>
              <w:fldChar w:fldCharType="end"/>
            </w:r>
            <w:r w:rsidR="001C3859">
              <w:rPr>
                <w:rStyle w:val="GVariableName"/>
              </w:rPr>
              <w:t>OXF1r</w:t>
            </w:r>
            <w:r w:rsidR="001C3859">
              <w:rPr>
                <w:i/>
              </w:rPr>
              <w:t xml:space="preserve">- Show if count1 and not </w:t>
            </w:r>
            <w:proofErr w:type="spellStart"/>
            <w:r w:rsidR="001C3859">
              <w:rPr>
                <w:i/>
              </w:rPr>
              <w:t>flagadd</w:t>
            </w:r>
            <w:proofErr w:type="spellEnd"/>
          </w:p>
        </w:tc>
        <w:tc>
          <w:tcPr>
            <w:tcW w:w="0" w:type="auto"/>
            <w:shd w:val="clear" w:color="auto" w:fill="D0D0D0"/>
            <w:vAlign w:val="bottom"/>
          </w:tcPr>
          <w:p w:rsidR="002A68C4" w:rsidRDefault="001C3859">
            <w:pPr>
              <w:keepNext/>
              <w:jc w:val="right"/>
            </w:pPr>
            <w:r>
              <w:t>MULTIPLE CHOICE</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&amp;</w:t>
            </w:r>
            <w:proofErr w:type="spellStart"/>
            <w:r>
              <w:rPr>
                <w:b/>
              </w:rPr>
              <w:t>nbsp</w:t>
            </w:r>
            <w:proofErr w:type="spellEnd"/>
            <w:r>
              <w:rPr>
                <w:b/>
              </w:rPr>
              <w:t>;</w:t>
            </w:r>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Order as shown</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 xml:space="preserve">&lt;b&gt;I never discuss politics with </w:t>
            </w:r>
            <w:r>
              <w:t>others&lt;/b&gt;</w:t>
            </w:r>
          </w:p>
        </w:tc>
        <w:tc>
          <w:tcPr>
            <w:tcW w:w="4428" w:type="dxa"/>
          </w:tcPr>
          <w:p w:rsidR="002A68C4" w:rsidRDefault="002A68C4">
            <w:pPr>
              <w:keepNext/>
              <w:jc w:val="right"/>
              <w:rPr>
                <w:i/>
              </w:rPr>
            </w:pPr>
          </w:p>
        </w:tc>
      </w:tr>
    </w:tbl>
    <w:p w:rsidR="002A68C4" w:rsidRDefault="002A68C4">
      <w:pPr>
        <w:pStyle w:val="GQuestionSpacer"/>
      </w:pPr>
    </w:p>
    <w:p w:rsidR="002A68C4" w:rsidRDefault="001C3859">
      <w:r>
        <w:rPr>
          <w:i/>
        </w:rPr>
        <w:t>↯</w:t>
      </w:r>
      <w:r>
        <w:rPr>
          <w:i/>
        </w:rPr>
        <w:t xml:space="preserve"> </w:t>
      </w:r>
      <w:proofErr w:type="spellStart"/>
      <w:r>
        <w:rPr>
          <w:i/>
        </w:rPr>
        <w:t>Goto</w:t>
      </w:r>
      <w:proofErr w:type="spellEnd"/>
      <w:r>
        <w:rPr>
          <w:i/>
        </w:rPr>
        <w:t xml:space="preserve"> page Page1 if flag == 1 or flag2 == 1 or </w:t>
      </w:r>
      <w:proofErr w:type="spellStart"/>
      <w:r>
        <w:rPr>
          <w:i/>
        </w:rPr>
        <w:t>flagadd</w:t>
      </w:r>
      <w:proofErr w:type="spellEnd"/>
      <w:r>
        <w:rPr>
          <w:i/>
        </w:rPr>
        <w:t xml:space="preserve"> == 1</w:t>
      </w:r>
    </w:p>
    <w:p w:rsidR="002A68C4" w:rsidRDefault="001C3859">
      <w:pPr>
        <w:pStyle w:val="GPage"/>
      </w:pPr>
      <w:bookmarkStart w:id="2230" w:name="_Toc266972298"/>
      <w:r>
        <w:t>Page: OXF2grid</w:t>
      </w:r>
      <w:bookmarkEnd w:id="2230"/>
    </w:p>
    <w:tbl>
      <w:tblPr>
        <w:tblStyle w:val="GQuestionCommonProperties"/>
        <w:tblW w:w="0" w:type="auto"/>
        <w:tblInd w:w="0" w:type="dxa"/>
        <w:tblCellMar>
          <w:top w:w="0" w:type="dxa"/>
          <w:left w:w="0" w:type="dxa"/>
          <w:bottom w:w="0" w:type="dxa"/>
          <w:right w:w="0" w:type="dxa"/>
        </w:tblCellMar>
        <w:tblLook w:val="04A0"/>
      </w:tblPr>
      <w:tblGrid>
        <w:gridCol w:w="6928"/>
        <w:gridCol w:w="1928"/>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lastRenderedPageBreak/>
              <w:fldChar w:fldCharType="begin"/>
            </w:r>
            <w:r w:rsidR="001C3859">
              <w:instrText xml:space="preserve">TC </w:instrText>
            </w:r>
            <w:bookmarkStart w:id="2231" w:name="_Toc266972299"/>
            <w:r w:rsidR="001C3859">
              <w:instrText>OXF2grid</w:instrText>
            </w:r>
            <w:bookmarkEnd w:id="2231"/>
            <w:r w:rsidR="001C3859">
              <w:instrText xml:space="preserve"> \l 2 \f a</w:instrText>
            </w:r>
            <w:r>
              <w:fldChar w:fldCharType="end"/>
            </w:r>
            <w:r w:rsidR="001C3859">
              <w:rPr>
                <w:rStyle w:val="GVariableName"/>
              </w:rPr>
              <w:t>OXF2grid</w:t>
            </w:r>
            <w:r w:rsidR="001C3859">
              <w:rPr>
                <w:i/>
              </w:rPr>
              <w:t>- Show if not 1 in OXF1r/required</w:t>
            </w:r>
          </w:p>
        </w:tc>
        <w:tc>
          <w:tcPr>
            <w:tcW w:w="0" w:type="auto"/>
            <w:shd w:val="clear" w:color="auto" w:fill="D0D0D0"/>
            <w:vAlign w:val="bottom"/>
          </w:tcPr>
          <w:p w:rsidR="002A68C4" w:rsidRDefault="001C3859">
            <w:pPr>
              <w:keepNext/>
              <w:jc w:val="right"/>
            </w:pPr>
            <w:r>
              <w:t>GRID-CHECK</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Please tick all that apply about each person with whom you discussed politics.</w:t>
            </w:r>
          </w:p>
        </w:tc>
      </w:tr>
    </w:tbl>
    <w:p w:rsidR="002A68C4" w:rsidRDefault="002A68C4">
      <w:pPr>
        <w:pStyle w:val="GQuestionSpacer"/>
        <w:keepNext/>
      </w:pPr>
    </w:p>
    <w:p w:rsidR="002A68C4" w:rsidRDefault="001C3859">
      <w:pPr>
        <w:pStyle w:val="GCategoryHeader"/>
        <w:keepNext/>
      </w:pPr>
      <w:r>
        <w:t>ROWS</w:t>
      </w:r>
    </w:p>
    <w:tbl>
      <w:tblPr>
        <w:tblStyle w:val="GQuestionCategoryList"/>
        <w:tblW w:w="0" w:type="auto"/>
        <w:tblInd w:w="0" w:type="dxa"/>
        <w:tblCellMar>
          <w:top w:w="0" w:type="dxa"/>
          <w:left w:w="0" w:type="dxa"/>
          <w:bottom w:w="0" w:type="dxa"/>
          <w:right w:w="0" w:type="dxa"/>
        </w:tblCellMar>
        <w:tblLook w:val="04A0"/>
      </w:tblPr>
      <w:tblGrid>
        <w:gridCol w:w="2952"/>
        <w:gridCol w:w="5904"/>
      </w:tblGrid>
      <w:tr w:rsidR="002A68C4">
        <w:tblPrEx>
          <w:tblCellMar>
            <w:top w:w="0" w:type="dxa"/>
            <w:left w:w="0" w:type="dxa"/>
            <w:bottom w:w="0" w:type="dxa"/>
            <w:right w:w="0" w:type="dxa"/>
          </w:tblCellMar>
        </w:tblPrEx>
        <w:tc>
          <w:tcPr>
            <w:tcW w:w="8856" w:type="dxa"/>
            <w:gridSpan w:val="2"/>
          </w:tcPr>
          <w:p w:rsidR="002A68C4" w:rsidRDefault="001C3859">
            <w:pPr>
              <w:keepNext/>
            </w:pPr>
            <w:r>
              <w:rPr>
                <w:i/>
              </w:rPr>
              <w:t>Order as shown</w:t>
            </w:r>
          </w:p>
        </w:tc>
      </w:tr>
      <w:tr w:rsidR="002A68C4">
        <w:tblPrEx>
          <w:tblCellMar>
            <w:top w:w="0" w:type="dxa"/>
            <w:left w:w="0" w:type="dxa"/>
            <w:bottom w:w="0" w:type="dxa"/>
            <w:right w:w="0" w:type="dxa"/>
          </w:tblCellMar>
        </w:tblPrEx>
        <w:tc>
          <w:tcPr>
            <w:tcW w:w="2952" w:type="dxa"/>
          </w:tcPr>
          <w:p w:rsidR="002A68C4" w:rsidRDefault="001C3859">
            <w:pPr>
              <w:keepNext/>
            </w:pPr>
            <w:r>
              <w:t>OXF2</w:t>
            </w:r>
          </w:p>
        </w:tc>
        <w:tc>
          <w:tcPr>
            <w:tcW w:w="5904" w:type="dxa"/>
          </w:tcPr>
          <w:p w:rsidR="002A68C4" w:rsidRDefault="001C3859">
            <w:pPr>
              <w:keepNext/>
            </w:pPr>
            <w:r>
              <w:t>$OXF1a_name</w:t>
            </w:r>
          </w:p>
        </w:tc>
      </w:tr>
      <w:tr w:rsidR="002A68C4">
        <w:tblPrEx>
          <w:tblCellMar>
            <w:top w:w="0" w:type="dxa"/>
            <w:left w:w="0" w:type="dxa"/>
            <w:bottom w:w="0" w:type="dxa"/>
            <w:right w:w="0" w:type="dxa"/>
          </w:tblCellMar>
        </w:tblPrEx>
        <w:tc>
          <w:tcPr>
            <w:tcW w:w="2952" w:type="dxa"/>
          </w:tcPr>
          <w:p w:rsidR="002A68C4" w:rsidRDefault="001C3859">
            <w:pPr>
              <w:keepNext/>
            </w:pPr>
            <w:r>
              <w:t>OXF3</w:t>
            </w:r>
          </w:p>
        </w:tc>
        <w:tc>
          <w:tcPr>
            <w:tcW w:w="5904" w:type="dxa"/>
          </w:tcPr>
          <w:p w:rsidR="002A68C4" w:rsidRDefault="001C3859">
            <w:pPr>
              <w:keepNext/>
            </w:pPr>
            <w:r>
              <w:t>$OXF1b_name</w:t>
            </w:r>
          </w:p>
        </w:tc>
      </w:tr>
      <w:tr w:rsidR="002A68C4">
        <w:tblPrEx>
          <w:tblCellMar>
            <w:top w:w="0" w:type="dxa"/>
            <w:left w:w="0" w:type="dxa"/>
            <w:bottom w:w="0" w:type="dxa"/>
            <w:right w:w="0" w:type="dxa"/>
          </w:tblCellMar>
        </w:tblPrEx>
        <w:tc>
          <w:tcPr>
            <w:tcW w:w="2952" w:type="dxa"/>
          </w:tcPr>
          <w:p w:rsidR="002A68C4" w:rsidRDefault="001C3859">
            <w:pPr>
              <w:keepNext/>
            </w:pPr>
            <w:r>
              <w:t>OXF4</w:t>
            </w:r>
          </w:p>
        </w:tc>
        <w:tc>
          <w:tcPr>
            <w:tcW w:w="5904" w:type="dxa"/>
          </w:tcPr>
          <w:p w:rsidR="002A68C4" w:rsidRDefault="001C3859">
            <w:pPr>
              <w:keepNext/>
            </w:pPr>
            <w:r>
              <w:t>$OXF1c_name</w:t>
            </w:r>
          </w:p>
        </w:tc>
      </w:tr>
      <w:tr w:rsidR="002A68C4">
        <w:tblPrEx>
          <w:tblCellMar>
            <w:top w:w="0" w:type="dxa"/>
            <w:left w:w="0" w:type="dxa"/>
            <w:bottom w:w="0" w:type="dxa"/>
            <w:right w:w="0" w:type="dxa"/>
          </w:tblCellMar>
        </w:tblPrEx>
        <w:tc>
          <w:tcPr>
            <w:tcW w:w="2952" w:type="dxa"/>
          </w:tcPr>
          <w:p w:rsidR="002A68C4" w:rsidRDefault="001C3859">
            <w:pPr>
              <w:keepNext/>
            </w:pPr>
            <w:r>
              <w:t>OXF5</w:t>
            </w:r>
          </w:p>
        </w:tc>
        <w:tc>
          <w:tcPr>
            <w:tcW w:w="5904" w:type="dxa"/>
          </w:tcPr>
          <w:p w:rsidR="002A68C4" w:rsidRDefault="001C3859">
            <w:pPr>
              <w:keepNext/>
            </w:pPr>
            <w:r>
              <w:t>$OXF1d_name</w:t>
            </w:r>
          </w:p>
        </w:tc>
      </w:tr>
      <w:tr w:rsidR="002A68C4">
        <w:tblPrEx>
          <w:tblCellMar>
            <w:top w:w="0" w:type="dxa"/>
            <w:left w:w="0" w:type="dxa"/>
            <w:bottom w:w="0" w:type="dxa"/>
            <w:right w:w="0" w:type="dxa"/>
          </w:tblCellMar>
        </w:tblPrEx>
        <w:tc>
          <w:tcPr>
            <w:tcW w:w="2952" w:type="dxa"/>
          </w:tcPr>
          <w:p w:rsidR="002A68C4" w:rsidRDefault="001C3859">
            <w:pPr>
              <w:keepNext/>
            </w:pPr>
            <w:r>
              <w:t>OXF6</w:t>
            </w:r>
          </w:p>
        </w:tc>
        <w:tc>
          <w:tcPr>
            <w:tcW w:w="5904" w:type="dxa"/>
          </w:tcPr>
          <w:p w:rsidR="002A68C4" w:rsidRDefault="001C3859">
            <w:pPr>
              <w:keepNext/>
            </w:pPr>
            <w:r>
              <w:t>$OXF1e_name</w:t>
            </w:r>
          </w:p>
        </w:tc>
      </w:tr>
    </w:tbl>
    <w:p w:rsidR="002A68C4" w:rsidRDefault="001C3859">
      <w:pPr>
        <w:pStyle w:val="GResponseHeader"/>
        <w:keepNext/>
      </w:pPr>
      <w:r>
        <w:t>COLUMNS</w:t>
      </w: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Order as shown</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Is not born in the UK</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Is of a different race or ethnicity than me</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Holds an undergraduate degree</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4</w:t>
            </w:r>
          </w:p>
        </w:tc>
        <w:tc>
          <w:tcPr>
            <w:tcW w:w="361" w:type="dxa"/>
          </w:tcPr>
          <w:p w:rsidR="002A68C4" w:rsidRDefault="001C3859">
            <w:pPr>
              <w:keepNext/>
            </w:pPr>
            <w:r>
              <w:t>□</w:t>
            </w:r>
          </w:p>
        </w:tc>
        <w:tc>
          <w:tcPr>
            <w:tcW w:w="3731" w:type="dxa"/>
          </w:tcPr>
          <w:p w:rsidR="002A68C4" w:rsidRDefault="001C3859">
            <w:pPr>
              <w:keepNext/>
            </w:pPr>
            <w:r>
              <w:t xml:space="preserve">Is a </w:t>
            </w:r>
            <w:r>
              <w:t>woman</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5</w:t>
            </w:r>
          </w:p>
        </w:tc>
        <w:tc>
          <w:tcPr>
            <w:tcW w:w="361" w:type="dxa"/>
          </w:tcPr>
          <w:p w:rsidR="002A68C4" w:rsidRDefault="001C3859">
            <w:pPr>
              <w:keepNext/>
            </w:pPr>
            <w:r>
              <w:t>□</w:t>
            </w:r>
          </w:p>
        </w:tc>
        <w:tc>
          <w:tcPr>
            <w:tcW w:w="3731" w:type="dxa"/>
          </w:tcPr>
          <w:p w:rsidR="002A68C4" w:rsidRDefault="001C3859">
            <w:pPr>
              <w:keepNext/>
            </w:pPr>
            <w:r>
              <w:t>Is my spouse / partner</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6</w:t>
            </w:r>
          </w:p>
        </w:tc>
        <w:tc>
          <w:tcPr>
            <w:tcW w:w="361" w:type="dxa"/>
          </w:tcPr>
          <w:p w:rsidR="002A68C4" w:rsidRDefault="001C3859">
            <w:pPr>
              <w:keepNext/>
            </w:pPr>
            <w:r>
              <w:t>□</w:t>
            </w:r>
          </w:p>
        </w:tc>
        <w:tc>
          <w:tcPr>
            <w:tcW w:w="3731" w:type="dxa"/>
          </w:tcPr>
          <w:p w:rsidR="002A68C4" w:rsidRDefault="001C3859">
            <w:pPr>
              <w:keepNext/>
            </w:pPr>
            <w:r>
              <w:t>Is another family member</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7</w:t>
            </w:r>
          </w:p>
        </w:tc>
        <w:tc>
          <w:tcPr>
            <w:tcW w:w="361" w:type="dxa"/>
          </w:tcPr>
          <w:p w:rsidR="002A68C4" w:rsidRDefault="001C3859">
            <w:pPr>
              <w:keepNext/>
            </w:pPr>
            <w:r>
              <w:t>□</w:t>
            </w:r>
          </w:p>
        </w:tc>
        <w:tc>
          <w:tcPr>
            <w:tcW w:w="3731" w:type="dxa"/>
          </w:tcPr>
          <w:p w:rsidR="002A68C4" w:rsidRDefault="001C3859">
            <w:pPr>
              <w:keepNext/>
            </w:pPr>
            <w:r>
              <w:t>Considers someone else on this list a close friend</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1C3859">
            <w:pPr>
              <w:keepNext/>
            </w:pPr>
            <w:r>
              <w:t>□</w:t>
            </w:r>
          </w:p>
        </w:tc>
        <w:tc>
          <w:tcPr>
            <w:tcW w:w="3731" w:type="dxa"/>
          </w:tcPr>
          <w:p w:rsidR="002A68C4" w:rsidRDefault="001C3859">
            <w:pPr>
              <w:keepNext/>
            </w:pPr>
            <w:r>
              <w:t>Recently lost a job</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1C3859">
            <w:pPr>
              <w:keepNext/>
            </w:pPr>
            <w:r>
              <w:t>□</w:t>
            </w:r>
          </w:p>
        </w:tc>
        <w:tc>
          <w:tcPr>
            <w:tcW w:w="3731" w:type="dxa"/>
          </w:tcPr>
          <w:p w:rsidR="002A68C4" w:rsidRDefault="001C3859">
            <w:pPr>
              <w:keepNext/>
            </w:pPr>
            <w:r>
              <w:t>Likely to vote for a different political party</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10</w:t>
            </w:r>
          </w:p>
        </w:tc>
        <w:tc>
          <w:tcPr>
            <w:tcW w:w="361" w:type="dxa"/>
          </w:tcPr>
          <w:p w:rsidR="002A68C4" w:rsidRDefault="001C3859">
            <w:pPr>
              <w:keepNext/>
            </w:pPr>
            <w:r>
              <w:t>□</w:t>
            </w:r>
          </w:p>
        </w:tc>
        <w:tc>
          <w:tcPr>
            <w:tcW w:w="3731" w:type="dxa"/>
          </w:tcPr>
          <w:p w:rsidR="002A68C4" w:rsidRDefault="001C3859">
            <w:pPr>
              <w:keepNext/>
            </w:pPr>
            <w:r>
              <w:t>None of these</w:t>
            </w:r>
          </w:p>
        </w:tc>
        <w:tc>
          <w:tcPr>
            <w:tcW w:w="4428" w:type="dxa"/>
          </w:tcPr>
          <w:p w:rsidR="002A68C4" w:rsidRDefault="001C3859">
            <w:pPr>
              <w:keepNext/>
              <w:jc w:val="right"/>
              <w:rPr>
                <w:i/>
              </w:rPr>
            </w:pPr>
            <w:r>
              <w:rPr>
                <w:i/>
              </w:rPr>
              <w:t>Exclude other punches</w:t>
            </w:r>
          </w:p>
        </w:tc>
      </w:tr>
    </w:tbl>
    <w:p w:rsidR="002A68C4" w:rsidRDefault="002A68C4">
      <w:pPr>
        <w:pStyle w:val="GQuestionSpacer"/>
      </w:pPr>
    </w:p>
    <w:p w:rsidR="002A68C4" w:rsidRDefault="001C3859">
      <w:pPr>
        <w:pStyle w:val="GPage"/>
      </w:pPr>
      <w:bookmarkStart w:id="2232" w:name="_Toc266972300"/>
      <w:r>
        <w:t xml:space="preserve">Page: </w:t>
      </w:r>
      <w:r>
        <w:t>online</w:t>
      </w:r>
      <w:bookmarkEnd w:id="2232"/>
    </w:p>
    <w:tbl>
      <w:tblPr>
        <w:tblStyle w:val="GQuestionCommonProperties"/>
        <w:tblW w:w="0" w:type="auto"/>
        <w:tblInd w:w="0" w:type="dxa"/>
        <w:tblCellMar>
          <w:top w:w="0" w:type="dxa"/>
          <w:left w:w="0" w:type="dxa"/>
          <w:bottom w:w="0" w:type="dxa"/>
          <w:right w:w="0" w:type="dxa"/>
        </w:tblCellMar>
        <w:tblLook w:val="04A0"/>
      </w:tblPr>
      <w:tblGrid>
        <w:gridCol w:w="7947"/>
        <w:gridCol w:w="909"/>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fldChar w:fldCharType="begin"/>
            </w:r>
            <w:r w:rsidR="001C3859">
              <w:instrText xml:space="preserve">TC </w:instrText>
            </w:r>
            <w:bookmarkStart w:id="2233" w:name="_Toc266972301"/>
            <w:r w:rsidR="001C3859">
              <w:instrText>OXPgrid1</w:instrText>
            </w:r>
            <w:bookmarkEnd w:id="2233"/>
            <w:r w:rsidR="001C3859">
              <w:instrText xml:space="preserve"> \l 2 \f a</w:instrText>
            </w:r>
            <w:r>
              <w:fldChar w:fldCharType="end"/>
            </w:r>
            <w:r w:rsidR="001C3859">
              <w:rPr>
                <w:rStyle w:val="GVariableName"/>
              </w:rPr>
              <w:t>OXPgrid1</w:t>
            </w:r>
            <w:r w:rsidR="001C3859">
              <w:rPr>
                <w:i/>
              </w:rPr>
              <w:t>- Show all respondents/required</w:t>
            </w:r>
          </w:p>
        </w:tc>
        <w:tc>
          <w:tcPr>
            <w:tcW w:w="0" w:type="auto"/>
            <w:shd w:val="clear" w:color="auto" w:fill="D0D0D0"/>
            <w:vAlign w:val="bottom"/>
          </w:tcPr>
          <w:p w:rsidR="002A68C4" w:rsidRDefault="001C3859">
            <w:pPr>
              <w:keepNext/>
              <w:jc w:val="right"/>
            </w:pPr>
            <w:r>
              <w:t>GRID</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 xml:space="preserve">Do you read and/or participate in any online forums related to politics, or in which political topics are discussed. (e.g., blogs, newsgroups, </w:t>
            </w:r>
            <w:proofErr w:type="spellStart"/>
            <w:r>
              <w:rPr>
                <w:b/>
              </w:rPr>
              <w:t>Facebook</w:t>
            </w:r>
            <w:proofErr w:type="spellEnd"/>
            <w:r>
              <w:rPr>
                <w:b/>
              </w:rPr>
              <w:t xml:space="preserve">, comment sections, email </w:t>
            </w:r>
            <w:r>
              <w:rPr>
                <w:b/>
              </w:rPr>
              <w:t xml:space="preserve">lists, </w:t>
            </w:r>
            <w:proofErr w:type="spellStart"/>
            <w:r>
              <w:rPr>
                <w:b/>
              </w:rPr>
              <w:t>listservs</w:t>
            </w:r>
            <w:proofErr w:type="spellEnd"/>
            <w:r>
              <w:rPr>
                <w:b/>
              </w:rPr>
              <w:t>, boards etc.)</w:t>
            </w:r>
          </w:p>
        </w:tc>
      </w:tr>
    </w:tbl>
    <w:p w:rsidR="002A68C4" w:rsidRDefault="002A68C4">
      <w:pPr>
        <w:pStyle w:val="GQuestionSpacer"/>
        <w:keepNext/>
      </w:pPr>
    </w:p>
    <w:p w:rsidR="002A68C4" w:rsidRDefault="001C3859">
      <w:pPr>
        <w:pStyle w:val="GCategoryHeader"/>
        <w:keepNext/>
      </w:pPr>
      <w:r>
        <w:t>ROWS</w:t>
      </w:r>
    </w:p>
    <w:tbl>
      <w:tblPr>
        <w:tblStyle w:val="GQuestionCategoryList"/>
        <w:tblW w:w="0" w:type="auto"/>
        <w:tblInd w:w="0" w:type="dxa"/>
        <w:tblCellMar>
          <w:top w:w="0" w:type="dxa"/>
          <w:left w:w="0" w:type="dxa"/>
          <w:bottom w:w="0" w:type="dxa"/>
          <w:right w:w="0" w:type="dxa"/>
        </w:tblCellMar>
        <w:tblLook w:val="04A0"/>
      </w:tblPr>
      <w:tblGrid>
        <w:gridCol w:w="2952"/>
        <w:gridCol w:w="5904"/>
      </w:tblGrid>
      <w:tr w:rsidR="002A68C4">
        <w:tblPrEx>
          <w:tblCellMar>
            <w:top w:w="0" w:type="dxa"/>
            <w:left w:w="0" w:type="dxa"/>
            <w:bottom w:w="0" w:type="dxa"/>
            <w:right w:w="0" w:type="dxa"/>
          </w:tblCellMar>
        </w:tblPrEx>
        <w:tc>
          <w:tcPr>
            <w:tcW w:w="8856" w:type="dxa"/>
            <w:gridSpan w:val="2"/>
          </w:tcPr>
          <w:p w:rsidR="002A68C4" w:rsidRDefault="001C3859">
            <w:pPr>
              <w:keepNext/>
            </w:pPr>
            <w:r>
              <w:rPr>
                <w:i/>
              </w:rPr>
              <w:t>Order as shown</w:t>
            </w:r>
          </w:p>
        </w:tc>
      </w:tr>
      <w:tr w:rsidR="002A68C4">
        <w:tblPrEx>
          <w:tblCellMar>
            <w:top w:w="0" w:type="dxa"/>
            <w:left w:w="0" w:type="dxa"/>
            <w:bottom w:w="0" w:type="dxa"/>
            <w:right w:w="0" w:type="dxa"/>
          </w:tblCellMar>
        </w:tblPrEx>
        <w:tc>
          <w:tcPr>
            <w:tcW w:w="2952" w:type="dxa"/>
          </w:tcPr>
          <w:p w:rsidR="002A68C4" w:rsidRDefault="001C3859">
            <w:pPr>
              <w:keepNext/>
            </w:pPr>
            <w:r>
              <w:t>OFPq1</w:t>
            </w:r>
          </w:p>
        </w:tc>
        <w:tc>
          <w:tcPr>
            <w:tcW w:w="5904" w:type="dxa"/>
          </w:tcPr>
          <w:p w:rsidR="002A68C4" w:rsidRDefault="001C3859">
            <w:pPr>
              <w:keepNext/>
            </w:pPr>
            <w:r>
              <w:t>Comment or activity participate</w:t>
            </w:r>
          </w:p>
        </w:tc>
      </w:tr>
      <w:tr w:rsidR="002A68C4">
        <w:tblPrEx>
          <w:tblCellMar>
            <w:top w:w="0" w:type="dxa"/>
            <w:left w:w="0" w:type="dxa"/>
            <w:bottom w:w="0" w:type="dxa"/>
            <w:right w:w="0" w:type="dxa"/>
          </w:tblCellMar>
        </w:tblPrEx>
        <w:tc>
          <w:tcPr>
            <w:tcW w:w="2952" w:type="dxa"/>
          </w:tcPr>
          <w:p w:rsidR="002A68C4" w:rsidRDefault="001C3859">
            <w:pPr>
              <w:keepNext/>
            </w:pPr>
            <w:r>
              <w:t>OFPq2</w:t>
            </w:r>
          </w:p>
        </w:tc>
        <w:tc>
          <w:tcPr>
            <w:tcW w:w="5904" w:type="dxa"/>
          </w:tcPr>
          <w:p w:rsidR="002A68C4" w:rsidRDefault="001C3859">
            <w:pPr>
              <w:keepNext/>
            </w:pPr>
            <w:r>
              <w:t>Read or follow the discussion</w:t>
            </w:r>
          </w:p>
        </w:tc>
      </w:tr>
    </w:tbl>
    <w:p w:rsidR="002A68C4" w:rsidRDefault="001C3859">
      <w:pPr>
        <w:pStyle w:val="GResponseHeader"/>
        <w:keepNext/>
      </w:pPr>
      <w:r>
        <w:t>COLUMNS</w:t>
      </w: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Order as shown</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Frequently</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Sometimes</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Rarely</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4</w:t>
            </w:r>
          </w:p>
        </w:tc>
        <w:tc>
          <w:tcPr>
            <w:tcW w:w="361" w:type="dxa"/>
          </w:tcPr>
          <w:p w:rsidR="002A68C4" w:rsidRDefault="001C3859">
            <w:pPr>
              <w:keepNext/>
            </w:pPr>
            <w:r>
              <w:t>○</w:t>
            </w:r>
          </w:p>
        </w:tc>
        <w:tc>
          <w:tcPr>
            <w:tcW w:w="3731" w:type="dxa"/>
          </w:tcPr>
          <w:p w:rsidR="002A68C4" w:rsidRDefault="001C3859">
            <w:pPr>
              <w:keepNext/>
            </w:pPr>
            <w:r>
              <w:t>Never</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tbl>
      <w:tblPr>
        <w:tblStyle w:val="GQuestionCommonProperties"/>
        <w:tblW w:w="0" w:type="auto"/>
        <w:tblInd w:w="0" w:type="dxa"/>
        <w:tblCellMar>
          <w:top w:w="0" w:type="dxa"/>
          <w:left w:w="0" w:type="dxa"/>
          <w:bottom w:w="0" w:type="dxa"/>
          <w:right w:w="0" w:type="dxa"/>
        </w:tblCellMar>
        <w:tblLook w:val="04A0"/>
      </w:tblPr>
      <w:tblGrid>
        <w:gridCol w:w="7947"/>
        <w:gridCol w:w="909"/>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lastRenderedPageBreak/>
              <w:fldChar w:fldCharType="begin"/>
            </w:r>
            <w:r w:rsidR="001C3859">
              <w:instrText xml:space="preserve">TC </w:instrText>
            </w:r>
            <w:bookmarkStart w:id="2234" w:name="_Toc266972302"/>
            <w:r w:rsidR="001C3859">
              <w:instrText>OXPgrid2</w:instrText>
            </w:r>
            <w:bookmarkEnd w:id="2234"/>
            <w:r w:rsidR="001C3859">
              <w:instrText xml:space="preserve"> \l 2 \f a</w:instrText>
            </w:r>
            <w:r>
              <w:fldChar w:fldCharType="end"/>
            </w:r>
            <w:r w:rsidR="001C3859">
              <w:rPr>
                <w:rStyle w:val="GVariableName"/>
              </w:rPr>
              <w:t>OXPgrid2</w:t>
            </w:r>
            <w:r w:rsidR="001C3859">
              <w:rPr>
                <w:i/>
              </w:rPr>
              <w:t>- Show all respondents/required</w:t>
            </w:r>
          </w:p>
        </w:tc>
        <w:tc>
          <w:tcPr>
            <w:tcW w:w="0" w:type="auto"/>
            <w:shd w:val="clear" w:color="auto" w:fill="D0D0D0"/>
            <w:vAlign w:val="bottom"/>
          </w:tcPr>
          <w:p w:rsidR="002A68C4" w:rsidRDefault="001C3859">
            <w:pPr>
              <w:keepNext/>
              <w:jc w:val="right"/>
            </w:pPr>
            <w:r>
              <w:t>GRID</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 xml:space="preserve">Do you read/and or participate in any online forums that are not related to politics, or in which political topics are not discussed. (e.g., blogs, newsgroups, </w:t>
            </w:r>
            <w:proofErr w:type="spellStart"/>
            <w:r>
              <w:rPr>
                <w:b/>
              </w:rPr>
              <w:t>Facebook</w:t>
            </w:r>
            <w:proofErr w:type="spellEnd"/>
            <w:r>
              <w:rPr>
                <w:b/>
              </w:rPr>
              <w:t>,</w:t>
            </w:r>
            <w:r>
              <w:rPr>
                <w:b/>
              </w:rPr>
              <w:t xml:space="preserve"> comment sections, email lists, </w:t>
            </w:r>
            <w:proofErr w:type="spellStart"/>
            <w:r>
              <w:rPr>
                <w:b/>
              </w:rPr>
              <w:t>listservs</w:t>
            </w:r>
            <w:proofErr w:type="spellEnd"/>
            <w:r>
              <w:rPr>
                <w:b/>
              </w:rPr>
              <w:t>, boards etc.)</w:t>
            </w:r>
          </w:p>
        </w:tc>
      </w:tr>
    </w:tbl>
    <w:p w:rsidR="002A68C4" w:rsidRDefault="002A68C4">
      <w:pPr>
        <w:pStyle w:val="GQuestionSpacer"/>
        <w:keepNext/>
      </w:pPr>
    </w:p>
    <w:p w:rsidR="002A68C4" w:rsidRDefault="001C3859">
      <w:pPr>
        <w:pStyle w:val="GCategoryHeader"/>
        <w:keepNext/>
      </w:pPr>
      <w:r>
        <w:t>ROWS</w:t>
      </w:r>
    </w:p>
    <w:tbl>
      <w:tblPr>
        <w:tblStyle w:val="GQuestionCategoryList"/>
        <w:tblW w:w="0" w:type="auto"/>
        <w:tblInd w:w="0" w:type="dxa"/>
        <w:tblCellMar>
          <w:top w:w="0" w:type="dxa"/>
          <w:left w:w="0" w:type="dxa"/>
          <w:bottom w:w="0" w:type="dxa"/>
          <w:right w:w="0" w:type="dxa"/>
        </w:tblCellMar>
        <w:tblLook w:val="04A0"/>
      </w:tblPr>
      <w:tblGrid>
        <w:gridCol w:w="2952"/>
        <w:gridCol w:w="5904"/>
      </w:tblGrid>
      <w:tr w:rsidR="002A68C4">
        <w:tblPrEx>
          <w:tblCellMar>
            <w:top w:w="0" w:type="dxa"/>
            <w:left w:w="0" w:type="dxa"/>
            <w:bottom w:w="0" w:type="dxa"/>
            <w:right w:w="0" w:type="dxa"/>
          </w:tblCellMar>
        </w:tblPrEx>
        <w:tc>
          <w:tcPr>
            <w:tcW w:w="8856" w:type="dxa"/>
            <w:gridSpan w:val="2"/>
          </w:tcPr>
          <w:p w:rsidR="002A68C4" w:rsidRDefault="001C3859">
            <w:pPr>
              <w:keepNext/>
            </w:pPr>
            <w:r>
              <w:rPr>
                <w:i/>
              </w:rPr>
              <w:t>Order as shown</w:t>
            </w:r>
          </w:p>
        </w:tc>
      </w:tr>
      <w:tr w:rsidR="002A68C4">
        <w:tblPrEx>
          <w:tblCellMar>
            <w:top w:w="0" w:type="dxa"/>
            <w:left w:w="0" w:type="dxa"/>
            <w:bottom w:w="0" w:type="dxa"/>
            <w:right w:w="0" w:type="dxa"/>
          </w:tblCellMar>
        </w:tblPrEx>
        <w:tc>
          <w:tcPr>
            <w:tcW w:w="2952" w:type="dxa"/>
          </w:tcPr>
          <w:p w:rsidR="002A68C4" w:rsidRDefault="001C3859">
            <w:pPr>
              <w:keepNext/>
            </w:pPr>
            <w:r>
              <w:t>OFPq3</w:t>
            </w:r>
          </w:p>
        </w:tc>
        <w:tc>
          <w:tcPr>
            <w:tcW w:w="5904" w:type="dxa"/>
          </w:tcPr>
          <w:p w:rsidR="002A68C4" w:rsidRDefault="001C3859">
            <w:pPr>
              <w:keepNext/>
            </w:pPr>
            <w:r>
              <w:t>Comment or activity participate</w:t>
            </w:r>
          </w:p>
        </w:tc>
      </w:tr>
      <w:tr w:rsidR="002A68C4">
        <w:tblPrEx>
          <w:tblCellMar>
            <w:top w:w="0" w:type="dxa"/>
            <w:left w:w="0" w:type="dxa"/>
            <w:bottom w:w="0" w:type="dxa"/>
            <w:right w:w="0" w:type="dxa"/>
          </w:tblCellMar>
        </w:tblPrEx>
        <w:tc>
          <w:tcPr>
            <w:tcW w:w="2952" w:type="dxa"/>
          </w:tcPr>
          <w:p w:rsidR="002A68C4" w:rsidRDefault="001C3859">
            <w:pPr>
              <w:keepNext/>
            </w:pPr>
            <w:r>
              <w:t>OFPq4</w:t>
            </w:r>
          </w:p>
        </w:tc>
        <w:tc>
          <w:tcPr>
            <w:tcW w:w="5904" w:type="dxa"/>
          </w:tcPr>
          <w:p w:rsidR="002A68C4" w:rsidRDefault="001C3859">
            <w:pPr>
              <w:keepNext/>
            </w:pPr>
            <w:r>
              <w:t>Read or follow the discussion</w:t>
            </w:r>
          </w:p>
        </w:tc>
      </w:tr>
    </w:tbl>
    <w:p w:rsidR="002A68C4" w:rsidRDefault="001C3859">
      <w:pPr>
        <w:pStyle w:val="GResponseHeader"/>
        <w:keepNext/>
      </w:pPr>
      <w:r>
        <w:t>COLUMNS</w:t>
      </w: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Order as shown</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Frequently</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Sometimes</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Rarely</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4</w:t>
            </w:r>
          </w:p>
        </w:tc>
        <w:tc>
          <w:tcPr>
            <w:tcW w:w="361" w:type="dxa"/>
          </w:tcPr>
          <w:p w:rsidR="002A68C4" w:rsidRDefault="001C3859">
            <w:pPr>
              <w:keepNext/>
            </w:pPr>
            <w:r>
              <w:t>○</w:t>
            </w:r>
          </w:p>
        </w:tc>
        <w:tc>
          <w:tcPr>
            <w:tcW w:w="3731" w:type="dxa"/>
          </w:tcPr>
          <w:p w:rsidR="002A68C4" w:rsidRDefault="001C3859">
            <w:pPr>
              <w:keepNext/>
            </w:pPr>
            <w:r>
              <w:t>Never</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p w:rsidR="002A68C4" w:rsidRDefault="001C3859">
      <w:pPr>
        <w:pStyle w:val="GPage"/>
      </w:pPr>
      <w:bookmarkStart w:id="2235" w:name="_Toc266972303"/>
      <w:r>
        <w:t>Page: snbpAq1count</w:t>
      </w:r>
      <w:bookmarkEnd w:id="2235"/>
    </w:p>
    <w:p w:rsidR="002A68C4" w:rsidRDefault="001C3859">
      <w:pPr>
        <w:pStyle w:val="GPage"/>
      </w:pPr>
      <w:bookmarkStart w:id="2236" w:name="_Toc266972304"/>
      <w:r>
        <w:t>Page: snbpAq2count</w:t>
      </w:r>
      <w:bookmarkEnd w:id="2236"/>
    </w:p>
    <w:p w:rsidR="002A68C4" w:rsidRDefault="001C3859">
      <w:pPr>
        <w:pStyle w:val="GPage"/>
      </w:pPr>
      <w:bookmarkStart w:id="2237" w:name="_Toc266972305"/>
      <w:r>
        <w:t>Page: snbpAq3count</w:t>
      </w:r>
      <w:bookmarkEnd w:id="2237"/>
    </w:p>
    <w:p w:rsidR="002A68C4" w:rsidRDefault="001C3859">
      <w:pPr>
        <w:pStyle w:val="GPage"/>
      </w:pPr>
      <w:bookmarkStart w:id="2238" w:name="_Toc266972306"/>
      <w:r>
        <w:t>Page: snbpBq1count</w:t>
      </w:r>
      <w:bookmarkEnd w:id="2238"/>
    </w:p>
    <w:p w:rsidR="002A68C4" w:rsidRDefault="001C3859">
      <w:pPr>
        <w:pStyle w:val="GPage"/>
      </w:pPr>
      <w:bookmarkStart w:id="2239" w:name="_Toc266972307"/>
      <w:r>
        <w:t>Page: snbpBq2count</w:t>
      </w:r>
      <w:bookmarkEnd w:id="2239"/>
    </w:p>
    <w:p w:rsidR="002A68C4" w:rsidRDefault="001C3859">
      <w:pPr>
        <w:pStyle w:val="GPage"/>
      </w:pPr>
      <w:bookmarkStart w:id="2240" w:name="_Toc266972308"/>
      <w:r>
        <w:t xml:space="preserve">Page: </w:t>
      </w:r>
      <w:proofErr w:type="spellStart"/>
      <w:r>
        <w:t>anothersplit</w:t>
      </w:r>
      <w:bookmarkEnd w:id="2240"/>
      <w:proofErr w:type="spellEnd"/>
    </w:p>
    <w:p w:rsidR="002A68C4" w:rsidRDefault="001C3859">
      <w:pPr>
        <w:pStyle w:val="GPage"/>
      </w:pPr>
      <w:bookmarkStart w:id="2241" w:name="_Toc266972309"/>
      <w:r>
        <w:t>Page: OXF13a</w:t>
      </w:r>
      <w:bookmarkEnd w:id="2241"/>
    </w:p>
    <w:tbl>
      <w:tblPr>
        <w:tblStyle w:val="GQuestionCommonProperties"/>
        <w:tblW w:w="0" w:type="auto"/>
        <w:tblInd w:w="0" w:type="dxa"/>
        <w:tblCellMar>
          <w:top w:w="0" w:type="dxa"/>
          <w:left w:w="0" w:type="dxa"/>
          <w:bottom w:w="0" w:type="dxa"/>
          <w:right w:w="0" w:type="dxa"/>
        </w:tblCellMar>
        <w:tblLook w:val="04A0"/>
      </w:tblPr>
      <w:tblGrid>
        <w:gridCol w:w="6784"/>
        <w:gridCol w:w="2072"/>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fldChar w:fldCharType="begin"/>
            </w:r>
            <w:r w:rsidR="001C3859">
              <w:instrText xml:space="preserve">TC </w:instrText>
            </w:r>
            <w:bookmarkStart w:id="2242" w:name="_Toc266972310"/>
            <w:r w:rsidR="001C3859">
              <w:instrText>OXF13a</w:instrText>
            </w:r>
            <w:bookmarkEnd w:id="2242"/>
            <w:r w:rsidR="001C3859">
              <w:instrText xml:space="preserve"> \l 2 \f a</w:instrText>
            </w:r>
            <w:r>
              <w:fldChar w:fldCharType="end"/>
            </w:r>
            <w:r w:rsidR="001C3859">
              <w:rPr>
                <w:rStyle w:val="GVariableName"/>
              </w:rPr>
              <w:t>OXF13a</w:t>
            </w:r>
            <w:r w:rsidR="001C3859">
              <w:rPr>
                <w:i/>
              </w:rPr>
              <w:t xml:space="preserve">- Show if </w:t>
            </w:r>
            <w:proofErr w:type="spellStart"/>
            <w:r w:rsidR="001C3859">
              <w:rPr>
                <w:i/>
              </w:rPr>
              <w:t>panman.source</w:t>
            </w:r>
            <w:proofErr w:type="spellEnd"/>
            <w:r w:rsidR="001C3859">
              <w:rPr>
                <w:i/>
              </w:rPr>
              <w:t>==236/required</w:t>
            </w:r>
          </w:p>
        </w:tc>
        <w:tc>
          <w:tcPr>
            <w:tcW w:w="0" w:type="auto"/>
            <w:shd w:val="clear" w:color="auto" w:fill="D0D0D0"/>
            <w:vAlign w:val="bottom"/>
          </w:tcPr>
          <w:p w:rsidR="002A68C4" w:rsidRDefault="001C3859">
            <w:pPr>
              <w:keepNext/>
              <w:jc w:val="right"/>
            </w:pPr>
            <w:r>
              <w:t>SINGLE CHOICE</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Network A Assignment</w:t>
            </w:r>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Order as shown</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Your friends</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 xml:space="preserve">Your </w:t>
            </w:r>
            <w:proofErr w:type="spellStart"/>
            <w:r>
              <w:t>neighbors</w:t>
            </w:r>
            <w:proofErr w:type="spellEnd"/>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 xml:space="preserve">Your </w:t>
            </w:r>
            <w:proofErr w:type="spellStart"/>
            <w:r>
              <w:t>coworkers</w:t>
            </w:r>
            <w:proofErr w:type="spellEnd"/>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4</w:t>
            </w:r>
          </w:p>
        </w:tc>
        <w:tc>
          <w:tcPr>
            <w:tcW w:w="361" w:type="dxa"/>
          </w:tcPr>
          <w:p w:rsidR="002A68C4" w:rsidRDefault="001C3859">
            <w:pPr>
              <w:keepNext/>
            </w:pPr>
            <w:r>
              <w:t>○</w:t>
            </w:r>
          </w:p>
        </w:tc>
        <w:tc>
          <w:tcPr>
            <w:tcW w:w="3731" w:type="dxa"/>
          </w:tcPr>
          <w:p w:rsidR="002A68C4" w:rsidRDefault="001C3859">
            <w:pPr>
              <w:keepNext/>
            </w:pPr>
            <w:r>
              <w:t>Your family</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p w:rsidR="002A68C4" w:rsidRDefault="001C3859">
      <w:pPr>
        <w:pStyle w:val="GPage"/>
      </w:pPr>
      <w:bookmarkStart w:id="2243" w:name="_Toc266972311"/>
      <w:r>
        <w:t>Page: OXF13b</w:t>
      </w:r>
      <w:bookmarkEnd w:id="2243"/>
    </w:p>
    <w:tbl>
      <w:tblPr>
        <w:tblStyle w:val="GQuestionCommonProperties"/>
        <w:tblW w:w="0" w:type="auto"/>
        <w:tblInd w:w="0" w:type="dxa"/>
        <w:tblCellMar>
          <w:top w:w="0" w:type="dxa"/>
          <w:left w:w="0" w:type="dxa"/>
          <w:bottom w:w="0" w:type="dxa"/>
          <w:right w:w="0" w:type="dxa"/>
        </w:tblCellMar>
        <w:tblLook w:val="04A0"/>
      </w:tblPr>
      <w:tblGrid>
        <w:gridCol w:w="6789"/>
        <w:gridCol w:w="2067"/>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lastRenderedPageBreak/>
              <w:fldChar w:fldCharType="begin"/>
            </w:r>
            <w:r w:rsidR="001C3859">
              <w:instrText xml:space="preserve">TC </w:instrText>
            </w:r>
            <w:bookmarkStart w:id="2244" w:name="_Toc266972312"/>
            <w:r w:rsidR="001C3859">
              <w:instrText>OXF13b</w:instrText>
            </w:r>
            <w:bookmarkEnd w:id="2244"/>
            <w:r w:rsidR="001C3859">
              <w:instrText xml:space="preserve"> \l 2 \f a</w:instrText>
            </w:r>
            <w:r>
              <w:fldChar w:fldCharType="end"/>
            </w:r>
            <w:r w:rsidR="001C3859">
              <w:rPr>
                <w:rStyle w:val="GVariableName"/>
              </w:rPr>
              <w:t>OXF13b</w:t>
            </w:r>
            <w:r w:rsidR="001C3859">
              <w:rPr>
                <w:i/>
              </w:rPr>
              <w:t xml:space="preserve">- Show if </w:t>
            </w:r>
            <w:proofErr w:type="spellStart"/>
            <w:r w:rsidR="001C3859">
              <w:rPr>
                <w:i/>
              </w:rPr>
              <w:t>panman.source</w:t>
            </w:r>
            <w:proofErr w:type="spellEnd"/>
            <w:r w:rsidR="001C3859">
              <w:rPr>
                <w:i/>
              </w:rPr>
              <w:t>==236/required</w:t>
            </w:r>
          </w:p>
        </w:tc>
        <w:tc>
          <w:tcPr>
            <w:tcW w:w="0" w:type="auto"/>
            <w:shd w:val="clear" w:color="auto" w:fill="D0D0D0"/>
            <w:vAlign w:val="bottom"/>
          </w:tcPr>
          <w:p w:rsidR="002A68C4" w:rsidRDefault="001C3859">
            <w:pPr>
              <w:keepNext/>
              <w:jc w:val="right"/>
            </w:pPr>
            <w:r>
              <w:t>SINGLE CHOICE</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Network B Assignment</w:t>
            </w:r>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Order as shown</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Your friends</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 xml:space="preserve">Your </w:t>
            </w:r>
            <w:proofErr w:type="spellStart"/>
            <w:r>
              <w:t>neighbors</w:t>
            </w:r>
            <w:proofErr w:type="spellEnd"/>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 xml:space="preserve">Your </w:t>
            </w:r>
            <w:proofErr w:type="spellStart"/>
            <w:r>
              <w:t>coworkers</w:t>
            </w:r>
            <w:proofErr w:type="spellEnd"/>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4</w:t>
            </w:r>
          </w:p>
        </w:tc>
        <w:tc>
          <w:tcPr>
            <w:tcW w:w="361" w:type="dxa"/>
          </w:tcPr>
          <w:p w:rsidR="002A68C4" w:rsidRDefault="001C3859">
            <w:pPr>
              <w:keepNext/>
            </w:pPr>
            <w:r>
              <w:t>○</w:t>
            </w:r>
          </w:p>
        </w:tc>
        <w:tc>
          <w:tcPr>
            <w:tcW w:w="3731" w:type="dxa"/>
          </w:tcPr>
          <w:p w:rsidR="002A68C4" w:rsidRDefault="001C3859">
            <w:pPr>
              <w:keepNext/>
            </w:pPr>
            <w:r>
              <w:t>Your family</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p w:rsidR="002A68C4" w:rsidRDefault="001C3859">
      <w:pPr>
        <w:pStyle w:val="GPage"/>
      </w:pPr>
      <w:bookmarkStart w:id="2245" w:name="_Toc266972313"/>
      <w:r>
        <w:t>Page: OXF13c</w:t>
      </w:r>
      <w:bookmarkEnd w:id="2245"/>
    </w:p>
    <w:tbl>
      <w:tblPr>
        <w:tblStyle w:val="GQuestionCommonProperties"/>
        <w:tblW w:w="0" w:type="auto"/>
        <w:tblInd w:w="0" w:type="dxa"/>
        <w:tblCellMar>
          <w:top w:w="0" w:type="dxa"/>
          <w:left w:w="0" w:type="dxa"/>
          <w:bottom w:w="0" w:type="dxa"/>
          <w:right w:w="0" w:type="dxa"/>
        </w:tblCellMar>
        <w:tblLook w:val="04A0"/>
      </w:tblPr>
      <w:tblGrid>
        <w:gridCol w:w="6777"/>
        <w:gridCol w:w="2079"/>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fldChar w:fldCharType="begin"/>
            </w:r>
            <w:r w:rsidR="001C3859">
              <w:instrText xml:space="preserve">TC </w:instrText>
            </w:r>
            <w:bookmarkStart w:id="2246" w:name="_Toc266972314"/>
            <w:r w:rsidR="001C3859">
              <w:instrText>OXF13c</w:instrText>
            </w:r>
            <w:bookmarkEnd w:id="2246"/>
            <w:r w:rsidR="001C3859">
              <w:instrText xml:space="preserve"> \l 2 \f a</w:instrText>
            </w:r>
            <w:r>
              <w:fldChar w:fldCharType="end"/>
            </w:r>
            <w:r w:rsidR="001C3859">
              <w:rPr>
                <w:rStyle w:val="GVariableName"/>
              </w:rPr>
              <w:t>OXF13c</w:t>
            </w:r>
            <w:r w:rsidR="001C3859">
              <w:rPr>
                <w:i/>
              </w:rPr>
              <w:t xml:space="preserve">- Show if </w:t>
            </w:r>
            <w:proofErr w:type="spellStart"/>
            <w:r w:rsidR="001C3859">
              <w:rPr>
                <w:i/>
              </w:rPr>
              <w:t>panman.source</w:t>
            </w:r>
            <w:proofErr w:type="spellEnd"/>
            <w:r w:rsidR="001C3859">
              <w:rPr>
                <w:i/>
              </w:rPr>
              <w:t>==236/required</w:t>
            </w:r>
          </w:p>
        </w:tc>
        <w:tc>
          <w:tcPr>
            <w:tcW w:w="0" w:type="auto"/>
            <w:shd w:val="clear" w:color="auto" w:fill="D0D0D0"/>
            <w:vAlign w:val="bottom"/>
          </w:tcPr>
          <w:p w:rsidR="002A68C4" w:rsidRDefault="001C3859">
            <w:pPr>
              <w:keepNext/>
              <w:jc w:val="right"/>
            </w:pPr>
            <w:r>
              <w:t>SINGLE CHOICE</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Party A Assignment</w:t>
            </w:r>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Order as shown</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Labour</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Conservatives</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proofErr w:type="spellStart"/>
            <w:r>
              <w:t>LibDems</w:t>
            </w:r>
            <w:proofErr w:type="spellEnd"/>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4</w:t>
            </w:r>
          </w:p>
        </w:tc>
        <w:tc>
          <w:tcPr>
            <w:tcW w:w="361" w:type="dxa"/>
          </w:tcPr>
          <w:p w:rsidR="002A68C4" w:rsidRDefault="001C3859">
            <w:pPr>
              <w:keepNext/>
            </w:pPr>
            <w:r>
              <w:t>○</w:t>
            </w:r>
          </w:p>
        </w:tc>
        <w:tc>
          <w:tcPr>
            <w:tcW w:w="3731" w:type="dxa"/>
          </w:tcPr>
          <w:p w:rsidR="002A68C4" w:rsidRDefault="001C3859">
            <w:pPr>
              <w:keepNext/>
            </w:pPr>
            <w:r>
              <w:t>British National Party (BNP)</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p w:rsidR="002A68C4" w:rsidRDefault="001C3859">
      <w:pPr>
        <w:pStyle w:val="GPage"/>
      </w:pPr>
      <w:bookmarkStart w:id="2247" w:name="_Toc266972315"/>
      <w:r>
        <w:t>Page: OXF13d</w:t>
      </w:r>
      <w:bookmarkEnd w:id="2247"/>
    </w:p>
    <w:tbl>
      <w:tblPr>
        <w:tblStyle w:val="GQuestionCommonProperties"/>
        <w:tblW w:w="0" w:type="auto"/>
        <w:tblInd w:w="0" w:type="dxa"/>
        <w:tblCellMar>
          <w:top w:w="0" w:type="dxa"/>
          <w:left w:w="0" w:type="dxa"/>
          <w:bottom w:w="0" w:type="dxa"/>
          <w:right w:w="0" w:type="dxa"/>
        </w:tblCellMar>
        <w:tblLook w:val="04A0"/>
      </w:tblPr>
      <w:tblGrid>
        <w:gridCol w:w="6789"/>
        <w:gridCol w:w="2067"/>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fldChar w:fldCharType="begin"/>
            </w:r>
            <w:r w:rsidR="001C3859">
              <w:instrText xml:space="preserve">TC </w:instrText>
            </w:r>
            <w:bookmarkStart w:id="2248" w:name="_Toc266972316"/>
            <w:r w:rsidR="001C3859">
              <w:instrText>OXF13d</w:instrText>
            </w:r>
            <w:bookmarkEnd w:id="2248"/>
            <w:r w:rsidR="001C3859">
              <w:instrText xml:space="preserve"> \l 2 \f a</w:instrText>
            </w:r>
            <w:r>
              <w:fldChar w:fldCharType="end"/>
            </w:r>
            <w:r w:rsidR="001C3859">
              <w:rPr>
                <w:rStyle w:val="GVariableName"/>
              </w:rPr>
              <w:t>OXF13d</w:t>
            </w:r>
            <w:r w:rsidR="001C3859">
              <w:rPr>
                <w:i/>
              </w:rPr>
              <w:t xml:space="preserve">- Show if </w:t>
            </w:r>
            <w:proofErr w:type="spellStart"/>
            <w:r w:rsidR="001C3859">
              <w:rPr>
                <w:i/>
              </w:rPr>
              <w:t>panman.source</w:t>
            </w:r>
            <w:proofErr w:type="spellEnd"/>
            <w:r w:rsidR="001C3859">
              <w:rPr>
                <w:i/>
              </w:rPr>
              <w:t>==236/required</w:t>
            </w:r>
          </w:p>
        </w:tc>
        <w:tc>
          <w:tcPr>
            <w:tcW w:w="0" w:type="auto"/>
            <w:shd w:val="clear" w:color="auto" w:fill="D0D0D0"/>
            <w:vAlign w:val="bottom"/>
          </w:tcPr>
          <w:p w:rsidR="002A68C4" w:rsidRDefault="001C3859">
            <w:pPr>
              <w:keepNext/>
              <w:jc w:val="right"/>
            </w:pPr>
            <w:r>
              <w:t>SINGLE CHOICE</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Party B Assignment</w:t>
            </w:r>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Order as shown</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Labour</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Conservatives</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proofErr w:type="spellStart"/>
            <w:r>
              <w:t>LibDems</w:t>
            </w:r>
            <w:proofErr w:type="spellEnd"/>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4</w:t>
            </w:r>
          </w:p>
        </w:tc>
        <w:tc>
          <w:tcPr>
            <w:tcW w:w="361" w:type="dxa"/>
          </w:tcPr>
          <w:p w:rsidR="002A68C4" w:rsidRDefault="001C3859">
            <w:pPr>
              <w:keepNext/>
            </w:pPr>
            <w:r>
              <w:t>○</w:t>
            </w:r>
          </w:p>
        </w:tc>
        <w:tc>
          <w:tcPr>
            <w:tcW w:w="3731" w:type="dxa"/>
          </w:tcPr>
          <w:p w:rsidR="002A68C4" w:rsidRDefault="001C3859">
            <w:pPr>
              <w:keepNext/>
            </w:pPr>
            <w:r>
              <w:t>British National Party (BNP)</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p w:rsidR="002A68C4" w:rsidRDefault="001C3859">
      <w:pPr>
        <w:pStyle w:val="GPage"/>
      </w:pPr>
      <w:bookmarkStart w:id="2249" w:name="_Toc266972317"/>
      <w:r>
        <w:t>Page: OXF13e</w:t>
      </w:r>
      <w:bookmarkEnd w:id="2249"/>
    </w:p>
    <w:tbl>
      <w:tblPr>
        <w:tblStyle w:val="GQuestionCommonProperties"/>
        <w:tblW w:w="0" w:type="auto"/>
        <w:tblInd w:w="0" w:type="dxa"/>
        <w:tblCellMar>
          <w:top w:w="0" w:type="dxa"/>
          <w:left w:w="0" w:type="dxa"/>
          <w:bottom w:w="0" w:type="dxa"/>
          <w:right w:w="0" w:type="dxa"/>
        </w:tblCellMar>
        <w:tblLook w:val="04A0"/>
      </w:tblPr>
      <w:tblGrid>
        <w:gridCol w:w="6785"/>
        <w:gridCol w:w="2071"/>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lastRenderedPageBreak/>
              <w:fldChar w:fldCharType="begin"/>
            </w:r>
            <w:r w:rsidR="001C3859">
              <w:instrText xml:space="preserve">TC </w:instrText>
            </w:r>
            <w:bookmarkStart w:id="2250" w:name="_Toc266972318"/>
            <w:r w:rsidR="001C3859">
              <w:instrText>OXF13e</w:instrText>
            </w:r>
            <w:bookmarkEnd w:id="2250"/>
            <w:r w:rsidR="001C3859">
              <w:instrText xml:space="preserve"> \l 2 \f a</w:instrText>
            </w:r>
            <w:r>
              <w:fldChar w:fldCharType="end"/>
            </w:r>
            <w:r w:rsidR="001C3859">
              <w:rPr>
                <w:rStyle w:val="GVariableName"/>
              </w:rPr>
              <w:t>OXF13e</w:t>
            </w:r>
            <w:r w:rsidR="001C3859">
              <w:rPr>
                <w:i/>
              </w:rPr>
              <w:t xml:space="preserve">- Show if </w:t>
            </w:r>
            <w:proofErr w:type="spellStart"/>
            <w:r w:rsidR="001C3859">
              <w:rPr>
                <w:i/>
              </w:rPr>
              <w:t>panman.source</w:t>
            </w:r>
            <w:proofErr w:type="spellEnd"/>
            <w:r w:rsidR="001C3859">
              <w:rPr>
                <w:i/>
              </w:rPr>
              <w:t>==236/required</w:t>
            </w:r>
          </w:p>
        </w:tc>
        <w:tc>
          <w:tcPr>
            <w:tcW w:w="0" w:type="auto"/>
            <w:shd w:val="clear" w:color="auto" w:fill="D0D0D0"/>
            <w:vAlign w:val="bottom"/>
          </w:tcPr>
          <w:p w:rsidR="002A68C4" w:rsidRDefault="001C3859">
            <w:pPr>
              <w:keepNext/>
              <w:jc w:val="right"/>
            </w:pPr>
            <w:r>
              <w:t>SINGLE CHOICE</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Corporation A Assignment</w:t>
            </w:r>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Order as shown</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Banks and financial institutions</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Major corporations</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Telecommunications companies</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4</w:t>
            </w:r>
          </w:p>
        </w:tc>
        <w:tc>
          <w:tcPr>
            <w:tcW w:w="361" w:type="dxa"/>
          </w:tcPr>
          <w:p w:rsidR="002A68C4" w:rsidRDefault="001C3859">
            <w:pPr>
              <w:keepNext/>
            </w:pPr>
            <w:r>
              <w:t>○</w:t>
            </w:r>
          </w:p>
        </w:tc>
        <w:tc>
          <w:tcPr>
            <w:tcW w:w="3731" w:type="dxa"/>
          </w:tcPr>
          <w:p w:rsidR="002A68C4" w:rsidRDefault="001C3859">
            <w:pPr>
              <w:keepNext/>
            </w:pPr>
            <w:r>
              <w:t>Engineering companies</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5</w:t>
            </w:r>
          </w:p>
        </w:tc>
        <w:tc>
          <w:tcPr>
            <w:tcW w:w="361" w:type="dxa"/>
          </w:tcPr>
          <w:p w:rsidR="002A68C4" w:rsidRDefault="001C3859">
            <w:pPr>
              <w:keepNext/>
            </w:pPr>
            <w:r>
              <w:t>○</w:t>
            </w:r>
          </w:p>
        </w:tc>
        <w:tc>
          <w:tcPr>
            <w:tcW w:w="3731" w:type="dxa"/>
          </w:tcPr>
          <w:p w:rsidR="002A68C4" w:rsidRDefault="001C3859">
            <w:pPr>
              <w:keepNext/>
            </w:pPr>
            <w:r>
              <w:t>Technology companies</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6</w:t>
            </w:r>
          </w:p>
        </w:tc>
        <w:tc>
          <w:tcPr>
            <w:tcW w:w="361" w:type="dxa"/>
          </w:tcPr>
          <w:p w:rsidR="002A68C4" w:rsidRDefault="001C3859">
            <w:pPr>
              <w:keepNext/>
            </w:pPr>
            <w:r>
              <w:t>○</w:t>
            </w:r>
          </w:p>
        </w:tc>
        <w:tc>
          <w:tcPr>
            <w:tcW w:w="3731" w:type="dxa"/>
          </w:tcPr>
          <w:p w:rsidR="002A68C4" w:rsidRDefault="001C3859">
            <w:pPr>
              <w:keepNext/>
            </w:pPr>
            <w:r>
              <w:t>HSBC</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7</w:t>
            </w:r>
          </w:p>
        </w:tc>
        <w:tc>
          <w:tcPr>
            <w:tcW w:w="361" w:type="dxa"/>
          </w:tcPr>
          <w:p w:rsidR="002A68C4" w:rsidRDefault="001C3859">
            <w:pPr>
              <w:keepNext/>
            </w:pPr>
            <w:r>
              <w:t>○</w:t>
            </w:r>
          </w:p>
        </w:tc>
        <w:tc>
          <w:tcPr>
            <w:tcW w:w="3731" w:type="dxa"/>
          </w:tcPr>
          <w:p w:rsidR="002A68C4" w:rsidRDefault="001C3859">
            <w:pPr>
              <w:keepNext/>
            </w:pPr>
            <w:r>
              <w:t>Deutsche Bank</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1C3859">
            <w:pPr>
              <w:keepNext/>
            </w:pPr>
            <w:r>
              <w:t>○</w:t>
            </w:r>
          </w:p>
        </w:tc>
        <w:tc>
          <w:tcPr>
            <w:tcW w:w="3731" w:type="dxa"/>
          </w:tcPr>
          <w:p w:rsidR="002A68C4" w:rsidRDefault="001C3859">
            <w:pPr>
              <w:keepNext/>
            </w:pPr>
            <w:r>
              <w:t>Goldman Sachs</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1C3859">
            <w:pPr>
              <w:keepNext/>
            </w:pPr>
            <w:r>
              <w:t>○</w:t>
            </w:r>
          </w:p>
        </w:tc>
        <w:tc>
          <w:tcPr>
            <w:tcW w:w="3731" w:type="dxa"/>
          </w:tcPr>
          <w:p w:rsidR="002A68C4" w:rsidRDefault="001C3859">
            <w:pPr>
              <w:keepNext/>
            </w:pPr>
            <w:r>
              <w:t>Vodafone</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10</w:t>
            </w:r>
          </w:p>
        </w:tc>
        <w:tc>
          <w:tcPr>
            <w:tcW w:w="361" w:type="dxa"/>
          </w:tcPr>
          <w:p w:rsidR="002A68C4" w:rsidRDefault="001C3859">
            <w:pPr>
              <w:keepNext/>
            </w:pPr>
            <w:r>
              <w:t>○</w:t>
            </w:r>
          </w:p>
        </w:tc>
        <w:tc>
          <w:tcPr>
            <w:tcW w:w="3731" w:type="dxa"/>
          </w:tcPr>
          <w:p w:rsidR="002A68C4" w:rsidRDefault="001C3859">
            <w:pPr>
              <w:keepNext/>
            </w:pPr>
            <w:r>
              <w:t>Deutsche Telecomm</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11</w:t>
            </w:r>
          </w:p>
        </w:tc>
        <w:tc>
          <w:tcPr>
            <w:tcW w:w="361" w:type="dxa"/>
          </w:tcPr>
          <w:p w:rsidR="002A68C4" w:rsidRDefault="001C3859">
            <w:pPr>
              <w:keepNext/>
            </w:pPr>
            <w:r>
              <w:t>○</w:t>
            </w:r>
          </w:p>
        </w:tc>
        <w:tc>
          <w:tcPr>
            <w:tcW w:w="3731" w:type="dxa"/>
          </w:tcPr>
          <w:p w:rsidR="002A68C4" w:rsidRDefault="001C3859">
            <w:pPr>
              <w:keepNext/>
            </w:pPr>
            <w:r>
              <w:t>British Telecomm (BT)</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12</w:t>
            </w:r>
          </w:p>
        </w:tc>
        <w:tc>
          <w:tcPr>
            <w:tcW w:w="361" w:type="dxa"/>
          </w:tcPr>
          <w:p w:rsidR="002A68C4" w:rsidRDefault="001C3859">
            <w:pPr>
              <w:keepNext/>
            </w:pPr>
            <w:r>
              <w:t>○</w:t>
            </w:r>
          </w:p>
        </w:tc>
        <w:tc>
          <w:tcPr>
            <w:tcW w:w="3731" w:type="dxa"/>
          </w:tcPr>
          <w:p w:rsidR="002A68C4" w:rsidRDefault="001C3859">
            <w:pPr>
              <w:keepNext/>
            </w:pPr>
            <w:r>
              <w:t>British American Tobacco</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13</w:t>
            </w:r>
          </w:p>
        </w:tc>
        <w:tc>
          <w:tcPr>
            <w:tcW w:w="361" w:type="dxa"/>
          </w:tcPr>
          <w:p w:rsidR="002A68C4" w:rsidRDefault="001C3859">
            <w:pPr>
              <w:keepNext/>
            </w:pPr>
            <w:r>
              <w:t>○</w:t>
            </w:r>
          </w:p>
        </w:tc>
        <w:tc>
          <w:tcPr>
            <w:tcW w:w="3731" w:type="dxa"/>
          </w:tcPr>
          <w:p w:rsidR="002A68C4" w:rsidRDefault="001C3859">
            <w:pPr>
              <w:keepNext/>
            </w:pPr>
            <w:r>
              <w:t>BAE/KT</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14</w:t>
            </w:r>
          </w:p>
        </w:tc>
        <w:tc>
          <w:tcPr>
            <w:tcW w:w="361" w:type="dxa"/>
          </w:tcPr>
          <w:p w:rsidR="002A68C4" w:rsidRDefault="001C3859">
            <w:pPr>
              <w:keepNext/>
            </w:pPr>
            <w:r>
              <w:t>○</w:t>
            </w:r>
          </w:p>
        </w:tc>
        <w:tc>
          <w:tcPr>
            <w:tcW w:w="3731" w:type="dxa"/>
          </w:tcPr>
          <w:p w:rsidR="002A68C4" w:rsidRDefault="001C3859">
            <w:pPr>
              <w:keepNext/>
            </w:pPr>
            <w:r>
              <w:t>Shell</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15</w:t>
            </w:r>
          </w:p>
        </w:tc>
        <w:tc>
          <w:tcPr>
            <w:tcW w:w="361" w:type="dxa"/>
          </w:tcPr>
          <w:p w:rsidR="002A68C4" w:rsidRDefault="001C3859">
            <w:pPr>
              <w:keepNext/>
            </w:pPr>
            <w:r>
              <w:t>○</w:t>
            </w:r>
          </w:p>
        </w:tc>
        <w:tc>
          <w:tcPr>
            <w:tcW w:w="3731" w:type="dxa"/>
          </w:tcPr>
          <w:p w:rsidR="002A68C4" w:rsidRDefault="001C3859">
            <w:pPr>
              <w:keepNext/>
            </w:pPr>
            <w:r>
              <w:t>Apple</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16</w:t>
            </w:r>
          </w:p>
        </w:tc>
        <w:tc>
          <w:tcPr>
            <w:tcW w:w="361" w:type="dxa"/>
          </w:tcPr>
          <w:p w:rsidR="002A68C4" w:rsidRDefault="001C3859">
            <w:pPr>
              <w:keepNext/>
            </w:pPr>
            <w:r>
              <w:t>○</w:t>
            </w:r>
          </w:p>
        </w:tc>
        <w:tc>
          <w:tcPr>
            <w:tcW w:w="3731" w:type="dxa"/>
          </w:tcPr>
          <w:p w:rsidR="002A68C4" w:rsidRDefault="001C3859">
            <w:pPr>
              <w:keepNext/>
            </w:pPr>
            <w:r>
              <w:t>Google</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17</w:t>
            </w:r>
          </w:p>
        </w:tc>
        <w:tc>
          <w:tcPr>
            <w:tcW w:w="361" w:type="dxa"/>
          </w:tcPr>
          <w:p w:rsidR="002A68C4" w:rsidRDefault="001C3859">
            <w:pPr>
              <w:keepNext/>
            </w:pPr>
            <w:r>
              <w:t>○</w:t>
            </w:r>
          </w:p>
        </w:tc>
        <w:tc>
          <w:tcPr>
            <w:tcW w:w="3731" w:type="dxa"/>
          </w:tcPr>
          <w:p w:rsidR="002A68C4" w:rsidRDefault="001C3859">
            <w:pPr>
              <w:keepNext/>
            </w:pPr>
            <w:r>
              <w:t>Dell</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18</w:t>
            </w:r>
          </w:p>
        </w:tc>
        <w:tc>
          <w:tcPr>
            <w:tcW w:w="361" w:type="dxa"/>
          </w:tcPr>
          <w:p w:rsidR="002A68C4" w:rsidRDefault="001C3859">
            <w:pPr>
              <w:keepNext/>
            </w:pPr>
            <w:r>
              <w:t>○</w:t>
            </w:r>
          </w:p>
        </w:tc>
        <w:tc>
          <w:tcPr>
            <w:tcW w:w="3731" w:type="dxa"/>
          </w:tcPr>
          <w:p w:rsidR="002A68C4" w:rsidRDefault="001C3859">
            <w:pPr>
              <w:keepNext/>
            </w:pPr>
            <w:r>
              <w:t>Tesco</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19</w:t>
            </w:r>
          </w:p>
        </w:tc>
        <w:tc>
          <w:tcPr>
            <w:tcW w:w="361" w:type="dxa"/>
          </w:tcPr>
          <w:p w:rsidR="002A68C4" w:rsidRDefault="001C3859">
            <w:pPr>
              <w:keepNext/>
            </w:pPr>
            <w:r>
              <w:t>○</w:t>
            </w:r>
          </w:p>
        </w:tc>
        <w:tc>
          <w:tcPr>
            <w:tcW w:w="3731" w:type="dxa"/>
          </w:tcPr>
          <w:p w:rsidR="002A68C4" w:rsidRDefault="001C3859">
            <w:pPr>
              <w:keepNext/>
            </w:pPr>
            <w:r>
              <w:t>Sainsbury</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20</w:t>
            </w:r>
          </w:p>
        </w:tc>
        <w:tc>
          <w:tcPr>
            <w:tcW w:w="361" w:type="dxa"/>
          </w:tcPr>
          <w:p w:rsidR="002A68C4" w:rsidRDefault="001C3859">
            <w:pPr>
              <w:keepNext/>
            </w:pPr>
            <w:r>
              <w:t>○</w:t>
            </w:r>
          </w:p>
        </w:tc>
        <w:tc>
          <w:tcPr>
            <w:tcW w:w="3731" w:type="dxa"/>
          </w:tcPr>
          <w:p w:rsidR="002A68C4" w:rsidRDefault="001C3859">
            <w:pPr>
              <w:keepNext/>
            </w:pPr>
            <w:r>
              <w:t>ASDA</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21</w:t>
            </w:r>
          </w:p>
        </w:tc>
        <w:tc>
          <w:tcPr>
            <w:tcW w:w="361" w:type="dxa"/>
          </w:tcPr>
          <w:p w:rsidR="002A68C4" w:rsidRDefault="001C3859">
            <w:pPr>
              <w:keepNext/>
            </w:pPr>
            <w:r>
              <w:t>○</w:t>
            </w:r>
          </w:p>
        </w:tc>
        <w:tc>
          <w:tcPr>
            <w:tcW w:w="3731" w:type="dxa"/>
          </w:tcPr>
          <w:p w:rsidR="002A68C4" w:rsidRDefault="001C3859">
            <w:pPr>
              <w:keepNext/>
            </w:pPr>
            <w:r>
              <w:t>Bayer</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22</w:t>
            </w:r>
          </w:p>
        </w:tc>
        <w:tc>
          <w:tcPr>
            <w:tcW w:w="361" w:type="dxa"/>
          </w:tcPr>
          <w:p w:rsidR="002A68C4" w:rsidRDefault="001C3859">
            <w:pPr>
              <w:keepNext/>
            </w:pPr>
            <w:r>
              <w:t>○</w:t>
            </w:r>
          </w:p>
        </w:tc>
        <w:tc>
          <w:tcPr>
            <w:tcW w:w="3731" w:type="dxa"/>
          </w:tcPr>
          <w:p w:rsidR="002A68C4" w:rsidRDefault="001C3859">
            <w:pPr>
              <w:keepNext/>
            </w:pPr>
            <w:r>
              <w:t>British Airways</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23</w:t>
            </w:r>
          </w:p>
        </w:tc>
        <w:tc>
          <w:tcPr>
            <w:tcW w:w="361" w:type="dxa"/>
          </w:tcPr>
          <w:p w:rsidR="002A68C4" w:rsidRDefault="001C3859">
            <w:pPr>
              <w:keepNext/>
            </w:pPr>
            <w:r>
              <w:t>○</w:t>
            </w:r>
          </w:p>
        </w:tc>
        <w:tc>
          <w:tcPr>
            <w:tcW w:w="3731" w:type="dxa"/>
          </w:tcPr>
          <w:p w:rsidR="002A68C4" w:rsidRDefault="001C3859">
            <w:pPr>
              <w:keepNext/>
            </w:pPr>
            <w:r>
              <w:t>Lufthansa</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98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p w:rsidR="002A68C4" w:rsidRDefault="001C3859">
      <w:pPr>
        <w:pStyle w:val="GPage"/>
      </w:pPr>
      <w:bookmarkStart w:id="2251" w:name="_Toc266972319"/>
      <w:r>
        <w:t>Page: OXF13f</w:t>
      </w:r>
      <w:bookmarkEnd w:id="2251"/>
    </w:p>
    <w:tbl>
      <w:tblPr>
        <w:tblStyle w:val="GQuestionCommonProperties"/>
        <w:tblW w:w="0" w:type="auto"/>
        <w:tblInd w:w="0" w:type="dxa"/>
        <w:tblCellMar>
          <w:top w:w="0" w:type="dxa"/>
          <w:left w:w="0" w:type="dxa"/>
          <w:bottom w:w="0" w:type="dxa"/>
          <w:right w:w="0" w:type="dxa"/>
        </w:tblCellMar>
        <w:tblLook w:val="04A0"/>
      </w:tblPr>
      <w:tblGrid>
        <w:gridCol w:w="6766"/>
        <w:gridCol w:w="2090"/>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lastRenderedPageBreak/>
              <w:fldChar w:fldCharType="begin"/>
            </w:r>
            <w:r w:rsidR="001C3859">
              <w:instrText xml:space="preserve">TC </w:instrText>
            </w:r>
            <w:bookmarkStart w:id="2252" w:name="_Toc266972320"/>
            <w:r w:rsidR="001C3859">
              <w:instrText>OXF13f</w:instrText>
            </w:r>
            <w:bookmarkEnd w:id="2252"/>
            <w:r w:rsidR="001C3859">
              <w:instrText xml:space="preserve"> \l 2 \f a</w:instrText>
            </w:r>
            <w:r>
              <w:fldChar w:fldCharType="end"/>
            </w:r>
            <w:r w:rsidR="001C3859">
              <w:rPr>
                <w:rStyle w:val="GVariableName"/>
              </w:rPr>
              <w:t>OXF13f</w:t>
            </w:r>
            <w:r w:rsidR="001C3859">
              <w:rPr>
                <w:i/>
              </w:rPr>
              <w:t xml:space="preserve">- Show if </w:t>
            </w:r>
            <w:proofErr w:type="spellStart"/>
            <w:r w:rsidR="001C3859">
              <w:rPr>
                <w:i/>
              </w:rPr>
              <w:t>panman.source</w:t>
            </w:r>
            <w:proofErr w:type="spellEnd"/>
            <w:r w:rsidR="001C3859">
              <w:rPr>
                <w:i/>
              </w:rPr>
              <w:t>==236/required</w:t>
            </w:r>
          </w:p>
        </w:tc>
        <w:tc>
          <w:tcPr>
            <w:tcW w:w="0" w:type="auto"/>
            <w:shd w:val="clear" w:color="auto" w:fill="D0D0D0"/>
            <w:vAlign w:val="bottom"/>
          </w:tcPr>
          <w:p w:rsidR="002A68C4" w:rsidRDefault="001C3859">
            <w:pPr>
              <w:keepNext/>
              <w:jc w:val="right"/>
            </w:pPr>
            <w:r>
              <w:t>SINGLE CHOICE</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 xml:space="preserve">Corporation B </w:t>
            </w:r>
            <w:r>
              <w:rPr>
                <w:b/>
              </w:rPr>
              <w:t>Assignment</w:t>
            </w:r>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Order as shown</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Banks and financial institutions</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Major corporations</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Telecommunications companies</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4</w:t>
            </w:r>
          </w:p>
        </w:tc>
        <w:tc>
          <w:tcPr>
            <w:tcW w:w="361" w:type="dxa"/>
          </w:tcPr>
          <w:p w:rsidR="002A68C4" w:rsidRDefault="001C3859">
            <w:pPr>
              <w:keepNext/>
            </w:pPr>
            <w:r>
              <w:t>○</w:t>
            </w:r>
          </w:p>
        </w:tc>
        <w:tc>
          <w:tcPr>
            <w:tcW w:w="3731" w:type="dxa"/>
          </w:tcPr>
          <w:p w:rsidR="002A68C4" w:rsidRDefault="001C3859">
            <w:pPr>
              <w:keepNext/>
            </w:pPr>
            <w:r>
              <w:t>Engineering companies</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5</w:t>
            </w:r>
          </w:p>
        </w:tc>
        <w:tc>
          <w:tcPr>
            <w:tcW w:w="361" w:type="dxa"/>
          </w:tcPr>
          <w:p w:rsidR="002A68C4" w:rsidRDefault="001C3859">
            <w:pPr>
              <w:keepNext/>
            </w:pPr>
            <w:r>
              <w:t>○</w:t>
            </w:r>
          </w:p>
        </w:tc>
        <w:tc>
          <w:tcPr>
            <w:tcW w:w="3731" w:type="dxa"/>
          </w:tcPr>
          <w:p w:rsidR="002A68C4" w:rsidRDefault="001C3859">
            <w:pPr>
              <w:keepNext/>
            </w:pPr>
            <w:r>
              <w:t>Technology companies</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6</w:t>
            </w:r>
          </w:p>
        </w:tc>
        <w:tc>
          <w:tcPr>
            <w:tcW w:w="361" w:type="dxa"/>
          </w:tcPr>
          <w:p w:rsidR="002A68C4" w:rsidRDefault="001C3859">
            <w:pPr>
              <w:keepNext/>
            </w:pPr>
            <w:r>
              <w:t>○</w:t>
            </w:r>
          </w:p>
        </w:tc>
        <w:tc>
          <w:tcPr>
            <w:tcW w:w="3731" w:type="dxa"/>
          </w:tcPr>
          <w:p w:rsidR="002A68C4" w:rsidRDefault="001C3859">
            <w:pPr>
              <w:keepNext/>
            </w:pPr>
            <w:r>
              <w:t>HSBC</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7</w:t>
            </w:r>
          </w:p>
        </w:tc>
        <w:tc>
          <w:tcPr>
            <w:tcW w:w="361" w:type="dxa"/>
          </w:tcPr>
          <w:p w:rsidR="002A68C4" w:rsidRDefault="001C3859">
            <w:pPr>
              <w:keepNext/>
            </w:pPr>
            <w:r>
              <w:t>○</w:t>
            </w:r>
          </w:p>
        </w:tc>
        <w:tc>
          <w:tcPr>
            <w:tcW w:w="3731" w:type="dxa"/>
          </w:tcPr>
          <w:p w:rsidR="002A68C4" w:rsidRDefault="001C3859">
            <w:pPr>
              <w:keepNext/>
            </w:pPr>
            <w:r>
              <w:t>Deutsche Bank</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1C3859">
            <w:pPr>
              <w:keepNext/>
            </w:pPr>
            <w:r>
              <w:t>○</w:t>
            </w:r>
          </w:p>
        </w:tc>
        <w:tc>
          <w:tcPr>
            <w:tcW w:w="3731" w:type="dxa"/>
          </w:tcPr>
          <w:p w:rsidR="002A68C4" w:rsidRDefault="001C3859">
            <w:pPr>
              <w:keepNext/>
            </w:pPr>
            <w:r>
              <w:t>Goldman Sachs</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1C3859">
            <w:pPr>
              <w:keepNext/>
            </w:pPr>
            <w:r>
              <w:t>○</w:t>
            </w:r>
          </w:p>
        </w:tc>
        <w:tc>
          <w:tcPr>
            <w:tcW w:w="3731" w:type="dxa"/>
          </w:tcPr>
          <w:p w:rsidR="002A68C4" w:rsidRDefault="001C3859">
            <w:pPr>
              <w:keepNext/>
            </w:pPr>
            <w:r>
              <w:t>Vodafone</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10</w:t>
            </w:r>
          </w:p>
        </w:tc>
        <w:tc>
          <w:tcPr>
            <w:tcW w:w="361" w:type="dxa"/>
          </w:tcPr>
          <w:p w:rsidR="002A68C4" w:rsidRDefault="001C3859">
            <w:pPr>
              <w:keepNext/>
            </w:pPr>
            <w:r>
              <w:t>○</w:t>
            </w:r>
          </w:p>
        </w:tc>
        <w:tc>
          <w:tcPr>
            <w:tcW w:w="3731" w:type="dxa"/>
          </w:tcPr>
          <w:p w:rsidR="002A68C4" w:rsidRDefault="001C3859">
            <w:pPr>
              <w:keepNext/>
            </w:pPr>
            <w:r>
              <w:t>Deutsche Telecomm</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11</w:t>
            </w:r>
          </w:p>
        </w:tc>
        <w:tc>
          <w:tcPr>
            <w:tcW w:w="361" w:type="dxa"/>
          </w:tcPr>
          <w:p w:rsidR="002A68C4" w:rsidRDefault="001C3859">
            <w:pPr>
              <w:keepNext/>
            </w:pPr>
            <w:r>
              <w:t>○</w:t>
            </w:r>
          </w:p>
        </w:tc>
        <w:tc>
          <w:tcPr>
            <w:tcW w:w="3731" w:type="dxa"/>
          </w:tcPr>
          <w:p w:rsidR="002A68C4" w:rsidRDefault="001C3859">
            <w:pPr>
              <w:keepNext/>
            </w:pPr>
            <w:r>
              <w:t>British Telecomm (BT)</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12</w:t>
            </w:r>
          </w:p>
        </w:tc>
        <w:tc>
          <w:tcPr>
            <w:tcW w:w="361" w:type="dxa"/>
          </w:tcPr>
          <w:p w:rsidR="002A68C4" w:rsidRDefault="001C3859">
            <w:pPr>
              <w:keepNext/>
            </w:pPr>
            <w:r>
              <w:t>○</w:t>
            </w:r>
          </w:p>
        </w:tc>
        <w:tc>
          <w:tcPr>
            <w:tcW w:w="3731" w:type="dxa"/>
          </w:tcPr>
          <w:p w:rsidR="002A68C4" w:rsidRDefault="001C3859">
            <w:pPr>
              <w:keepNext/>
            </w:pPr>
            <w:r>
              <w:t>British American Tobacco</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13</w:t>
            </w:r>
          </w:p>
        </w:tc>
        <w:tc>
          <w:tcPr>
            <w:tcW w:w="361" w:type="dxa"/>
          </w:tcPr>
          <w:p w:rsidR="002A68C4" w:rsidRDefault="001C3859">
            <w:pPr>
              <w:keepNext/>
            </w:pPr>
            <w:r>
              <w:t>○</w:t>
            </w:r>
          </w:p>
        </w:tc>
        <w:tc>
          <w:tcPr>
            <w:tcW w:w="3731" w:type="dxa"/>
          </w:tcPr>
          <w:p w:rsidR="002A68C4" w:rsidRDefault="001C3859">
            <w:pPr>
              <w:keepNext/>
            </w:pPr>
            <w:r>
              <w:t>BAE/KT</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14</w:t>
            </w:r>
          </w:p>
        </w:tc>
        <w:tc>
          <w:tcPr>
            <w:tcW w:w="361" w:type="dxa"/>
          </w:tcPr>
          <w:p w:rsidR="002A68C4" w:rsidRDefault="001C3859">
            <w:pPr>
              <w:keepNext/>
            </w:pPr>
            <w:r>
              <w:t>○</w:t>
            </w:r>
          </w:p>
        </w:tc>
        <w:tc>
          <w:tcPr>
            <w:tcW w:w="3731" w:type="dxa"/>
          </w:tcPr>
          <w:p w:rsidR="002A68C4" w:rsidRDefault="001C3859">
            <w:pPr>
              <w:keepNext/>
            </w:pPr>
            <w:r>
              <w:t>Shell</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15</w:t>
            </w:r>
          </w:p>
        </w:tc>
        <w:tc>
          <w:tcPr>
            <w:tcW w:w="361" w:type="dxa"/>
          </w:tcPr>
          <w:p w:rsidR="002A68C4" w:rsidRDefault="001C3859">
            <w:pPr>
              <w:keepNext/>
            </w:pPr>
            <w:r>
              <w:t>○</w:t>
            </w:r>
          </w:p>
        </w:tc>
        <w:tc>
          <w:tcPr>
            <w:tcW w:w="3731" w:type="dxa"/>
          </w:tcPr>
          <w:p w:rsidR="002A68C4" w:rsidRDefault="001C3859">
            <w:pPr>
              <w:keepNext/>
            </w:pPr>
            <w:r>
              <w:t>Apple</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16</w:t>
            </w:r>
          </w:p>
        </w:tc>
        <w:tc>
          <w:tcPr>
            <w:tcW w:w="361" w:type="dxa"/>
          </w:tcPr>
          <w:p w:rsidR="002A68C4" w:rsidRDefault="001C3859">
            <w:pPr>
              <w:keepNext/>
            </w:pPr>
            <w:r>
              <w:t>○</w:t>
            </w:r>
          </w:p>
        </w:tc>
        <w:tc>
          <w:tcPr>
            <w:tcW w:w="3731" w:type="dxa"/>
          </w:tcPr>
          <w:p w:rsidR="002A68C4" w:rsidRDefault="001C3859">
            <w:pPr>
              <w:keepNext/>
            </w:pPr>
            <w:r>
              <w:t>Google</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17</w:t>
            </w:r>
          </w:p>
        </w:tc>
        <w:tc>
          <w:tcPr>
            <w:tcW w:w="361" w:type="dxa"/>
          </w:tcPr>
          <w:p w:rsidR="002A68C4" w:rsidRDefault="001C3859">
            <w:pPr>
              <w:keepNext/>
            </w:pPr>
            <w:r>
              <w:t>○</w:t>
            </w:r>
          </w:p>
        </w:tc>
        <w:tc>
          <w:tcPr>
            <w:tcW w:w="3731" w:type="dxa"/>
          </w:tcPr>
          <w:p w:rsidR="002A68C4" w:rsidRDefault="001C3859">
            <w:pPr>
              <w:keepNext/>
            </w:pPr>
            <w:r>
              <w:t>Dell</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18</w:t>
            </w:r>
          </w:p>
        </w:tc>
        <w:tc>
          <w:tcPr>
            <w:tcW w:w="361" w:type="dxa"/>
          </w:tcPr>
          <w:p w:rsidR="002A68C4" w:rsidRDefault="001C3859">
            <w:pPr>
              <w:keepNext/>
            </w:pPr>
            <w:r>
              <w:t>○</w:t>
            </w:r>
          </w:p>
        </w:tc>
        <w:tc>
          <w:tcPr>
            <w:tcW w:w="3731" w:type="dxa"/>
          </w:tcPr>
          <w:p w:rsidR="002A68C4" w:rsidRDefault="001C3859">
            <w:pPr>
              <w:keepNext/>
            </w:pPr>
            <w:r>
              <w:t>Tesco</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19</w:t>
            </w:r>
          </w:p>
        </w:tc>
        <w:tc>
          <w:tcPr>
            <w:tcW w:w="361" w:type="dxa"/>
          </w:tcPr>
          <w:p w:rsidR="002A68C4" w:rsidRDefault="001C3859">
            <w:pPr>
              <w:keepNext/>
            </w:pPr>
            <w:r>
              <w:t>○</w:t>
            </w:r>
          </w:p>
        </w:tc>
        <w:tc>
          <w:tcPr>
            <w:tcW w:w="3731" w:type="dxa"/>
          </w:tcPr>
          <w:p w:rsidR="002A68C4" w:rsidRDefault="001C3859">
            <w:pPr>
              <w:keepNext/>
            </w:pPr>
            <w:r>
              <w:t>Sainsbury</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20</w:t>
            </w:r>
          </w:p>
        </w:tc>
        <w:tc>
          <w:tcPr>
            <w:tcW w:w="361" w:type="dxa"/>
          </w:tcPr>
          <w:p w:rsidR="002A68C4" w:rsidRDefault="001C3859">
            <w:pPr>
              <w:keepNext/>
            </w:pPr>
            <w:r>
              <w:t>○</w:t>
            </w:r>
          </w:p>
        </w:tc>
        <w:tc>
          <w:tcPr>
            <w:tcW w:w="3731" w:type="dxa"/>
          </w:tcPr>
          <w:p w:rsidR="002A68C4" w:rsidRDefault="001C3859">
            <w:pPr>
              <w:keepNext/>
            </w:pPr>
            <w:r>
              <w:t>ASDA</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21</w:t>
            </w:r>
          </w:p>
        </w:tc>
        <w:tc>
          <w:tcPr>
            <w:tcW w:w="361" w:type="dxa"/>
          </w:tcPr>
          <w:p w:rsidR="002A68C4" w:rsidRDefault="001C3859">
            <w:pPr>
              <w:keepNext/>
            </w:pPr>
            <w:r>
              <w:t>○</w:t>
            </w:r>
          </w:p>
        </w:tc>
        <w:tc>
          <w:tcPr>
            <w:tcW w:w="3731" w:type="dxa"/>
          </w:tcPr>
          <w:p w:rsidR="002A68C4" w:rsidRDefault="001C3859">
            <w:pPr>
              <w:keepNext/>
            </w:pPr>
            <w:r>
              <w:t>Bayer</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22</w:t>
            </w:r>
          </w:p>
        </w:tc>
        <w:tc>
          <w:tcPr>
            <w:tcW w:w="361" w:type="dxa"/>
          </w:tcPr>
          <w:p w:rsidR="002A68C4" w:rsidRDefault="001C3859">
            <w:pPr>
              <w:keepNext/>
            </w:pPr>
            <w:r>
              <w:t>○</w:t>
            </w:r>
          </w:p>
        </w:tc>
        <w:tc>
          <w:tcPr>
            <w:tcW w:w="3731" w:type="dxa"/>
          </w:tcPr>
          <w:p w:rsidR="002A68C4" w:rsidRDefault="001C3859">
            <w:pPr>
              <w:keepNext/>
            </w:pPr>
            <w:r>
              <w:t>British Airways</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23</w:t>
            </w:r>
          </w:p>
        </w:tc>
        <w:tc>
          <w:tcPr>
            <w:tcW w:w="361" w:type="dxa"/>
          </w:tcPr>
          <w:p w:rsidR="002A68C4" w:rsidRDefault="001C3859">
            <w:pPr>
              <w:keepNext/>
            </w:pPr>
            <w:r>
              <w:t>○</w:t>
            </w:r>
          </w:p>
        </w:tc>
        <w:tc>
          <w:tcPr>
            <w:tcW w:w="3731" w:type="dxa"/>
          </w:tcPr>
          <w:p w:rsidR="002A68C4" w:rsidRDefault="001C3859">
            <w:pPr>
              <w:keepNext/>
            </w:pPr>
            <w:r>
              <w:t>Lufthansa</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98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p w:rsidR="002A68C4" w:rsidRDefault="001C3859">
      <w:pPr>
        <w:pStyle w:val="GPage"/>
      </w:pPr>
      <w:bookmarkStart w:id="2253" w:name="_Toc266972321"/>
      <w:r>
        <w:t>Page: PAGE5 if OXF2931 in [1</w:t>
      </w:r>
      <w:proofErr w:type="gramStart"/>
      <w:r>
        <w:t>,2,3</w:t>
      </w:r>
      <w:proofErr w:type="gramEnd"/>
      <w:r>
        <w:t>]</w:t>
      </w:r>
      <w:bookmarkEnd w:id="2253"/>
    </w:p>
    <w:p w:rsidR="002A68C4" w:rsidRDefault="001C3859">
      <w:r>
        <w:t>&lt;span style="</w:t>
      </w:r>
      <w:proofErr w:type="spellStart"/>
      <w:r>
        <w:t>color</w:t>
      </w:r>
      <w:proofErr w:type="gramStart"/>
      <w:r>
        <w:t>:red</w:t>
      </w:r>
      <w:proofErr w:type="spellEnd"/>
      <w:proofErr w:type="gramEnd"/>
      <w:r>
        <w:t>"&gt;&lt;b&gt;Please provide an answer for: $</w:t>
      </w:r>
      <w:proofErr w:type="spellStart"/>
      <w:r>
        <w:t>immiglist</w:t>
      </w:r>
      <w:proofErr w:type="spellEnd"/>
      <w:r>
        <w:t>.&lt;/b&gt;&lt;/span&gt;</w:t>
      </w:r>
    </w:p>
    <w:tbl>
      <w:tblPr>
        <w:tblStyle w:val="GQuestionCommonProperties"/>
        <w:tblW w:w="0" w:type="auto"/>
        <w:tblInd w:w="0" w:type="dxa"/>
        <w:tblCellMar>
          <w:top w:w="0" w:type="dxa"/>
          <w:left w:w="0" w:type="dxa"/>
          <w:bottom w:w="0" w:type="dxa"/>
          <w:right w:w="0" w:type="dxa"/>
        </w:tblCellMar>
        <w:tblLook w:val="04A0"/>
      </w:tblPr>
      <w:tblGrid>
        <w:gridCol w:w="7769"/>
        <w:gridCol w:w="1087"/>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lastRenderedPageBreak/>
              <w:fldChar w:fldCharType="begin"/>
            </w:r>
            <w:r w:rsidR="001C3859">
              <w:instrText xml:space="preserve">TC </w:instrText>
            </w:r>
            <w:bookmarkStart w:id="2254" w:name="_Toc266972322"/>
            <w:r w:rsidR="001C3859">
              <w:instrText>OXF14grid</w:instrText>
            </w:r>
            <w:bookmarkEnd w:id="2254"/>
            <w:r w:rsidR="001C3859">
              <w:instrText xml:space="preserve"> \l 2 \f a</w:instrText>
            </w:r>
            <w:r>
              <w:fldChar w:fldCharType="end"/>
            </w:r>
            <w:r w:rsidR="001C3859">
              <w:rPr>
                <w:rStyle w:val="GVariableName"/>
              </w:rPr>
              <w:t>OXF14grid</w:t>
            </w:r>
            <w:r w:rsidR="001C3859">
              <w:rPr>
                <w:i/>
              </w:rPr>
              <w:t>- Show all respondents</w:t>
            </w:r>
          </w:p>
        </w:tc>
        <w:tc>
          <w:tcPr>
            <w:tcW w:w="0" w:type="auto"/>
            <w:shd w:val="clear" w:color="auto" w:fill="D0D0D0"/>
            <w:vAlign w:val="bottom"/>
          </w:tcPr>
          <w:p w:rsidR="002A68C4" w:rsidRDefault="001C3859">
            <w:pPr>
              <w:keepNext/>
              <w:jc w:val="right"/>
            </w:pPr>
            <w:r>
              <w:t>GRID</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 xml:space="preserve">Now, thinking not only about </w:t>
            </w:r>
            <w:r>
              <w:rPr>
                <w:b/>
              </w:rPr>
              <w:t>asylum seekers, but about immigrants to the United Kingdom in general, please indicate your own opinion on the following issue. Also please provide your best guess as to the political opinions held by the indicated people and organizations on the same issu</w:t>
            </w:r>
            <w:r>
              <w:rPr>
                <w:b/>
              </w:rPr>
              <w:t>es. There is no "right" answer to this question.</w:t>
            </w:r>
          </w:p>
        </w:tc>
      </w:tr>
    </w:tbl>
    <w:p w:rsidR="002A68C4" w:rsidRDefault="002A68C4">
      <w:pPr>
        <w:pStyle w:val="GQuestionSpacer"/>
        <w:keepNext/>
      </w:pPr>
    </w:p>
    <w:p w:rsidR="002A68C4" w:rsidRDefault="001C3859">
      <w:pPr>
        <w:pStyle w:val="GCategoryHeader"/>
        <w:keepNext/>
      </w:pPr>
      <w:r>
        <w:t>ROWS</w:t>
      </w:r>
    </w:p>
    <w:tbl>
      <w:tblPr>
        <w:tblStyle w:val="GQuestionCategoryList"/>
        <w:tblW w:w="0" w:type="auto"/>
        <w:tblInd w:w="0" w:type="dxa"/>
        <w:tblCellMar>
          <w:top w:w="0" w:type="dxa"/>
          <w:left w:w="0" w:type="dxa"/>
          <w:bottom w:w="0" w:type="dxa"/>
          <w:right w:w="0" w:type="dxa"/>
        </w:tblCellMar>
        <w:tblLook w:val="04A0"/>
      </w:tblPr>
      <w:tblGrid>
        <w:gridCol w:w="2952"/>
        <w:gridCol w:w="5904"/>
      </w:tblGrid>
      <w:tr w:rsidR="002A68C4">
        <w:tblPrEx>
          <w:tblCellMar>
            <w:top w:w="0" w:type="dxa"/>
            <w:left w:w="0" w:type="dxa"/>
            <w:bottom w:w="0" w:type="dxa"/>
            <w:right w:w="0" w:type="dxa"/>
          </w:tblCellMar>
        </w:tblPrEx>
        <w:tc>
          <w:tcPr>
            <w:tcW w:w="8856" w:type="dxa"/>
            <w:gridSpan w:val="2"/>
          </w:tcPr>
          <w:p w:rsidR="002A68C4" w:rsidRDefault="001C3859">
            <w:pPr>
              <w:keepNext/>
            </w:pPr>
            <w:r>
              <w:rPr>
                <w:i/>
              </w:rPr>
              <w:t>Order as shown</w:t>
            </w:r>
          </w:p>
        </w:tc>
      </w:tr>
      <w:tr w:rsidR="002A68C4">
        <w:tblPrEx>
          <w:tblCellMar>
            <w:top w:w="0" w:type="dxa"/>
            <w:left w:w="0" w:type="dxa"/>
            <w:bottom w:w="0" w:type="dxa"/>
            <w:right w:w="0" w:type="dxa"/>
          </w:tblCellMar>
        </w:tblPrEx>
        <w:tc>
          <w:tcPr>
            <w:tcW w:w="2952" w:type="dxa"/>
          </w:tcPr>
          <w:p w:rsidR="002A68C4" w:rsidRDefault="001C3859">
            <w:pPr>
              <w:keepNext/>
            </w:pPr>
            <w:r>
              <w:t>OXF14</w:t>
            </w:r>
          </w:p>
        </w:tc>
        <w:tc>
          <w:tcPr>
            <w:tcW w:w="5904" w:type="dxa"/>
          </w:tcPr>
          <w:p w:rsidR="002A68C4" w:rsidRDefault="001C3859">
            <w:pPr>
              <w:keepNext/>
            </w:pPr>
            <w:r>
              <w:t>Yourself</w:t>
            </w:r>
          </w:p>
        </w:tc>
      </w:tr>
      <w:tr w:rsidR="002A68C4">
        <w:tblPrEx>
          <w:tblCellMar>
            <w:top w:w="0" w:type="dxa"/>
            <w:left w:w="0" w:type="dxa"/>
            <w:bottom w:w="0" w:type="dxa"/>
            <w:right w:w="0" w:type="dxa"/>
          </w:tblCellMar>
        </w:tblPrEx>
        <w:tc>
          <w:tcPr>
            <w:tcW w:w="2952" w:type="dxa"/>
          </w:tcPr>
          <w:p w:rsidR="002A68C4" w:rsidRDefault="001C3859">
            <w:pPr>
              <w:keepNext/>
            </w:pPr>
            <w:r>
              <w:t>OXF14a</w:t>
            </w:r>
          </w:p>
        </w:tc>
        <w:tc>
          <w:tcPr>
            <w:tcW w:w="5904" w:type="dxa"/>
          </w:tcPr>
          <w:p w:rsidR="002A68C4" w:rsidRDefault="001C3859">
            <w:pPr>
              <w:keepNext/>
            </w:pPr>
            <w:r>
              <w:t>$OXF13a</w:t>
            </w:r>
          </w:p>
        </w:tc>
      </w:tr>
      <w:tr w:rsidR="002A68C4">
        <w:tblPrEx>
          <w:tblCellMar>
            <w:top w:w="0" w:type="dxa"/>
            <w:left w:w="0" w:type="dxa"/>
            <w:bottom w:w="0" w:type="dxa"/>
            <w:right w:w="0" w:type="dxa"/>
          </w:tblCellMar>
        </w:tblPrEx>
        <w:tc>
          <w:tcPr>
            <w:tcW w:w="2952" w:type="dxa"/>
          </w:tcPr>
          <w:p w:rsidR="002A68C4" w:rsidRDefault="001C3859">
            <w:pPr>
              <w:keepNext/>
            </w:pPr>
            <w:r>
              <w:t>OXF14b</w:t>
            </w:r>
          </w:p>
        </w:tc>
        <w:tc>
          <w:tcPr>
            <w:tcW w:w="5904" w:type="dxa"/>
          </w:tcPr>
          <w:p w:rsidR="002A68C4" w:rsidRDefault="001C3859">
            <w:pPr>
              <w:keepNext/>
            </w:pPr>
            <w:r>
              <w:t>$OXF13b</w:t>
            </w:r>
          </w:p>
        </w:tc>
      </w:tr>
      <w:tr w:rsidR="002A68C4">
        <w:tblPrEx>
          <w:tblCellMar>
            <w:top w:w="0" w:type="dxa"/>
            <w:left w:w="0" w:type="dxa"/>
            <w:bottom w:w="0" w:type="dxa"/>
            <w:right w:w="0" w:type="dxa"/>
          </w:tblCellMar>
        </w:tblPrEx>
        <w:tc>
          <w:tcPr>
            <w:tcW w:w="2952" w:type="dxa"/>
          </w:tcPr>
          <w:p w:rsidR="002A68C4" w:rsidRDefault="001C3859">
            <w:pPr>
              <w:keepNext/>
            </w:pPr>
            <w:r>
              <w:t>OXF14c</w:t>
            </w:r>
          </w:p>
        </w:tc>
        <w:tc>
          <w:tcPr>
            <w:tcW w:w="5904" w:type="dxa"/>
          </w:tcPr>
          <w:p w:rsidR="002A68C4" w:rsidRDefault="001C3859">
            <w:pPr>
              <w:keepNext/>
            </w:pPr>
            <w:r>
              <w:t>$OXF13c</w:t>
            </w:r>
          </w:p>
        </w:tc>
      </w:tr>
      <w:tr w:rsidR="002A68C4">
        <w:tblPrEx>
          <w:tblCellMar>
            <w:top w:w="0" w:type="dxa"/>
            <w:left w:w="0" w:type="dxa"/>
            <w:bottom w:w="0" w:type="dxa"/>
            <w:right w:w="0" w:type="dxa"/>
          </w:tblCellMar>
        </w:tblPrEx>
        <w:tc>
          <w:tcPr>
            <w:tcW w:w="2952" w:type="dxa"/>
          </w:tcPr>
          <w:p w:rsidR="002A68C4" w:rsidRDefault="001C3859">
            <w:pPr>
              <w:keepNext/>
            </w:pPr>
            <w:r>
              <w:t>OXF14d</w:t>
            </w:r>
          </w:p>
        </w:tc>
        <w:tc>
          <w:tcPr>
            <w:tcW w:w="5904" w:type="dxa"/>
          </w:tcPr>
          <w:p w:rsidR="002A68C4" w:rsidRDefault="001C3859">
            <w:pPr>
              <w:keepNext/>
            </w:pPr>
            <w:r>
              <w:t>$OXF13d</w:t>
            </w:r>
          </w:p>
        </w:tc>
      </w:tr>
      <w:tr w:rsidR="002A68C4">
        <w:tblPrEx>
          <w:tblCellMar>
            <w:top w:w="0" w:type="dxa"/>
            <w:left w:w="0" w:type="dxa"/>
            <w:bottom w:w="0" w:type="dxa"/>
            <w:right w:w="0" w:type="dxa"/>
          </w:tblCellMar>
        </w:tblPrEx>
        <w:tc>
          <w:tcPr>
            <w:tcW w:w="2952" w:type="dxa"/>
          </w:tcPr>
          <w:p w:rsidR="002A68C4" w:rsidRDefault="001C3859">
            <w:pPr>
              <w:keepNext/>
            </w:pPr>
            <w:r>
              <w:t>OXF14e</w:t>
            </w:r>
          </w:p>
        </w:tc>
        <w:tc>
          <w:tcPr>
            <w:tcW w:w="5904" w:type="dxa"/>
          </w:tcPr>
          <w:p w:rsidR="002A68C4" w:rsidRDefault="001C3859">
            <w:pPr>
              <w:keepNext/>
            </w:pPr>
            <w:r>
              <w:t>$OXF13e</w:t>
            </w:r>
          </w:p>
        </w:tc>
      </w:tr>
      <w:tr w:rsidR="002A68C4">
        <w:tblPrEx>
          <w:tblCellMar>
            <w:top w:w="0" w:type="dxa"/>
            <w:left w:w="0" w:type="dxa"/>
            <w:bottom w:w="0" w:type="dxa"/>
            <w:right w:w="0" w:type="dxa"/>
          </w:tblCellMar>
        </w:tblPrEx>
        <w:tc>
          <w:tcPr>
            <w:tcW w:w="2952" w:type="dxa"/>
          </w:tcPr>
          <w:p w:rsidR="002A68C4" w:rsidRDefault="001C3859">
            <w:pPr>
              <w:keepNext/>
            </w:pPr>
            <w:r>
              <w:t>OXF14f</w:t>
            </w:r>
          </w:p>
        </w:tc>
        <w:tc>
          <w:tcPr>
            <w:tcW w:w="5904" w:type="dxa"/>
          </w:tcPr>
          <w:p w:rsidR="002A68C4" w:rsidRDefault="001C3859">
            <w:pPr>
              <w:keepNext/>
            </w:pPr>
            <w:r>
              <w:t>$OXF13f</w:t>
            </w:r>
          </w:p>
        </w:tc>
      </w:tr>
    </w:tbl>
    <w:p w:rsidR="002A68C4" w:rsidRDefault="001C3859">
      <w:pPr>
        <w:pStyle w:val="GResponseHeader"/>
        <w:keepNext/>
      </w:pPr>
      <w:r>
        <w:t>COLUMNS</w:t>
      </w: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Order as shown</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0</w:t>
            </w:r>
          </w:p>
        </w:tc>
        <w:tc>
          <w:tcPr>
            <w:tcW w:w="361" w:type="dxa"/>
          </w:tcPr>
          <w:p w:rsidR="002A68C4" w:rsidRDefault="001C3859">
            <w:pPr>
              <w:keepNext/>
            </w:pPr>
            <w:r>
              <w:t>○</w:t>
            </w:r>
          </w:p>
        </w:tc>
        <w:tc>
          <w:tcPr>
            <w:tcW w:w="3731" w:type="dxa"/>
          </w:tcPr>
          <w:p w:rsidR="002A68C4" w:rsidRDefault="001C3859">
            <w:pPr>
              <w:keepNext/>
            </w:pPr>
            <w:r>
              <w:t xml:space="preserve">0 - Immigrants hurt the British economy by </w:t>
            </w:r>
            <w:r>
              <w:t>taking jobs away from British people</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1</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2</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3</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4</w:t>
            </w:r>
          </w:p>
        </w:tc>
        <w:tc>
          <w:tcPr>
            <w:tcW w:w="361" w:type="dxa"/>
          </w:tcPr>
          <w:p w:rsidR="002A68C4" w:rsidRDefault="001C3859">
            <w:pPr>
              <w:keepNext/>
            </w:pPr>
            <w:r>
              <w:t>○</w:t>
            </w:r>
          </w:p>
        </w:tc>
        <w:tc>
          <w:tcPr>
            <w:tcW w:w="3731" w:type="dxa"/>
          </w:tcPr>
          <w:p w:rsidR="002A68C4" w:rsidRDefault="001C3859">
            <w:pPr>
              <w:keepNext/>
            </w:pPr>
            <w:r>
              <w:t>4</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5</w:t>
            </w:r>
          </w:p>
        </w:tc>
        <w:tc>
          <w:tcPr>
            <w:tcW w:w="361" w:type="dxa"/>
          </w:tcPr>
          <w:p w:rsidR="002A68C4" w:rsidRDefault="001C3859">
            <w:pPr>
              <w:keepNext/>
            </w:pPr>
            <w:r>
              <w:t>○</w:t>
            </w:r>
          </w:p>
        </w:tc>
        <w:tc>
          <w:tcPr>
            <w:tcW w:w="3731" w:type="dxa"/>
          </w:tcPr>
          <w:p w:rsidR="002A68C4" w:rsidRDefault="001C3859">
            <w:pPr>
              <w:keepNext/>
            </w:pPr>
            <w:r>
              <w:t>5</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6</w:t>
            </w:r>
          </w:p>
        </w:tc>
        <w:tc>
          <w:tcPr>
            <w:tcW w:w="361" w:type="dxa"/>
          </w:tcPr>
          <w:p w:rsidR="002A68C4" w:rsidRDefault="001C3859">
            <w:pPr>
              <w:keepNext/>
            </w:pPr>
            <w:r>
              <w:t>○</w:t>
            </w:r>
          </w:p>
        </w:tc>
        <w:tc>
          <w:tcPr>
            <w:tcW w:w="3731" w:type="dxa"/>
          </w:tcPr>
          <w:p w:rsidR="002A68C4" w:rsidRDefault="001C3859">
            <w:pPr>
              <w:keepNext/>
            </w:pPr>
            <w:r>
              <w:t>6</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7</w:t>
            </w:r>
          </w:p>
        </w:tc>
        <w:tc>
          <w:tcPr>
            <w:tcW w:w="361" w:type="dxa"/>
          </w:tcPr>
          <w:p w:rsidR="002A68C4" w:rsidRDefault="001C3859">
            <w:pPr>
              <w:keepNext/>
            </w:pPr>
            <w:r>
              <w:t>○</w:t>
            </w:r>
          </w:p>
        </w:tc>
        <w:tc>
          <w:tcPr>
            <w:tcW w:w="3731" w:type="dxa"/>
          </w:tcPr>
          <w:p w:rsidR="002A68C4" w:rsidRDefault="001C3859">
            <w:pPr>
              <w:keepNext/>
            </w:pPr>
            <w:r>
              <w:t>7</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1C3859">
            <w:pPr>
              <w:keepNext/>
            </w:pPr>
            <w:r>
              <w:t>○</w:t>
            </w:r>
          </w:p>
        </w:tc>
        <w:tc>
          <w:tcPr>
            <w:tcW w:w="3731" w:type="dxa"/>
          </w:tcPr>
          <w:p w:rsidR="002A68C4" w:rsidRDefault="001C3859">
            <w:pPr>
              <w:keepNext/>
            </w:pPr>
            <w:r>
              <w:t>8</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1C3859">
            <w:pPr>
              <w:keepNext/>
            </w:pPr>
            <w:r>
              <w:t>○</w:t>
            </w:r>
          </w:p>
        </w:tc>
        <w:tc>
          <w:tcPr>
            <w:tcW w:w="3731" w:type="dxa"/>
          </w:tcPr>
          <w:p w:rsidR="002A68C4" w:rsidRDefault="001C3859">
            <w:pPr>
              <w:keepNext/>
            </w:pPr>
            <w:r>
              <w:t>9</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10</w:t>
            </w:r>
          </w:p>
        </w:tc>
        <w:tc>
          <w:tcPr>
            <w:tcW w:w="361" w:type="dxa"/>
          </w:tcPr>
          <w:p w:rsidR="002A68C4" w:rsidRDefault="001C3859">
            <w:pPr>
              <w:keepNext/>
            </w:pPr>
            <w:r>
              <w:t>○</w:t>
            </w:r>
          </w:p>
        </w:tc>
        <w:tc>
          <w:tcPr>
            <w:tcW w:w="3731" w:type="dxa"/>
          </w:tcPr>
          <w:p w:rsidR="002A68C4" w:rsidRDefault="001C3859">
            <w:pPr>
              <w:keepNext/>
            </w:pPr>
            <w:r>
              <w:t>10 - Immigrants help the British economy by taking unfilled jobs or creating new jobs</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98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w:t>
            </w:r>
            <w:r>
              <w:rPr>
                <w:i/>
              </w:rPr>
              <w:t xml:space="preserve"> Shown</w:t>
            </w:r>
          </w:p>
        </w:tc>
      </w:tr>
    </w:tbl>
    <w:p w:rsidR="002A68C4" w:rsidRDefault="002A68C4">
      <w:pPr>
        <w:pStyle w:val="GQuestionSpacer"/>
      </w:pPr>
    </w:p>
    <w:p w:rsidR="002A68C4" w:rsidRDefault="001C3859">
      <w:r>
        <w:rPr>
          <w:i/>
        </w:rPr>
        <w:t>↯</w:t>
      </w:r>
      <w:r>
        <w:rPr>
          <w:i/>
        </w:rPr>
        <w:t xml:space="preserve"> </w:t>
      </w:r>
      <w:proofErr w:type="spellStart"/>
      <w:r>
        <w:rPr>
          <w:i/>
        </w:rPr>
        <w:t>Goto</w:t>
      </w:r>
      <w:proofErr w:type="spellEnd"/>
      <w:r>
        <w:rPr>
          <w:i/>
        </w:rPr>
        <w:t xml:space="preserve"> page PAGE5 if </w:t>
      </w:r>
      <w:proofErr w:type="spellStart"/>
      <w:r>
        <w:rPr>
          <w:i/>
        </w:rPr>
        <w:t>immigflag</w:t>
      </w:r>
      <w:proofErr w:type="spellEnd"/>
    </w:p>
    <w:p w:rsidR="002A68C4" w:rsidRDefault="001C3859">
      <w:pPr>
        <w:pStyle w:val="GPage"/>
      </w:pPr>
      <w:bookmarkStart w:id="2255" w:name="_Toc266972323"/>
      <w:r>
        <w:t xml:space="preserve">Page: </w:t>
      </w:r>
      <w:proofErr w:type="spellStart"/>
      <w:r>
        <w:t>issuespace</w:t>
      </w:r>
      <w:bookmarkEnd w:id="2255"/>
      <w:proofErr w:type="spellEnd"/>
    </w:p>
    <w:tbl>
      <w:tblPr>
        <w:tblStyle w:val="GQuestionCommonProperties"/>
        <w:tblW w:w="0" w:type="auto"/>
        <w:tblInd w:w="0" w:type="dxa"/>
        <w:tblCellMar>
          <w:top w:w="0" w:type="dxa"/>
          <w:left w:w="0" w:type="dxa"/>
          <w:bottom w:w="0" w:type="dxa"/>
          <w:right w:w="0" w:type="dxa"/>
        </w:tblCellMar>
        <w:tblLook w:val="04A0"/>
      </w:tblPr>
      <w:tblGrid>
        <w:gridCol w:w="6784"/>
        <w:gridCol w:w="2072"/>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fldChar w:fldCharType="begin"/>
            </w:r>
            <w:r w:rsidR="001C3859">
              <w:instrText xml:space="preserve">TC </w:instrText>
            </w:r>
            <w:bookmarkStart w:id="2256" w:name="_Toc266972324"/>
            <w:r w:rsidR="001C3859">
              <w:instrText>OXF28a</w:instrText>
            </w:r>
            <w:bookmarkEnd w:id="2256"/>
            <w:r w:rsidR="001C3859">
              <w:instrText xml:space="preserve"> \l 2 \f a</w:instrText>
            </w:r>
            <w:r>
              <w:fldChar w:fldCharType="end"/>
            </w:r>
            <w:r w:rsidR="001C3859">
              <w:rPr>
                <w:rStyle w:val="GVariableName"/>
              </w:rPr>
              <w:t>OXF28a</w:t>
            </w:r>
            <w:r w:rsidR="001C3859">
              <w:rPr>
                <w:i/>
              </w:rPr>
              <w:t xml:space="preserve">- Show if </w:t>
            </w:r>
            <w:proofErr w:type="spellStart"/>
            <w:r w:rsidR="001C3859">
              <w:rPr>
                <w:i/>
              </w:rPr>
              <w:t>panman.source</w:t>
            </w:r>
            <w:proofErr w:type="spellEnd"/>
            <w:r w:rsidR="001C3859">
              <w:rPr>
                <w:i/>
              </w:rPr>
              <w:t>==236/required</w:t>
            </w:r>
          </w:p>
        </w:tc>
        <w:tc>
          <w:tcPr>
            <w:tcW w:w="0" w:type="auto"/>
            <w:shd w:val="clear" w:color="auto" w:fill="D0D0D0"/>
            <w:vAlign w:val="bottom"/>
          </w:tcPr>
          <w:p w:rsidR="002A68C4" w:rsidRDefault="001C3859">
            <w:pPr>
              <w:keepNext/>
              <w:jc w:val="right"/>
            </w:pPr>
            <w:r>
              <w:t>SINGLE CHOICE</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Network A Assignment</w:t>
            </w:r>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Order as shown</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Your friends</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 xml:space="preserve">Your </w:t>
            </w:r>
            <w:proofErr w:type="spellStart"/>
            <w:r>
              <w:t>neighbors</w:t>
            </w:r>
            <w:proofErr w:type="spellEnd"/>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 xml:space="preserve">Your </w:t>
            </w:r>
            <w:proofErr w:type="spellStart"/>
            <w:r>
              <w:t>coworkers</w:t>
            </w:r>
            <w:proofErr w:type="spellEnd"/>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4</w:t>
            </w:r>
          </w:p>
        </w:tc>
        <w:tc>
          <w:tcPr>
            <w:tcW w:w="361" w:type="dxa"/>
          </w:tcPr>
          <w:p w:rsidR="002A68C4" w:rsidRDefault="001C3859">
            <w:pPr>
              <w:keepNext/>
            </w:pPr>
            <w:r>
              <w:t>○</w:t>
            </w:r>
          </w:p>
        </w:tc>
        <w:tc>
          <w:tcPr>
            <w:tcW w:w="3731" w:type="dxa"/>
          </w:tcPr>
          <w:p w:rsidR="002A68C4" w:rsidRDefault="001C3859">
            <w:pPr>
              <w:keepNext/>
            </w:pPr>
            <w:r>
              <w:t>Your family</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tbl>
      <w:tblPr>
        <w:tblStyle w:val="GQuestionCommonProperties"/>
        <w:tblW w:w="0" w:type="auto"/>
        <w:tblInd w:w="0" w:type="dxa"/>
        <w:tblCellMar>
          <w:top w:w="0" w:type="dxa"/>
          <w:left w:w="0" w:type="dxa"/>
          <w:bottom w:w="0" w:type="dxa"/>
          <w:right w:w="0" w:type="dxa"/>
        </w:tblCellMar>
        <w:tblLook w:val="04A0"/>
      </w:tblPr>
      <w:tblGrid>
        <w:gridCol w:w="6789"/>
        <w:gridCol w:w="2067"/>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lastRenderedPageBreak/>
              <w:fldChar w:fldCharType="begin"/>
            </w:r>
            <w:r w:rsidR="001C3859">
              <w:instrText xml:space="preserve">TC </w:instrText>
            </w:r>
            <w:bookmarkStart w:id="2257" w:name="_Toc266972325"/>
            <w:r w:rsidR="001C3859">
              <w:instrText>OXF28b</w:instrText>
            </w:r>
            <w:bookmarkEnd w:id="2257"/>
            <w:r w:rsidR="001C3859">
              <w:instrText xml:space="preserve"> \l 2 \f a</w:instrText>
            </w:r>
            <w:r>
              <w:fldChar w:fldCharType="end"/>
            </w:r>
            <w:r w:rsidR="001C3859">
              <w:rPr>
                <w:rStyle w:val="GVariableName"/>
              </w:rPr>
              <w:t>OXF28b</w:t>
            </w:r>
            <w:r w:rsidR="001C3859">
              <w:rPr>
                <w:i/>
              </w:rPr>
              <w:t xml:space="preserve">- Show if </w:t>
            </w:r>
            <w:proofErr w:type="spellStart"/>
            <w:r w:rsidR="001C3859">
              <w:rPr>
                <w:i/>
              </w:rPr>
              <w:t>panman.source</w:t>
            </w:r>
            <w:proofErr w:type="spellEnd"/>
            <w:r w:rsidR="001C3859">
              <w:rPr>
                <w:i/>
              </w:rPr>
              <w:t>==236/required</w:t>
            </w:r>
          </w:p>
        </w:tc>
        <w:tc>
          <w:tcPr>
            <w:tcW w:w="0" w:type="auto"/>
            <w:shd w:val="clear" w:color="auto" w:fill="D0D0D0"/>
            <w:vAlign w:val="bottom"/>
          </w:tcPr>
          <w:p w:rsidR="002A68C4" w:rsidRDefault="001C3859">
            <w:pPr>
              <w:keepNext/>
              <w:jc w:val="right"/>
            </w:pPr>
            <w:r>
              <w:t>SINGLE CHOICE</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Network B Assignment</w:t>
            </w:r>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Order as shown</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Your friends</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 xml:space="preserve">Your </w:t>
            </w:r>
            <w:proofErr w:type="spellStart"/>
            <w:r>
              <w:t>neighbors</w:t>
            </w:r>
            <w:proofErr w:type="spellEnd"/>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 xml:space="preserve">Your </w:t>
            </w:r>
            <w:proofErr w:type="spellStart"/>
            <w:r>
              <w:t>coworkers</w:t>
            </w:r>
            <w:proofErr w:type="spellEnd"/>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4</w:t>
            </w:r>
          </w:p>
        </w:tc>
        <w:tc>
          <w:tcPr>
            <w:tcW w:w="361" w:type="dxa"/>
          </w:tcPr>
          <w:p w:rsidR="002A68C4" w:rsidRDefault="001C3859">
            <w:pPr>
              <w:keepNext/>
            </w:pPr>
            <w:r>
              <w:t>○</w:t>
            </w:r>
          </w:p>
        </w:tc>
        <w:tc>
          <w:tcPr>
            <w:tcW w:w="3731" w:type="dxa"/>
          </w:tcPr>
          <w:p w:rsidR="002A68C4" w:rsidRDefault="001C3859">
            <w:pPr>
              <w:keepNext/>
            </w:pPr>
            <w:r>
              <w:t>Your family</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tbl>
      <w:tblPr>
        <w:tblStyle w:val="GQuestionCommonProperties"/>
        <w:tblW w:w="0" w:type="auto"/>
        <w:tblInd w:w="0" w:type="dxa"/>
        <w:tblCellMar>
          <w:top w:w="0" w:type="dxa"/>
          <w:left w:w="0" w:type="dxa"/>
          <w:bottom w:w="0" w:type="dxa"/>
          <w:right w:w="0" w:type="dxa"/>
        </w:tblCellMar>
        <w:tblLook w:val="04A0"/>
      </w:tblPr>
      <w:tblGrid>
        <w:gridCol w:w="6777"/>
        <w:gridCol w:w="2079"/>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fldChar w:fldCharType="begin"/>
            </w:r>
            <w:r w:rsidR="001C3859">
              <w:instrText xml:space="preserve">TC </w:instrText>
            </w:r>
            <w:bookmarkStart w:id="2258" w:name="_Toc266972326"/>
            <w:r w:rsidR="001C3859">
              <w:instrText>OXF28c</w:instrText>
            </w:r>
            <w:bookmarkEnd w:id="2258"/>
            <w:r w:rsidR="001C3859">
              <w:instrText xml:space="preserve"> \l 2 \f a</w:instrText>
            </w:r>
            <w:r>
              <w:fldChar w:fldCharType="end"/>
            </w:r>
            <w:r w:rsidR="001C3859">
              <w:rPr>
                <w:rStyle w:val="GVariableName"/>
              </w:rPr>
              <w:t>OXF28c</w:t>
            </w:r>
            <w:r w:rsidR="001C3859">
              <w:rPr>
                <w:i/>
              </w:rPr>
              <w:t xml:space="preserve">- Show if </w:t>
            </w:r>
            <w:proofErr w:type="spellStart"/>
            <w:r w:rsidR="001C3859">
              <w:rPr>
                <w:i/>
              </w:rPr>
              <w:t>panman.source</w:t>
            </w:r>
            <w:proofErr w:type="spellEnd"/>
            <w:r w:rsidR="001C3859">
              <w:rPr>
                <w:i/>
              </w:rPr>
              <w:t>==236/required</w:t>
            </w:r>
          </w:p>
        </w:tc>
        <w:tc>
          <w:tcPr>
            <w:tcW w:w="0" w:type="auto"/>
            <w:shd w:val="clear" w:color="auto" w:fill="D0D0D0"/>
            <w:vAlign w:val="bottom"/>
          </w:tcPr>
          <w:p w:rsidR="002A68C4" w:rsidRDefault="001C3859">
            <w:pPr>
              <w:keepNext/>
              <w:jc w:val="right"/>
            </w:pPr>
            <w:r>
              <w:t>SINGLE CHOICE</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Party A Assignment</w:t>
            </w:r>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Order as shown</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Labour</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Conservatives</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proofErr w:type="spellStart"/>
            <w:r>
              <w:t>LibDems</w:t>
            </w:r>
            <w:proofErr w:type="spellEnd"/>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4</w:t>
            </w:r>
          </w:p>
        </w:tc>
        <w:tc>
          <w:tcPr>
            <w:tcW w:w="361" w:type="dxa"/>
          </w:tcPr>
          <w:p w:rsidR="002A68C4" w:rsidRDefault="001C3859">
            <w:pPr>
              <w:keepNext/>
            </w:pPr>
            <w:r>
              <w:t>○</w:t>
            </w:r>
          </w:p>
        </w:tc>
        <w:tc>
          <w:tcPr>
            <w:tcW w:w="3731" w:type="dxa"/>
          </w:tcPr>
          <w:p w:rsidR="002A68C4" w:rsidRDefault="001C3859">
            <w:pPr>
              <w:keepNext/>
            </w:pPr>
            <w:r>
              <w:t xml:space="preserve">British National Party </w:t>
            </w:r>
            <w:r>
              <w:t>(BNP)</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tbl>
      <w:tblPr>
        <w:tblStyle w:val="GQuestionCommonProperties"/>
        <w:tblW w:w="0" w:type="auto"/>
        <w:tblInd w:w="0" w:type="dxa"/>
        <w:tblCellMar>
          <w:top w:w="0" w:type="dxa"/>
          <w:left w:w="0" w:type="dxa"/>
          <w:bottom w:w="0" w:type="dxa"/>
          <w:right w:w="0" w:type="dxa"/>
        </w:tblCellMar>
        <w:tblLook w:val="04A0"/>
      </w:tblPr>
      <w:tblGrid>
        <w:gridCol w:w="6789"/>
        <w:gridCol w:w="2067"/>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fldChar w:fldCharType="begin"/>
            </w:r>
            <w:r w:rsidR="001C3859">
              <w:instrText xml:space="preserve">TC </w:instrText>
            </w:r>
            <w:bookmarkStart w:id="2259" w:name="_Toc266972327"/>
            <w:r w:rsidR="001C3859">
              <w:instrText>OXF28d</w:instrText>
            </w:r>
            <w:bookmarkEnd w:id="2259"/>
            <w:r w:rsidR="001C3859">
              <w:instrText xml:space="preserve"> \l 2 \f a</w:instrText>
            </w:r>
            <w:r>
              <w:fldChar w:fldCharType="end"/>
            </w:r>
            <w:r w:rsidR="001C3859">
              <w:rPr>
                <w:rStyle w:val="GVariableName"/>
              </w:rPr>
              <w:t>OXF28d</w:t>
            </w:r>
            <w:r w:rsidR="001C3859">
              <w:rPr>
                <w:i/>
              </w:rPr>
              <w:t xml:space="preserve">- Show if </w:t>
            </w:r>
            <w:proofErr w:type="spellStart"/>
            <w:r w:rsidR="001C3859">
              <w:rPr>
                <w:i/>
              </w:rPr>
              <w:t>panman.source</w:t>
            </w:r>
            <w:proofErr w:type="spellEnd"/>
            <w:r w:rsidR="001C3859">
              <w:rPr>
                <w:i/>
              </w:rPr>
              <w:t>==236/required</w:t>
            </w:r>
          </w:p>
        </w:tc>
        <w:tc>
          <w:tcPr>
            <w:tcW w:w="0" w:type="auto"/>
            <w:shd w:val="clear" w:color="auto" w:fill="D0D0D0"/>
            <w:vAlign w:val="bottom"/>
          </w:tcPr>
          <w:p w:rsidR="002A68C4" w:rsidRDefault="001C3859">
            <w:pPr>
              <w:keepNext/>
              <w:jc w:val="right"/>
            </w:pPr>
            <w:r>
              <w:t>SINGLE CHOICE</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Party B Assignment</w:t>
            </w:r>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Order as shown</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Labour</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Conservatives</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proofErr w:type="spellStart"/>
            <w:r>
              <w:t>LibDems</w:t>
            </w:r>
            <w:proofErr w:type="spellEnd"/>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4</w:t>
            </w:r>
          </w:p>
        </w:tc>
        <w:tc>
          <w:tcPr>
            <w:tcW w:w="361" w:type="dxa"/>
          </w:tcPr>
          <w:p w:rsidR="002A68C4" w:rsidRDefault="001C3859">
            <w:pPr>
              <w:keepNext/>
            </w:pPr>
            <w:r>
              <w:t>○</w:t>
            </w:r>
          </w:p>
        </w:tc>
        <w:tc>
          <w:tcPr>
            <w:tcW w:w="3731" w:type="dxa"/>
          </w:tcPr>
          <w:p w:rsidR="002A68C4" w:rsidRDefault="001C3859">
            <w:pPr>
              <w:keepNext/>
            </w:pPr>
            <w:r>
              <w:t xml:space="preserve">British National </w:t>
            </w:r>
            <w:r>
              <w:t>Party (BNP)</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tbl>
      <w:tblPr>
        <w:tblStyle w:val="GQuestionCommonProperties"/>
        <w:tblW w:w="0" w:type="auto"/>
        <w:tblInd w:w="0" w:type="dxa"/>
        <w:tblCellMar>
          <w:top w:w="0" w:type="dxa"/>
          <w:left w:w="0" w:type="dxa"/>
          <w:bottom w:w="0" w:type="dxa"/>
          <w:right w:w="0" w:type="dxa"/>
        </w:tblCellMar>
        <w:tblLook w:val="04A0"/>
      </w:tblPr>
      <w:tblGrid>
        <w:gridCol w:w="6785"/>
        <w:gridCol w:w="2071"/>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lastRenderedPageBreak/>
              <w:fldChar w:fldCharType="begin"/>
            </w:r>
            <w:r w:rsidR="001C3859">
              <w:instrText xml:space="preserve">TC </w:instrText>
            </w:r>
            <w:bookmarkStart w:id="2260" w:name="_Toc266972328"/>
            <w:r w:rsidR="001C3859">
              <w:instrText>OXF28e</w:instrText>
            </w:r>
            <w:bookmarkEnd w:id="2260"/>
            <w:r w:rsidR="001C3859">
              <w:instrText xml:space="preserve"> \l 2 \f a</w:instrText>
            </w:r>
            <w:r>
              <w:fldChar w:fldCharType="end"/>
            </w:r>
            <w:r w:rsidR="001C3859">
              <w:rPr>
                <w:rStyle w:val="GVariableName"/>
              </w:rPr>
              <w:t>OXF28e</w:t>
            </w:r>
            <w:r w:rsidR="001C3859">
              <w:rPr>
                <w:i/>
              </w:rPr>
              <w:t xml:space="preserve">- Show if </w:t>
            </w:r>
            <w:proofErr w:type="spellStart"/>
            <w:r w:rsidR="001C3859">
              <w:rPr>
                <w:i/>
              </w:rPr>
              <w:t>panman.source</w:t>
            </w:r>
            <w:proofErr w:type="spellEnd"/>
            <w:r w:rsidR="001C3859">
              <w:rPr>
                <w:i/>
              </w:rPr>
              <w:t>==236/required</w:t>
            </w:r>
          </w:p>
        </w:tc>
        <w:tc>
          <w:tcPr>
            <w:tcW w:w="0" w:type="auto"/>
            <w:shd w:val="clear" w:color="auto" w:fill="D0D0D0"/>
            <w:vAlign w:val="bottom"/>
          </w:tcPr>
          <w:p w:rsidR="002A68C4" w:rsidRDefault="001C3859">
            <w:pPr>
              <w:keepNext/>
              <w:jc w:val="right"/>
            </w:pPr>
            <w:r>
              <w:t>SINGLE CHOICE</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Corporation A Assignment</w:t>
            </w:r>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Order as shown</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Banks and financial institutions</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 xml:space="preserve">Major </w:t>
            </w:r>
            <w:r>
              <w:t>corporations</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Telecommunications companies</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4</w:t>
            </w:r>
          </w:p>
        </w:tc>
        <w:tc>
          <w:tcPr>
            <w:tcW w:w="361" w:type="dxa"/>
          </w:tcPr>
          <w:p w:rsidR="002A68C4" w:rsidRDefault="001C3859">
            <w:pPr>
              <w:keepNext/>
            </w:pPr>
            <w:r>
              <w:t>○</w:t>
            </w:r>
          </w:p>
        </w:tc>
        <w:tc>
          <w:tcPr>
            <w:tcW w:w="3731" w:type="dxa"/>
          </w:tcPr>
          <w:p w:rsidR="002A68C4" w:rsidRDefault="001C3859">
            <w:pPr>
              <w:keepNext/>
            </w:pPr>
            <w:r>
              <w:t>Engineering companies</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5</w:t>
            </w:r>
          </w:p>
        </w:tc>
        <w:tc>
          <w:tcPr>
            <w:tcW w:w="361" w:type="dxa"/>
          </w:tcPr>
          <w:p w:rsidR="002A68C4" w:rsidRDefault="001C3859">
            <w:pPr>
              <w:keepNext/>
            </w:pPr>
            <w:r>
              <w:t>○</w:t>
            </w:r>
          </w:p>
        </w:tc>
        <w:tc>
          <w:tcPr>
            <w:tcW w:w="3731" w:type="dxa"/>
          </w:tcPr>
          <w:p w:rsidR="002A68C4" w:rsidRDefault="001C3859">
            <w:pPr>
              <w:keepNext/>
            </w:pPr>
            <w:r>
              <w:t>Technology companies</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6</w:t>
            </w:r>
          </w:p>
        </w:tc>
        <w:tc>
          <w:tcPr>
            <w:tcW w:w="361" w:type="dxa"/>
          </w:tcPr>
          <w:p w:rsidR="002A68C4" w:rsidRDefault="001C3859">
            <w:pPr>
              <w:keepNext/>
            </w:pPr>
            <w:r>
              <w:t>○</w:t>
            </w:r>
          </w:p>
        </w:tc>
        <w:tc>
          <w:tcPr>
            <w:tcW w:w="3731" w:type="dxa"/>
          </w:tcPr>
          <w:p w:rsidR="002A68C4" w:rsidRDefault="001C3859">
            <w:pPr>
              <w:keepNext/>
            </w:pPr>
            <w:r>
              <w:t>HSBC</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7</w:t>
            </w:r>
          </w:p>
        </w:tc>
        <w:tc>
          <w:tcPr>
            <w:tcW w:w="361" w:type="dxa"/>
          </w:tcPr>
          <w:p w:rsidR="002A68C4" w:rsidRDefault="001C3859">
            <w:pPr>
              <w:keepNext/>
            </w:pPr>
            <w:r>
              <w:t>○</w:t>
            </w:r>
          </w:p>
        </w:tc>
        <w:tc>
          <w:tcPr>
            <w:tcW w:w="3731" w:type="dxa"/>
          </w:tcPr>
          <w:p w:rsidR="002A68C4" w:rsidRDefault="001C3859">
            <w:pPr>
              <w:keepNext/>
            </w:pPr>
            <w:r>
              <w:t>Deutsche Bank</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1C3859">
            <w:pPr>
              <w:keepNext/>
            </w:pPr>
            <w:r>
              <w:t>○</w:t>
            </w:r>
          </w:p>
        </w:tc>
        <w:tc>
          <w:tcPr>
            <w:tcW w:w="3731" w:type="dxa"/>
          </w:tcPr>
          <w:p w:rsidR="002A68C4" w:rsidRDefault="001C3859">
            <w:pPr>
              <w:keepNext/>
            </w:pPr>
            <w:r>
              <w:t>Goldman Sachs</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1C3859">
            <w:pPr>
              <w:keepNext/>
            </w:pPr>
            <w:r>
              <w:t>○</w:t>
            </w:r>
          </w:p>
        </w:tc>
        <w:tc>
          <w:tcPr>
            <w:tcW w:w="3731" w:type="dxa"/>
          </w:tcPr>
          <w:p w:rsidR="002A68C4" w:rsidRDefault="001C3859">
            <w:pPr>
              <w:keepNext/>
            </w:pPr>
            <w:r>
              <w:t>Vodafone</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10</w:t>
            </w:r>
          </w:p>
        </w:tc>
        <w:tc>
          <w:tcPr>
            <w:tcW w:w="361" w:type="dxa"/>
          </w:tcPr>
          <w:p w:rsidR="002A68C4" w:rsidRDefault="001C3859">
            <w:pPr>
              <w:keepNext/>
            </w:pPr>
            <w:r>
              <w:t>○</w:t>
            </w:r>
          </w:p>
        </w:tc>
        <w:tc>
          <w:tcPr>
            <w:tcW w:w="3731" w:type="dxa"/>
          </w:tcPr>
          <w:p w:rsidR="002A68C4" w:rsidRDefault="001C3859">
            <w:pPr>
              <w:keepNext/>
            </w:pPr>
            <w:r>
              <w:t>Deutsche Telecomm</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11</w:t>
            </w:r>
          </w:p>
        </w:tc>
        <w:tc>
          <w:tcPr>
            <w:tcW w:w="361" w:type="dxa"/>
          </w:tcPr>
          <w:p w:rsidR="002A68C4" w:rsidRDefault="001C3859">
            <w:pPr>
              <w:keepNext/>
            </w:pPr>
            <w:r>
              <w:t>○</w:t>
            </w:r>
          </w:p>
        </w:tc>
        <w:tc>
          <w:tcPr>
            <w:tcW w:w="3731" w:type="dxa"/>
          </w:tcPr>
          <w:p w:rsidR="002A68C4" w:rsidRDefault="001C3859">
            <w:pPr>
              <w:keepNext/>
            </w:pPr>
            <w:r>
              <w:t>British Telecomm (BT)</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12</w:t>
            </w:r>
          </w:p>
        </w:tc>
        <w:tc>
          <w:tcPr>
            <w:tcW w:w="361" w:type="dxa"/>
          </w:tcPr>
          <w:p w:rsidR="002A68C4" w:rsidRDefault="001C3859">
            <w:pPr>
              <w:keepNext/>
            </w:pPr>
            <w:r>
              <w:t>○</w:t>
            </w:r>
          </w:p>
        </w:tc>
        <w:tc>
          <w:tcPr>
            <w:tcW w:w="3731" w:type="dxa"/>
          </w:tcPr>
          <w:p w:rsidR="002A68C4" w:rsidRDefault="001C3859">
            <w:pPr>
              <w:keepNext/>
            </w:pPr>
            <w:r>
              <w:t>British American Tobacco</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13</w:t>
            </w:r>
          </w:p>
        </w:tc>
        <w:tc>
          <w:tcPr>
            <w:tcW w:w="361" w:type="dxa"/>
          </w:tcPr>
          <w:p w:rsidR="002A68C4" w:rsidRDefault="001C3859">
            <w:pPr>
              <w:keepNext/>
            </w:pPr>
            <w:r>
              <w:t>○</w:t>
            </w:r>
          </w:p>
        </w:tc>
        <w:tc>
          <w:tcPr>
            <w:tcW w:w="3731" w:type="dxa"/>
          </w:tcPr>
          <w:p w:rsidR="002A68C4" w:rsidRDefault="001C3859">
            <w:pPr>
              <w:keepNext/>
            </w:pPr>
            <w:r>
              <w:t>BAE/KT</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14</w:t>
            </w:r>
          </w:p>
        </w:tc>
        <w:tc>
          <w:tcPr>
            <w:tcW w:w="361" w:type="dxa"/>
          </w:tcPr>
          <w:p w:rsidR="002A68C4" w:rsidRDefault="001C3859">
            <w:pPr>
              <w:keepNext/>
            </w:pPr>
            <w:r>
              <w:t>○</w:t>
            </w:r>
          </w:p>
        </w:tc>
        <w:tc>
          <w:tcPr>
            <w:tcW w:w="3731" w:type="dxa"/>
          </w:tcPr>
          <w:p w:rsidR="002A68C4" w:rsidRDefault="001C3859">
            <w:pPr>
              <w:keepNext/>
            </w:pPr>
            <w:r>
              <w:t>Shell</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15</w:t>
            </w:r>
          </w:p>
        </w:tc>
        <w:tc>
          <w:tcPr>
            <w:tcW w:w="361" w:type="dxa"/>
          </w:tcPr>
          <w:p w:rsidR="002A68C4" w:rsidRDefault="001C3859">
            <w:pPr>
              <w:keepNext/>
            </w:pPr>
            <w:r>
              <w:t>○</w:t>
            </w:r>
          </w:p>
        </w:tc>
        <w:tc>
          <w:tcPr>
            <w:tcW w:w="3731" w:type="dxa"/>
          </w:tcPr>
          <w:p w:rsidR="002A68C4" w:rsidRDefault="001C3859">
            <w:pPr>
              <w:keepNext/>
            </w:pPr>
            <w:r>
              <w:t>Apple</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16</w:t>
            </w:r>
          </w:p>
        </w:tc>
        <w:tc>
          <w:tcPr>
            <w:tcW w:w="361" w:type="dxa"/>
          </w:tcPr>
          <w:p w:rsidR="002A68C4" w:rsidRDefault="001C3859">
            <w:pPr>
              <w:keepNext/>
            </w:pPr>
            <w:r>
              <w:t>○</w:t>
            </w:r>
          </w:p>
        </w:tc>
        <w:tc>
          <w:tcPr>
            <w:tcW w:w="3731" w:type="dxa"/>
          </w:tcPr>
          <w:p w:rsidR="002A68C4" w:rsidRDefault="001C3859">
            <w:pPr>
              <w:keepNext/>
            </w:pPr>
            <w:r>
              <w:t>Google</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17</w:t>
            </w:r>
          </w:p>
        </w:tc>
        <w:tc>
          <w:tcPr>
            <w:tcW w:w="361" w:type="dxa"/>
          </w:tcPr>
          <w:p w:rsidR="002A68C4" w:rsidRDefault="001C3859">
            <w:pPr>
              <w:keepNext/>
            </w:pPr>
            <w:r>
              <w:t>○</w:t>
            </w:r>
          </w:p>
        </w:tc>
        <w:tc>
          <w:tcPr>
            <w:tcW w:w="3731" w:type="dxa"/>
          </w:tcPr>
          <w:p w:rsidR="002A68C4" w:rsidRDefault="001C3859">
            <w:pPr>
              <w:keepNext/>
            </w:pPr>
            <w:r>
              <w:t>Dell</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18</w:t>
            </w:r>
          </w:p>
        </w:tc>
        <w:tc>
          <w:tcPr>
            <w:tcW w:w="361" w:type="dxa"/>
          </w:tcPr>
          <w:p w:rsidR="002A68C4" w:rsidRDefault="001C3859">
            <w:pPr>
              <w:keepNext/>
            </w:pPr>
            <w:r>
              <w:t>○</w:t>
            </w:r>
          </w:p>
        </w:tc>
        <w:tc>
          <w:tcPr>
            <w:tcW w:w="3731" w:type="dxa"/>
          </w:tcPr>
          <w:p w:rsidR="002A68C4" w:rsidRDefault="001C3859">
            <w:pPr>
              <w:keepNext/>
            </w:pPr>
            <w:r>
              <w:t>Tesco</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19</w:t>
            </w:r>
          </w:p>
        </w:tc>
        <w:tc>
          <w:tcPr>
            <w:tcW w:w="361" w:type="dxa"/>
          </w:tcPr>
          <w:p w:rsidR="002A68C4" w:rsidRDefault="001C3859">
            <w:pPr>
              <w:keepNext/>
            </w:pPr>
            <w:r>
              <w:t>○</w:t>
            </w:r>
          </w:p>
        </w:tc>
        <w:tc>
          <w:tcPr>
            <w:tcW w:w="3731" w:type="dxa"/>
          </w:tcPr>
          <w:p w:rsidR="002A68C4" w:rsidRDefault="001C3859">
            <w:pPr>
              <w:keepNext/>
            </w:pPr>
            <w:r>
              <w:t>Sainsbury</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20</w:t>
            </w:r>
          </w:p>
        </w:tc>
        <w:tc>
          <w:tcPr>
            <w:tcW w:w="361" w:type="dxa"/>
          </w:tcPr>
          <w:p w:rsidR="002A68C4" w:rsidRDefault="001C3859">
            <w:pPr>
              <w:keepNext/>
            </w:pPr>
            <w:r>
              <w:t>○</w:t>
            </w:r>
          </w:p>
        </w:tc>
        <w:tc>
          <w:tcPr>
            <w:tcW w:w="3731" w:type="dxa"/>
          </w:tcPr>
          <w:p w:rsidR="002A68C4" w:rsidRDefault="001C3859">
            <w:pPr>
              <w:keepNext/>
            </w:pPr>
            <w:r>
              <w:t>ASDA</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21</w:t>
            </w:r>
          </w:p>
        </w:tc>
        <w:tc>
          <w:tcPr>
            <w:tcW w:w="361" w:type="dxa"/>
          </w:tcPr>
          <w:p w:rsidR="002A68C4" w:rsidRDefault="001C3859">
            <w:pPr>
              <w:keepNext/>
            </w:pPr>
            <w:r>
              <w:t>○</w:t>
            </w:r>
          </w:p>
        </w:tc>
        <w:tc>
          <w:tcPr>
            <w:tcW w:w="3731" w:type="dxa"/>
          </w:tcPr>
          <w:p w:rsidR="002A68C4" w:rsidRDefault="001C3859">
            <w:pPr>
              <w:keepNext/>
            </w:pPr>
            <w:r>
              <w:t>Bayer</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22</w:t>
            </w:r>
          </w:p>
        </w:tc>
        <w:tc>
          <w:tcPr>
            <w:tcW w:w="361" w:type="dxa"/>
          </w:tcPr>
          <w:p w:rsidR="002A68C4" w:rsidRDefault="001C3859">
            <w:pPr>
              <w:keepNext/>
            </w:pPr>
            <w:r>
              <w:t>○</w:t>
            </w:r>
          </w:p>
        </w:tc>
        <w:tc>
          <w:tcPr>
            <w:tcW w:w="3731" w:type="dxa"/>
          </w:tcPr>
          <w:p w:rsidR="002A68C4" w:rsidRDefault="001C3859">
            <w:pPr>
              <w:keepNext/>
            </w:pPr>
            <w:r>
              <w:t>British Airways</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23</w:t>
            </w:r>
          </w:p>
        </w:tc>
        <w:tc>
          <w:tcPr>
            <w:tcW w:w="361" w:type="dxa"/>
          </w:tcPr>
          <w:p w:rsidR="002A68C4" w:rsidRDefault="001C3859">
            <w:pPr>
              <w:keepNext/>
            </w:pPr>
            <w:r>
              <w:t>○</w:t>
            </w:r>
          </w:p>
        </w:tc>
        <w:tc>
          <w:tcPr>
            <w:tcW w:w="3731" w:type="dxa"/>
          </w:tcPr>
          <w:p w:rsidR="002A68C4" w:rsidRDefault="001C3859">
            <w:pPr>
              <w:keepNext/>
            </w:pPr>
            <w:r>
              <w:t>Lufthansa</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98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tbl>
      <w:tblPr>
        <w:tblStyle w:val="GQuestionCommonProperties"/>
        <w:tblW w:w="0" w:type="auto"/>
        <w:tblInd w:w="0" w:type="dxa"/>
        <w:tblCellMar>
          <w:top w:w="0" w:type="dxa"/>
          <w:left w:w="0" w:type="dxa"/>
          <w:bottom w:w="0" w:type="dxa"/>
          <w:right w:w="0" w:type="dxa"/>
        </w:tblCellMar>
        <w:tblLook w:val="04A0"/>
      </w:tblPr>
      <w:tblGrid>
        <w:gridCol w:w="6766"/>
        <w:gridCol w:w="2090"/>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lastRenderedPageBreak/>
              <w:fldChar w:fldCharType="begin"/>
            </w:r>
            <w:r w:rsidR="001C3859">
              <w:instrText xml:space="preserve">TC </w:instrText>
            </w:r>
            <w:bookmarkStart w:id="2261" w:name="_Toc266972329"/>
            <w:r w:rsidR="001C3859">
              <w:instrText>OXF28f</w:instrText>
            </w:r>
            <w:bookmarkEnd w:id="2261"/>
            <w:r w:rsidR="001C3859">
              <w:instrText xml:space="preserve"> \l 2 \f a</w:instrText>
            </w:r>
            <w:r>
              <w:fldChar w:fldCharType="end"/>
            </w:r>
            <w:r w:rsidR="001C3859">
              <w:rPr>
                <w:rStyle w:val="GVariableName"/>
              </w:rPr>
              <w:t>OXF28f</w:t>
            </w:r>
            <w:r w:rsidR="001C3859">
              <w:rPr>
                <w:i/>
              </w:rPr>
              <w:t>- Show</w:t>
            </w:r>
            <w:r w:rsidR="001C3859">
              <w:rPr>
                <w:i/>
              </w:rPr>
              <w:t xml:space="preserve"> if </w:t>
            </w:r>
            <w:proofErr w:type="spellStart"/>
            <w:r w:rsidR="001C3859">
              <w:rPr>
                <w:i/>
              </w:rPr>
              <w:t>panman.source</w:t>
            </w:r>
            <w:proofErr w:type="spellEnd"/>
            <w:r w:rsidR="001C3859">
              <w:rPr>
                <w:i/>
              </w:rPr>
              <w:t>==236/required</w:t>
            </w:r>
          </w:p>
        </w:tc>
        <w:tc>
          <w:tcPr>
            <w:tcW w:w="0" w:type="auto"/>
            <w:shd w:val="clear" w:color="auto" w:fill="D0D0D0"/>
            <w:vAlign w:val="bottom"/>
          </w:tcPr>
          <w:p w:rsidR="002A68C4" w:rsidRDefault="001C3859">
            <w:pPr>
              <w:keepNext/>
              <w:jc w:val="right"/>
            </w:pPr>
            <w:r>
              <w:t>SINGLE CHOICE</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Corporation B Assignment</w:t>
            </w:r>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Order as shown</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Banks and financial institutions</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Major corporations</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Telecommunications companies</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4</w:t>
            </w:r>
          </w:p>
        </w:tc>
        <w:tc>
          <w:tcPr>
            <w:tcW w:w="361" w:type="dxa"/>
          </w:tcPr>
          <w:p w:rsidR="002A68C4" w:rsidRDefault="001C3859">
            <w:pPr>
              <w:keepNext/>
            </w:pPr>
            <w:r>
              <w:t>○</w:t>
            </w:r>
          </w:p>
        </w:tc>
        <w:tc>
          <w:tcPr>
            <w:tcW w:w="3731" w:type="dxa"/>
          </w:tcPr>
          <w:p w:rsidR="002A68C4" w:rsidRDefault="001C3859">
            <w:pPr>
              <w:keepNext/>
            </w:pPr>
            <w:r>
              <w:t>Engineering companies</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5</w:t>
            </w:r>
          </w:p>
        </w:tc>
        <w:tc>
          <w:tcPr>
            <w:tcW w:w="361" w:type="dxa"/>
          </w:tcPr>
          <w:p w:rsidR="002A68C4" w:rsidRDefault="001C3859">
            <w:pPr>
              <w:keepNext/>
            </w:pPr>
            <w:r>
              <w:t>○</w:t>
            </w:r>
          </w:p>
        </w:tc>
        <w:tc>
          <w:tcPr>
            <w:tcW w:w="3731" w:type="dxa"/>
          </w:tcPr>
          <w:p w:rsidR="002A68C4" w:rsidRDefault="001C3859">
            <w:pPr>
              <w:keepNext/>
            </w:pPr>
            <w:r>
              <w:t>Technology companies</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6</w:t>
            </w:r>
          </w:p>
        </w:tc>
        <w:tc>
          <w:tcPr>
            <w:tcW w:w="361" w:type="dxa"/>
          </w:tcPr>
          <w:p w:rsidR="002A68C4" w:rsidRDefault="001C3859">
            <w:pPr>
              <w:keepNext/>
            </w:pPr>
            <w:r>
              <w:t>○</w:t>
            </w:r>
          </w:p>
        </w:tc>
        <w:tc>
          <w:tcPr>
            <w:tcW w:w="3731" w:type="dxa"/>
          </w:tcPr>
          <w:p w:rsidR="002A68C4" w:rsidRDefault="001C3859">
            <w:pPr>
              <w:keepNext/>
            </w:pPr>
            <w:r>
              <w:t>HSBC</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7</w:t>
            </w:r>
          </w:p>
        </w:tc>
        <w:tc>
          <w:tcPr>
            <w:tcW w:w="361" w:type="dxa"/>
          </w:tcPr>
          <w:p w:rsidR="002A68C4" w:rsidRDefault="001C3859">
            <w:pPr>
              <w:keepNext/>
            </w:pPr>
            <w:r>
              <w:t>○</w:t>
            </w:r>
          </w:p>
        </w:tc>
        <w:tc>
          <w:tcPr>
            <w:tcW w:w="3731" w:type="dxa"/>
          </w:tcPr>
          <w:p w:rsidR="002A68C4" w:rsidRDefault="001C3859">
            <w:pPr>
              <w:keepNext/>
            </w:pPr>
            <w:r>
              <w:t>Deutsche Bank</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1C3859">
            <w:pPr>
              <w:keepNext/>
            </w:pPr>
            <w:r>
              <w:t>○</w:t>
            </w:r>
          </w:p>
        </w:tc>
        <w:tc>
          <w:tcPr>
            <w:tcW w:w="3731" w:type="dxa"/>
          </w:tcPr>
          <w:p w:rsidR="002A68C4" w:rsidRDefault="001C3859">
            <w:pPr>
              <w:keepNext/>
            </w:pPr>
            <w:r>
              <w:t>Goldman Sachs</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1C3859">
            <w:pPr>
              <w:keepNext/>
            </w:pPr>
            <w:r>
              <w:t>○</w:t>
            </w:r>
          </w:p>
        </w:tc>
        <w:tc>
          <w:tcPr>
            <w:tcW w:w="3731" w:type="dxa"/>
          </w:tcPr>
          <w:p w:rsidR="002A68C4" w:rsidRDefault="001C3859">
            <w:pPr>
              <w:keepNext/>
            </w:pPr>
            <w:r>
              <w:t>Vodafone</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10</w:t>
            </w:r>
          </w:p>
        </w:tc>
        <w:tc>
          <w:tcPr>
            <w:tcW w:w="361" w:type="dxa"/>
          </w:tcPr>
          <w:p w:rsidR="002A68C4" w:rsidRDefault="001C3859">
            <w:pPr>
              <w:keepNext/>
            </w:pPr>
            <w:r>
              <w:t>○</w:t>
            </w:r>
          </w:p>
        </w:tc>
        <w:tc>
          <w:tcPr>
            <w:tcW w:w="3731" w:type="dxa"/>
          </w:tcPr>
          <w:p w:rsidR="002A68C4" w:rsidRDefault="001C3859">
            <w:pPr>
              <w:keepNext/>
            </w:pPr>
            <w:r>
              <w:t>Deutsche Telecomm</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11</w:t>
            </w:r>
          </w:p>
        </w:tc>
        <w:tc>
          <w:tcPr>
            <w:tcW w:w="361" w:type="dxa"/>
          </w:tcPr>
          <w:p w:rsidR="002A68C4" w:rsidRDefault="001C3859">
            <w:pPr>
              <w:keepNext/>
            </w:pPr>
            <w:r>
              <w:t>○</w:t>
            </w:r>
          </w:p>
        </w:tc>
        <w:tc>
          <w:tcPr>
            <w:tcW w:w="3731" w:type="dxa"/>
          </w:tcPr>
          <w:p w:rsidR="002A68C4" w:rsidRDefault="001C3859">
            <w:pPr>
              <w:keepNext/>
            </w:pPr>
            <w:r>
              <w:t>British Telecomm (BT)</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12</w:t>
            </w:r>
          </w:p>
        </w:tc>
        <w:tc>
          <w:tcPr>
            <w:tcW w:w="361" w:type="dxa"/>
          </w:tcPr>
          <w:p w:rsidR="002A68C4" w:rsidRDefault="001C3859">
            <w:pPr>
              <w:keepNext/>
            </w:pPr>
            <w:r>
              <w:t>○</w:t>
            </w:r>
          </w:p>
        </w:tc>
        <w:tc>
          <w:tcPr>
            <w:tcW w:w="3731" w:type="dxa"/>
          </w:tcPr>
          <w:p w:rsidR="002A68C4" w:rsidRDefault="001C3859">
            <w:pPr>
              <w:keepNext/>
            </w:pPr>
            <w:r>
              <w:t>British American Tobacco</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13</w:t>
            </w:r>
          </w:p>
        </w:tc>
        <w:tc>
          <w:tcPr>
            <w:tcW w:w="361" w:type="dxa"/>
          </w:tcPr>
          <w:p w:rsidR="002A68C4" w:rsidRDefault="001C3859">
            <w:pPr>
              <w:keepNext/>
            </w:pPr>
            <w:r>
              <w:t>○</w:t>
            </w:r>
          </w:p>
        </w:tc>
        <w:tc>
          <w:tcPr>
            <w:tcW w:w="3731" w:type="dxa"/>
          </w:tcPr>
          <w:p w:rsidR="002A68C4" w:rsidRDefault="001C3859">
            <w:pPr>
              <w:keepNext/>
            </w:pPr>
            <w:r>
              <w:t>BAE/KT</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14</w:t>
            </w:r>
          </w:p>
        </w:tc>
        <w:tc>
          <w:tcPr>
            <w:tcW w:w="361" w:type="dxa"/>
          </w:tcPr>
          <w:p w:rsidR="002A68C4" w:rsidRDefault="001C3859">
            <w:pPr>
              <w:keepNext/>
            </w:pPr>
            <w:r>
              <w:t>○</w:t>
            </w:r>
          </w:p>
        </w:tc>
        <w:tc>
          <w:tcPr>
            <w:tcW w:w="3731" w:type="dxa"/>
          </w:tcPr>
          <w:p w:rsidR="002A68C4" w:rsidRDefault="001C3859">
            <w:pPr>
              <w:keepNext/>
            </w:pPr>
            <w:r>
              <w:t>Shell</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15</w:t>
            </w:r>
          </w:p>
        </w:tc>
        <w:tc>
          <w:tcPr>
            <w:tcW w:w="361" w:type="dxa"/>
          </w:tcPr>
          <w:p w:rsidR="002A68C4" w:rsidRDefault="001C3859">
            <w:pPr>
              <w:keepNext/>
            </w:pPr>
            <w:r>
              <w:t>○</w:t>
            </w:r>
          </w:p>
        </w:tc>
        <w:tc>
          <w:tcPr>
            <w:tcW w:w="3731" w:type="dxa"/>
          </w:tcPr>
          <w:p w:rsidR="002A68C4" w:rsidRDefault="001C3859">
            <w:pPr>
              <w:keepNext/>
            </w:pPr>
            <w:r>
              <w:t>Apple</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16</w:t>
            </w:r>
          </w:p>
        </w:tc>
        <w:tc>
          <w:tcPr>
            <w:tcW w:w="361" w:type="dxa"/>
          </w:tcPr>
          <w:p w:rsidR="002A68C4" w:rsidRDefault="001C3859">
            <w:pPr>
              <w:keepNext/>
            </w:pPr>
            <w:r>
              <w:t>○</w:t>
            </w:r>
          </w:p>
        </w:tc>
        <w:tc>
          <w:tcPr>
            <w:tcW w:w="3731" w:type="dxa"/>
          </w:tcPr>
          <w:p w:rsidR="002A68C4" w:rsidRDefault="001C3859">
            <w:pPr>
              <w:keepNext/>
            </w:pPr>
            <w:r>
              <w:t>Google</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17</w:t>
            </w:r>
          </w:p>
        </w:tc>
        <w:tc>
          <w:tcPr>
            <w:tcW w:w="361" w:type="dxa"/>
          </w:tcPr>
          <w:p w:rsidR="002A68C4" w:rsidRDefault="001C3859">
            <w:pPr>
              <w:keepNext/>
            </w:pPr>
            <w:r>
              <w:t>○</w:t>
            </w:r>
          </w:p>
        </w:tc>
        <w:tc>
          <w:tcPr>
            <w:tcW w:w="3731" w:type="dxa"/>
          </w:tcPr>
          <w:p w:rsidR="002A68C4" w:rsidRDefault="001C3859">
            <w:pPr>
              <w:keepNext/>
            </w:pPr>
            <w:r>
              <w:t>Dell</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18</w:t>
            </w:r>
          </w:p>
        </w:tc>
        <w:tc>
          <w:tcPr>
            <w:tcW w:w="361" w:type="dxa"/>
          </w:tcPr>
          <w:p w:rsidR="002A68C4" w:rsidRDefault="001C3859">
            <w:pPr>
              <w:keepNext/>
            </w:pPr>
            <w:r>
              <w:t>○</w:t>
            </w:r>
          </w:p>
        </w:tc>
        <w:tc>
          <w:tcPr>
            <w:tcW w:w="3731" w:type="dxa"/>
          </w:tcPr>
          <w:p w:rsidR="002A68C4" w:rsidRDefault="001C3859">
            <w:pPr>
              <w:keepNext/>
            </w:pPr>
            <w:r>
              <w:t>Tesco</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19</w:t>
            </w:r>
          </w:p>
        </w:tc>
        <w:tc>
          <w:tcPr>
            <w:tcW w:w="361" w:type="dxa"/>
          </w:tcPr>
          <w:p w:rsidR="002A68C4" w:rsidRDefault="001C3859">
            <w:pPr>
              <w:keepNext/>
            </w:pPr>
            <w:r>
              <w:t>○</w:t>
            </w:r>
          </w:p>
        </w:tc>
        <w:tc>
          <w:tcPr>
            <w:tcW w:w="3731" w:type="dxa"/>
          </w:tcPr>
          <w:p w:rsidR="002A68C4" w:rsidRDefault="001C3859">
            <w:pPr>
              <w:keepNext/>
            </w:pPr>
            <w:r>
              <w:t>Sainsbury</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20</w:t>
            </w:r>
          </w:p>
        </w:tc>
        <w:tc>
          <w:tcPr>
            <w:tcW w:w="361" w:type="dxa"/>
          </w:tcPr>
          <w:p w:rsidR="002A68C4" w:rsidRDefault="001C3859">
            <w:pPr>
              <w:keepNext/>
            </w:pPr>
            <w:r>
              <w:t>○</w:t>
            </w:r>
          </w:p>
        </w:tc>
        <w:tc>
          <w:tcPr>
            <w:tcW w:w="3731" w:type="dxa"/>
          </w:tcPr>
          <w:p w:rsidR="002A68C4" w:rsidRDefault="001C3859">
            <w:pPr>
              <w:keepNext/>
            </w:pPr>
            <w:r>
              <w:t>ASDA</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21</w:t>
            </w:r>
          </w:p>
        </w:tc>
        <w:tc>
          <w:tcPr>
            <w:tcW w:w="361" w:type="dxa"/>
          </w:tcPr>
          <w:p w:rsidR="002A68C4" w:rsidRDefault="001C3859">
            <w:pPr>
              <w:keepNext/>
            </w:pPr>
            <w:r>
              <w:t>○</w:t>
            </w:r>
          </w:p>
        </w:tc>
        <w:tc>
          <w:tcPr>
            <w:tcW w:w="3731" w:type="dxa"/>
          </w:tcPr>
          <w:p w:rsidR="002A68C4" w:rsidRDefault="001C3859">
            <w:pPr>
              <w:keepNext/>
            </w:pPr>
            <w:r>
              <w:t>Bayer</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22</w:t>
            </w:r>
          </w:p>
        </w:tc>
        <w:tc>
          <w:tcPr>
            <w:tcW w:w="361" w:type="dxa"/>
          </w:tcPr>
          <w:p w:rsidR="002A68C4" w:rsidRDefault="001C3859">
            <w:pPr>
              <w:keepNext/>
            </w:pPr>
            <w:r>
              <w:t>○</w:t>
            </w:r>
          </w:p>
        </w:tc>
        <w:tc>
          <w:tcPr>
            <w:tcW w:w="3731" w:type="dxa"/>
          </w:tcPr>
          <w:p w:rsidR="002A68C4" w:rsidRDefault="001C3859">
            <w:pPr>
              <w:keepNext/>
            </w:pPr>
            <w:r>
              <w:t>British Airways</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23</w:t>
            </w:r>
          </w:p>
        </w:tc>
        <w:tc>
          <w:tcPr>
            <w:tcW w:w="361" w:type="dxa"/>
          </w:tcPr>
          <w:p w:rsidR="002A68C4" w:rsidRDefault="001C3859">
            <w:pPr>
              <w:keepNext/>
            </w:pPr>
            <w:r>
              <w:t>○</w:t>
            </w:r>
          </w:p>
        </w:tc>
        <w:tc>
          <w:tcPr>
            <w:tcW w:w="3731" w:type="dxa"/>
          </w:tcPr>
          <w:p w:rsidR="002A68C4" w:rsidRDefault="001C3859">
            <w:pPr>
              <w:keepNext/>
            </w:pPr>
            <w:r>
              <w:t>Lufthansa</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98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p w:rsidR="002A68C4" w:rsidRDefault="001C3859">
      <w:pPr>
        <w:pStyle w:val="GPage"/>
      </w:pPr>
      <w:bookmarkStart w:id="2262" w:name="_Toc266972330"/>
      <w:r>
        <w:t>Page: PAGE9a if OXF2931 in [1</w:t>
      </w:r>
      <w:proofErr w:type="gramStart"/>
      <w:r>
        <w:t>,4,5</w:t>
      </w:r>
      <w:proofErr w:type="gramEnd"/>
      <w:r>
        <w:t>]</w:t>
      </w:r>
      <w:bookmarkEnd w:id="2262"/>
    </w:p>
    <w:p w:rsidR="002A68C4" w:rsidRDefault="001C3859">
      <w:r>
        <w:t>&lt;span style="</w:t>
      </w:r>
      <w:proofErr w:type="spellStart"/>
      <w:r>
        <w:t>color</w:t>
      </w:r>
      <w:proofErr w:type="gramStart"/>
      <w:r>
        <w:t>:red</w:t>
      </w:r>
      <w:proofErr w:type="spellEnd"/>
      <w:proofErr w:type="gramEnd"/>
      <w:r>
        <w:t>"&gt;&lt;b&gt;Please provide an answer for: $</w:t>
      </w:r>
      <w:proofErr w:type="spellStart"/>
      <w:r>
        <w:t>issuelist</w:t>
      </w:r>
      <w:proofErr w:type="spellEnd"/>
      <w:r>
        <w:t>.&lt;/b&gt;&lt;/span&gt;</w:t>
      </w:r>
    </w:p>
    <w:tbl>
      <w:tblPr>
        <w:tblStyle w:val="GQuestionCommonProperties"/>
        <w:tblW w:w="0" w:type="auto"/>
        <w:tblInd w:w="0" w:type="dxa"/>
        <w:tblCellMar>
          <w:top w:w="0" w:type="dxa"/>
          <w:left w:w="0" w:type="dxa"/>
          <w:bottom w:w="0" w:type="dxa"/>
          <w:right w:w="0" w:type="dxa"/>
        </w:tblCellMar>
        <w:tblLook w:val="04A0"/>
      </w:tblPr>
      <w:tblGrid>
        <w:gridCol w:w="7769"/>
        <w:gridCol w:w="1087"/>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lastRenderedPageBreak/>
              <w:fldChar w:fldCharType="begin"/>
            </w:r>
            <w:r w:rsidR="001C3859">
              <w:instrText xml:space="preserve">TC </w:instrText>
            </w:r>
            <w:bookmarkStart w:id="2263" w:name="_Toc266972331"/>
            <w:r w:rsidR="001C3859">
              <w:instrText>OXF29grid</w:instrText>
            </w:r>
            <w:bookmarkEnd w:id="2263"/>
            <w:r w:rsidR="001C3859">
              <w:instrText xml:space="preserve"> \l 2 \f a</w:instrText>
            </w:r>
            <w:r>
              <w:fldChar w:fldCharType="end"/>
            </w:r>
            <w:r w:rsidR="001C3859">
              <w:rPr>
                <w:rStyle w:val="GVariableName"/>
              </w:rPr>
              <w:t>OXF29grid</w:t>
            </w:r>
            <w:r w:rsidR="001C3859">
              <w:rPr>
                <w:i/>
              </w:rPr>
              <w:t>- Show all respondents</w:t>
            </w:r>
          </w:p>
        </w:tc>
        <w:tc>
          <w:tcPr>
            <w:tcW w:w="0" w:type="auto"/>
            <w:shd w:val="clear" w:color="auto" w:fill="D0D0D0"/>
            <w:vAlign w:val="bottom"/>
          </w:tcPr>
          <w:p w:rsidR="002A68C4" w:rsidRDefault="001C3859">
            <w:pPr>
              <w:keepNext/>
              <w:jc w:val="right"/>
            </w:pPr>
            <w:r>
              <w:t>GRID</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 xml:space="preserve">Please indicate your own opinion on the following issues. Also please provide your best guess as to the political opinions held by the indicated people and organizations on the same issues. There is no "right" answer </w:t>
            </w:r>
            <w:r>
              <w:rPr>
                <w:b/>
              </w:rPr>
              <w:t>to this question.</w:t>
            </w:r>
          </w:p>
        </w:tc>
      </w:tr>
    </w:tbl>
    <w:p w:rsidR="002A68C4" w:rsidRDefault="002A68C4">
      <w:pPr>
        <w:pStyle w:val="GQuestionSpacer"/>
        <w:keepNext/>
      </w:pPr>
    </w:p>
    <w:p w:rsidR="002A68C4" w:rsidRDefault="001C3859">
      <w:pPr>
        <w:pStyle w:val="GCategoryHeader"/>
        <w:keepNext/>
      </w:pPr>
      <w:r>
        <w:t>ROWS</w:t>
      </w:r>
    </w:p>
    <w:tbl>
      <w:tblPr>
        <w:tblStyle w:val="GQuestionCategoryList"/>
        <w:tblW w:w="0" w:type="auto"/>
        <w:tblInd w:w="0" w:type="dxa"/>
        <w:tblCellMar>
          <w:top w:w="0" w:type="dxa"/>
          <w:left w:w="0" w:type="dxa"/>
          <w:bottom w:w="0" w:type="dxa"/>
          <w:right w:w="0" w:type="dxa"/>
        </w:tblCellMar>
        <w:tblLook w:val="04A0"/>
      </w:tblPr>
      <w:tblGrid>
        <w:gridCol w:w="2952"/>
        <w:gridCol w:w="5904"/>
      </w:tblGrid>
      <w:tr w:rsidR="002A68C4">
        <w:tblPrEx>
          <w:tblCellMar>
            <w:top w:w="0" w:type="dxa"/>
            <w:left w:w="0" w:type="dxa"/>
            <w:bottom w:w="0" w:type="dxa"/>
            <w:right w:w="0" w:type="dxa"/>
          </w:tblCellMar>
        </w:tblPrEx>
        <w:tc>
          <w:tcPr>
            <w:tcW w:w="8856" w:type="dxa"/>
            <w:gridSpan w:val="2"/>
          </w:tcPr>
          <w:p w:rsidR="002A68C4" w:rsidRDefault="001C3859">
            <w:pPr>
              <w:keepNext/>
            </w:pPr>
            <w:r>
              <w:rPr>
                <w:i/>
              </w:rPr>
              <w:t>Order as shown</w:t>
            </w:r>
          </w:p>
        </w:tc>
      </w:tr>
      <w:tr w:rsidR="002A68C4">
        <w:tblPrEx>
          <w:tblCellMar>
            <w:top w:w="0" w:type="dxa"/>
            <w:left w:w="0" w:type="dxa"/>
            <w:bottom w:w="0" w:type="dxa"/>
            <w:right w:w="0" w:type="dxa"/>
          </w:tblCellMar>
        </w:tblPrEx>
        <w:tc>
          <w:tcPr>
            <w:tcW w:w="2952" w:type="dxa"/>
          </w:tcPr>
          <w:p w:rsidR="002A68C4" w:rsidRDefault="001C3859">
            <w:pPr>
              <w:keepNext/>
            </w:pPr>
            <w:r>
              <w:t>OXF29</w:t>
            </w:r>
          </w:p>
        </w:tc>
        <w:tc>
          <w:tcPr>
            <w:tcW w:w="5904" w:type="dxa"/>
          </w:tcPr>
          <w:p w:rsidR="002A68C4" w:rsidRDefault="001C3859">
            <w:pPr>
              <w:keepNext/>
            </w:pPr>
            <w:r>
              <w:t>Yourself</w:t>
            </w:r>
          </w:p>
        </w:tc>
      </w:tr>
      <w:tr w:rsidR="002A68C4">
        <w:tblPrEx>
          <w:tblCellMar>
            <w:top w:w="0" w:type="dxa"/>
            <w:left w:w="0" w:type="dxa"/>
            <w:bottom w:w="0" w:type="dxa"/>
            <w:right w:w="0" w:type="dxa"/>
          </w:tblCellMar>
        </w:tblPrEx>
        <w:tc>
          <w:tcPr>
            <w:tcW w:w="2952" w:type="dxa"/>
          </w:tcPr>
          <w:p w:rsidR="002A68C4" w:rsidRDefault="001C3859">
            <w:pPr>
              <w:keepNext/>
            </w:pPr>
            <w:r>
              <w:t>OXF29a</w:t>
            </w:r>
          </w:p>
        </w:tc>
        <w:tc>
          <w:tcPr>
            <w:tcW w:w="5904" w:type="dxa"/>
          </w:tcPr>
          <w:p w:rsidR="002A68C4" w:rsidRDefault="001C3859">
            <w:pPr>
              <w:keepNext/>
            </w:pPr>
            <w:r>
              <w:t>$OXF28a</w:t>
            </w:r>
          </w:p>
        </w:tc>
      </w:tr>
      <w:tr w:rsidR="002A68C4">
        <w:tblPrEx>
          <w:tblCellMar>
            <w:top w:w="0" w:type="dxa"/>
            <w:left w:w="0" w:type="dxa"/>
            <w:bottom w:w="0" w:type="dxa"/>
            <w:right w:w="0" w:type="dxa"/>
          </w:tblCellMar>
        </w:tblPrEx>
        <w:tc>
          <w:tcPr>
            <w:tcW w:w="2952" w:type="dxa"/>
          </w:tcPr>
          <w:p w:rsidR="002A68C4" w:rsidRDefault="001C3859">
            <w:pPr>
              <w:keepNext/>
            </w:pPr>
            <w:r>
              <w:t>OXF29b</w:t>
            </w:r>
          </w:p>
        </w:tc>
        <w:tc>
          <w:tcPr>
            <w:tcW w:w="5904" w:type="dxa"/>
          </w:tcPr>
          <w:p w:rsidR="002A68C4" w:rsidRDefault="001C3859">
            <w:pPr>
              <w:keepNext/>
            </w:pPr>
            <w:r>
              <w:t>$OXF28b</w:t>
            </w:r>
          </w:p>
        </w:tc>
      </w:tr>
      <w:tr w:rsidR="002A68C4">
        <w:tblPrEx>
          <w:tblCellMar>
            <w:top w:w="0" w:type="dxa"/>
            <w:left w:w="0" w:type="dxa"/>
            <w:bottom w:w="0" w:type="dxa"/>
            <w:right w:w="0" w:type="dxa"/>
          </w:tblCellMar>
        </w:tblPrEx>
        <w:tc>
          <w:tcPr>
            <w:tcW w:w="2952" w:type="dxa"/>
          </w:tcPr>
          <w:p w:rsidR="002A68C4" w:rsidRDefault="001C3859">
            <w:pPr>
              <w:keepNext/>
            </w:pPr>
            <w:r>
              <w:t>OXF29c</w:t>
            </w:r>
          </w:p>
        </w:tc>
        <w:tc>
          <w:tcPr>
            <w:tcW w:w="5904" w:type="dxa"/>
          </w:tcPr>
          <w:p w:rsidR="002A68C4" w:rsidRDefault="001C3859">
            <w:pPr>
              <w:keepNext/>
            </w:pPr>
            <w:r>
              <w:t>$OXF28c</w:t>
            </w:r>
          </w:p>
        </w:tc>
      </w:tr>
      <w:tr w:rsidR="002A68C4">
        <w:tblPrEx>
          <w:tblCellMar>
            <w:top w:w="0" w:type="dxa"/>
            <w:left w:w="0" w:type="dxa"/>
            <w:bottom w:w="0" w:type="dxa"/>
            <w:right w:w="0" w:type="dxa"/>
          </w:tblCellMar>
        </w:tblPrEx>
        <w:tc>
          <w:tcPr>
            <w:tcW w:w="2952" w:type="dxa"/>
          </w:tcPr>
          <w:p w:rsidR="002A68C4" w:rsidRDefault="001C3859">
            <w:pPr>
              <w:keepNext/>
            </w:pPr>
            <w:r>
              <w:t>OXF29d</w:t>
            </w:r>
          </w:p>
        </w:tc>
        <w:tc>
          <w:tcPr>
            <w:tcW w:w="5904" w:type="dxa"/>
          </w:tcPr>
          <w:p w:rsidR="002A68C4" w:rsidRDefault="001C3859">
            <w:pPr>
              <w:keepNext/>
            </w:pPr>
            <w:r>
              <w:t>$OXF28d</w:t>
            </w:r>
          </w:p>
        </w:tc>
      </w:tr>
      <w:tr w:rsidR="002A68C4">
        <w:tblPrEx>
          <w:tblCellMar>
            <w:top w:w="0" w:type="dxa"/>
            <w:left w:w="0" w:type="dxa"/>
            <w:bottom w:w="0" w:type="dxa"/>
            <w:right w:w="0" w:type="dxa"/>
          </w:tblCellMar>
        </w:tblPrEx>
        <w:tc>
          <w:tcPr>
            <w:tcW w:w="2952" w:type="dxa"/>
          </w:tcPr>
          <w:p w:rsidR="002A68C4" w:rsidRDefault="001C3859">
            <w:pPr>
              <w:keepNext/>
            </w:pPr>
            <w:r>
              <w:t>OXF29e</w:t>
            </w:r>
          </w:p>
        </w:tc>
        <w:tc>
          <w:tcPr>
            <w:tcW w:w="5904" w:type="dxa"/>
          </w:tcPr>
          <w:p w:rsidR="002A68C4" w:rsidRDefault="001C3859">
            <w:pPr>
              <w:keepNext/>
            </w:pPr>
            <w:r>
              <w:t>$OXF28e</w:t>
            </w:r>
          </w:p>
        </w:tc>
      </w:tr>
      <w:tr w:rsidR="002A68C4">
        <w:tblPrEx>
          <w:tblCellMar>
            <w:top w:w="0" w:type="dxa"/>
            <w:left w:w="0" w:type="dxa"/>
            <w:bottom w:w="0" w:type="dxa"/>
            <w:right w:w="0" w:type="dxa"/>
          </w:tblCellMar>
        </w:tblPrEx>
        <w:tc>
          <w:tcPr>
            <w:tcW w:w="2952" w:type="dxa"/>
          </w:tcPr>
          <w:p w:rsidR="002A68C4" w:rsidRDefault="001C3859">
            <w:pPr>
              <w:keepNext/>
            </w:pPr>
            <w:r>
              <w:t>OXF29f</w:t>
            </w:r>
          </w:p>
        </w:tc>
        <w:tc>
          <w:tcPr>
            <w:tcW w:w="5904" w:type="dxa"/>
          </w:tcPr>
          <w:p w:rsidR="002A68C4" w:rsidRDefault="001C3859">
            <w:pPr>
              <w:keepNext/>
            </w:pPr>
            <w:r>
              <w:t>$OXF28f</w:t>
            </w:r>
          </w:p>
        </w:tc>
      </w:tr>
    </w:tbl>
    <w:p w:rsidR="002A68C4" w:rsidRDefault="001C3859">
      <w:pPr>
        <w:pStyle w:val="GResponseHeader"/>
        <w:keepNext/>
      </w:pPr>
      <w:r>
        <w:t>COLUMNS</w:t>
      </w: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Order as shown</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0</w:t>
            </w:r>
          </w:p>
        </w:tc>
        <w:tc>
          <w:tcPr>
            <w:tcW w:w="361" w:type="dxa"/>
          </w:tcPr>
          <w:p w:rsidR="002A68C4" w:rsidRDefault="001C3859">
            <w:pPr>
              <w:keepNext/>
            </w:pPr>
            <w:r>
              <w:t>○</w:t>
            </w:r>
          </w:p>
        </w:tc>
        <w:tc>
          <w:tcPr>
            <w:tcW w:w="3731" w:type="dxa"/>
          </w:tcPr>
          <w:p w:rsidR="002A68C4" w:rsidRDefault="001C3859">
            <w:pPr>
              <w:keepNext/>
            </w:pPr>
            <w:r>
              <w:t>0 - A woman's place is in the home</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1</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2</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3</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4</w:t>
            </w:r>
          </w:p>
        </w:tc>
        <w:tc>
          <w:tcPr>
            <w:tcW w:w="361" w:type="dxa"/>
          </w:tcPr>
          <w:p w:rsidR="002A68C4" w:rsidRDefault="001C3859">
            <w:pPr>
              <w:keepNext/>
            </w:pPr>
            <w:r>
              <w:t>○</w:t>
            </w:r>
          </w:p>
        </w:tc>
        <w:tc>
          <w:tcPr>
            <w:tcW w:w="3731" w:type="dxa"/>
          </w:tcPr>
          <w:p w:rsidR="002A68C4" w:rsidRDefault="001C3859">
            <w:pPr>
              <w:keepNext/>
            </w:pPr>
            <w:r>
              <w:t>4</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5</w:t>
            </w:r>
          </w:p>
        </w:tc>
        <w:tc>
          <w:tcPr>
            <w:tcW w:w="361" w:type="dxa"/>
          </w:tcPr>
          <w:p w:rsidR="002A68C4" w:rsidRDefault="001C3859">
            <w:pPr>
              <w:keepNext/>
            </w:pPr>
            <w:r>
              <w:t>○</w:t>
            </w:r>
          </w:p>
        </w:tc>
        <w:tc>
          <w:tcPr>
            <w:tcW w:w="3731" w:type="dxa"/>
          </w:tcPr>
          <w:p w:rsidR="002A68C4" w:rsidRDefault="001C3859">
            <w:pPr>
              <w:keepNext/>
            </w:pPr>
            <w:r>
              <w:t>5</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6</w:t>
            </w:r>
          </w:p>
        </w:tc>
        <w:tc>
          <w:tcPr>
            <w:tcW w:w="361" w:type="dxa"/>
          </w:tcPr>
          <w:p w:rsidR="002A68C4" w:rsidRDefault="001C3859">
            <w:pPr>
              <w:keepNext/>
            </w:pPr>
            <w:r>
              <w:t>○</w:t>
            </w:r>
          </w:p>
        </w:tc>
        <w:tc>
          <w:tcPr>
            <w:tcW w:w="3731" w:type="dxa"/>
          </w:tcPr>
          <w:p w:rsidR="002A68C4" w:rsidRDefault="001C3859">
            <w:pPr>
              <w:keepNext/>
            </w:pPr>
            <w:r>
              <w:t>6</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7</w:t>
            </w:r>
          </w:p>
        </w:tc>
        <w:tc>
          <w:tcPr>
            <w:tcW w:w="361" w:type="dxa"/>
          </w:tcPr>
          <w:p w:rsidR="002A68C4" w:rsidRDefault="001C3859">
            <w:pPr>
              <w:keepNext/>
            </w:pPr>
            <w:r>
              <w:t>○</w:t>
            </w:r>
          </w:p>
        </w:tc>
        <w:tc>
          <w:tcPr>
            <w:tcW w:w="3731" w:type="dxa"/>
          </w:tcPr>
          <w:p w:rsidR="002A68C4" w:rsidRDefault="001C3859">
            <w:pPr>
              <w:keepNext/>
            </w:pPr>
            <w:r>
              <w:t>7</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1C3859">
            <w:pPr>
              <w:keepNext/>
            </w:pPr>
            <w:r>
              <w:t>○</w:t>
            </w:r>
          </w:p>
        </w:tc>
        <w:tc>
          <w:tcPr>
            <w:tcW w:w="3731" w:type="dxa"/>
          </w:tcPr>
          <w:p w:rsidR="002A68C4" w:rsidRDefault="001C3859">
            <w:pPr>
              <w:keepNext/>
            </w:pPr>
            <w:r>
              <w:t>8</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1C3859">
            <w:pPr>
              <w:keepNext/>
            </w:pPr>
            <w:r>
              <w:t>○</w:t>
            </w:r>
          </w:p>
        </w:tc>
        <w:tc>
          <w:tcPr>
            <w:tcW w:w="3731" w:type="dxa"/>
          </w:tcPr>
          <w:p w:rsidR="002A68C4" w:rsidRDefault="001C3859">
            <w:pPr>
              <w:keepNext/>
            </w:pPr>
            <w:r>
              <w:t>9</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10</w:t>
            </w:r>
          </w:p>
        </w:tc>
        <w:tc>
          <w:tcPr>
            <w:tcW w:w="361" w:type="dxa"/>
          </w:tcPr>
          <w:p w:rsidR="002A68C4" w:rsidRDefault="001C3859">
            <w:pPr>
              <w:keepNext/>
            </w:pPr>
            <w:r>
              <w:t>○</w:t>
            </w:r>
          </w:p>
        </w:tc>
        <w:tc>
          <w:tcPr>
            <w:tcW w:w="3731" w:type="dxa"/>
          </w:tcPr>
          <w:p w:rsidR="002A68C4" w:rsidRDefault="001C3859">
            <w:pPr>
              <w:keepNext/>
            </w:pPr>
            <w:r>
              <w:t>10 - Women and men should have equal roles in the workplace</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98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p w:rsidR="002A68C4" w:rsidRDefault="001C3859">
      <w:r>
        <w:rPr>
          <w:i/>
        </w:rPr>
        <w:t>↯</w:t>
      </w:r>
      <w:r>
        <w:rPr>
          <w:i/>
        </w:rPr>
        <w:t xml:space="preserve"> </w:t>
      </w:r>
      <w:proofErr w:type="spellStart"/>
      <w:r>
        <w:rPr>
          <w:i/>
        </w:rPr>
        <w:t>Goto</w:t>
      </w:r>
      <w:proofErr w:type="spellEnd"/>
      <w:r>
        <w:rPr>
          <w:i/>
        </w:rPr>
        <w:t xml:space="preserve"> page PAGE9a if </w:t>
      </w:r>
      <w:proofErr w:type="spellStart"/>
      <w:r>
        <w:rPr>
          <w:i/>
        </w:rPr>
        <w:t>issueflag</w:t>
      </w:r>
      <w:proofErr w:type="spellEnd"/>
    </w:p>
    <w:p w:rsidR="002A68C4" w:rsidRDefault="001C3859">
      <w:pPr>
        <w:pStyle w:val="GPage"/>
      </w:pPr>
      <w:bookmarkStart w:id="2264" w:name="_Toc266972332"/>
      <w:r>
        <w:t>Page: PAGE9b if OXF2931 in [2</w:t>
      </w:r>
      <w:proofErr w:type="gramStart"/>
      <w:r>
        <w:t>,4,6</w:t>
      </w:r>
      <w:proofErr w:type="gramEnd"/>
      <w:r>
        <w:t>]</w:t>
      </w:r>
      <w:bookmarkEnd w:id="2264"/>
    </w:p>
    <w:p w:rsidR="002A68C4" w:rsidRDefault="001C3859">
      <w:r>
        <w:t>&lt;span style="</w:t>
      </w:r>
      <w:proofErr w:type="spellStart"/>
      <w:r>
        <w:t>color</w:t>
      </w:r>
      <w:proofErr w:type="gramStart"/>
      <w:r>
        <w:t>:red</w:t>
      </w:r>
      <w:proofErr w:type="spellEnd"/>
      <w:proofErr w:type="gramEnd"/>
      <w:r>
        <w:t>"&gt;&lt;b</w:t>
      </w:r>
      <w:r>
        <w:t>&gt;Please provide an answer for: $</w:t>
      </w:r>
      <w:proofErr w:type="spellStart"/>
      <w:r>
        <w:t>issuelist</w:t>
      </w:r>
      <w:proofErr w:type="spellEnd"/>
      <w:r>
        <w:t>.&lt;/b&gt;&lt;/span&gt;</w:t>
      </w:r>
    </w:p>
    <w:tbl>
      <w:tblPr>
        <w:tblStyle w:val="GQuestionCommonProperties"/>
        <w:tblW w:w="0" w:type="auto"/>
        <w:tblInd w:w="0" w:type="dxa"/>
        <w:tblCellMar>
          <w:top w:w="0" w:type="dxa"/>
          <w:left w:w="0" w:type="dxa"/>
          <w:bottom w:w="0" w:type="dxa"/>
          <w:right w:w="0" w:type="dxa"/>
        </w:tblCellMar>
        <w:tblLook w:val="04A0"/>
      </w:tblPr>
      <w:tblGrid>
        <w:gridCol w:w="7769"/>
        <w:gridCol w:w="1087"/>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lastRenderedPageBreak/>
              <w:fldChar w:fldCharType="begin"/>
            </w:r>
            <w:r w:rsidR="001C3859">
              <w:instrText xml:space="preserve">TC </w:instrText>
            </w:r>
            <w:bookmarkStart w:id="2265" w:name="_Toc266972333"/>
            <w:r w:rsidR="001C3859">
              <w:instrText>OXF30grid</w:instrText>
            </w:r>
            <w:bookmarkEnd w:id="2265"/>
            <w:r w:rsidR="001C3859">
              <w:instrText xml:space="preserve"> \l 2 \f a</w:instrText>
            </w:r>
            <w:r>
              <w:fldChar w:fldCharType="end"/>
            </w:r>
            <w:r w:rsidR="001C3859">
              <w:rPr>
                <w:rStyle w:val="GVariableName"/>
              </w:rPr>
              <w:t>OXF30grid</w:t>
            </w:r>
            <w:r w:rsidR="001C3859">
              <w:rPr>
                <w:i/>
              </w:rPr>
              <w:t>- Show all respondents</w:t>
            </w:r>
          </w:p>
        </w:tc>
        <w:tc>
          <w:tcPr>
            <w:tcW w:w="0" w:type="auto"/>
            <w:shd w:val="clear" w:color="auto" w:fill="D0D0D0"/>
            <w:vAlign w:val="bottom"/>
          </w:tcPr>
          <w:p w:rsidR="002A68C4" w:rsidRDefault="001C3859">
            <w:pPr>
              <w:keepNext/>
              <w:jc w:val="right"/>
            </w:pPr>
            <w:r>
              <w:t>GRID</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 xml:space="preserve">Please indicate your own opinion on the following issues. Also please provide your best guess as to the political opinions held by the </w:t>
            </w:r>
            <w:r>
              <w:rPr>
                <w:b/>
              </w:rPr>
              <w:t>indicated people and organizations on the same issues. There is no "right" answer to this question.</w:t>
            </w:r>
          </w:p>
        </w:tc>
      </w:tr>
    </w:tbl>
    <w:p w:rsidR="002A68C4" w:rsidRDefault="002A68C4">
      <w:pPr>
        <w:pStyle w:val="GQuestionSpacer"/>
        <w:keepNext/>
      </w:pPr>
    </w:p>
    <w:p w:rsidR="002A68C4" w:rsidRDefault="001C3859">
      <w:pPr>
        <w:pStyle w:val="GCategoryHeader"/>
        <w:keepNext/>
      </w:pPr>
      <w:r>
        <w:t>ROWS</w:t>
      </w:r>
    </w:p>
    <w:tbl>
      <w:tblPr>
        <w:tblStyle w:val="GQuestionCategoryList"/>
        <w:tblW w:w="0" w:type="auto"/>
        <w:tblInd w:w="0" w:type="dxa"/>
        <w:tblCellMar>
          <w:top w:w="0" w:type="dxa"/>
          <w:left w:w="0" w:type="dxa"/>
          <w:bottom w:w="0" w:type="dxa"/>
          <w:right w:w="0" w:type="dxa"/>
        </w:tblCellMar>
        <w:tblLook w:val="04A0"/>
      </w:tblPr>
      <w:tblGrid>
        <w:gridCol w:w="2952"/>
        <w:gridCol w:w="5904"/>
      </w:tblGrid>
      <w:tr w:rsidR="002A68C4">
        <w:tblPrEx>
          <w:tblCellMar>
            <w:top w:w="0" w:type="dxa"/>
            <w:left w:w="0" w:type="dxa"/>
            <w:bottom w:w="0" w:type="dxa"/>
            <w:right w:w="0" w:type="dxa"/>
          </w:tblCellMar>
        </w:tblPrEx>
        <w:tc>
          <w:tcPr>
            <w:tcW w:w="8856" w:type="dxa"/>
            <w:gridSpan w:val="2"/>
          </w:tcPr>
          <w:p w:rsidR="002A68C4" w:rsidRDefault="001C3859">
            <w:pPr>
              <w:keepNext/>
            </w:pPr>
            <w:r>
              <w:rPr>
                <w:i/>
              </w:rPr>
              <w:t>Order as shown</w:t>
            </w:r>
          </w:p>
        </w:tc>
      </w:tr>
      <w:tr w:rsidR="002A68C4">
        <w:tblPrEx>
          <w:tblCellMar>
            <w:top w:w="0" w:type="dxa"/>
            <w:left w:w="0" w:type="dxa"/>
            <w:bottom w:w="0" w:type="dxa"/>
            <w:right w:w="0" w:type="dxa"/>
          </w:tblCellMar>
        </w:tblPrEx>
        <w:tc>
          <w:tcPr>
            <w:tcW w:w="2952" w:type="dxa"/>
          </w:tcPr>
          <w:p w:rsidR="002A68C4" w:rsidRDefault="001C3859">
            <w:pPr>
              <w:keepNext/>
            </w:pPr>
            <w:r>
              <w:t>OXF30</w:t>
            </w:r>
          </w:p>
        </w:tc>
        <w:tc>
          <w:tcPr>
            <w:tcW w:w="5904" w:type="dxa"/>
          </w:tcPr>
          <w:p w:rsidR="002A68C4" w:rsidRDefault="001C3859">
            <w:pPr>
              <w:keepNext/>
            </w:pPr>
            <w:r>
              <w:t>Yourself</w:t>
            </w:r>
          </w:p>
        </w:tc>
      </w:tr>
      <w:tr w:rsidR="002A68C4">
        <w:tblPrEx>
          <w:tblCellMar>
            <w:top w:w="0" w:type="dxa"/>
            <w:left w:w="0" w:type="dxa"/>
            <w:bottom w:w="0" w:type="dxa"/>
            <w:right w:w="0" w:type="dxa"/>
          </w:tblCellMar>
        </w:tblPrEx>
        <w:tc>
          <w:tcPr>
            <w:tcW w:w="2952" w:type="dxa"/>
          </w:tcPr>
          <w:p w:rsidR="002A68C4" w:rsidRDefault="001C3859">
            <w:pPr>
              <w:keepNext/>
            </w:pPr>
            <w:r>
              <w:t>OXF30a</w:t>
            </w:r>
          </w:p>
        </w:tc>
        <w:tc>
          <w:tcPr>
            <w:tcW w:w="5904" w:type="dxa"/>
          </w:tcPr>
          <w:p w:rsidR="002A68C4" w:rsidRDefault="001C3859">
            <w:pPr>
              <w:keepNext/>
            </w:pPr>
            <w:r>
              <w:t>$OXF28a</w:t>
            </w:r>
          </w:p>
        </w:tc>
      </w:tr>
      <w:tr w:rsidR="002A68C4">
        <w:tblPrEx>
          <w:tblCellMar>
            <w:top w:w="0" w:type="dxa"/>
            <w:left w:w="0" w:type="dxa"/>
            <w:bottom w:w="0" w:type="dxa"/>
            <w:right w:w="0" w:type="dxa"/>
          </w:tblCellMar>
        </w:tblPrEx>
        <w:tc>
          <w:tcPr>
            <w:tcW w:w="2952" w:type="dxa"/>
          </w:tcPr>
          <w:p w:rsidR="002A68C4" w:rsidRDefault="001C3859">
            <w:pPr>
              <w:keepNext/>
            </w:pPr>
            <w:r>
              <w:t>OXF30b</w:t>
            </w:r>
          </w:p>
        </w:tc>
        <w:tc>
          <w:tcPr>
            <w:tcW w:w="5904" w:type="dxa"/>
          </w:tcPr>
          <w:p w:rsidR="002A68C4" w:rsidRDefault="001C3859">
            <w:pPr>
              <w:keepNext/>
            </w:pPr>
            <w:r>
              <w:t>$OXF28b</w:t>
            </w:r>
          </w:p>
        </w:tc>
      </w:tr>
      <w:tr w:rsidR="002A68C4">
        <w:tblPrEx>
          <w:tblCellMar>
            <w:top w:w="0" w:type="dxa"/>
            <w:left w:w="0" w:type="dxa"/>
            <w:bottom w:w="0" w:type="dxa"/>
            <w:right w:w="0" w:type="dxa"/>
          </w:tblCellMar>
        </w:tblPrEx>
        <w:tc>
          <w:tcPr>
            <w:tcW w:w="2952" w:type="dxa"/>
          </w:tcPr>
          <w:p w:rsidR="002A68C4" w:rsidRDefault="001C3859">
            <w:pPr>
              <w:keepNext/>
            </w:pPr>
            <w:r>
              <w:t>OXF30c</w:t>
            </w:r>
          </w:p>
        </w:tc>
        <w:tc>
          <w:tcPr>
            <w:tcW w:w="5904" w:type="dxa"/>
          </w:tcPr>
          <w:p w:rsidR="002A68C4" w:rsidRDefault="001C3859">
            <w:pPr>
              <w:keepNext/>
            </w:pPr>
            <w:r>
              <w:t>$OXF28c</w:t>
            </w:r>
          </w:p>
        </w:tc>
      </w:tr>
      <w:tr w:rsidR="002A68C4">
        <w:tblPrEx>
          <w:tblCellMar>
            <w:top w:w="0" w:type="dxa"/>
            <w:left w:w="0" w:type="dxa"/>
            <w:bottom w:w="0" w:type="dxa"/>
            <w:right w:w="0" w:type="dxa"/>
          </w:tblCellMar>
        </w:tblPrEx>
        <w:tc>
          <w:tcPr>
            <w:tcW w:w="2952" w:type="dxa"/>
          </w:tcPr>
          <w:p w:rsidR="002A68C4" w:rsidRDefault="001C3859">
            <w:pPr>
              <w:keepNext/>
            </w:pPr>
            <w:r>
              <w:t>OXF30d</w:t>
            </w:r>
          </w:p>
        </w:tc>
        <w:tc>
          <w:tcPr>
            <w:tcW w:w="5904" w:type="dxa"/>
          </w:tcPr>
          <w:p w:rsidR="002A68C4" w:rsidRDefault="001C3859">
            <w:pPr>
              <w:keepNext/>
            </w:pPr>
            <w:r>
              <w:t>$OXF28d</w:t>
            </w:r>
          </w:p>
        </w:tc>
      </w:tr>
      <w:tr w:rsidR="002A68C4">
        <w:tblPrEx>
          <w:tblCellMar>
            <w:top w:w="0" w:type="dxa"/>
            <w:left w:w="0" w:type="dxa"/>
            <w:bottom w:w="0" w:type="dxa"/>
            <w:right w:w="0" w:type="dxa"/>
          </w:tblCellMar>
        </w:tblPrEx>
        <w:tc>
          <w:tcPr>
            <w:tcW w:w="2952" w:type="dxa"/>
          </w:tcPr>
          <w:p w:rsidR="002A68C4" w:rsidRDefault="001C3859">
            <w:pPr>
              <w:keepNext/>
            </w:pPr>
            <w:r>
              <w:t>OXF30e</w:t>
            </w:r>
          </w:p>
        </w:tc>
        <w:tc>
          <w:tcPr>
            <w:tcW w:w="5904" w:type="dxa"/>
          </w:tcPr>
          <w:p w:rsidR="002A68C4" w:rsidRDefault="001C3859">
            <w:pPr>
              <w:keepNext/>
            </w:pPr>
            <w:r>
              <w:t>$OXF28e</w:t>
            </w:r>
          </w:p>
        </w:tc>
      </w:tr>
      <w:tr w:rsidR="002A68C4">
        <w:tblPrEx>
          <w:tblCellMar>
            <w:top w:w="0" w:type="dxa"/>
            <w:left w:w="0" w:type="dxa"/>
            <w:bottom w:w="0" w:type="dxa"/>
            <w:right w:w="0" w:type="dxa"/>
          </w:tblCellMar>
        </w:tblPrEx>
        <w:tc>
          <w:tcPr>
            <w:tcW w:w="2952" w:type="dxa"/>
          </w:tcPr>
          <w:p w:rsidR="002A68C4" w:rsidRDefault="001C3859">
            <w:pPr>
              <w:keepNext/>
            </w:pPr>
            <w:r>
              <w:t>OXF30f</w:t>
            </w:r>
          </w:p>
        </w:tc>
        <w:tc>
          <w:tcPr>
            <w:tcW w:w="5904" w:type="dxa"/>
          </w:tcPr>
          <w:p w:rsidR="002A68C4" w:rsidRDefault="001C3859">
            <w:pPr>
              <w:keepNext/>
            </w:pPr>
            <w:r>
              <w:t>$OXF28f</w:t>
            </w:r>
          </w:p>
        </w:tc>
      </w:tr>
    </w:tbl>
    <w:p w:rsidR="002A68C4" w:rsidRDefault="001C3859">
      <w:pPr>
        <w:pStyle w:val="GResponseHeader"/>
        <w:keepNext/>
      </w:pPr>
      <w:r>
        <w:t>COLUMNS</w:t>
      </w: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 xml:space="preserve">Order as </w:t>
            </w:r>
            <w:r>
              <w:rPr>
                <w:i/>
              </w:rPr>
              <w:t>shown</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0</w:t>
            </w:r>
          </w:p>
        </w:tc>
        <w:tc>
          <w:tcPr>
            <w:tcW w:w="361" w:type="dxa"/>
          </w:tcPr>
          <w:p w:rsidR="002A68C4" w:rsidRDefault="001C3859">
            <w:pPr>
              <w:keepNext/>
            </w:pPr>
            <w:r>
              <w:t>○</w:t>
            </w:r>
          </w:p>
        </w:tc>
        <w:tc>
          <w:tcPr>
            <w:tcW w:w="3731" w:type="dxa"/>
          </w:tcPr>
          <w:p w:rsidR="002A68C4" w:rsidRDefault="001C3859">
            <w:pPr>
              <w:keepNext/>
            </w:pPr>
            <w:r>
              <w:t>0 - No legal limits on pay for executives</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1</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2</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3</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4</w:t>
            </w:r>
          </w:p>
        </w:tc>
        <w:tc>
          <w:tcPr>
            <w:tcW w:w="361" w:type="dxa"/>
          </w:tcPr>
          <w:p w:rsidR="002A68C4" w:rsidRDefault="001C3859">
            <w:pPr>
              <w:keepNext/>
            </w:pPr>
            <w:r>
              <w:t>○</w:t>
            </w:r>
          </w:p>
        </w:tc>
        <w:tc>
          <w:tcPr>
            <w:tcW w:w="3731" w:type="dxa"/>
          </w:tcPr>
          <w:p w:rsidR="002A68C4" w:rsidRDefault="001C3859">
            <w:pPr>
              <w:keepNext/>
            </w:pPr>
            <w:r>
              <w:t>4</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5</w:t>
            </w:r>
          </w:p>
        </w:tc>
        <w:tc>
          <w:tcPr>
            <w:tcW w:w="361" w:type="dxa"/>
          </w:tcPr>
          <w:p w:rsidR="002A68C4" w:rsidRDefault="001C3859">
            <w:pPr>
              <w:keepNext/>
            </w:pPr>
            <w:r>
              <w:t>○</w:t>
            </w:r>
          </w:p>
        </w:tc>
        <w:tc>
          <w:tcPr>
            <w:tcW w:w="3731" w:type="dxa"/>
          </w:tcPr>
          <w:p w:rsidR="002A68C4" w:rsidRDefault="001C3859">
            <w:pPr>
              <w:keepNext/>
            </w:pPr>
            <w:r>
              <w:t>5</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6</w:t>
            </w:r>
          </w:p>
        </w:tc>
        <w:tc>
          <w:tcPr>
            <w:tcW w:w="361" w:type="dxa"/>
          </w:tcPr>
          <w:p w:rsidR="002A68C4" w:rsidRDefault="001C3859">
            <w:pPr>
              <w:keepNext/>
            </w:pPr>
            <w:r>
              <w:t>○</w:t>
            </w:r>
          </w:p>
        </w:tc>
        <w:tc>
          <w:tcPr>
            <w:tcW w:w="3731" w:type="dxa"/>
          </w:tcPr>
          <w:p w:rsidR="002A68C4" w:rsidRDefault="001C3859">
            <w:pPr>
              <w:keepNext/>
            </w:pPr>
            <w:r>
              <w:t>6</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7</w:t>
            </w:r>
          </w:p>
        </w:tc>
        <w:tc>
          <w:tcPr>
            <w:tcW w:w="361" w:type="dxa"/>
          </w:tcPr>
          <w:p w:rsidR="002A68C4" w:rsidRDefault="001C3859">
            <w:pPr>
              <w:keepNext/>
            </w:pPr>
            <w:r>
              <w:t>○</w:t>
            </w:r>
          </w:p>
        </w:tc>
        <w:tc>
          <w:tcPr>
            <w:tcW w:w="3731" w:type="dxa"/>
          </w:tcPr>
          <w:p w:rsidR="002A68C4" w:rsidRDefault="001C3859">
            <w:pPr>
              <w:keepNext/>
            </w:pPr>
            <w:r>
              <w:t>7</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1C3859">
            <w:pPr>
              <w:keepNext/>
            </w:pPr>
            <w:r>
              <w:t>○</w:t>
            </w:r>
          </w:p>
        </w:tc>
        <w:tc>
          <w:tcPr>
            <w:tcW w:w="3731" w:type="dxa"/>
          </w:tcPr>
          <w:p w:rsidR="002A68C4" w:rsidRDefault="001C3859">
            <w:pPr>
              <w:keepNext/>
            </w:pPr>
            <w:r>
              <w:t>8</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1C3859">
            <w:pPr>
              <w:keepNext/>
            </w:pPr>
            <w:r>
              <w:t>○</w:t>
            </w:r>
          </w:p>
        </w:tc>
        <w:tc>
          <w:tcPr>
            <w:tcW w:w="3731" w:type="dxa"/>
          </w:tcPr>
          <w:p w:rsidR="002A68C4" w:rsidRDefault="001C3859">
            <w:pPr>
              <w:keepNext/>
            </w:pPr>
            <w:r>
              <w:t>9</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10</w:t>
            </w:r>
          </w:p>
        </w:tc>
        <w:tc>
          <w:tcPr>
            <w:tcW w:w="361" w:type="dxa"/>
          </w:tcPr>
          <w:p w:rsidR="002A68C4" w:rsidRDefault="001C3859">
            <w:pPr>
              <w:keepNext/>
            </w:pPr>
            <w:r>
              <w:t>○</w:t>
            </w:r>
          </w:p>
        </w:tc>
        <w:tc>
          <w:tcPr>
            <w:tcW w:w="3731" w:type="dxa"/>
          </w:tcPr>
          <w:p w:rsidR="002A68C4" w:rsidRDefault="001C3859">
            <w:pPr>
              <w:keepNext/>
            </w:pPr>
            <w:r>
              <w:t>10 - Government should limit the pay of corporative executives</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98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p w:rsidR="002A68C4" w:rsidRDefault="001C3859">
      <w:r>
        <w:rPr>
          <w:i/>
        </w:rPr>
        <w:t>↯</w:t>
      </w:r>
      <w:r>
        <w:rPr>
          <w:i/>
        </w:rPr>
        <w:t xml:space="preserve"> </w:t>
      </w:r>
      <w:proofErr w:type="spellStart"/>
      <w:r>
        <w:rPr>
          <w:i/>
        </w:rPr>
        <w:t>Goto</w:t>
      </w:r>
      <w:proofErr w:type="spellEnd"/>
      <w:r>
        <w:rPr>
          <w:i/>
        </w:rPr>
        <w:t xml:space="preserve"> page PAGE9b if </w:t>
      </w:r>
      <w:proofErr w:type="spellStart"/>
      <w:r>
        <w:rPr>
          <w:i/>
        </w:rPr>
        <w:t>issueflag</w:t>
      </w:r>
      <w:proofErr w:type="spellEnd"/>
    </w:p>
    <w:p w:rsidR="002A68C4" w:rsidRDefault="001C3859">
      <w:pPr>
        <w:pStyle w:val="GPage"/>
      </w:pPr>
      <w:bookmarkStart w:id="2266" w:name="_Toc266972334"/>
      <w:r>
        <w:t xml:space="preserve">Page: PAGE9c if OXF2931 </w:t>
      </w:r>
      <w:proofErr w:type="gramStart"/>
      <w:r>
        <w:t>in[</w:t>
      </w:r>
      <w:proofErr w:type="gramEnd"/>
      <w:r>
        <w:t>3,5,6]</w:t>
      </w:r>
      <w:bookmarkEnd w:id="2266"/>
    </w:p>
    <w:p w:rsidR="002A68C4" w:rsidRDefault="001C3859">
      <w:r>
        <w:t>&lt;span style="</w:t>
      </w:r>
      <w:proofErr w:type="spellStart"/>
      <w:r>
        <w:t>color</w:t>
      </w:r>
      <w:proofErr w:type="gramStart"/>
      <w:r>
        <w:t>:red</w:t>
      </w:r>
      <w:proofErr w:type="spellEnd"/>
      <w:proofErr w:type="gramEnd"/>
      <w:r>
        <w:t>"&gt;&lt;b&gt;Please provide an answer for: $</w:t>
      </w:r>
      <w:proofErr w:type="spellStart"/>
      <w:r>
        <w:t>issuelist</w:t>
      </w:r>
      <w:proofErr w:type="spellEnd"/>
      <w:r>
        <w:t>.&lt;/b&gt;&lt;/span&gt;</w:t>
      </w:r>
    </w:p>
    <w:tbl>
      <w:tblPr>
        <w:tblStyle w:val="GQuestionCommonProperties"/>
        <w:tblW w:w="0" w:type="auto"/>
        <w:tblInd w:w="0" w:type="dxa"/>
        <w:tblCellMar>
          <w:top w:w="0" w:type="dxa"/>
          <w:left w:w="0" w:type="dxa"/>
          <w:bottom w:w="0" w:type="dxa"/>
          <w:right w:w="0" w:type="dxa"/>
        </w:tblCellMar>
        <w:tblLook w:val="04A0"/>
      </w:tblPr>
      <w:tblGrid>
        <w:gridCol w:w="7769"/>
        <w:gridCol w:w="1087"/>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lastRenderedPageBreak/>
              <w:fldChar w:fldCharType="begin"/>
            </w:r>
            <w:r w:rsidR="001C3859">
              <w:instrText xml:space="preserve">TC </w:instrText>
            </w:r>
            <w:bookmarkStart w:id="2267" w:name="_Toc266972335"/>
            <w:r w:rsidR="001C3859">
              <w:instrText>OXF31grid</w:instrText>
            </w:r>
            <w:bookmarkEnd w:id="2267"/>
            <w:r w:rsidR="001C3859">
              <w:instrText xml:space="preserve"> \l 2 \f a</w:instrText>
            </w:r>
            <w:r>
              <w:fldChar w:fldCharType="end"/>
            </w:r>
            <w:r w:rsidR="001C3859">
              <w:rPr>
                <w:rStyle w:val="GVariableName"/>
              </w:rPr>
              <w:t>OXF31grid</w:t>
            </w:r>
            <w:r w:rsidR="001C3859">
              <w:rPr>
                <w:i/>
              </w:rPr>
              <w:t>- Show all respondents</w:t>
            </w:r>
          </w:p>
        </w:tc>
        <w:tc>
          <w:tcPr>
            <w:tcW w:w="0" w:type="auto"/>
            <w:shd w:val="clear" w:color="auto" w:fill="D0D0D0"/>
            <w:vAlign w:val="bottom"/>
          </w:tcPr>
          <w:p w:rsidR="002A68C4" w:rsidRDefault="001C3859">
            <w:pPr>
              <w:keepNext/>
              <w:jc w:val="right"/>
            </w:pPr>
            <w:r>
              <w:t>GRID</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 xml:space="preserve">Please indicate your own opinion on the </w:t>
            </w:r>
            <w:r>
              <w:rPr>
                <w:b/>
              </w:rPr>
              <w:t>following issues. Also please provide your best guess as to the political opinions held by the indicated people and organizations on the same issues. There is no "right" answer to this question.</w:t>
            </w:r>
          </w:p>
        </w:tc>
      </w:tr>
    </w:tbl>
    <w:p w:rsidR="002A68C4" w:rsidRDefault="002A68C4">
      <w:pPr>
        <w:pStyle w:val="GQuestionSpacer"/>
        <w:keepNext/>
      </w:pPr>
    </w:p>
    <w:p w:rsidR="002A68C4" w:rsidRDefault="001C3859">
      <w:pPr>
        <w:pStyle w:val="GCategoryHeader"/>
        <w:keepNext/>
      </w:pPr>
      <w:r>
        <w:t>ROWS</w:t>
      </w:r>
    </w:p>
    <w:tbl>
      <w:tblPr>
        <w:tblStyle w:val="GQuestionCategoryList"/>
        <w:tblW w:w="0" w:type="auto"/>
        <w:tblInd w:w="0" w:type="dxa"/>
        <w:tblCellMar>
          <w:top w:w="0" w:type="dxa"/>
          <w:left w:w="0" w:type="dxa"/>
          <w:bottom w:w="0" w:type="dxa"/>
          <w:right w:w="0" w:type="dxa"/>
        </w:tblCellMar>
        <w:tblLook w:val="04A0"/>
      </w:tblPr>
      <w:tblGrid>
        <w:gridCol w:w="2952"/>
        <w:gridCol w:w="5904"/>
      </w:tblGrid>
      <w:tr w:rsidR="002A68C4">
        <w:tblPrEx>
          <w:tblCellMar>
            <w:top w:w="0" w:type="dxa"/>
            <w:left w:w="0" w:type="dxa"/>
            <w:bottom w:w="0" w:type="dxa"/>
            <w:right w:w="0" w:type="dxa"/>
          </w:tblCellMar>
        </w:tblPrEx>
        <w:tc>
          <w:tcPr>
            <w:tcW w:w="8856" w:type="dxa"/>
            <w:gridSpan w:val="2"/>
          </w:tcPr>
          <w:p w:rsidR="002A68C4" w:rsidRDefault="001C3859">
            <w:pPr>
              <w:keepNext/>
            </w:pPr>
            <w:r>
              <w:rPr>
                <w:i/>
              </w:rPr>
              <w:t>Order as shown</w:t>
            </w:r>
          </w:p>
        </w:tc>
      </w:tr>
      <w:tr w:rsidR="002A68C4">
        <w:tblPrEx>
          <w:tblCellMar>
            <w:top w:w="0" w:type="dxa"/>
            <w:left w:w="0" w:type="dxa"/>
            <w:bottom w:w="0" w:type="dxa"/>
            <w:right w:w="0" w:type="dxa"/>
          </w:tblCellMar>
        </w:tblPrEx>
        <w:tc>
          <w:tcPr>
            <w:tcW w:w="2952" w:type="dxa"/>
          </w:tcPr>
          <w:p w:rsidR="002A68C4" w:rsidRDefault="001C3859">
            <w:pPr>
              <w:keepNext/>
            </w:pPr>
            <w:r>
              <w:t>OXF31</w:t>
            </w:r>
          </w:p>
        </w:tc>
        <w:tc>
          <w:tcPr>
            <w:tcW w:w="5904" w:type="dxa"/>
          </w:tcPr>
          <w:p w:rsidR="002A68C4" w:rsidRDefault="001C3859">
            <w:pPr>
              <w:keepNext/>
            </w:pPr>
            <w:r>
              <w:t>Yourself</w:t>
            </w:r>
          </w:p>
        </w:tc>
      </w:tr>
      <w:tr w:rsidR="002A68C4">
        <w:tblPrEx>
          <w:tblCellMar>
            <w:top w:w="0" w:type="dxa"/>
            <w:left w:w="0" w:type="dxa"/>
            <w:bottom w:w="0" w:type="dxa"/>
            <w:right w:w="0" w:type="dxa"/>
          </w:tblCellMar>
        </w:tblPrEx>
        <w:tc>
          <w:tcPr>
            <w:tcW w:w="2952" w:type="dxa"/>
          </w:tcPr>
          <w:p w:rsidR="002A68C4" w:rsidRDefault="001C3859">
            <w:pPr>
              <w:keepNext/>
            </w:pPr>
            <w:r>
              <w:t>OXF31a</w:t>
            </w:r>
          </w:p>
        </w:tc>
        <w:tc>
          <w:tcPr>
            <w:tcW w:w="5904" w:type="dxa"/>
          </w:tcPr>
          <w:p w:rsidR="002A68C4" w:rsidRDefault="001C3859">
            <w:pPr>
              <w:keepNext/>
            </w:pPr>
            <w:r>
              <w:t>$OXF28a</w:t>
            </w:r>
          </w:p>
        </w:tc>
      </w:tr>
      <w:tr w:rsidR="002A68C4">
        <w:tblPrEx>
          <w:tblCellMar>
            <w:top w:w="0" w:type="dxa"/>
            <w:left w:w="0" w:type="dxa"/>
            <w:bottom w:w="0" w:type="dxa"/>
            <w:right w:w="0" w:type="dxa"/>
          </w:tblCellMar>
        </w:tblPrEx>
        <w:tc>
          <w:tcPr>
            <w:tcW w:w="2952" w:type="dxa"/>
          </w:tcPr>
          <w:p w:rsidR="002A68C4" w:rsidRDefault="001C3859">
            <w:pPr>
              <w:keepNext/>
            </w:pPr>
            <w:r>
              <w:t>OXF31b</w:t>
            </w:r>
          </w:p>
        </w:tc>
        <w:tc>
          <w:tcPr>
            <w:tcW w:w="5904" w:type="dxa"/>
          </w:tcPr>
          <w:p w:rsidR="002A68C4" w:rsidRDefault="001C3859">
            <w:pPr>
              <w:keepNext/>
            </w:pPr>
            <w:r>
              <w:t>$OXF28b</w:t>
            </w:r>
          </w:p>
        </w:tc>
      </w:tr>
      <w:tr w:rsidR="002A68C4">
        <w:tblPrEx>
          <w:tblCellMar>
            <w:top w:w="0" w:type="dxa"/>
            <w:left w:w="0" w:type="dxa"/>
            <w:bottom w:w="0" w:type="dxa"/>
            <w:right w:w="0" w:type="dxa"/>
          </w:tblCellMar>
        </w:tblPrEx>
        <w:tc>
          <w:tcPr>
            <w:tcW w:w="2952" w:type="dxa"/>
          </w:tcPr>
          <w:p w:rsidR="002A68C4" w:rsidRDefault="001C3859">
            <w:pPr>
              <w:keepNext/>
            </w:pPr>
            <w:r>
              <w:t>OXF31c</w:t>
            </w:r>
          </w:p>
        </w:tc>
        <w:tc>
          <w:tcPr>
            <w:tcW w:w="5904" w:type="dxa"/>
          </w:tcPr>
          <w:p w:rsidR="002A68C4" w:rsidRDefault="001C3859">
            <w:pPr>
              <w:keepNext/>
            </w:pPr>
            <w:r>
              <w:t>$OXF28c</w:t>
            </w:r>
          </w:p>
        </w:tc>
      </w:tr>
      <w:tr w:rsidR="002A68C4">
        <w:tblPrEx>
          <w:tblCellMar>
            <w:top w:w="0" w:type="dxa"/>
            <w:left w:w="0" w:type="dxa"/>
            <w:bottom w:w="0" w:type="dxa"/>
            <w:right w:w="0" w:type="dxa"/>
          </w:tblCellMar>
        </w:tblPrEx>
        <w:tc>
          <w:tcPr>
            <w:tcW w:w="2952" w:type="dxa"/>
          </w:tcPr>
          <w:p w:rsidR="002A68C4" w:rsidRDefault="001C3859">
            <w:pPr>
              <w:keepNext/>
            </w:pPr>
            <w:r>
              <w:t>OXF31d</w:t>
            </w:r>
          </w:p>
        </w:tc>
        <w:tc>
          <w:tcPr>
            <w:tcW w:w="5904" w:type="dxa"/>
          </w:tcPr>
          <w:p w:rsidR="002A68C4" w:rsidRDefault="001C3859">
            <w:pPr>
              <w:keepNext/>
            </w:pPr>
            <w:r>
              <w:t>$OXF28d</w:t>
            </w:r>
          </w:p>
        </w:tc>
      </w:tr>
      <w:tr w:rsidR="002A68C4">
        <w:tblPrEx>
          <w:tblCellMar>
            <w:top w:w="0" w:type="dxa"/>
            <w:left w:w="0" w:type="dxa"/>
            <w:bottom w:w="0" w:type="dxa"/>
            <w:right w:w="0" w:type="dxa"/>
          </w:tblCellMar>
        </w:tblPrEx>
        <w:tc>
          <w:tcPr>
            <w:tcW w:w="2952" w:type="dxa"/>
          </w:tcPr>
          <w:p w:rsidR="002A68C4" w:rsidRDefault="001C3859">
            <w:pPr>
              <w:keepNext/>
            </w:pPr>
            <w:r>
              <w:t>OXF31e</w:t>
            </w:r>
          </w:p>
        </w:tc>
        <w:tc>
          <w:tcPr>
            <w:tcW w:w="5904" w:type="dxa"/>
          </w:tcPr>
          <w:p w:rsidR="002A68C4" w:rsidRDefault="001C3859">
            <w:pPr>
              <w:keepNext/>
            </w:pPr>
            <w:r>
              <w:t>$OXF28e</w:t>
            </w:r>
          </w:p>
        </w:tc>
      </w:tr>
      <w:tr w:rsidR="002A68C4">
        <w:tblPrEx>
          <w:tblCellMar>
            <w:top w:w="0" w:type="dxa"/>
            <w:left w:w="0" w:type="dxa"/>
            <w:bottom w:w="0" w:type="dxa"/>
            <w:right w:w="0" w:type="dxa"/>
          </w:tblCellMar>
        </w:tblPrEx>
        <w:tc>
          <w:tcPr>
            <w:tcW w:w="2952" w:type="dxa"/>
          </w:tcPr>
          <w:p w:rsidR="002A68C4" w:rsidRDefault="001C3859">
            <w:pPr>
              <w:keepNext/>
            </w:pPr>
            <w:r>
              <w:t>OXF31f</w:t>
            </w:r>
          </w:p>
        </w:tc>
        <w:tc>
          <w:tcPr>
            <w:tcW w:w="5904" w:type="dxa"/>
          </w:tcPr>
          <w:p w:rsidR="002A68C4" w:rsidRDefault="001C3859">
            <w:pPr>
              <w:keepNext/>
            </w:pPr>
            <w:r>
              <w:t>$OXF28f</w:t>
            </w:r>
          </w:p>
        </w:tc>
      </w:tr>
    </w:tbl>
    <w:p w:rsidR="002A68C4" w:rsidRDefault="001C3859">
      <w:pPr>
        <w:pStyle w:val="GResponseHeader"/>
        <w:keepNext/>
      </w:pPr>
      <w:r>
        <w:t>COLUMNS</w:t>
      </w: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Order as shown</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0</w:t>
            </w:r>
          </w:p>
        </w:tc>
        <w:tc>
          <w:tcPr>
            <w:tcW w:w="361" w:type="dxa"/>
          </w:tcPr>
          <w:p w:rsidR="002A68C4" w:rsidRDefault="001C3859">
            <w:pPr>
              <w:keepNext/>
            </w:pPr>
            <w:r>
              <w:t>○</w:t>
            </w:r>
          </w:p>
        </w:tc>
        <w:tc>
          <w:tcPr>
            <w:tcW w:w="3731" w:type="dxa"/>
          </w:tcPr>
          <w:p w:rsidR="002A68C4" w:rsidRDefault="001C3859">
            <w:pPr>
              <w:keepNext/>
            </w:pPr>
            <w:r>
              <w:t>0 - Economic performance is more important than protecting the environment</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1</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2</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3</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4</w:t>
            </w:r>
          </w:p>
        </w:tc>
        <w:tc>
          <w:tcPr>
            <w:tcW w:w="361" w:type="dxa"/>
          </w:tcPr>
          <w:p w:rsidR="002A68C4" w:rsidRDefault="001C3859">
            <w:pPr>
              <w:keepNext/>
            </w:pPr>
            <w:r>
              <w:t>○</w:t>
            </w:r>
          </w:p>
        </w:tc>
        <w:tc>
          <w:tcPr>
            <w:tcW w:w="3731" w:type="dxa"/>
          </w:tcPr>
          <w:p w:rsidR="002A68C4" w:rsidRDefault="001C3859">
            <w:pPr>
              <w:keepNext/>
            </w:pPr>
            <w:r>
              <w:t>4</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5</w:t>
            </w:r>
          </w:p>
        </w:tc>
        <w:tc>
          <w:tcPr>
            <w:tcW w:w="361" w:type="dxa"/>
          </w:tcPr>
          <w:p w:rsidR="002A68C4" w:rsidRDefault="001C3859">
            <w:pPr>
              <w:keepNext/>
            </w:pPr>
            <w:r>
              <w:t>○</w:t>
            </w:r>
          </w:p>
        </w:tc>
        <w:tc>
          <w:tcPr>
            <w:tcW w:w="3731" w:type="dxa"/>
          </w:tcPr>
          <w:p w:rsidR="002A68C4" w:rsidRDefault="001C3859">
            <w:pPr>
              <w:keepNext/>
            </w:pPr>
            <w:r>
              <w:t>5</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6</w:t>
            </w:r>
          </w:p>
        </w:tc>
        <w:tc>
          <w:tcPr>
            <w:tcW w:w="361" w:type="dxa"/>
          </w:tcPr>
          <w:p w:rsidR="002A68C4" w:rsidRDefault="001C3859">
            <w:pPr>
              <w:keepNext/>
            </w:pPr>
            <w:r>
              <w:t>○</w:t>
            </w:r>
          </w:p>
        </w:tc>
        <w:tc>
          <w:tcPr>
            <w:tcW w:w="3731" w:type="dxa"/>
          </w:tcPr>
          <w:p w:rsidR="002A68C4" w:rsidRDefault="001C3859">
            <w:pPr>
              <w:keepNext/>
            </w:pPr>
            <w:r>
              <w:t>6</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7</w:t>
            </w:r>
          </w:p>
        </w:tc>
        <w:tc>
          <w:tcPr>
            <w:tcW w:w="361" w:type="dxa"/>
          </w:tcPr>
          <w:p w:rsidR="002A68C4" w:rsidRDefault="001C3859">
            <w:pPr>
              <w:keepNext/>
            </w:pPr>
            <w:r>
              <w:t>○</w:t>
            </w:r>
          </w:p>
        </w:tc>
        <w:tc>
          <w:tcPr>
            <w:tcW w:w="3731" w:type="dxa"/>
          </w:tcPr>
          <w:p w:rsidR="002A68C4" w:rsidRDefault="001C3859">
            <w:pPr>
              <w:keepNext/>
            </w:pPr>
            <w:r>
              <w:t>7</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1C3859">
            <w:pPr>
              <w:keepNext/>
            </w:pPr>
            <w:r>
              <w:t>○</w:t>
            </w:r>
          </w:p>
        </w:tc>
        <w:tc>
          <w:tcPr>
            <w:tcW w:w="3731" w:type="dxa"/>
          </w:tcPr>
          <w:p w:rsidR="002A68C4" w:rsidRDefault="001C3859">
            <w:pPr>
              <w:keepNext/>
            </w:pPr>
            <w:r>
              <w:t>8</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1C3859">
            <w:pPr>
              <w:keepNext/>
            </w:pPr>
            <w:r>
              <w:t>○</w:t>
            </w:r>
          </w:p>
        </w:tc>
        <w:tc>
          <w:tcPr>
            <w:tcW w:w="3731" w:type="dxa"/>
          </w:tcPr>
          <w:p w:rsidR="002A68C4" w:rsidRDefault="001C3859">
            <w:pPr>
              <w:keepNext/>
            </w:pPr>
            <w:r>
              <w:t>9</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10</w:t>
            </w:r>
          </w:p>
        </w:tc>
        <w:tc>
          <w:tcPr>
            <w:tcW w:w="361" w:type="dxa"/>
          </w:tcPr>
          <w:p w:rsidR="002A68C4" w:rsidRDefault="001C3859">
            <w:pPr>
              <w:keepNext/>
            </w:pPr>
            <w:r>
              <w:t>○</w:t>
            </w:r>
          </w:p>
        </w:tc>
        <w:tc>
          <w:tcPr>
            <w:tcW w:w="3731" w:type="dxa"/>
          </w:tcPr>
          <w:p w:rsidR="002A68C4" w:rsidRDefault="001C3859">
            <w:pPr>
              <w:keepNext/>
            </w:pPr>
            <w:r>
              <w:t>10 - We should protect the environment even if it hurts economic performance</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98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p w:rsidR="002A68C4" w:rsidRDefault="001C3859">
      <w:r>
        <w:rPr>
          <w:i/>
        </w:rPr>
        <w:t>↯</w:t>
      </w:r>
      <w:r>
        <w:rPr>
          <w:i/>
        </w:rPr>
        <w:t xml:space="preserve"> </w:t>
      </w:r>
      <w:proofErr w:type="spellStart"/>
      <w:r>
        <w:rPr>
          <w:i/>
        </w:rPr>
        <w:t>Goto</w:t>
      </w:r>
      <w:proofErr w:type="spellEnd"/>
      <w:r>
        <w:rPr>
          <w:i/>
        </w:rPr>
        <w:t xml:space="preserve"> page PAGE9c if </w:t>
      </w:r>
      <w:proofErr w:type="spellStart"/>
      <w:r>
        <w:rPr>
          <w:i/>
        </w:rPr>
        <w:t>issueflag</w:t>
      </w:r>
      <w:proofErr w:type="spellEnd"/>
    </w:p>
    <w:p w:rsidR="002A68C4" w:rsidRDefault="001C3859">
      <w:pPr>
        <w:pStyle w:val="GPage"/>
      </w:pPr>
      <w:bookmarkStart w:id="2268" w:name="_Toc266972336"/>
      <w:r>
        <w:t>Page: PAGE9d</w:t>
      </w:r>
      <w:bookmarkEnd w:id="2268"/>
    </w:p>
    <w:p w:rsidR="002A68C4" w:rsidRDefault="001C3859">
      <w:r>
        <w:t>&lt;span style="</w:t>
      </w:r>
      <w:proofErr w:type="spellStart"/>
      <w:r>
        <w:t>color</w:t>
      </w:r>
      <w:proofErr w:type="gramStart"/>
      <w:r>
        <w:t>:red</w:t>
      </w:r>
      <w:proofErr w:type="spellEnd"/>
      <w:proofErr w:type="gramEnd"/>
      <w:r>
        <w:t>"&gt;&lt;b&gt;Please provide an answer for: $</w:t>
      </w:r>
      <w:proofErr w:type="spellStart"/>
      <w:r>
        <w:t>issuelist</w:t>
      </w:r>
      <w:proofErr w:type="spellEnd"/>
      <w:r>
        <w:t>.&lt;/</w:t>
      </w:r>
      <w:r>
        <w:t>b&gt;&lt;/span&gt;</w:t>
      </w:r>
    </w:p>
    <w:tbl>
      <w:tblPr>
        <w:tblStyle w:val="GQuestionCommonProperties"/>
        <w:tblW w:w="0" w:type="auto"/>
        <w:tblInd w:w="0" w:type="dxa"/>
        <w:tblCellMar>
          <w:top w:w="0" w:type="dxa"/>
          <w:left w:w="0" w:type="dxa"/>
          <w:bottom w:w="0" w:type="dxa"/>
          <w:right w:w="0" w:type="dxa"/>
        </w:tblCellMar>
        <w:tblLook w:val="04A0"/>
      </w:tblPr>
      <w:tblGrid>
        <w:gridCol w:w="7810"/>
        <w:gridCol w:w="1046"/>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lastRenderedPageBreak/>
              <w:fldChar w:fldCharType="begin"/>
            </w:r>
            <w:r w:rsidR="001C3859">
              <w:instrText xml:space="preserve">TC </w:instrText>
            </w:r>
            <w:bookmarkStart w:id="2269" w:name="_Toc266972337"/>
            <w:r w:rsidR="001C3859">
              <w:instrText>OXF310grid</w:instrText>
            </w:r>
            <w:bookmarkEnd w:id="2269"/>
            <w:r w:rsidR="001C3859">
              <w:instrText xml:space="preserve"> \l 2 \f a</w:instrText>
            </w:r>
            <w:r>
              <w:fldChar w:fldCharType="end"/>
            </w:r>
            <w:r w:rsidR="001C3859">
              <w:rPr>
                <w:rStyle w:val="GVariableName"/>
              </w:rPr>
              <w:t>OXF310grid</w:t>
            </w:r>
            <w:r w:rsidR="001C3859">
              <w:rPr>
                <w:i/>
              </w:rPr>
              <w:t>- Show all respondents</w:t>
            </w:r>
          </w:p>
        </w:tc>
        <w:tc>
          <w:tcPr>
            <w:tcW w:w="0" w:type="auto"/>
            <w:shd w:val="clear" w:color="auto" w:fill="D0D0D0"/>
            <w:vAlign w:val="bottom"/>
          </w:tcPr>
          <w:p w:rsidR="002A68C4" w:rsidRDefault="001C3859">
            <w:pPr>
              <w:keepNext/>
              <w:jc w:val="right"/>
            </w:pPr>
            <w:r>
              <w:t>GRID</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 xml:space="preserve">Please indicate your own opinion on the following issues. Also please provide your best guess as to the political opinions held by the indicated people and organizations on the same </w:t>
            </w:r>
            <w:r>
              <w:rPr>
                <w:b/>
              </w:rPr>
              <w:t>issues. There is no "right" answer to this question.</w:t>
            </w:r>
          </w:p>
        </w:tc>
      </w:tr>
    </w:tbl>
    <w:p w:rsidR="002A68C4" w:rsidRDefault="002A68C4">
      <w:pPr>
        <w:pStyle w:val="GQuestionSpacer"/>
        <w:keepNext/>
      </w:pPr>
    </w:p>
    <w:p w:rsidR="002A68C4" w:rsidRDefault="001C3859">
      <w:pPr>
        <w:pStyle w:val="GCategoryHeader"/>
        <w:keepNext/>
      </w:pPr>
      <w:r>
        <w:t>ROWS</w:t>
      </w:r>
    </w:p>
    <w:tbl>
      <w:tblPr>
        <w:tblStyle w:val="GQuestionCategoryList"/>
        <w:tblW w:w="0" w:type="auto"/>
        <w:tblInd w:w="0" w:type="dxa"/>
        <w:tblCellMar>
          <w:top w:w="0" w:type="dxa"/>
          <w:left w:w="0" w:type="dxa"/>
          <w:bottom w:w="0" w:type="dxa"/>
          <w:right w:w="0" w:type="dxa"/>
        </w:tblCellMar>
        <w:tblLook w:val="04A0"/>
      </w:tblPr>
      <w:tblGrid>
        <w:gridCol w:w="2952"/>
        <w:gridCol w:w="5904"/>
      </w:tblGrid>
      <w:tr w:rsidR="002A68C4">
        <w:tblPrEx>
          <w:tblCellMar>
            <w:top w:w="0" w:type="dxa"/>
            <w:left w:w="0" w:type="dxa"/>
            <w:bottom w:w="0" w:type="dxa"/>
            <w:right w:w="0" w:type="dxa"/>
          </w:tblCellMar>
        </w:tblPrEx>
        <w:tc>
          <w:tcPr>
            <w:tcW w:w="8856" w:type="dxa"/>
            <w:gridSpan w:val="2"/>
          </w:tcPr>
          <w:p w:rsidR="002A68C4" w:rsidRDefault="001C3859">
            <w:pPr>
              <w:keepNext/>
            </w:pPr>
            <w:r>
              <w:rPr>
                <w:i/>
              </w:rPr>
              <w:t>Order as shown</w:t>
            </w:r>
          </w:p>
        </w:tc>
      </w:tr>
      <w:tr w:rsidR="002A68C4">
        <w:tblPrEx>
          <w:tblCellMar>
            <w:top w:w="0" w:type="dxa"/>
            <w:left w:w="0" w:type="dxa"/>
            <w:bottom w:w="0" w:type="dxa"/>
            <w:right w:w="0" w:type="dxa"/>
          </w:tblCellMar>
        </w:tblPrEx>
        <w:tc>
          <w:tcPr>
            <w:tcW w:w="2952" w:type="dxa"/>
          </w:tcPr>
          <w:p w:rsidR="002A68C4" w:rsidRDefault="001C3859">
            <w:pPr>
              <w:keepNext/>
            </w:pPr>
            <w:r>
              <w:t>OXF310</w:t>
            </w:r>
          </w:p>
        </w:tc>
        <w:tc>
          <w:tcPr>
            <w:tcW w:w="5904" w:type="dxa"/>
          </w:tcPr>
          <w:p w:rsidR="002A68C4" w:rsidRDefault="001C3859">
            <w:pPr>
              <w:keepNext/>
            </w:pPr>
            <w:r>
              <w:t>Yourself</w:t>
            </w:r>
          </w:p>
        </w:tc>
      </w:tr>
      <w:tr w:rsidR="002A68C4">
        <w:tblPrEx>
          <w:tblCellMar>
            <w:top w:w="0" w:type="dxa"/>
            <w:left w:w="0" w:type="dxa"/>
            <w:bottom w:w="0" w:type="dxa"/>
            <w:right w:w="0" w:type="dxa"/>
          </w:tblCellMar>
        </w:tblPrEx>
        <w:tc>
          <w:tcPr>
            <w:tcW w:w="2952" w:type="dxa"/>
          </w:tcPr>
          <w:p w:rsidR="002A68C4" w:rsidRDefault="001C3859">
            <w:pPr>
              <w:keepNext/>
            </w:pPr>
            <w:r>
              <w:t>OXF310a</w:t>
            </w:r>
          </w:p>
        </w:tc>
        <w:tc>
          <w:tcPr>
            <w:tcW w:w="5904" w:type="dxa"/>
          </w:tcPr>
          <w:p w:rsidR="002A68C4" w:rsidRDefault="001C3859">
            <w:pPr>
              <w:keepNext/>
            </w:pPr>
            <w:r>
              <w:t>$OXF28a</w:t>
            </w:r>
          </w:p>
        </w:tc>
      </w:tr>
      <w:tr w:rsidR="002A68C4">
        <w:tblPrEx>
          <w:tblCellMar>
            <w:top w:w="0" w:type="dxa"/>
            <w:left w:w="0" w:type="dxa"/>
            <w:bottom w:w="0" w:type="dxa"/>
            <w:right w:w="0" w:type="dxa"/>
          </w:tblCellMar>
        </w:tblPrEx>
        <w:tc>
          <w:tcPr>
            <w:tcW w:w="2952" w:type="dxa"/>
          </w:tcPr>
          <w:p w:rsidR="002A68C4" w:rsidRDefault="001C3859">
            <w:pPr>
              <w:keepNext/>
            </w:pPr>
            <w:r>
              <w:t>OXF310b</w:t>
            </w:r>
          </w:p>
        </w:tc>
        <w:tc>
          <w:tcPr>
            <w:tcW w:w="5904" w:type="dxa"/>
          </w:tcPr>
          <w:p w:rsidR="002A68C4" w:rsidRDefault="001C3859">
            <w:pPr>
              <w:keepNext/>
            </w:pPr>
            <w:r>
              <w:t>$OXF28b</w:t>
            </w:r>
          </w:p>
        </w:tc>
      </w:tr>
      <w:tr w:rsidR="002A68C4">
        <w:tblPrEx>
          <w:tblCellMar>
            <w:top w:w="0" w:type="dxa"/>
            <w:left w:w="0" w:type="dxa"/>
            <w:bottom w:w="0" w:type="dxa"/>
            <w:right w:w="0" w:type="dxa"/>
          </w:tblCellMar>
        </w:tblPrEx>
        <w:tc>
          <w:tcPr>
            <w:tcW w:w="2952" w:type="dxa"/>
          </w:tcPr>
          <w:p w:rsidR="002A68C4" w:rsidRDefault="001C3859">
            <w:pPr>
              <w:keepNext/>
            </w:pPr>
            <w:r>
              <w:t>OXF310c</w:t>
            </w:r>
          </w:p>
        </w:tc>
        <w:tc>
          <w:tcPr>
            <w:tcW w:w="5904" w:type="dxa"/>
          </w:tcPr>
          <w:p w:rsidR="002A68C4" w:rsidRDefault="001C3859">
            <w:pPr>
              <w:keepNext/>
            </w:pPr>
            <w:r>
              <w:t>$OXF28c</w:t>
            </w:r>
          </w:p>
        </w:tc>
      </w:tr>
      <w:tr w:rsidR="002A68C4">
        <w:tblPrEx>
          <w:tblCellMar>
            <w:top w:w="0" w:type="dxa"/>
            <w:left w:w="0" w:type="dxa"/>
            <w:bottom w:w="0" w:type="dxa"/>
            <w:right w:w="0" w:type="dxa"/>
          </w:tblCellMar>
        </w:tblPrEx>
        <w:tc>
          <w:tcPr>
            <w:tcW w:w="2952" w:type="dxa"/>
          </w:tcPr>
          <w:p w:rsidR="002A68C4" w:rsidRDefault="001C3859">
            <w:pPr>
              <w:keepNext/>
            </w:pPr>
            <w:r>
              <w:t>OXF310d</w:t>
            </w:r>
          </w:p>
        </w:tc>
        <w:tc>
          <w:tcPr>
            <w:tcW w:w="5904" w:type="dxa"/>
          </w:tcPr>
          <w:p w:rsidR="002A68C4" w:rsidRDefault="001C3859">
            <w:pPr>
              <w:keepNext/>
            </w:pPr>
            <w:r>
              <w:t>$OXF28d</w:t>
            </w:r>
          </w:p>
        </w:tc>
      </w:tr>
      <w:tr w:rsidR="002A68C4">
        <w:tblPrEx>
          <w:tblCellMar>
            <w:top w:w="0" w:type="dxa"/>
            <w:left w:w="0" w:type="dxa"/>
            <w:bottom w:w="0" w:type="dxa"/>
            <w:right w:w="0" w:type="dxa"/>
          </w:tblCellMar>
        </w:tblPrEx>
        <w:tc>
          <w:tcPr>
            <w:tcW w:w="2952" w:type="dxa"/>
          </w:tcPr>
          <w:p w:rsidR="002A68C4" w:rsidRDefault="001C3859">
            <w:pPr>
              <w:keepNext/>
            </w:pPr>
            <w:r>
              <w:t>OXF310e</w:t>
            </w:r>
          </w:p>
        </w:tc>
        <w:tc>
          <w:tcPr>
            <w:tcW w:w="5904" w:type="dxa"/>
          </w:tcPr>
          <w:p w:rsidR="002A68C4" w:rsidRDefault="001C3859">
            <w:pPr>
              <w:keepNext/>
            </w:pPr>
            <w:r>
              <w:t>$OXF28e</w:t>
            </w:r>
          </w:p>
        </w:tc>
      </w:tr>
      <w:tr w:rsidR="002A68C4">
        <w:tblPrEx>
          <w:tblCellMar>
            <w:top w:w="0" w:type="dxa"/>
            <w:left w:w="0" w:type="dxa"/>
            <w:bottom w:w="0" w:type="dxa"/>
            <w:right w:w="0" w:type="dxa"/>
          </w:tblCellMar>
        </w:tblPrEx>
        <w:tc>
          <w:tcPr>
            <w:tcW w:w="2952" w:type="dxa"/>
          </w:tcPr>
          <w:p w:rsidR="002A68C4" w:rsidRDefault="001C3859">
            <w:pPr>
              <w:keepNext/>
            </w:pPr>
            <w:r>
              <w:t>OXF310f</w:t>
            </w:r>
          </w:p>
        </w:tc>
        <w:tc>
          <w:tcPr>
            <w:tcW w:w="5904" w:type="dxa"/>
          </w:tcPr>
          <w:p w:rsidR="002A68C4" w:rsidRDefault="001C3859">
            <w:pPr>
              <w:keepNext/>
            </w:pPr>
            <w:r>
              <w:t>$OXF28f</w:t>
            </w:r>
          </w:p>
        </w:tc>
      </w:tr>
    </w:tbl>
    <w:p w:rsidR="002A68C4" w:rsidRDefault="001C3859">
      <w:pPr>
        <w:pStyle w:val="GResponseHeader"/>
        <w:keepNext/>
      </w:pPr>
      <w:r>
        <w:t>COLUMNS</w:t>
      </w: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Order as shown</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0</w:t>
            </w:r>
          </w:p>
        </w:tc>
        <w:tc>
          <w:tcPr>
            <w:tcW w:w="361" w:type="dxa"/>
          </w:tcPr>
          <w:p w:rsidR="002A68C4" w:rsidRDefault="001C3859">
            <w:pPr>
              <w:keepNext/>
            </w:pPr>
            <w:r>
              <w:t>○</w:t>
            </w:r>
          </w:p>
        </w:tc>
        <w:tc>
          <w:tcPr>
            <w:tcW w:w="3731" w:type="dxa"/>
          </w:tcPr>
          <w:p w:rsidR="002A68C4" w:rsidRDefault="001C3859">
            <w:pPr>
              <w:keepNext/>
            </w:pPr>
            <w:r>
              <w:t xml:space="preserve">0 - I prefer a society where </w:t>
            </w:r>
            <w:r>
              <w:t>some groups of people have much more money and resources than others.</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1</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2</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3</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4</w:t>
            </w:r>
          </w:p>
        </w:tc>
        <w:tc>
          <w:tcPr>
            <w:tcW w:w="361" w:type="dxa"/>
          </w:tcPr>
          <w:p w:rsidR="002A68C4" w:rsidRDefault="001C3859">
            <w:pPr>
              <w:keepNext/>
            </w:pPr>
            <w:r>
              <w:t>○</w:t>
            </w:r>
          </w:p>
        </w:tc>
        <w:tc>
          <w:tcPr>
            <w:tcW w:w="3731" w:type="dxa"/>
          </w:tcPr>
          <w:p w:rsidR="002A68C4" w:rsidRDefault="001C3859">
            <w:pPr>
              <w:keepNext/>
            </w:pPr>
            <w:r>
              <w:t>4</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5</w:t>
            </w:r>
          </w:p>
        </w:tc>
        <w:tc>
          <w:tcPr>
            <w:tcW w:w="361" w:type="dxa"/>
          </w:tcPr>
          <w:p w:rsidR="002A68C4" w:rsidRDefault="001C3859">
            <w:pPr>
              <w:keepNext/>
            </w:pPr>
            <w:r>
              <w:t>○</w:t>
            </w:r>
          </w:p>
        </w:tc>
        <w:tc>
          <w:tcPr>
            <w:tcW w:w="3731" w:type="dxa"/>
          </w:tcPr>
          <w:p w:rsidR="002A68C4" w:rsidRDefault="001C3859">
            <w:pPr>
              <w:keepNext/>
            </w:pPr>
            <w:r>
              <w:t>5</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6</w:t>
            </w:r>
          </w:p>
        </w:tc>
        <w:tc>
          <w:tcPr>
            <w:tcW w:w="361" w:type="dxa"/>
          </w:tcPr>
          <w:p w:rsidR="002A68C4" w:rsidRDefault="001C3859">
            <w:pPr>
              <w:keepNext/>
            </w:pPr>
            <w:r>
              <w:t>○</w:t>
            </w:r>
          </w:p>
        </w:tc>
        <w:tc>
          <w:tcPr>
            <w:tcW w:w="3731" w:type="dxa"/>
          </w:tcPr>
          <w:p w:rsidR="002A68C4" w:rsidRDefault="001C3859">
            <w:pPr>
              <w:keepNext/>
            </w:pPr>
            <w:r>
              <w:t>6</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7</w:t>
            </w:r>
          </w:p>
        </w:tc>
        <w:tc>
          <w:tcPr>
            <w:tcW w:w="361" w:type="dxa"/>
          </w:tcPr>
          <w:p w:rsidR="002A68C4" w:rsidRDefault="001C3859">
            <w:pPr>
              <w:keepNext/>
            </w:pPr>
            <w:r>
              <w:t>○</w:t>
            </w:r>
          </w:p>
        </w:tc>
        <w:tc>
          <w:tcPr>
            <w:tcW w:w="3731" w:type="dxa"/>
          </w:tcPr>
          <w:p w:rsidR="002A68C4" w:rsidRDefault="001C3859">
            <w:pPr>
              <w:keepNext/>
            </w:pPr>
            <w:r>
              <w:t>7</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1C3859">
            <w:pPr>
              <w:keepNext/>
            </w:pPr>
            <w:r>
              <w:t>○</w:t>
            </w:r>
          </w:p>
        </w:tc>
        <w:tc>
          <w:tcPr>
            <w:tcW w:w="3731" w:type="dxa"/>
          </w:tcPr>
          <w:p w:rsidR="002A68C4" w:rsidRDefault="001C3859">
            <w:pPr>
              <w:keepNext/>
            </w:pPr>
            <w:r>
              <w:t>8</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1C3859">
            <w:pPr>
              <w:keepNext/>
            </w:pPr>
            <w:r>
              <w:t>○</w:t>
            </w:r>
          </w:p>
        </w:tc>
        <w:tc>
          <w:tcPr>
            <w:tcW w:w="3731" w:type="dxa"/>
          </w:tcPr>
          <w:p w:rsidR="002A68C4" w:rsidRDefault="001C3859">
            <w:pPr>
              <w:keepNext/>
            </w:pPr>
            <w:r>
              <w:t>9</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10</w:t>
            </w:r>
          </w:p>
        </w:tc>
        <w:tc>
          <w:tcPr>
            <w:tcW w:w="361" w:type="dxa"/>
          </w:tcPr>
          <w:p w:rsidR="002A68C4" w:rsidRDefault="001C3859">
            <w:pPr>
              <w:keepNext/>
            </w:pPr>
            <w:r>
              <w:t>○</w:t>
            </w:r>
          </w:p>
        </w:tc>
        <w:tc>
          <w:tcPr>
            <w:tcW w:w="3731" w:type="dxa"/>
          </w:tcPr>
          <w:p w:rsidR="002A68C4" w:rsidRDefault="001C3859">
            <w:pPr>
              <w:keepNext/>
            </w:pPr>
            <w:r>
              <w:t>10 - I prefer a society where money and resources are divided evenly.</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98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p w:rsidR="002A68C4" w:rsidRDefault="001C3859">
      <w:r>
        <w:rPr>
          <w:i/>
        </w:rPr>
        <w:t>↯</w:t>
      </w:r>
      <w:r>
        <w:rPr>
          <w:i/>
        </w:rPr>
        <w:t xml:space="preserve"> </w:t>
      </w:r>
      <w:proofErr w:type="spellStart"/>
      <w:r>
        <w:rPr>
          <w:i/>
        </w:rPr>
        <w:t>Goto</w:t>
      </w:r>
      <w:proofErr w:type="spellEnd"/>
      <w:r>
        <w:rPr>
          <w:i/>
        </w:rPr>
        <w:t xml:space="preserve"> page PAGE9d if </w:t>
      </w:r>
      <w:proofErr w:type="spellStart"/>
      <w:r>
        <w:rPr>
          <w:i/>
        </w:rPr>
        <w:t>issueflag</w:t>
      </w:r>
      <w:proofErr w:type="spellEnd"/>
    </w:p>
    <w:p w:rsidR="002A68C4" w:rsidRDefault="001C3859">
      <w:pPr>
        <w:pStyle w:val="GPage"/>
      </w:pPr>
      <w:bookmarkStart w:id="2270" w:name="_Toc266972338"/>
      <w:r>
        <w:t>Page: _implicit_17</w:t>
      </w:r>
      <w:bookmarkEnd w:id="2270"/>
    </w:p>
    <w:p w:rsidR="002A68C4" w:rsidRDefault="001C3859">
      <w:r>
        <w:t>**Earlier in this survey we provided you with a summary of an important political issue adapted from news coverage. This article was based on events that were reported on the BB</w:t>
      </w:r>
      <w:r>
        <w:t>C and other prominent international journalistic outlets at some point during the past 15-20 years.   We did, however, omit reference to identifying information such as the countries involved, time period in question and details of specific legal cases. Th</w:t>
      </w:r>
      <w:r>
        <w:t>e purpose of this research was academic; the intention was not simply to take the issue out of context. Please click the arrow to exit this survey</w:t>
      </w:r>
      <w:proofErr w:type="gramStart"/>
      <w:r>
        <w:t>.*</w:t>
      </w:r>
      <w:proofErr w:type="gramEnd"/>
      <w:r>
        <w:t>*</w:t>
      </w:r>
    </w:p>
    <w:p w:rsidR="002A68C4" w:rsidRDefault="001C3859">
      <w:pPr>
        <w:pStyle w:val="GModule"/>
      </w:pPr>
      <w:r>
        <w:t xml:space="preserve">Module: </w:t>
      </w:r>
      <w:proofErr w:type="spellStart"/>
      <w:r>
        <w:t>socialnetworkbrokeragepageA</w:t>
      </w:r>
      <w:proofErr w:type="spellEnd"/>
    </w:p>
    <w:p w:rsidR="002A68C4" w:rsidRDefault="001C3859">
      <w:pPr>
        <w:pStyle w:val="GPage"/>
      </w:pPr>
      <w:bookmarkStart w:id="2271" w:name="_Toc266972339"/>
      <w:r>
        <w:t>Page: snbpAq1</w:t>
      </w:r>
      <w:bookmarkEnd w:id="2271"/>
    </w:p>
    <w:p w:rsidR="002A68C4" w:rsidRDefault="001C3859">
      <w:r>
        <w:t>Please choose an option, or select don't know.</w:t>
      </w:r>
    </w:p>
    <w:p w:rsidR="002A68C4" w:rsidRDefault="001C3859">
      <w:r>
        <w:t>**Imagine</w:t>
      </w:r>
      <w:r>
        <w:t xml:space="preserve"> you were hosting a party, and planned to invite friends from different parts of your life (e.g., work, school, social groups, </w:t>
      </w:r>
      <w:proofErr w:type="spellStart"/>
      <w:r>
        <w:t>neighborhood</w:t>
      </w:r>
      <w:proofErr w:type="spellEnd"/>
      <w:r>
        <w:t>, etc.)**</w:t>
      </w:r>
    </w:p>
    <w:tbl>
      <w:tblPr>
        <w:tblStyle w:val="GQuestionCommonProperties"/>
        <w:tblW w:w="0" w:type="auto"/>
        <w:tblInd w:w="0" w:type="dxa"/>
        <w:tblCellMar>
          <w:top w:w="0" w:type="dxa"/>
          <w:left w:w="0" w:type="dxa"/>
          <w:bottom w:w="0" w:type="dxa"/>
          <w:right w:w="0" w:type="dxa"/>
        </w:tblCellMar>
        <w:tblLook w:val="04A0"/>
      </w:tblPr>
      <w:tblGrid>
        <w:gridCol w:w="6104"/>
        <w:gridCol w:w="2752"/>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lastRenderedPageBreak/>
              <w:fldChar w:fldCharType="begin"/>
            </w:r>
            <w:r w:rsidR="001C3859">
              <w:instrText xml:space="preserve">TC </w:instrText>
            </w:r>
            <w:bookmarkStart w:id="2272" w:name="_Toc266972340"/>
            <w:r w:rsidR="001C3859">
              <w:instrText>snbpAq1</w:instrText>
            </w:r>
            <w:bookmarkEnd w:id="2272"/>
            <w:r w:rsidR="001C3859">
              <w:instrText xml:space="preserve"> \l 2 \f a</w:instrText>
            </w:r>
            <w:r>
              <w:fldChar w:fldCharType="end"/>
            </w:r>
            <w:r w:rsidR="001C3859">
              <w:rPr>
                <w:rStyle w:val="GVariableName"/>
              </w:rPr>
              <w:t>snbpAq1</w:t>
            </w:r>
            <w:r w:rsidR="001C3859">
              <w:rPr>
                <w:i/>
              </w:rPr>
              <w:t>- Show all respondents</w:t>
            </w:r>
          </w:p>
        </w:tc>
        <w:tc>
          <w:tcPr>
            <w:tcW w:w="0" w:type="auto"/>
            <w:shd w:val="clear" w:color="auto" w:fill="D0D0D0"/>
            <w:vAlign w:val="bottom"/>
          </w:tcPr>
          <w:p w:rsidR="002A68C4" w:rsidRDefault="001C3859">
            <w:pPr>
              <w:keepNext/>
              <w:jc w:val="right"/>
            </w:pPr>
            <w:r>
              <w:t>SINGLE CHOICE</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 xml:space="preserve">Would you find it appealing to have all </w:t>
            </w:r>
            <w:r>
              <w:rPr>
                <w:b/>
              </w:rPr>
              <w:t>your friends get together at one event?</w:t>
            </w:r>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Order as shown</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Definitely not</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Probably not</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Maybe</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4</w:t>
            </w:r>
          </w:p>
        </w:tc>
        <w:tc>
          <w:tcPr>
            <w:tcW w:w="361" w:type="dxa"/>
          </w:tcPr>
          <w:p w:rsidR="002A68C4" w:rsidRDefault="001C3859">
            <w:pPr>
              <w:keepNext/>
            </w:pPr>
            <w:r>
              <w:t>○</w:t>
            </w:r>
          </w:p>
        </w:tc>
        <w:tc>
          <w:tcPr>
            <w:tcW w:w="3731" w:type="dxa"/>
          </w:tcPr>
          <w:p w:rsidR="002A68C4" w:rsidRDefault="001C3859">
            <w:pPr>
              <w:keepNext/>
            </w:pPr>
            <w:r>
              <w:t>Probably yes</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5</w:t>
            </w:r>
          </w:p>
        </w:tc>
        <w:tc>
          <w:tcPr>
            <w:tcW w:w="361" w:type="dxa"/>
          </w:tcPr>
          <w:p w:rsidR="002A68C4" w:rsidRDefault="001C3859">
            <w:pPr>
              <w:keepNext/>
            </w:pPr>
            <w:r>
              <w:t>○</w:t>
            </w:r>
          </w:p>
        </w:tc>
        <w:tc>
          <w:tcPr>
            <w:tcW w:w="3731" w:type="dxa"/>
          </w:tcPr>
          <w:p w:rsidR="002A68C4" w:rsidRDefault="001C3859">
            <w:pPr>
              <w:keepNext/>
            </w:pPr>
            <w:r>
              <w:t>Definitely yes</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6</w:t>
            </w:r>
          </w:p>
        </w:tc>
        <w:tc>
          <w:tcPr>
            <w:tcW w:w="361" w:type="dxa"/>
          </w:tcPr>
          <w:p w:rsidR="002A68C4" w:rsidRDefault="001C3859">
            <w:pPr>
              <w:keepNext/>
            </w:pPr>
            <w:r>
              <w:t>○</w:t>
            </w:r>
          </w:p>
        </w:tc>
        <w:tc>
          <w:tcPr>
            <w:tcW w:w="3731" w:type="dxa"/>
          </w:tcPr>
          <w:p w:rsidR="002A68C4" w:rsidRDefault="001C3859">
            <w:pPr>
              <w:keepNext/>
            </w:pPr>
            <w:r>
              <w:t>Don't know</w:t>
            </w:r>
          </w:p>
        </w:tc>
        <w:tc>
          <w:tcPr>
            <w:tcW w:w="4428" w:type="dxa"/>
          </w:tcPr>
          <w:p w:rsidR="002A68C4" w:rsidRDefault="001C3859">
            <w:pPr>
              <w:keepNext/>
              <w:jc w:val="right"/>
              <w:rPr>
                <w:i/>
              </w:rPr>
            </w:pPr>
            <w:r>
              <w:rPr>
                <w:i/>
              </w:rPr>
              <w:t>Show if snbpaq1counter &gt; 1</w:t>
            </w: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p w:rsidR="002A68C4" w:rsidRDefault="001C3859">
      <w:r>
        <w:rPr>
          <w:i/>
        </w:rPr>
        <w:t>↯</w:t>
      </w:r>
      <w:r>
        <w:rPr>
          <w:i/>
        </w:rPr>
        <w:t xml:space="preserve"> </w:t>
      </w:r>
      <w:proofErr w:type="spellStart"/>
      <w:r>
        <w:rPr>
          <w:i/>
        </w:rPr>
        <w:t>Goto</w:t>
      </w:r>
      <w:proofErr w:type="spellEnd"/>
      <w:r>
        <w:rPr>
          <w:i/>
        </w:rPr>
        <w:t xml:space="preserve"> page snbpAq1 if not snbpAq1</w:t>
      </w:r>
    </w:p>
    <w:p w:rsidR="002A68C4" w:rsidRDefault="001C3859">
      <w:pPr>
        <w:pStyle w:val="GPage"/>
      </w:pPr>
      <w:bookmarkStart w:id="2273" w:name="_Toc266972341"/>
      <w:r>
        <w:t>Page: snbpAq2</w:t>
      </w:r>
      <w:bookmarkEnd w:id="2273"/>
    </w:p>
    <w:p w:rsidR="002A68C4" w:rsidRDefault="001C3859">
      <w:r>
        <w:t>Please choose an option, or select don't know.</w:t>
      </w:r>
    </w:p>
    <w:p w:rsidR="002A68C4" w:rsidRDefault="001C3859">
      <w:r>
        <w:t xml:space="preserve">**Now, imagine you hosted an event attended by friends and family from your different social circles (e.g., work, school, social groups, </w:t>
      </w:r>
      <w:proofErr w:type="spellStart"/>
      <w:r>
        <w:t>neighborhood</w:t>
      </w:r>
      <w:proofErr w:type="spellEnd"/>
      <w:r>
        <w:t>, etc.)**</w:t>
      </w:r>
    </w:p>
    <w:tbl>
      <w:tblPr>
        <w:tblStyle w:val="GQuestionCommonProperties"/>
        <w:tblW w:w="0" w:type="auto"/>
        <w:tblInd w:w="0" w:type="dxa"/>
        <w:tblCellMar>
          <w:top w:w="0" w:type="dxa"/>
          <w:left w:w="0" w:type="dxa"/>
          <w:bottom w:w="0" w:type="dxa"/>
          <w:right w:w="0" w:type="dxa"/>
        </w:tblCellMar>
        <w:tblLook w:val="04A0"/>
      </w:tblPr>
      <w:tblGrid>
        <w:gridCol w:w="6104"/>
        <w:gridCol w:w="2752"/>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fldChar w:fldCharType="begin"/>
            </w:r>
            <w:r w:rsidR="001C3859">
              <w:instrText xml:space="preserve">TC </w:instrText>
            </w:r>
            <w:bookmarkStart w:id="2274" w:name="_Toc266972342"/>
            <w:r w:rsidR="001C3859">
              <w:instrText>snbpAq2</w:instrText>
            </w:r>
            <w:bookmarkEnd w:id="2274"/>
            <w:r w:rsidR="001C3859">
              <w:instrText xml:space="preserve"> \l 2 \f a</w:instrText>
            </w:r>
            <w:r>
              <w:fldChar w:fldCharType="end"/>
            </w:r>
            <w:r w:rsidR="001C3859">
              <w:rPr>
                <w:rStyle w:val="GVariableName"/>
              </w:rPr>
              <w:t>snbpAq2</w:t>
            </w:r>
            <w:r w:rsidR="001C3859">
              <w:rPr>
                <w:i/>
              </w:rPr>
              <w:t>- Show all respondents</w:t>
            </w:r>
          </w:p>
        </w:tc>
        <w:tc>
          <w:tcPr>
            <w:tcW w:w="0" w:type="auto"/>
            <w:shd w:val="clear" w:color="auto" w:fill="D0D0D0"/>
            <w:vAlign w:val="bottom"/>
          </w:tcPr>
          <w:p w:rsidR="002A68C4" w:rsidRDefault="001C3859">
            <w:pPr>
              <w:keepNext/>
              <w:jc w:val="right"/>
            </w:pPr>
            <w:r>
              <w:t>SINGLE CHOICE</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How many of the guests at this party would already know all or nearly all of the other guests?</w:t>
            </w:r>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Order as shown</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Almost all</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Some</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Only a few</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4</w:t>
            </w:r>
          </w:p>
        </w:tc>
        <w:tc>
          <w:tcPr>
            <w:tcW w:w="361" w:type="dxa"/>
          </w:tcPr>
          <w:p w:rsidR="002A68C4" w:rsidRDefault="001C3859">
            <w:pPr>
              <w:keepNext/>
            </w:pPr>
            <w:r>
              <w:t>○</w:t>
            </w:r>
          </w:p>
        </w:tc>
        <w:tc>
          <w:tcPr>
            <w:tcW w:w="3731" w:type="dxa"/>
          </w:tcPr>
          <w:p w:rsidR="002A68C4" w:rsidRDefault="001C3859">
            <w:pPr>
              <w:keepNext/>
            </w:pPr>
            <w:r>
              <w:t>None</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5</w:t>
            </w:r>
          </w:p>
        </w:tc>
        <w:tc>
          <w:tcPr>
            <w:tcW w:w="361" w:type="dxa"/>
          </w:tcPr>
          <w:p w:rsidR="002A68C4" w:rsidRDefault="001C3859">
            <w:pPr>
              <w:keepNext/>
            </w:pPr>
            <w:r>
              <w:t>○</w:t>
            </w:r>
          </w:p>
        </w:tc>
        <w:tc>
          <w:tcPr>
            <w:tcW w:w="3731" w:type="dxa"/>
          </w:tcPr>
          <w:p w:rsidR="002A68C4" w:rsidRDefault="001C3859">
            <w:pPr>
              <w:keepNext/>
            </w:pPr>
            <w:r>
              <w:t>Don't know</w:t>
            </w:r>
          </w:p>
        </w:tc>
        <w:tc>
          <w:tcPr>
            <w:tcW w:w="4428" w:type="dxa"/>
          </w:tcPr>
          <w:p w:rsidR="002A68C4" w:rsidRDefault="001C3859">
            <w:pPr>
              <w:keepNext/>
              <w:jc w:val="right"/>
              <w:rPr>
                <w:i/>
              </w:rPr>
            </w:pPr>
            <w:r>
              <w:rPr>
                <w:i/>
              </w:rPr>
              <w:t>Show</w:t>
            </w:r>
            <w:r>
              <w:rPr>
                <w:i/>
              </w:rPr>
              <w:t xml:space="preserve"> if snbpaq2counter &gt; 1</w:t>
            </w: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p w:rsidR="002A68C4" w:rsidRDefault="001C3859">
      <w:r>
        <w:rPr>
          <w:i/>
        </w:rPr>
        <w:t>↯</w:t>
      </w:r>
      <w:r>
        <w:rPr>
          <w:i/>
        </w:rPr>
        <w:t xml:space="preserve"> </w:t>
      </w:r>
      <w:proofErr w:type="spellStart"/>
      <w:r>
        <w:rPr>
          <w:i/>
        </w:rPr>
        <w:t>Goto</w:t>
      </w:r>
      <w:proofErr w:type="spellEnd"/>
      <w:r>
        <w:rPr>
          <w:i/>
        </w:rPr>
        <w:t xml:space="preserve"> page snbpAq2 if not snbpAq2</w:t>
      </w:r>
    </w:p>
    <w:p w:rsidR="002A68C4" w:rsidRDefault="001C3859">
      <w:pPr>
        <w:pStyle w:val="GPage"/>
      </w:pPr>
      <w:bookmarkStart w:id="2275" w:name="_Toc266972343"/>
      <w:r>
        <w:t>Page: snbpAq3</w:t>
      </w:r>
      <w:bookmarkEnd w:id="2275"/>
    </w:p>
    <w:p w:rsidR="002A68C4" w:rsidRDefault="001C3859">
      <w:r>
        <w:t>Please choose an option, or select don't know.</w:t>
      </w:r>
    </w:p>
    <w:p w:rsidR="002A68C4" w:rsidRDefault="001C3859">
      <w:r>
        <w:t xml:space="preserve">**Still imagining you hosted an event attended by friends and family from </w:t>
      </w:r>
      <w:r>
        <w:t xml:space="preserve">your different social circles (e.g., work, school, social groups, </w:t>
      </w:r>
      <w:proofErr w:type="spellStart"/>
      <w:r>
        <w:t>neighborhood</w:t>
      </w:r>
      <w:proofErr w:type="spellEnd"/>
      <w:r>
        <w:t>, etc.)**</w:t>
      </w:r>
    </w:p>
    <w:tbl>
      <w:tblPr>
        <w:tblStyle w:val="GQuestionCommonProperties"/>
        <w:tblW w:w="0" w:type="auto"/>
        <w:tblInd w:w="0" w:type="dxa"/>
        <w:tblCellMar>
          <w:top w:w="0" w:type="dxa"/>
          <w:left w:w="0" w:type="dxa"/>
          <w:bottom w:w="0" w:type="dxa"/>
          <w:right w:w="0" w:type="dxa"/>
        </w:tblCellMar>
        <w:tblLook w:val="04A0"/>
      </w:tblPr>
      <w:tblGrid>
        <w:gridCol w:w="6104"/>
        <w:gridCol w:w="2752"/>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lastRenderedPageBreak/>
              <w:fldChar w:fldCharType="begin"/>
            </w:r>
            <w:r w:rsidR="001C3859">
              <w:instrText xml:space="preserve">TC </w:instrText>
            </w:r>
            <w:bookmarkStart w:id="2276" w:name="_Toc266972344"/>
            <w:r w:rsidR="001C3859">
              <w:instrText>snbpAq3</w:instrText>
            </w:r>
            <w:bookmarkEnd w:id="2276"/>
            <w:r w:rsidR="001C3859">
              <w:instrText xml:space="preserve"> \l 2 \f a</w:instrText>
            </w:r>
            <w:r>
              <w:fldChar w:fldCharType="end"/>
            </w:r>
            <w:r w:rsidR="001C3859">
              <w:rPr>
                <w:rStyle w:val="GVariableName"/>
              </w:rPr>
              <w:t>snbpAq3</w:t>
            </w:r>
            <w:r w:rsidR="001C3859">
              <w:rPr>
                <w:i/>
              </w:rPr>
              <w:t>- Show all respondents</w:t>
            </w:r>
          </w:p>
        </w:tc>
        <w:tc>
          <w:tcPr>
            <w:tcW w:w="0" w:type="auto"/>
            <w:shd w:val="clear" w:color="auto" w:fill="D0D0D0"/>
            <w:vAlign w:val="bottom"/>
          </w:tcPr>
          <w:p w:rsidR="002A68C4" w:rsidRDefault="001C3859">
            <w:pPr>
              <w:keepNext/>
              <w:jc w:val="right"/>
            </w:pPr>
            <w:r>
              <w:t>SINGLE CHOICE</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Would your guests be likely to mix and mingle, or would they sort out into groups of people who alrea</w:t>
            </w:r>
            <w:r>
              <w:rPr>
                <w:b/>
              </w:rPr>
              <w:t>dy know each other well?</w:t>
            </w:r>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Order as shown</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Definitely mix and mingle</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Probably mix and mingle</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Probably sort into pre-existing groups</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4</w:t>
            </w:r>
          </w:p>
        </w:tc>
        <w:tc>
          <w:tcPr>
            <w:tcW w:w="361" w:type="dxa"/>
          </w:tcPr>
          <w:p w:rsidR="002A68C4" w:rsidRDefault="001C3859">
            <w:pPr>
              <w:keepNext/>
            </w:pPr>
            <w:r>
              <w:t>○</w:t>
            </w:r>
          </w:p>
        </w:tc>
        <w:tc>
          <w:tcPr>
            <w:tcW w:w="3731" w:type="dxa"/>
          </w:tcPr>
          <w:p w:rsidR="002A68C4" w:rsidRDefault="001C3859">
            <w:pPr>
              <w:keepNext/>
            </w:pPr>
            <w:r>
              <w:t>Definitely sort into pre-existing groups</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5</w:t>
            </w:r>
          </w:p>
        </w:tc>
        <w:tc>
          <w:tcPr>
            <w:tcW w:w="361" w:type="dxa"/>
          </w:tcPr>
          <w:p w:rsidR="002A68C4" w:rsidRDefault="001C3859">
            <w:pPr>
              <w:keepNext/>
            </w:pPr>
            <w:r>
              <w:t>○</w:t>
            </w:r>
          </w:p>
        </w:tc>
        <w:tc>
          <w:tcPr>
            <w:tcW w:w="3731" w:type="dxa"/>
          </w:tcPr>
          <w:p w:rsidR="002A68C4" w:rsidRDefault="001C3859">
            <w:pPr>
              <w:keepNext/>
            </w:pPr>
            <w:r>
              <w:t>Don't know</w:t>
            </w:r>
          </w:p>
        </w:tc>
        <w:tc>
          <w:tcPr>
            <w:tcW w:w="4428" w:type="dxa"/>
          </w:tcPr>
          <w:p w:rsidR="002A68C4" w:rsidRDefault="001C3859">
            <w:pPr>
              <w:keepNext/>
              <w:jc w:val="right"/>
              <w:rPr>
                <w:i/>
              </w:rPr>
            </w:pPr>
            <w:r>
              <w:rPr>
                <w:i/>
              </w:rPr>
              <w:t>Show if snbpaq3counter &gt; 1</w:t>
            </w: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p w:rsidR="002A68C4" w:rsidRDefault="001C3859">
      <w:r>
        <w:rPr>
          <w:i/>
        </w:rPr>
        <w:t>↯</w:t>
      </w:r>
      <w:r>
        <w:rPr>
          <w:i/>
        </w:rPr>
        <w:t xml:space="preserve"> </w:t>
      </w:r>
      <w:proofErr w:type="spellStart"/>
      <w:r>
        <w:rPr>
          <w:i/>
        </w:rPr>
        <w:t>Goto</w:t>
      </w:r>
      <w:proofErr w:type="spellEnd"/>
      <w:r>
        <w:rPr>
          <w:i/>
        </w:rPr>
        <w:t xml:space="preserve"> page snbpAq3 if not snbpAq3</w:t>
      </w:r>
    </w:p>
    <w:p w:rsidR="002A68C4" w:rsidRDefault="001C3859">
      <w:pPr>
        <w:pStyle w:val="GModule"/>
      </w:pPr>
      <w:r>
        <w:t xml:space="preserve">Module: </w:t>
      </w:r>
      <w:proofErr w:type="spellStart"/>
      <w:r>
        <w:t>socialnetworkbrokeragepageB</w:t>
      </w:r>
      <w:proofErr w:type="spellEnd"/>
    </w:p>
    <w:p w:rsidR="002A68C4" w:rsidRDefault="001C3859">
      <w:pPr>
        <w:pStyle w:val="GPage"/>
      </w:pPr>
      <w:bookmarkStart w:id="2277" w:name="_Toc266972345"/>
      <w:r>
        <w:t>Page: snbpBq1</w:t>
      </w:r>
      <w:bookmarkEnd w:id="2277"/>
    </w:p>
    <w:p w:rsidR="002A68C4" w:rsidRDefault="001C3859">
      <w:r>
        <w:t>Please choose an option, or select don't know.</w:t>
      </w:r>
    </w:p>
    <w:tbl>
      <w:tblPr>
        <w:tblStyle w:val="GQuestionCommonProperties"/>
        <w:tblW w:w="0" w:type="auto"/>
        <w:tblInd w:w="0" w:type="dxa"/>
        <w:tblCellMar>
          <w:top w:w="0" w:type="dxa"/>
          <w:left w:w="0" w:type="dxa"/>
          <w:bottom w:w="0" w:type="dxa"/>
          <w:right w:w="0" w:type="dxa"/>
        </w:tblCellMar>
        <w:tblLook w:val="04A0"/>
      </w:tblPr>
      <w:tblGrid>
        <w:gridCol w:w="6096"/>
        <w:gridCol w:w="2760"/>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fldChar w:fldCharType="begin"/>
            </w:r>
            <w:r w:rsidR="001C3859">
              <w:instrText xml:space="preserve">TC </w:instrText>
            </w:r>
            <w:bookmarkStart w:id="2278" w:name="_Toc266972346"/>
            <w:r w:rsidR="001C3859">
              <w:instrText>snbpBq1</w:instrText>
            </w:r>
            <w:bookmarkEnd w:id="2278"/>
            <w:r w:rsidR="001C3859">
              <w:instrText xml:space="preserve"> \l 2 \f a</w:instrText>
            </w:r>
            <w:r>
              <w:fldChar w:fldCharType="end"/>
            </w:r>
            <w:r w:rsidR="001C3859">
              <w:rPr>
                <w:rStyle w:val="GVariableName"/>
              </w:rPr>
              <w:t>snbpBq1</w:t>
            </w:r>
            <w:r w:rsidR="001C3859">
              <w:rPr>
                <w:i/>
              </w:rPr>
              <w:t>- Show all respondents</w:t>
            </w:r>
          </w:p>
        </w:tc>
        <w:tc>
          <w:tcPr>
            <w:tcW w:w="0" w:type="auto"/>
            <w:shd w:val="clear" w:color="auto" w:fill="D0D0D0"/>
            <w:vAlign w:val="bottom"/>
          </w:tcPr>
          <w:p w:rsidR="002A68C4" w:rsidRDefault="001C3859">
            <w:pPr>
              <w:keepNext/>
              <w:jc w:val="right"/>
            </w:pPr>
            <w:r>
              <w:t>SINGLE CHOICE</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 xml:space="preserve">Are you </w:t>
            </w:r>
            <w:r>
              <w:rPr>
                <w:b/>
              </w:rPr>
              <w:t>more comfortable interacting one-on-one or in a group?</w:t>
            </w:r>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Order as shown</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I definitely prefer one on one</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I usually prefer one on one</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I like both equally</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4</w:t>
            </w:r>
          </w:p>
        </w:tc>
        <w:tc>
          <w:tcPr>
            <w:tcW w:w="361" w:type="dxa"/>
          </w:tcPr>
          <w:p w:rsidR="002A68C4" w:rsidRDefault="001C3859">
            <w:pPr>
              <w:keepNext/>
            </w:pPr>
            <w:r>
              <w:t>○</w:t>
            </w:r>
          </w:p>
        </w:tc>
        <w:tc>
          <w:tcPr>
            <w:tcW w:w="3731" w:type="dxa"/>
          </w:tcPr>
          <w:p w:rsidR="002A68C4" w:rsidRDefault="001C3859">
            <w:pPr>
              <w:keepNext/>
            </w:pPr>
            <w:r>
              <w:t>I usually prefer in a group</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5</w:t>
            </w:r>
          </w:p>
        </w:tc>
        <w:tc>
          <w:tcPr>
            <w:tcW w:w="361" w:type="dxa"/>
          </w:tcPr>
          <w:p w:rsidR="002A68C4" w:rsidRDefault="001C3859">
            <w:pPr>
              <w:keepNext/>
            </w:pPr>
            <w:r>
              <w:t>○</w:t>
            </w:r>
          </w:p>
        </w:tc>
        <w:tc>
          <w:tcPr>
            <w:tcW w:w="3731" w:type="dxa"/>
          </w:tcPr>
          <w:p w:rsidR="002A68C4" w:rsidRDefault="001C3859">
            <w:pPr>
              <w:keepNext/>
            </w:pPr>
            <w:r>
              <w:t>I definitely prefer in a group</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6</w:t>
            </w:r>
          </w:p>
        </w:tc>
        <w:tc>
          <w:tcPr>
            <w:tcW w:w="361" w:type="dxa"/>
          </w:tcPr>
          <w:p w:rsidR="002A68C4" w:rsidRDefault="001C3859">
            <w:pPr>
              <w:keepNext/>
            </w:pPr>
            <w:r>
              <w:t>○</w:t>
            </w:r>
          </w:p>
        </w:tc>
        <w:tc>
          <w:tcPr>
            <w:tcW w:w="3731" w:type="dxa"/>
          </w:tcPr>
          <w:p w:rsidR="002A68C4" w:rsidRDefault="001C3859">
            <w:pPr>
              <w:keepNext/>
            </w:pPr>
            <w:r>
              <w:t>Don't know</w:t>
            </w:r>
          </w:p>
        </w:tc>
        <w:tc>
          <w:tcPr>
            <w:tcW w:w="4428" w:type="dxa"/>
          </w:tcPr>
          <w:p w:rsidR="002A68C4" w:rsidRDefault="001C3859">
            <w:pPr>
              <w:keepNext/>
              <w:jc w:val="right"/>
              <w:rPr>
                <w:i/>
              </w:rPr>
            </w:pPr>
            <w:r>
              <w:rPr>
                <w:i/>
              </w:rPr>
              <w:t>Show if snbpbq1counter &gt; 1</w:t>
            </w: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p w:rsidR="002A68C4" w:rsidRDefault="001C3859">
      <w:r>
        <w:rPr>
          <w:i/>
        </w:rPr>
        <w:t>↯</w:t>
      </w:r>
      <w:r>
        <w:rPr>
          <w:i/>
        </w:rPr>
        <w:t xml:space="preserve"> </w:t>
      </w:r>
      <w:proofErr w:type="spellStart"/>
      <w:r>
        <w:rPr>
          <w:i/>
        </w:rPr>
        <w:t>Goto</w:t>
      </w:r>
      <w:proofErr w:type="spellEnd"/>
      <w:r>
        <w:rPr>
          <w:i/>
        </w:rPr>
        <w:t xml:space="preserve"> page snbpBq1 if not snbpBq1</w:t>
      </w:r>
    </w:p>
    <w:p w:rsidR="002A68C4" w:rsidRDefault="001C3859">
      <w:pPr>
        <w:pStyle w:val="GPage"/>
      </w:pPr>
      <w:bookmarkStart w:id="2279" w:name="_Toc266972347"/>
      <w:r>
        <w:t>Page: snbpBq2</w:t>
      </w:r>
      <w:bookmarkEnd w:id="2279"/>
    </w:p>
    <w:p w:rsidR="002A68C4" w:rsidRDefault="001C3859">
      <w:r>
        <w:t>Please choose an option, or select don't know.</w:t>
      </w:r>
    </w:p>
    <w:tbl>
      <w:tblPr>
        <w:tblStyle w:val="GQuestionCommonProperties"/>
        <w:tblW w:w="0" w:type="auto"/>
        <w:tblInd w:w="0" w:type="dxa"/>
        <w:tblCellMar>
          <w:top w:w="0" w:type="dxa"/>
          <w:left w:w="0" w:type="dxa"/>
          <w:bottom w:w="0" w:type="dxa"/>
          <w:right w:w="0" w:type="dxa"/>
        </w:tblCellMar>
        <w:tblLook w:val="04A0"/>
      </w:tblPr>
      <w:tblGrid>
        <w:gridCol w:w="7708"/>
        <w:gridCol w:w="1148"/>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lastRenderedPageBreak/>
              <w:fldChar w:fldCharType="begin"/>
            </w:r>
            <w:r w:rsidR="001C3859">
              <w:instrText xml:space="preserve">TC </w:instrText>
            </w:r>
            <w:bookmarkStart w:id="2280" w:name="_Toc266972348"/>
            <w:r w:rsidR="001C3859">
              <w:instrText>snbpBq2</w:instrText>
            </w:r>
            <w:bookmarkEnd w:id="2280"/>
            <w:r w:rsidR="001C3859">
              <w:instrText xml:space="preserve"> \l 2 \f a</w:instrText>
            </w:r>
            <w:r>
              <w:fldChar w:fldCharType="end"/>
            </w:r>
            <w:r w:rsidR="001C3859">
              <w:rPr>
                <w:rStyle w:val="GVariableName"/>
              </w:rPr>
              <w:t>snbpBq2</w:t>
            </w:r>
            <w:r w:rsidR="001C3859">
              <w:rPr>
                <w:i/>
              </w:rPr>
              <w:t>- Show all respondents</w:t>
            </w:r>
          </w:p>
        </w:tc>
        <w:tc>
          <w:tcPr>
            <w:tcW w:w="0" w:type="auto"/>
            <w:shd w:val="clear" w:color="auto" w:fill="D0D0D0"/>
            <w:vAlign w:val="bottom"/>
          </w:tcPr>
          <w:p w:rsidR="002A68C4" w:rsidRDefault="001C3859">
            <w:pPr>
              <w:keepNext/>
              <w:jc w:val="right"/>
            </w:pPr>
            <w:r>
              <w:t>GRID</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 xml:space="preserve">When there is </w:t>
            </w:r>
            <w:r>
              <w:rPr>
                <w:b/>
              </w:rPr>
              <w:t>a conflict between your friends, are you more likely to pick sides, try to mediate, or try to stay out of it?</w:t>
            </w:r>
          </w:p>
        </w:tc>
      </w:tr>
    </w:tbl>
    <w:p w:rsidR="002A68C4" w:rsidRDefault="002A68C4">
      <w:pPr>
        <w:pStyle w:val="GQuestionSpacer"/>
        <w:keepNext/>
      </w:pPr>
    </w:p>
    <w:p w:rsidR="002A68C4" w:rsidRDefault="001C3859">
      <w:pPr>
        <w:pStyle w:val="GCategoryHeader"/>
        <w:keepNext/>
      </w:pPr>
      <w:r>
        <w:t>ROWS</w:t>
      </w:r>
    </w:p>
    <w:tbl>
      <w:tblPr>
        <w:tblStyle w:val="GQuestionCategoryList"/>
        <w:tblW w:w="0" w:type="auto"/>
        <w:tblInd w:w="0" w:type="dxa"/>
        <w:tblCellMar>
          <w:top w:w="0" w:type="dxa"/>
          <w:left w:w="0" w:type="dxa"/>
          <w:bottom w:w="0" w:type="dxa"/>
          <w:right w:w="0" w:type="dxa"/>
        </w:tblCellMar>
        <w:tblLook w:val="04A0"/>
      </w:tblPr>
      <w:tblGrid>
        <w:gridCol w:w="2952"/>
        <w:gridCol w:w="5904"/>
      </w:tblGrid>
      <w:tr w:rsidR="002A68C4">
        <w:tblPrEx>
          <w:tblCellMar>
            <w:top w:w="0" w:type="dxa"/>
            <w:left w:w="0" w:type="dxa"/>
            <w:bottom w:w="0" w:type="dxa"/>
            <w:right w:w="0" w:type="dxa"/>
          </w:tblCellMar>
        </w:tblPrEx>
        <w:tc>
          <w:tcPr>
            <w:tcW w:w="8856" w:type="dxa"/>
            <w:gridSpan w:val="2"/>
          </w:tcPr>
          <w:p w:rsidR="002A68C4" w:rsidRDefault="001C3859">
            <w:pPr>
              <w:keepNext/>
            </w:pPr>
            <w:r>
              <w:rPr>
                <w:i/>
              </w:rPr>
              <w:t>Order as shown</w:t>
            </w:r>
          </w:p>
        </w:tc>
      </w:tr>
      <w:tr w:rsidR="002A68C4">
        <w:tblPrEx>
          <w:tblCellMar>
            <w:top w:w="0" w:type="dxa"/>
            <w:left w:w="0" w:type="dxa"/>
            <w:bottom w:w="0" w:type="dxa"/>
            <w:right w:w="0" w:type="dxa"/>
          </w:tblCellMar>
        </w:tblPrEx>
        <w:tc>
          <w:tcPr>
            <w:tcW w:w="2952" w:type="dxa"/>
          </w:tcPr>
          <w:p w:rsidR="002A68C4" w:rsidRDefault="001C3859">
            <w:pPr>
              <w:keepNext/>
            </w:pPr>
            <w:r>
              <w:t>snbpBq2a</w:t>
            </w:r>
          </w:p>
        </w:tc>
        <w:tc>
          <w:tcPr>
            <w:tcW w:w="5904" w:type="dxa"/>
          </w:tcPr>
          <w:p w:rsidR="002A68C4" w:rsidRDefault="001C3859">
            <w:pPr>
              <w:keepNext/>
            </w:pPr>
            <w:r>
              <w:t>Pick sides</w:t>
            </w:r>
          </w:p>
        </w:tc>
      </w:tr>
      <w:tr w:rsidR="002A68C4">
        <w:tblPrEx>
          <w:tblCellMar>
            <w:top w:w="0" w:type="dxa"/>
            <w:left w:w="0" w:type="dxa"/>
            <w:bottom w:w="0" w:type="dxa"/>
            <w:right w:w="0" w:type="dxa"/>
          </w:tblCellMar>
        </w:tblPrEx>
        <w:tc>
          <w:tcPr>
            <w:tcW w:w="2952" w:type="dxa"/>
          </w:tcPr>
          <w:p w:rsidR="002A68C4" w:rsidRDefault="001C3859">
            <w:pPr>
              <w:keepNext/>
            </w:pPr>
            <w:r>
              <w:t>snbpBq2b</w:t>
            </w:r>
          </w:p>
        </w:tc>
        <w:tc>
          <w:tcPr>
            <w:tcW w:w="5904" w:type="dxa"/>
          </w:tcPr>
          <w:p w:rsidR="002A68C4" w:rsidRDefault="001C3859">
            <w:pPr>
              <w:keepNext/>
            </w:pPr>
            <w:r>
              <w:t>Mediate</w:t>
            </w:r>
          </w:p>
        </w:tc>
      </w:tr>
      <w:tr w:rsidR="002A68C4">
        <w:tblPrEx>
          <w:tblCellMar>
            <w:top w:w="0" w:type="dxa"/>
            <w:left w:w="0" w:type="dxa"/>
            <w:bottom w:w="0" w:type="dxa"/>
            <w:right w:w="0" w:type="dxa"/>
          </w:tblCellMar>
        </w:tblPrEx>
        <w:tc>
          <w:tcPr>
            <w:tcW w:w="2952" w:type="dxa"/>
          </w:tcPr>
          <w:p w:rsidR="002A68C4" w:rsidRDefault="001C3859">
            <w:pPr>
              <w:keepNext/>
            </w:pPr>
            <w:r>
              <w:t>snbpBq2c</w:t>
            </w:r>
          </w:p>
        </w:tc>
        <w:tc>
          <w:tcPr>
            <w:tcW w:w="5904" w:type="dxa"/>
          </w:tcPr>
          <w:p w:rsidR="002A68C4" w:rsidRDefault="001C3859">
            <w:pPr>
              <w:keepNext/>
            </w:pPr>
            <w:r>
              <w:t>Stay out of it</w:t>
            </w:r>
          </w:p>
        </w:tc>
      </w:tr>
    </w:tbl>
    <w:p w:rsidR="002A68C4" w:rsidRDefault="001C3859">
      <w:pPr>
        <w:pStyle w:val="GResponseHeader"/>
        <w:keepNext/>
      </w:pPr>
      <w:r>
        <w:t>COLUMNS</w:t>
      </w: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Order as shown</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Most likely</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 xml:space="preserve">Somewhat </w:t>
            </w:r>
            <w:r>
              <w:t>likely</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Not very likely</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4</w:t>
            </w:r>
          </w:p>
        </w:tc>
        <w:tc>
          <w:tcPr>
            <w:tcW w:w="361" w:type="dxa"/>
          </w:tcPr>
          <w:p w:rsidR="002A68C4" w:rsidRDefault="001C3859">
            <w:pPr>
              <w:keepNext/>
            </w:pPr>
            <w:r>
              <w:t>○</w:t>
            </w:r>
          </w:p>
        </w:tc>
        <w:tc>
          <w:tcPr>
            <w:tcW w:w="3731" w:type="dxa"/>
          </w:tcPr>
          <w:p w:rsidR="002A68C4" w:rsidRDefault="001C3859">
            <w:pPr>
              <w:keepNext/>
            </w:pPr>
            <w:r>
              <w:t>Never do</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5</w:t>
            </w:r>
          </w:p>
        </w:tc>
        <w:tc>
          <w:tcPr>
            <w:tcW w:w="361" w:type="dxa"/>
          </w:tcPr>
          <w:p w:rsidR="002A68C4" w:rsidRDefault="001C3859">
            <w:pPr>
              <w:keepNext/>
            </w:pPr>
            <w:r>
              <w:t>○</w:t>
            </w:r>
          </w:p>
        </w:tc>
        <w:tc>
          <w:tcPr>
            <w:tcW w:w="3731" w:type="dxa"/>
          </w:tcPr>
          <w:p w:rsidR="002A68C4" w:rsidRDefault="001C3859">
            <w:pPr>
              <w:keepNext/>
            </w:pPr>
            <w:r>
              <w:t>Don't know</w:t>
            </w:r>
          </w:p>
        </w:tc>
        <w:tc>
          <w:tcPr>
            <w:tcW w:w="4428" w:type="dxa"/>
          </w:tcPr>
          <w:p w:rsidR="002A68C4" w:rsidRDefault="001C3859">
            <w:pPr>
              <w:keepNext/>
              <w:jc w:val="right"/>
              <w:rPr>
                <w:i/>
              </w:rPr>
            </w:pPr>
            <w:r>
              <w:rPr>
                <w:i/>
              </w:rPr>
              <w:t>Show if snbpbq2counter &gt; 1</w:t>
            </w: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p w:rsidR="002A68C4" w:rsidRDefault="001C3859">
      <w:r>
        <w:rPr>
          <w:i/>
        </w:rPr>
        <w:t>↯</w:t>
      </w:r>
      <w:r>
        <w:rPr>
          <w:i/>
        </w:rPr>
        <w:t xml:space="preserve"> </w:t>
      </w:r>
      <w:proofErr w:type="spellStart"/>
      <w:r>
        <w:rPr>
          <w:i/>
        </w:rPr>
        <w:t>Goto</w:t>
      </w:r>
      <w:proofErr w:type="spellEnd"/>
      <w:r>
        <w:rPr>
          <w:i/>
        </w:rPr>
        <w:t xml:space="preserve"> page snbpBq2 if not dshowsnbpBq2a or not dshowsnbpBq2b or not dshowsnbpBq2c</w:t>
      </w:r>
    </w:p>
    <w:p w:rsidR="002A68C4" w:rsidRDefault="001C3859">
      <w:pPr>
        <w:pStyle w:val="GModule"/>
      </w:pPr>
      <w:r>
        <w:t xml:space="preserve">Module: </w:t>
      </w:r>
      <w:proofErr w:type="spellStart"/>
      <w:r>
        <w:t>propensitytonegotiate</w:t>
      </w:r>
      <w:proofErr w:type="spellEnd"/>
    </w:p>
    <w:p w:rsidR="002A68C4" w:rsidRDefault="001C3859">
      <w:pPr>
        <w:pStyle w:val="GPage"/>
      </w:pPr>
      <w:bookmarkStart w:id="2281" w:name="_Toc266972349"/>
      <w:r>
        <w:t>Page: OXFptnq1</w:t>
      </w:r>
      <w:bookmarkEnd w:id="2281"/>
    </w:p>
    <w:tbl>
      <w:tblPr>
        <w:tblStyle w:val="GQuestionCommonProperties"/>
        <w:tblW w:w="0" w:type="auto"/>
        <w:tblInd w:w="0" w:type="dxa"/>
        <w:tblCellMar>
          <w:top w:w="0" w:type="dxa"/>
          <w:left w:w="0" w:type="dxa"/>
          <w:bottom w:w="0" w:type="dxa"/>
          <w:right w:w="0" w:type="dxa"/>
        </w:tblCellMar>
        <w:tblLook w:val="04A0"/>
      </w:tblPr>
      <w:tblGrid>
        <w:gridCol w:w="6602"/>
        <w:gridCol w:w="2254"/>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fldChar w:fldCharType="begin"/>
            </w:r>
            <w:r w:rsidR="001C3859">
              <w:instrText xml:space="preserve">TC </w:instrText>
            </w:r>
            <w:bookmarkStart w:id="2282" w:name="_Toc266972350"/>
            <w:r w:rsidR="001C3859">
              <w:instrText>OXFptnq1</w:instrText>
            </w:r>
            <w:bookmarkEnd w:id="2282"/>
            <w:r w:rsidR="001C3859">
              <w:instrText xml:space="preserve"> \l 2 \f a</w:instrText>
            </w:r>
            <w:r>
              <w:fldChar w:fldCharType="end"/>
            </w:r>
            <w:r w:rsidR="001C3859">
              <w:rPr>
                <w:rStyle w:val="GVariableName"/>
              </w:rPr>
              <w:t>OXFptnq1</w:t>
            </w:r>
            <w:r w:rsidR="001C3859">
              <w:rPr>
                <w:i/>
              </w:rPr>
              <w:t>- Show all respondents/required</w:t>
            </w:r>
          </w:p>
        </w:tc>
        <w:tc>
          <w:tcPr>
            <w:tcW w:w="0" w:type="auto"/>
            <w:shd w:val="clear" w:color="auto" w:fill="D0D0D0"/>
            <w:vAlign w:val="bottom"/>
          </w:tcPr>
          <w:p w:rsidR="002A68C4" w:rsidRDefault="001C3859">
            <w:pPr>
              <w:keepNext/>
              <w:jc w:val="right"/>
            </w:pPr>
            <w:r>
              <w:t>SINGLE CHOICE</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You are buying a new car. How likely would you be to negotiate the price?</w:t>
            </w:r>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Order as shown</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1 Not at all likely</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2</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3</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4</w:t>
            </w:r>
          </w:p>
        </w:tc>
        <w:tc>
          <w:tcPr>
            <w:tcW w:w="361" w:type="dxa"/>
          </w:tcPr>
          <w:p w:rsidR="002A68C4" w:rsidRDefault="001C3859">
            <w:pPr>
              <w:keepNext/>
            </w:pPr>
            <w:r>
              <w:t>○</w:t>
            </w:r>
          </w:p>
        </w:tc>
        <w:tc>
          <w:tcPr>
            <w:tcW w:w="3731" w:type="dxa"/>
          </w:tcPr>
          <w:p w:rsidR="002A68C4" w:rsidRDefault="001C3859">
            <w:pPr>
              <w:keepNext/>
            </w:pPr>
            <w:r>
              <w:t>4</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5</w:t>
            </w:r>
          </w:p>
        </w:tc>
        <w:tc>
          <w:tcPr>
            <w:tcW w:w="361" w:type="dxa"/>
          </w:tcPr>
          <w:p w:rsidR="002A68C4" w:rsidRDefault="001C3859">
            <w:pPr>
              <w:keepNext/>
            </w:pPr>
            <w:r>
              <w:t>○</w:t>
            </w:r>
          </w:p>
        </w:tc>
        <w:tc>
          <w:tcPr>
            <w:tcW w:w="3731" w:type="dxa"/>
          </w:tcPr>
          <w:p w:rsidR="002A68C4" w:rsidRDefault="001C3859">
            <w:pPr>
              <w:keepNext/>
            </w:pPr>
            <w:r>
              <w:t>5</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6</w:t>
            </w:r>
          </w:p>
        </w:tc>
        <w:tc>
          <w:tcPr>
            <w:tcW w:w="361" w:type="dxa"/>
          </w:tcPr>
          <w:p w:rsidR="002A68C4" w:rsidRDefault="001C3859">
            <w:pPr>
              <w:keepNext/>
            </w:pPr>
            <w:r>
              <w:t>○</w:t>
            </w:r>
          </w:p>
        </w:tc>
        <w:tc>
          <w:tcPr>
            <w:tcW w:w="3731" w:type="dxa"/>
          </w:tcPr>
          <w:p w:rsidR="002A68C4" w:rsidRDefault="001C3859">
            <w:pPr>
              <w:keepNext/>
            </w:pPr>
            <w:r>
              <w:t>6</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7</w:t>
            </w:r>
          </w:p>
        </w:tc>
        <w:tc>
          <w:tcPr>
            <w:tcW w:w="361" w:type="dxa"/>
          </w:tcPr>
          <w:p w:rsidR="002A68C4" w:rsidRDefault="001C3859">
            <w:pPr>
              <w:keepNext/>
            </w:pPr>
            <w:r>
              <w:t>○</w:t>
            </w:r>
          </w:p>
        </w:tc>
        <w:tc>
          <w:tcPr>
            <w:tcW w:w="3731" w:type="dxa"/>
          </w:tcPr>
          <w:p w:rsidR="002A68C4" w:rsidRDefault="001C3859">
            <w:pPr>
              <w:keepNext/>
            </w:pPr>
            <w:r>
              <w:t>7 Very likely</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1C3859">
            <w:pPr>
              <w:keepNext/>
            </w:pPr>
            <w:r>
              <w:t>○</w:t>
            </w:r>
          </w:p>
        </w:tc>
        <w:tc>
          <w:tcPr>
            <w:tcW w:w="3731" w:type="dxa"/>
          </w:tcPr>
          <w:p w:rsidR="002A68C4" w:rsidRDefault="001C3859">
            <w:pPr>
              <w:keepNext/>
            </w:pPr>
            <w:r>
              <w:t>Don't know</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98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p w:rsidR="002A68C4" w:rsidRDefault="001C3859">
      <w:pPr>
        <w:pStyle w:val="GPage"/>
      </w:pPr>
      <w:bookmarkStart w:id="2283" w:name="_Toc266972351"/>
      <w:r>
        <w:t>Page: OXFptnq2</w:t>
      </w:r>
      <w:bookmarkEnd w:id="2283"/>
    </w:p>
    <w:tbl>
      <w:tblPr>
        <w:tblStyle w:val="GQuestionCommonProperties"/>
        <w:tblW w:w="0" w:type="auto"/>
        <w:tblInd w:w="0" w:type="dxa"/>
        <w:tblCellMar>
          <w:top w:w="0" w:type="dxa"/>
          <w:left w:w="0" w:type="dxa"/>
          <w:bottom w:w="0" w:type="dxa"/>
          <w:right w:w="0" w:type="dxa"/>
        </w:tblCellMar>
        <w:tblLook w:val="04A0"/>
      </w:tblPr>
      <w:tblGrid>
        <w:gridCol w:w="6602"/>
        <w:gridCol w:w="2254"/>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lastRenderedPageBreak/>
              <w:fldChar w:fldCharType="begin"/>
            </w:r>
            <w:r w:rsidR="001C3859">
              <w:instrText xml:space="preserve">TC </w:instrText>
            </w:r>
            <w:bookmarkStart w:id="2284" w:name="_Toc266972352"/>
            <w:r w:rsidR="001C3859">
              <w:instrText>OXFptnq2</w:instrText>
            </w:r>
            <w:bookmarkEnd w:id="2284"/>
            <w:r w:rsidR="001C3859">
              <w:instrText xml:space="preserve"> \l 2 \f a</w:instrText>
            </w:r>
            <w:r>
              <w:fldChar w:fldCharType="end"/>
            </w:r>
            <w:r w:rsidR="001C3859">
              <w:rPr>
                <w:rStyle w:val="GVariableName"/>
              </w:rPr>
              <w:t>OXFptnq2</w:t>
            </w:r>
            <w:r w:rsidR="001C3859">
              <w:rPr>
                <w:i/>
              </w:rPr>
              <w:t>- Show all respondents/required</w:t>
            </w:r>
          </w:p>
        </w:tc>
        <w:tc>
          <w:tcPr>
            <w:tcW w:w="0" w:type="auto"/>
            <w:shd w:val="clear" w:color="auto" w:fill="D0D0D0"/>
            <w:vAlign w:val="bottom"/>
          </w:tcPr>
          <w:p w:rsidR="002A68C4" w:rsidRDefault="001C3859">
            <w:pPr>
              <w:keepNext/>
              <w:jc w:val="right"/>
            </w:pPr>
            <w:r>
              <w:t>SINGLE CHOICE</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 xml:space="preserve">Imagine you are at the airport and the airline </w:t>
            </w:r>
            <w:r>
              <w:rPr>
                <w:b/>
              </w:rPr>
              <w:t xml:space="preserve">announces that the flight you are scheduled to take is overbooked. You are interested in possibly volunteering and ask what type of compensation the airline is offering. The airline representative says that you will receive a </w:t>
            </w:r>
            <w:r>
              <w:rPr>
                <w:b/>
              </w:rPr>
              <w:t>£</w:t>
            </w:r>
            <w:r>
              <w:rPr>
                <w:b/>
              </w:rPr>
              <w:t>300 voucher for relinquishing</w:t>
            </w:r>
            <w:r>
              <w:rPr>
                <w:b/>
              </w:rPr>
              <w:t xml:space="preserve"> your seat. You notice that not many other people have offered to be bumped off this flight. How likely are you to ask for a voucher of greater value and/or amenities like an upgrade to first class?</w:t>
            </w:r>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Order as shown</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1 Not at all likely</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2</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3</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4</w:t>
            </w:r>
          </w:p>
        </w:tc>
        <w:tc>
          <w:tcPr>
            <w:tcW w:w="361" w:type="dxa"/>
          </w:tcPr>
          <w:p w:rsidR="002A68C4" w:rsidRDefault="001C3859">
            <w:pPr>
              <w:keepNext/>
            </w:pPr>
            <w:r>
              <w:t>○</w:t>
            </w:r>
          </w:p>
        </w:tc>
        <w:tc>
          <w:tcPr>
            <w:tcW w:w="3731" w:type="dxa"/>
          </w:tcPr>
          <w:p w:rsidR="002A68C4" w:rsidRDefault="001C3859">
            <w:pPr>
              <w:keepNext/>
            </w:pPr>
            <w:r>
              <w:t>4</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5</w:t>
            </w:r>
          </w:p>
        </w:tc>
        <w:tc>
          <w:tcPr>
            <w:tcW w:w="361" w:type="dxa"/>
          </w:tcPr>
          <w:p w:rsidR="002A68C4" w:rsidRDefault="001C3859">
            <w:pPr>
              <w:keepNext/>
            </w:pPr>
            <w:r>
              <w:t>○</w:t>
            </w:r>
          </w:p>
        </w:tc>
        <w:tc>
          <w:tcPr>
            <w:tcW w:w="3731" w:type="dxa"/>
          </w:tcPr>
          <w:p w:rsidR="002A68C4" w:rsidRDefault="001C3859">
            <w:pPr>
              <w:keepNext/>
            </w:pPr>
            <w:r>
              <w:t>5</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6</w:t>
            </w:r>
          </w:p>
        </w:tc>
        <w:tc>
          <w:tcPr>
            <w:tcW w:w="361" w:type="dxa"/>
          </w:tcPr>
          <w:p w:rsidR="002A68C4" w:rsidRDefault="001C3859">
            <w:pPr>
              <w:keepNext/>
            </w:pPr>
            <w:r>
              <w:t>○</w:t>
            </w:r>
          </w:p>
        </w:tc>
        <w:tc>
          <w:tcPr>
            <w:tcW w:w="3731" w:type="dxa"/>
          </w:tcPr>
          <w:p w:rsidR="002A68C4" w:rsidRDefault="001C3859">
            <w:pPr>
              <w:keepNext/>
            </w:pPr>
            <w:r>
              <w:t>6</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7</w:t>
            </w:r>
          </w:p>
        </w:tc>
        <w:tc>
          <w:tcPr>
            <w:tcW w:w="361" w:type="dxa"/>
          </w:tcPr>
          <w:p w:rsidR="002A68C4" w:rsidRDefault="001C3859">
            <w:pPr>
              <w:keepNext/>
            </w:pPr>
            <w:r>
              <w:t>○</w:t>
            </w:r>
          </w:p>
        </w:tc>
        <w:tc>
          <w:tcPr>
            <w:tcW w:w="3731" w:type="dxa"/>
          </w:tcPr>
          <w:p w:rsidR="002A68C4" w:rsidRDefault="001C3859">
            <w:pPr>
              <w:keepNext/>
            </w:pPr>
            <w:r>
              <w:t>7 Very likely</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1C3859">
            <w:pPr>
              <w:keepNext/>
            </w:pPr>
            <w:r>
              <w:t>○</w:t>
            </w:r>
          </w:p>
        </w:tc>
        <w:tc>
          <w:tcPr>
            <w:tcW w:w="3731" w:type="dxa"/>
          </w:tcPr>
          <w:p w:rsidR="002A68C4" w:rsidRDefault="001C3859">
            <w:pPr>
              <w:keepNext/>
            </w:pPr>
            <w:r>
              <w:t>Don't know</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98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p w:rsidR="002A68C4" w:rsidRDefault="001C3859">
      <w:pPr>
        <w:pStyle w:val="GModule"/>
      </w:pPr>
      <w:r>
        <w:t xml:space="preserve">Module: </w:t>
      </w:r>
      <w:proofErr w:type="spellStart"/>
      <w:r>
        <w:t>justicenorms</w:t>
      </w:r>
      <w:proofErr w:type="spellEnd"/>
    </w:p>
    <w:p w:rsidR="002A68C4" w:rsidRDefault="001C3859">
      <w:pPr>
        <w:pStyle w:val="GPage"/>
      </w:pPr>
      <w:bookmarkStart w:id="2285" w:name="_Toc266972353"/>
      <w:r>
        <w:t>Page: justicenorms1</w:t>
      </w:r>
      <w:bookmarkEnd w:id="2285"/>
    </w:p>
    <w:p w:rsidR="002A68C4" w:rsidRDefault="001C3859">
      <w:r>
        <w:t xml:space="preserve">**A large company produces tables and sells all that it can make at </w:t>
      </w:r>
      <w:r>
        <w:t>£</w:t>
      </w:r>
      <w:r>
        <w:t>200 each. Because of</w:t>
      </w:r>
      <w:r>
        <w:t xml:space="preserve"> changes in the price of materials, the company is considering a change in the price of its table.  **</w:t>
      </w:r>
    </w:p>
    <w:tbl>
      <w:tblPr>
        <w:tblStyle w:val="GQuestionCommonProperties"/>
        <w:tblW w:w="0" w:type="auto"/>
        <w:tblInd w:w="0" w:type="dxa"/>
        <w:tblCellMar>
          <w:top w:w="0" w:type="dxa"/>
          <w:left w:w="0" w:type="dxa"/>
          <w:bottom w:w="0" w:type="dxa"/>
          <w:right w:w="0" w:type="dxa"/>
        </w:tblCellMar>
        <w:tblLook w:val="04A0"/>
      </w:tblPr>
      <w:tblGrid>
        <w:gridCol w:w="7805"/>
        <w:gridCol w:w="1051"/>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lastRenderedPageBreak/>
              <w:fldChar w:fldCharType="begin"/>
            </w:r>
            <w:r w:rsidR="001C3859">
              <w:instrText xml:space="preserve">TC </w:instrText>
            </w:r>
            <w:bookmarkStart w:id="2286" w:name="_Toc266972354"/>
            <w:r w:rsidR="001C3859">
              <w:instrText>jng1</w:instrText>
            </w:r>
            <w:bookmarkEnd w:id="2286"/>
            <w:r w:rsidR="001C3859">
              <w:instrText xml:space="preserve"> \l 2 \f a</w:instrText>
            </w:r>
            <w:r>
              <w:fldChar w:fldCharType="end"/>
            </w:r>
            <w:r w:rsidR="001C3859">
              <w:rPr>
                <w:rStyle w:val="GVariableName"/>
              </w:rPr>
              <w:t>jng1</w:t>
            </w:r>
            <w:r w:rsidR="001C3859">
              <w:rPr>
                <w:i/>
              </w:rPr>
              <w:t>- Show all respondents/required</w:t>
            </w:r>
          </w:p>
        </w:tc>
        <w:tc>
          <w:tcPr>
            <w:tcW w:w="0" w:type="auto"/>
            <w:shd w:val="clear" w:color="auto" w:fill="D0D0D0"/>
            <w:vAlign w:val="bottom"/>
          </w:tcPr>
          <w:p w:rsidR="002A68C4" w:rsidRDefault="001C3859">
            <w:pPr>
              <w:keepNext/>
              <w:jc w:val="right"/>
            </w:pPr>
            <w:r>
              <w:t>GRID</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Please indicate how fair or unfair each of the following price increases would be, given the</w:t>
            </w:r>
            <w:r>
              <w:rPr>
                <w:b/>
              </w:rPr>
              <w:t xml:space="preserve"> associated increase in the cost of the materials to make the table.</w:t>
            </w:r>
          </w:p>
        </w:tc>
      </w:tr>
    </w:tbl>
    <w:p w:rsidR="002A68C4" w:rsidRDefault="002A68C4">
      <w:pPr>
        <w:pStyle w:val="GQuestionSpacer"/>
        <w:keepNext/>
      </w:pPr>
    </w:p>
    <w:p w:rsidR="002A68C4" w:rsidRDefault="001C3859">
      <w:pPr>
        <w:pStyle w:val="GCategoryHeader"/>
        <w:keepNext/>
      </w:pPr>
      <w:r>
        <w:t>ROWS</w:t>
      </w:r>
    </w:p>
    <w:tbl>
      <w:tblPr>
        <w:tblStyle w:val="GQuestionCategoryList"/>
        <w:tblW w:w="0" w:type="auto"/>
        <w:tblInd w:w="0" w:type="dxa"/>
        <w:tblCellMar>
          <w:top w:w="0" w:type="dxa"/>
          <w:left w:w="0" w:type="dxa"/>
          <w:bottom w:w="0" w:type="dxa"/>
          <w:right w:w="0" w:type="dxa"/>
        </w:tblCellMar>
        <w:tblLook w:val="04A0"/>
      </w:tblPr>
      <w:tblGrid>
        <w:gridCol w:w="2952"/>
        <w:gridCol w:w="5904"/>
      </w:tblGrid>
      <w:tr w:rsidR="002A68C4">
        <w:tblPrEx>
          <w:tblCellMar>
            <w:top w:w="0" w:type="dxa"/>
            <w:left w:w="0" w:type="dxa"/>
            <w:bottom w:w="0" w:type="dxa"/>
            <w:right w:w="0" w:type="dxa"/>
          </w:tblCellMar>
        </w:tblPrEx>
        <w:tc>
          <w:tcPr>
            <w:tcW w:w="8856" w:type="dxa"/>
            <w:gridSpan w:val="2"/>
          </w:tcPr>
          <w:p w:rsidR="002A68C4" w:rsidRDefault="001C3859">
            <w:pPr>
              <w:keepNext/>
            </w:pPr>
            <w:r>
              <w:rPr>
                <w:i/>
              </w:rPr>
              <w:t>Order as shown</w:t>
            </w:r>
          </w:p>
        </w:tc>
      </w:tr>
      <w:tr w:rsidR="002A68C4">
        <w:tblPrEx>
          <w:tblCellMar>
            <w:top w:w="0" w:type="dxa"/>
            <w:left w:w="0" w:type="dxa"/>
            <w:bottom w:w="0" w:type="dxa"/>
            <w:right w:w="0" w:type="dxa"/>
          </w:tblCellMar>
        </w:tblPrEx>
        <w:tc>
          <w:tcPr>
            <w:tcW w:w="2952" w:type="dxa"/>
          </w:tcPr>
          <w:p w:rsidR="002A68C4" w:rsidRDefault="001C3859">
            <w:pPr>
              <w:keepNext/>
            </w:pPr>
            <w:r>
              <w:t>inc30</w:t>
            </w:r>
          </w:p>
        </w:tc>
        <w:tc>
          <w:tcPr>
            <w:tcW w:w="5904" w:type="dxa"/>
          </w:tcPr>
          <w:p w:rsidR="002A68C4" w:rsidRDefault="001C3859">
            <w:pPr>
              <w:keepNext/>
            </w:pPr>
            <w:r>
              <w:t>&lt;table width="100%" height="50px"&gt;&lt;</w:t>
            </w:r>
            <w:proofErr w:type="spellStart"/>
            <w:r>
              <w:t>tr</w:t>
            </w:r>
            <w:proofErr w:type="spellEnd"/>
            <w:r>
              <w:t>&gt;&lt;</w:t>
            </w:r>
            <w:proofErr w:type="spellStart"/>
            <w:r>
              <w:t>th</w:t>
            </w:r>
            <w:proofErr w:type="spellEnd"/>
            <w:r>
              <w:t xml:space="preserve"> width="50%"&gt;&lt;big&gt;&lt;u&gt;Cost of Materials&lt;/u&gt;&lt;/big&gt;&lt;/</w:t>
            </w:r>
            <w:proofErr w:type="spellStart"/>
            <w:r>
              <w:t>th</w:t>
            </w:r>
            <w:proofErr w:type="spellEnd"/>
            <w:r>
              <w:t>&gt;&lt;</w:t>
            </w:r>
            <w:proofErr w:type="spellStart"/>
            <w:r>
              <w:t>th</w:t>
            </w:r>
            <w:proofErr w:type="spellEnd"/>
            <w:r>
              <w:t xml:space="preserve"> width="50%"&gt;&lt;big&gt;&lt;u&gt;Price of Table&lt;/u&gt;&lt;/big&gt;&lt;/</w:t>
            </w:r>
            <w:proofErr w:type="spellStart"/>
            <w:r>
              <w:t>th</w:t>
            </w:r>
            <w:proofErr w:type="spellEnd"/>
            <w:r>
              <w:t>&gt;&lt;/</w:t>
            </w:r>
            <w:proofErr w:type="spellStart"/>
            <w:r>
              <w:t>tr</w:t>
            </w:r>
            <w:proofErr w:type="spellEnd"/>
            <w:r>
              <w:t>&gt;&lt;</w:t>
            </w:r>
            <w:proofErr w:type="spellStart"/>
            <w:r>
              <w:t>tr</w:t>
            </w:r>
            <w:proofErr w:type="spellEnd"/>
            <w:r>
              <w:t>&gt;&lt;t</w:t>
            </w:r>
            <w:r>
              <w:t>d&gt;</w:t>
            </w:r>
            <w:r>
              <w:t>£</w:t>
            </w:r>
            <w:r>
              <w:t>30 increase&lt;/td&gt;&lt;td&gt;</w:t>
            </w:r>
            <w:r>
              <w:t>£</w:t>
            </w:r>
            <w:r>
              <w:t>20 increase&lt;/td&gt;&lt;/</w:t>
            </w:r>
            <w:proofErr w:type="spellStart"/>
            <w:r>
              <w:t>tr</w:t>
            </w:r>
            <w:proofErr w:type="spellEnd"/>
            <w:r>
              <w:t>&gt;&lt;/table&gt;</w:t>
            </w:r>
          </w:p>
        </w:tc>
      </w:tr>
      <w:tr w:rsidR="002A68C4">
        <w:tblPrEx>
          <w:tblCellMar>
            <w:top w:w="0" w:type="dxa"/>
            <w:left w:w="0" w:type="dxa"/>
            <w:bottom w:w="0" w:type="dxa"/>
            <w:right w:w="0" w:type="dxa"/>
          </w:tblCellMar>
        </w:tblPrEx>
        <w:tc>
          <w:tcPr>
            <w:tcW w:w="2952" w:type="dxa"/>
          </w:tcPr>
          <w:p w:rsidR="002A68C4" w:rsidRDefault="001C3859">
            <w:pPr>
              <w:keepNext/>
            </w:pPr>
            <w:r>
              <w:t>inc10</w:t>
            </w:r>
          </w:p>
        </w:tc>
        <w:tc>
          <w:tcPr>
            <w:tcW w:w="5904" w:type="dxa"/>
          </w:tcPr>
          <w:p w:rsidR="002A68C4" w:rsidRDefault="001C3859">
            <w:pPr>
              <w:keepNext/>
            </w:pPr>
            <w:r>
              <w:t>&lt;table width="100%" height="50px"&gt;&lt;</w:t>
            </w:r>
            <w:proofErr w:type="spellStart"/>
            <w:r>
              <w:t>tr</w:t>
            </w:r>
            <w:proofErr w:type="spellEnd"/>
            <w:r>
              <w:t>&gt;&lt;td width="50%"&gt;</w:t>
            </w:r>
            <w:r>
              <w:t>£</w:t>
            </w:r>
            <w:r>
              <w:t>10 increase&lt;/td&gt;&lt;td width="50%"&gt;</w:t>
            </w:r>
            <w:r>
              <w:t>£</w:t>
            </w:r>
            <w:r>
              <w:t>20 increase&lt;/td&gt;&lt;/</w:t>
            </w:r>
            <w:proofErr w:type="spellStart"/>
            <w:r>
              <w:t>tr</w:t>
            </w:r>
            <w:proofErr w:type="spellEnd"/>
            <w:r>
              <w:t>&gt;&lt;/table&gt;</w:t>
            </w:r>
          </w:p>
        </w:tc>
      </w:tr>
      <w:tr w:rsidR="002A68C4">
        <w:tblPrEx>
          <w:tblCellMar>
            <w:top w:w="0" w:type="dxa"/>
            <w:left w:w="0" w:type="dxa"/>
            <w:bottom w:w="0" w:type="dxa"/>
            <w:right w:w="0" w:type="dxa"/>
          </w:tblCellMar>
        </w:tblPrEx>
        <w:tc>
          <w:tcPr>
            <w:tcW w:w="2952" w:type="dxa"/>
          </w:tcPr>
          <w:p w:rsidR="002A68C4" w:rsidRDefault="001C3859">
            <w:pPr>
              <w:keepNext/>
            </w:pPr>
            <w:r>
              <w:t>inc40</w:t>
            </w:r>
          </w:p>
        </w:tc>
        <w:tc>
          <w:tcPr>
            <w:tcW w:w="5904" w:type="dxa"/>
          </w:tcPr>
          <w:p w:rsidR="002A68C4" w:rsidRDefault="001C3859">
            <w:pPr>
              <w:keepNext/>
            </w:pPr>
            <w:r>
              <w:t>&lt;table width="100%" height="50px"&gt;&lt;</w:t>
            </w:r>
            <w:proofErr w:type="spellStart"/>
            <w:r>
              <w:t>tr</w:t>
            </w:r>
            <w:proofErr w:type="spellEnd"/>
            <w:r>
              <w:t>&gt;&lt;td width="50%"&gt;</w:t>
            </w:r>
            <w:r>
              <w:t>£</w:t>
            </w:r>
            <w:r>
              <w:t>40 increase&lt;/td</w:t>
            </w:r>
            <w:r>
              <w:t>&gt;&lt;td width="50%"&gt;</w:t>
            </w:r>
            <w:r>
              <w:t>£</w:t>
            </w:r>
            <w:r>
              <w:t>20 increase&lt;/td&gt;&lt;/</w:t>
            </w:r>
            <w:proofErr w:type="spellStart"/>
            <w:r>
              <w:t>tr</w:t>
            </w:r>
            <w:proofErr w:type="spellEnd"/>
            <w:r>
              <w:t>&gt;&lt;/table&gt;</w:t>
            </w:r>
          </w:p>
        </w:tc>
      </w:tr>
    </w:tbl>
    <w:p w:rsidR="002A68C4" w:rsidRDefault="001C3859">
      <w:pPr>
        <w:pStyle w:val="GResponseHeader"/>
        <w:keepNext/>
      </w:pPr>
      <w:r>
        <w:t>COLUMNS</w:t>
      </w: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Order as shown</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Completely Fair</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Fair</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Acceptable</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4</w:t>
            </w:r>
          </w:p>
        </w:tc>
        <w:tc>
          <w:tcPr>
            <w:tcW w:w="361" w:type="dxa"/>
          </w:tcPr>
          <w:p w:rsidR="002A68C4" w:rsidRDefault="001C3859">
            <w:pPr>
              <w:keepNext/>
            </w:pPr>
            <w:r>
              <w:t>○</w:t>
            </w:r>
          </w:p>
        </w:tc>
        <w:tc>
          <w:tcPr>
            <w:tcW w:w="3731" w:type="dxa"/>
          </w:tcPr>
          <w:p w:rsidR="002A68C4" w:rsidRDefault="001C3859">
            <w:pPr>
              <w:keepNext/>
            </w:pPr>
            <w:r>
              <w:t>Unfair</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5</w:t>
            </w:r>
          </w:p>
        </w:tc>
        <w:tc>
          <w:tcPr>
            <w:tcW w:w="361" w:type="dxa"/>
          </w:tcPr>
          <w:p w:rsidR="002A68C4" w:rsidRDefault="001C3859">
            <w:pPr>
              <w:keepNext/>
            </w:pPr>
            <w:r>
              <w:t>○</w:t>
            </w:r>
          </w:p>
        </w:tc>
        <w:tc>
          <w:tcPr>
            <w:tcW w:w="3731" w:type="dxa"/>
          </w:tcPr>
          <w:p w:rsidR="002A68C4" w:rsidRDefault="001C3859">
            <w:pPr>
              <w:keepNext/>
            </w:pPr>
            <w:r>
              <w:t>Very Unfair</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p w:rsidR="002A68C4" w:rsidRDefault="001C3859">
      <w:pPr>
        <w:pStyle w:val="GPage"/>
      </w:pPr>
      <w:bookmarkStart w:id="2287" w:name="_Toc266972355"/>
      <w:r>
        <w:t>Page: justicenorms2</w:t>
      </w:r>
      <w:bookmarkEnd w:id="2287"/>
    </w:p>
    <w:p w:rsidR="002A68C4" w:rsidRDefault="001C3859">
      <w:r>
        <w:t xml:space="preserve">**A large company </w:t>
      </w:r>
      <w:r>
        <w:t xml:space="preserve">produces tables and sells all that it can make at </w:t>
      </w:r>
      <w:r>
        <w:t>£</w:t>
      </w:r>
      <w:r>
        <w:t>200 each. Because of changes in the price of materials, the company is considering a change in the price of its table.  **</w:t>
      </w:r>
    </w:p>
    <w:tbl>
      <w:tblPr>
        <w:tblStyle w:val="GQuestionCommonProperties"/>
        <w:tblW w:w="0" w:type="auto"/>
        <w:tblInd w:w="0" w:type="dxa"/>
        <w:tblCellMar>
          <w:top w:w="0" w:type="dxa"/>
          <w:left w:w="0" w:type="dxa"/>
          <w:bottom w:w="0" w:type="dxa"/>
          <w:right w:w="0" w:type="dxa"/>
        </w:tblCellMar>
        <w:tblLook w:val="04A0"/>
      </w:tblPr>
      <w:tblGrid>
        <w:gridCol w:w="7805"/>
        <w:gridCol w:w="1051"/>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lastRenderedPageBreak/>
              <w:fldChar w:fldCharType="begin"/>
            </w:r>
            <w:r w:rsidR="001C3859">
              <w:instrText xml:space="preserve">TC </w:instrText>
            </w:r>
            <w:bookmarkStart w:id="2288" w:name="_Toc266972356"/>
            <w:r w:rsidR="001C3859">
              <w:instrText>jng2</w:instrText>
            </w:r>
            <w:bookmarkEnd w:id="2288"/>
            <w:r w:rsidR="001C3859">
              <w:instrText xml:space="preserve"> \l 2 \f a</w:instrText>
            </w:r>
            <w:r>
              <w:fldChar w:fldCharType="end"/>
            </w:r>
            <w:r w:rsidR="001C3859">
              <w:rPr>
                <w:rStyle w:val="GVariableName"/>
              </w:rPr>
              <w:t>jng2</w:t>
            </w:r>
            <w:r w:rsidR="001C3859">
              <w:rPr>
                <w:i/>
              </w:rPr>
              <w:t>- Show all respondents/required</w:t>
            </w:r>
          </w:p>
        </w:tc>
        <w:tc>
          <w:tcPr>
            <w:tcW w:w="0" w:type="auto"/>
            <w:shd w:val="clear" w:color="auto" w:fill="D0D0D0"/>
            <w:vAlign w:val="bottom"/>
          </w:tcPr>
          <w:p w:rsidR="002A68C4" w:rsidRDefault="001C3859">
            <w:pPr>
              <w:keepNext/>
              <w:jc w:val="right"/>
            </w:pPr>
            <w:r>
              <w:t>GRID</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 xml:space="preserve">Please indicate how </w:t>
            </w:r>
            <w:r>
              <w:rPr>
                <w:b/>
              </w:rPr>
              <w:t>fair or unfair each of the following price decreases would be, given the associated decrease in the cost of the materials to make the table.</w:t>
            </w:r>
          </w:p>
        </w:tc>
      </w:tr>
    </w:tbl>
    <w:p w:rsidR="002A68C4" w:rsidRDefault="002A68C4">
      <w:pPr>
        <w:pStyle w:val="GQuestionSpacer"/>
        <w:keepNext/>
      </w:pPr>
    </w:p>
    <w:p w:rsidR="002A68C4" w:rsidRDefault="001C3859">
      <w:pPr>
        <w:pStyle w:val="GCategoryHeader"/>
        <w:keepNext/>
      </w:pPr>
      <w:r>
        <w:t>ROWS</w:t>
      </w:r>
    </w:p>
    <w:tbl>
      <w:tblPr>
        <w:tblStyle w:val="GQuestionCategoryList"/>
        <w:tblW w:w="0" w:type="auto"/>
        <w:tblInd w:w="0" w:type="dxa"/>
        <w:tblCellMar>
          <w:top w:w="0" w:type="dxa"/>
          <w:left w:w="0" w:type="dxa"/>
          <w:bottom w:w="0" w:type="dxa"/>
          <w:right w:w="0" w:type="dxa"/>
        </w:tblCellMar>
        <w:tblLook w:val="04A0"/>
      </w:tblPr>
      <w:tblGrid>
        <w:gridCol w:w="2952"/>
        <w:gridCol w:w="5904"/>
      </w:tblGrid>
      <w:tr w:rsidR="002A68C4">
        <w:tblPrEx>
          <w:tblCellMar>
            <w:top w:w="0" w:type="dxa"/>
            <w:left w:w="0" w:type="dxa"/>
            <w:bottom w:w="0" w:type="dxa"/>
            <w:right w:w="0" w:type="dxa"/>
          </w:tblCellMar>
        </w:tblPrEx>
        <w:tc>
          <w:tcPr>
            <w:tcW w:w="8856" w:type="dxa"/>
            <w:gridSpan w:val="2"/>
          </w:tcPr>
          <w:p w:rsidR="002A68C4" w:rsidRDefault="001C3859">
            <w:pPr>
              <w:keepNext/>
            </w:pPr>
            <w:r>
              <w:rPr>
                <w:i/>
              </w:rPr>
              <w:t>Order as shown</w:t>
            </w:r>
          </w:p>
        </w:tc>
      </w:tr>
      <w:tr w:rsidR="002A68C4">
        <w:tblPrEx>
          <w:tblCellMar>
            <w:top w:w="0" w:type="dxa"/>
            <w:left w:w="0" w:type="dxa"/>
            <w:bottom w:w="0" w:type="dxa"/>
            <w:right w:w="0" w:type="dxa"/>
          </w:tblCellMar>
        </w:tblPrEx>
        <w:tc>
          <w:tcPr>
            <w:tcW w:w="2952" w:type="dxa"/>
          </w:tcPr>
          <w:p w:rsidR="002A68C4" w:rsidRDefault="001C3859">
            <w:pPr>
              <w:keepNext/>
            </w:pPr>
            <w:r>
              <w:t>dec30</w:t>
            </w:r>
          </w:p>
        </w:tc>
        <w:tc>
          <w:tcPr>
            <w:tcW w:w="5904" w:type="dxa"/>
          </w:tcPr>
          <w:p w:rsidR="002A68C4" w:rsidRDefault="001C3859">
            <w:pPr>
              <w:keepNext/>
            </w:pPr>
            <w:r>
              <w:t>&lt;table width="100%" height="50px"&gt;&lt;</w:t>
            </w:r>
            <w:proofErr w:type="spellStart"/>
            <w:r>
              <w:t>tr</w:t>
            </w:r>
            <w:proofErr w:type="spellEnd"/>
            <w:r>
              <w:t>&gt;&lt;</w:t>
            </w:r>
            <w:proofErr w:type="spellStart"/>
            <w:r>
              <w:t>th</w:t>
            </w:r>
            <w:proofErr w:type="spellEnd"/>
            <w:r>
              <w:t xml:space="preserve"> width="50%"&gt;&lt;big&gt;&lt;u&gt;Cost of Materials&lt;/u&gt;&lt;</w:t>
            </w:r>
            <w:r>
              <w:t>/big&gt;&lt;/</w:t>
            </w:r>
            <w:proofErr w:type="spellStart"/>
            <w:r>
              <w:t>th</w:t>
            </w:r>
            <w:proofErr w:type="spellEnd"/>
            <w:r>
              <w:t>&gt;&lt;</w:t>
            </w:r>
            <w:proofErr w:type="spellStart"/>
            <w:r>
              <w:t>th</w:t>
            </w:r>
            <w:proofErr w:type="spellEnd"/>
            <w:r>
              <w:t xml:space="preserve"> width="50%"&gt;&lt;big&gt;&lt;u&gt;Price of Table&lt;/u&gt;&lt;/big&gt;&lt;/</w:t>
            </w:r>
            <w:proofErr w:type="spellStart"/>
            <w:r>
              <w:t>th</w:t>
            </w:r>
            <w:proofErr w:type="spellEnd"/>
            <w:r>
              <w:t>&gt;&lt;/</w:t>
            </w:r>
            <w:proofErr w:type="spellStart"/>
            <w:r>
              <w:t>tr</w:t>
            </w:r>
            <w:proofErr w:type="spellEnd"/>
            <w:r>
              <w:t>&gt;&lt;</w:t>
            </w:r>
            <w:proofErr w:type="spellStart"/>
            <w:r>
              <w:t>tr</w:t>
            </w:r>
            <w:proofErr w:type="spellEnd"/>
            <w:r>
              <w:t>&gt;&lt;td&gt;</w:t>
            </w:r>
            <w:r>
              <w:t>£</w:t>
            </w:r>
            <w:r>
              <w:t>40 decrease&lt;/td&gt;&lt;td&gt;</w:t>
            </w:r>
            <w:r>
              <w:t>£</w:t>
            </w:r>
            <w:r>
              <w:t>20 decrease&lt;/td&gt;&lt;/</w:t>
            </w:r>
            <w:proofErr w:type="spellStart"/>
            <w:r>
              <w:t>tr</w:t>
            </w:r>
            <w:proofErr w:type="spellEnd"/>
            <w:r>
              <w:t>&gt;&lt;/table&gt;</w:t>
            </w:r>
          </w:p>
        </w:tc>
      </w:tr>
      <w:tr w:rsidR="002A68C4">
        <w:tblPrEx>
          <w:tblCellMar>
            <w:top w:w="0" w:type="dxa"/>
            <w:left w:w="0" w:type="dxa"/>
            <w:bottom w:w="0" w:type="dxa"/>
            <w:right w:w="0" w:type="dxa"/>
          </w:tblCellMar>
        </w:tblPrEx>
        <w:tc>
          <w:tcPr>
            <w:tcW w:w="2952" w:type="dxa"/>
          </w:tcPr>
          <w:p w:rsidR="002A68C4" w:rsidRDefault="001C3859">
            <w:pPr>
              <w:keepNext/>
            </w:pPr>
            <w:r>
              <w:t>dec10</w:t>
            </w:r>
          </w:p>
        </w:tc>
        <w:tc>
          <w:tcPr>
            <w:tcW w:w="5904" w:type="dxa"/>
          </w:tcPr>
          <w:p w:rsidR="002A68C4" w:rsidRDefault="001C3859">
            <w:pPr>
              <w:keepNext/>
            </w:pPr>
            <w:r>
              <w:t>&lt;table width="100%" height="50px"&gt;&lt;</w:t>
            </w:r>
            <w:proofErr w:type="spellStart"/>
            <w:r>
              <w:t>tr</w:t>
            </w:r>
            <w:proofErr w:type="spellEnd"/>
            <w:r>
              <w:t>&gt;&lt;td width="50%"&gt;</w:t>
            </w:r>
            <w:r>
              <w:t>£</w:t>
            </w:r>
            <w:r>
              <w:t>30 decrease&lt;/td&gt;&lt;td width="50%"&gt;</w:t>
            </w:r>
            <w:r>
              <w:t>£</w:t>
            </w:r>
            <w:r>
              <w:t>10 decrease&lt;/td&gt;&lt;/</w:t>
            </w:r>
            <w:proofErr w:type="spellStart"/>
            <w:r>
              <w:t>tr</w:t>
            </w:r>
            <w:proofErr w:type="spellEnd"/>
            <w:r>
              <w:t>&gt;&lt;/table&gt;</w:t>
            </w:r>
          </w:p>
        </w:tc>
      </w:tr>
      <w:tr w:rsidR="002A68C4">
        <w:tblPrEx>
          <w:tblCellMar>
            <w:top w:w="0" w:type="dxa"/>
            <w:left w:w="0" w:type="dxa"/>
            <w:bottom w:w="0" w:type="dxa"/>
            <w:right w:w="0" w:type="dxa"/>
          </w:tblCellMar>
        </w:tblPrEx>
        <w:tc>
          <w:tcPr>
            <w:tcW w:w="2952" w:type="dxa"/>
          </w:tcPr>
          <w:p w:rsidR="002A68C4" w:rsidRDefault="001C3859">
            <w:pPr>
              <w:keepNext/>
            </w:pPr>
            <w:r>
              <w:t>dec40</w:t>
            </w:r>
          </w:p>
        </w:tc>
        <w:tc>
          <w:tcPr>
            <w:tcW w:w="5904" w:type="dxa"/>
          </w:tcPr>
          <w:p w:rsidR="002A68C4" w:rsidRDefault="001C3859">
            <w:pPr>
              <w:keepNext/>
            </w:pPr>
            <w:r>
              <w:t>&lt;table width="100%" height="50px"&gt;&lt;</w:t>
            </w:r>
            <w:proofErr w:type="spellStart"/>
            <w:r>
              <w:t>tr</w:t>
            </w:r>
            <w:proofErr w:type="spellEnd"/>
            <w:r>
              <w:t>&gt;&lt;td width="50%"&gt;</w:t>
            </w:r>
            <w:r>
              <w:t>£</w:t>
            </w:r>
            <w:r>
              <w:t>20 decrease&lt;/td&gt;&lt;td width="50%"&gt;No decrease&lt;/td&gt;&lt;/</w:t>
            </w:r>
            <w:proofErr w:type="spellStart"/>
            <w:r>
              <w:t>tr</w:t>
            </w:r>
            <w:proofErr w:type="spellEnd"/>
            <w:r>
              <w:t>&gt;&lt;/table&gt;</w:t>
            </w:r>
          </w:p>
        </w:tc>
      </w:tr>
    </w:tbl>
    <w:p w:rsidR="002A68C4" w:rsidRDefault="001C3859">
      <w:pPr>
        <w:pStyle w:val="GResponseHeader"/>
        <w:keepNext/>
      </w:pPr>
      <w:r>
        <w:t>COLUMNS</w:t>
      </w: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Order as shown</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Completely Fair</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Fair</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Acceptable</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4</w:t>
            </w:r>
          </w:p>
        </w:tc>
        <w:tc>
          <w:tcPr>
            <w:tcW w:w="361" w:type="dxa"/>
          </w:tcPr>
          <w:p w:rsidR="002A68C4" w:rsidRDefault="001C3859">
            <w:pPr>
              <w:keepNext/>
            </w:pPr>
            <w:r>
              <w:t>○</w:t>
            </w:r>
          </w:p>
        </w:tc>
        <w:tc>
          <w:tcPr>
            <w:tcW w:w="3731" w:type="dxa"/>
          </w:tcPr>
          <w:p w:rsidR="002A68C4" w:rsidRDefault="001C3859">
            <w:pPr>
              <w:keepNext/>
            </w:pPr>
            <w:r>
              <w:t>Unfair</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5</w:t>
            </w:r>
          </w:p>
        </w:tc>
        <w:tc>
          <w:tcPr>
            <w:tcW w:w="361" w:type="dxa"/>
          </w:tcPr>
          <w:p w:rsidR="002A68C4" w:rsidRDefault="001C3859">
            <w:pPr>
              <w:keepNext/>
            </w:pPr>
            <w:r>
              <w:t>○</w:t>
            </w:r>
          </w:p>
        </w:tc>
        <w:tc>
          <w:tcPr>
            <w:tcW w:w="3731" w:type="dxa"/>
          </w:tcPr>
          <w:p w:rsidR="002A68C4" w:rsidRDefault="001C3859">
            <w:pPr>
              <w:keepNext/>
            </w:pPr>
            <w:r>
              <w:t>Very Unfair</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p w:rsidR="002A68C4" w:rsidRDefault="001C3859">
      <w:pPr>
        <w:pStyle w:val="GModule"/>
      </w:pPr>
      <w:r>
        <w:t xml:space="preserve">Module: </w:t>
      </w:r>
      <w:proofErr w:type="spellStart"/>
      <w:r>
        <w:t>ethorgh</w:t>
      </w:r>
      <w:proofErr w:type="spellEnd"/>
    </w:p>
    <w:p w:rsidR="002A68C4" w:rsidRDefault="001C3859">
      <w:pPr>
        <w:pStyle w:val="GModule"/>
      </w:pPr>
      <w:r>
        <w:t>Module: orgs</w:t>
      </w:r>
    </w:p>
    <w:p w:rsidR="002A68C4" w:rsidRDefault="001C3859">
      <w:pPr>
        <w:pStyle w:val="GPage"/>
      </w:pPr>
      <w:bookmarkStart w:id="2289" w:name="_Toc266972357"/>
      <w:r>
        <w:t xml:space="preserve">Page: </w:t>
      </w:r>
      <w:proofErr w:type="spellStart"/>
      <w:r>
        <w:t>orgrand</w:t>
      </w:r>
      <w:bookmarkEnd w:id="2289"/>
      <w:proofErr w:type="spellEnd"/>
    </w:p>
    <w:p w:rsidR="002A68C4" w:rsidRDefault="001C3859">
      <w:pPr>
        <w:pStyle w:val="GPage"/>
      </w:pPr>
      <w:bookmarkStart w:id="2290" w:name="_Toc266972358"/>
      <w:r>
        <w:t xml:space="preserve">Page: group1 if </w:t>
      </w:r>
      <w:proofErr w:type="spellStart"/>
      <w:r>
        <w:t>orgsplit</w:t>
      </w:r>
      <w:proofErr w:type="spellEnd"/>
      <w:r>
        <w:t xml:space="preserve"> == 1</w:t>
      </w:r>
      <w:bookmarkEnd w:id="2290"/>
    </w:p>
    <w:p w:rsidR="002A68C4" w:rsidRDefault="001C3859">
      <w:r>
        <w:t xml:space="preserve">**Below is a summary of an important political issue adapted from news coverage.  Please read the issue summary carefully before responding to the </w:t>
      </w:r>
      <w:r>
        <w:t>questions that follow it</w:t>
      </w:r>
      <w:proofErr w:type="gramStart"/>
      <w:r>
        <w:t>.*</w:t>
      </w:r>
      <w:proofErr w:type="gramEnd"/>
      <w:r>
        <w:t>*</w:t>
      </w:r>
    </w:p>
    <w:p w:rsidR="002A68C4" w:rsidRDefault="001C3859">
      <w:r>
        <w:t>&lt;</w:t>
      </w:r>
      <w:proofErr w:type="spellStart"/>
      <w:proofErr w:type="gramStart"/>
      <w:r>
        <w:t>img</w:t>
      </w:r>
      <w:proofErr w:type="spellEnd"/>
      <w:proofErr w:type="gramEnd"/>
      <w:r>
        <w:t xml:space="preserve"> src="https://surveyfiles.yougov.com/static/BC_TEST_OXFORD_POST/Group_1_-_Toyota_Race.jpg"/&gt;</w:t>
      </w:r>
    </w:p>
    <w:tbl>
      <w:tblPr>
        <w:tblStyle w:val="GQuestionCommonProperties"/>
        <w:tblW w:w="0" w:type="auto"/>
        <w:tblInd w:w="0" w:type="dxa"/>
        <w:tblCellMar>
          <w:top w:w="0" w:type="dxa"/>
          <w:left w:w="0" w:type="dxa"/>
          <w:bottom w:w="0" w:type="dxa"/>
          <w:right w:w="0" w:type="dxa"/>
        </w:tblCellMar>
        <w:tblLook w:val="04A0"/>
      </w:tblPr>
      <w:tblGrid>
        <w:gridCol w:w="6146"/>
        <w:gridCol w:w="2710"/>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lastRenderedPageBreak/>
              <w:fldChar w:fldCharType="begin"/>
            </w:r>
            <w:r w:rsidR="001C3859">
              <w:instrText xml:space="preserve">TC </w:instrText>
            </w:r>
            <w:bookmarkStart w:id="2291" w:name="_Toc266972359"/>
            <w:r w:rsidR="001C3859">
              <w:instrText>oxg1q1</w:instrText>
            </w:r>
            <w:bookmarkEnd w:id="2291"/>
            <w:r w:rsidR="001C3859">
              <w:instrText xml:space="preserve"> \l 2 \f a</w:instrText>
            </w:r>
            <w:r>
              <w:fldChar w:fldCharType="end"/>
            </w:r>
            <w:r w:rsidR="001C3859">
              <w:rPr>
                <w:rStyle w:val="GVariableName"/>
              </w:rPr>
              <w:t>oxg1q1</w:t>
            </w:r>
            <w:r w:rsidR="001C3859">
              <w:rPr>
                <w:i/>
              </w:rPr>
              <w:t>- Show all respondents/required</w:t>
            </w:r>
          </w:p>
        </w:tc>
        <w:tc>
          <w:tcPr>
            <w:tcW w:w="0" w:type="auto"/>
            <w:shd w:val="clear" w:color="auto" w:fill="D0D0D0"/>
            <w:vAlign w:val="bottom"/>
          </w:tcPr>
          <w:p w:rsidR="002A68C4" w:rsidRDefault="001C3859">
            <w:pPr>
              <w:keepNext/>
              <w:jc w:val="right"/>
            </w:pPr>
            <w:r>
              <w:t>MULTIPLE CHOICE</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How does this article make you feel? (Please select all</w:t>
            </w:r>
            <w:r>
              <w:rPr>
                <w:b/>
              </w:rPr>
              <w:t xml:space="preserve"> that apply, even if you feel some emotions more strongly than others.)</w:t>
            </w:r>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Randomize response options</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Contempt</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Anger</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Irritation</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4</w:t>
            </w:r>
          </w:p>
        </w:tc>
        <w:tc>
          <w:tcPr>
            <w:tcW w:w="361" w:type="dxa"/>
          </w:tcPr>
          <w:p w:rsidR="002A68C4" w:rsidRDefault="001C3859">
            <w:pPr>
              <w:keepNext/>
            </w:pPr>
            <w:r>
              <w:t>□</w:t>
            </w:r>
          </w:p>
        </w:tc>
        <w:tc>
          <w:tcPr>
            <w:tcW w:w="3731" w:type="dxa"/>
          </w:tcPr>
          <w:p w:rsidR="002A68C4" w:rsidRDefault="001C3859">
            <w:pPr>
              <w:keepNext/>
            </w:pPr>
            <w:r>
              <w:t>Frustration</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5</w:t>
            </w:r>
          </w:p>
        </w:tc>
        <w:tc>
          <w:tcPr>
            <w:tcW w:w="361" w:type="dxa"/>
          </w:tcPr>
          <w:p w:rsidR="002A68C4" w:rsidRDefault="001C3859">
            <w:pPr>
              <w:keepNext/>
            </w:pPr>
            <w:r>
              <w:t>□</w:t>
            </w:r>
          </w:p>
        </w:tc>
        <w:tc>
          <w:tcPr>
            <w:tcW w:w="3731" w:type="dxa"/>
          </w:tcPr>
          <w:p w:rsidR="002A68C4" w:rsidRDefault="001C3859">
            <w:pPr>
              <w:keepNext/>
            </w:pPr>
            <w:r>
              <w:t>Surprise</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6</w:t>
            </w:r>
          </w:p>
        </w:tc>
        <w:tc>
          <w:tcPr>
            <w:tcW w:w="361" w:type="dxa"/>
          </w:tcPr>
          <w:p w:rsidR="002A68C4" w:rsidRDefault="001C3859">
            <w:pPr>
              <w:keepNext/>
            </w:pPr>
            <w:r>
              <w:t>□</w:t>
            </w:r>
          </w:p>
        </w:tc>
        <w:tc>
          <w:tcPr>
            <w:tcW w:w="3731" w:type="dxa"/>
          </w:tcPr>
          <w:p w:rsidR="002A68C4" w:rsidRDefault="001C3859">
            <w:pPr>
              <w:keepNext/>
            </w:pPr>
            <w:r>
              <w:t>Embarrassment</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7</w:t>
            </w:r>
          </w:p>
        </w:tc>
        <w:tc>
          <w:tcPr>
            <w:tcW w:w="361" w:type="dxa"/>
          </w:tcPr>
          <w:p w:rsidR="002A68C4" w:rsidRDefault="001C3859">
            <w:pPr>
              <w:keepNext/>
            </w:pPr>
            <w:r>
              <w:t>□</w:t>
            </w:r>
          </w:p>
        </w:tc>
        <w:tc>
          <w:tcPr>
            <w:tcW w:w="3731" w:type="dxa"/>
          </w:tcPr>
          <w:p w:rsidR="002A68C4" w:rsidRDefault="001C3859">
            <w:pPr>
              <w:keepNext/>
            </w:pPr>
            <w:r>
              <w:t>Envy</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1C3859">
            <w:pPr>
              <w:keepNext/>
            </w:pPr>
            <w:r>
              <w:t>□</w:t>
            </w:r>
          </w:p>
        </w:tc>
        <w:tc>
          <w:tcPr>
            <w:tcW w:w="3731" w:type="dxa"/>
          </w:tcPr>
          <w:p w:rsidR="002A68C4" w:rsidRDefault="001C3859">
            <w:pPr>
              <w:keepNext/>
            </w:pPr>
            <w:r>
              <w:t>Jealousy</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1C3859">
            <w:pPr>
              <w:keepNext/>
            </w:pPr>
            <w:r>
              <w:t>□</w:t>
            </w:r>
          </w:p>
        </w:tc>
        <w:tc>
          <w:tcPr>
            <w:tcW w:w="3731" w:type="dxa"/>
          </w:tcPr>
          <w:p w:rsidR="002A68C4" w:rsidRDefault="001C3859">
            <w:pPr>
              <w:keepNext/>
            </w:pPr>
            <w:r>
              <w:t>Fear</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10</w:t>
            </w:r>
          </w:p>
        </w:tc>
        <w:tc>
          <w:tcPr>
            <w:tcW w:w="361" w:type="dxa"/>
          </w:tcPr>
          <w:p w:rsidR="002A68C4" w:rsidRDefault="001C3859">
            <w:pPr>
              <w:keepNext/>
            </w:pPr>
            <w:r>
              <w:t>□</w:t>
            </w:r>
          </w:p>
        </w:tc>
        <w:tc>
          <w:tcPr>
            <w:tcW w:w="3731" w:type="dxa"/>
          </w:tcPr>
          <w:p w:rsidR="002A68C4" w:rsidRDefault="001C3859">
            <w:pPr>
              <w:keepNext/>
            </w:pPr>
            <w:r>
              <w:t>Sadness</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11</w:t>
            </w:r>
          </w:p>
        </w:tc>
        <w:tc>
          <w:tcPr>
            <w:tcW w:w="361" w:type="dxa"/>
          </w:tcPr>
          <w:p w:rsidR="002A68C4" w:rsidRDefault="001C3859">
            <w:pPr>
              <w:keepNext/>
            </w:pPr>
            <w:r>
              <w:t>□</w:t>
            </w:r>
          </w:p>
        </w:tc>
        <w:tc>
          <w:tcPr>
            <w:tcW w:w="3731" w:type="dxa"/>
          </w:tcPr>
          <w:p w:rsidR="002A68C4" w:rsidRDefault="001C3859">
            <w:pPr>
              <w:keepNext/>
            </w:pPr>
            <w:r>
              <w:t>Shame</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12</w:t>
            </w:r>
          </w:p>
        </w:tc>
        <w:tc>
          <w:tcPr>
            <w:tcW w:w="361" w:type="dxa"/>
          </w:tcPr>
          <w:p w:rsidR="002A68C4" w:rsidRDefault="001C3859">
            <w:pPr>
              <w:keepNext/>
            </w:pPr>
            <w:r>
              <w:t>□</w:t>
            </w:r>
          </w:p>
        </w:tc>
        <w:tc>
          <w:tcPr>
            <w:tcW w:w="3731" w:type="dxa"/>
          </w:tcPr>
          <w:p w:rsidR="002A68C4" w:rsidRDefault="001C3859">
            <w:pPr>
              <w:keepNext/>
            </w:pPr>
            <w:r>
              <w:t>Amusement</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13</w:t>
            </w:r>
          </w:p>
        </w:tc>
        <w:tc>
          <w:tcPr>
            <w:tcW w:w="361" w:type="dxa"/>
          </w:tcPr>
          <w:p w:rsidR="002A68C4" w:rsidRDefault="001C3859">
            <w:pPr>
              <w:keepNext/>
            </w:pPr>
            <w:r>
              <w:t>□</w:t>
            </w:r>
          </w:p>
        </w:tc>
        <w:tc>
          <w:tcPr>
            <w:tcW w:w="3731" w:type="dxa"/>
          </w:tcPr>
          <w:p w:rsidR="002A68C4" w:rsidRDefault="001C3859">
            <w:pPr>
              <w:keepNext/>
            </w:pPr>
            <w:r>
              <w:t>Happiness</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14</w:t>
            </w:r>
          </w:p>
        </w:tc>
        <w:tc>
          <w:tcPr>
            <w:tcW w:w="361" w:type="dxa"/>
          </w:tcPr>
          <w:p w:rsidR="002A68C4" w:rsidRDefault="001C3859">
            <w:pPr>
              <w:keepNext/>
            </w:pPr>
            <w:r>
              <w:t>□</w:t>
            </w:r>
          </w:p>
        </w:tc>
        <w:tc>
          <w:tcPr>
            <w:tcW w:w="3731" w:type="dxa"/>
          </w:tcPr>
          <w:p w:rsidR="002A68C4" w:rsidRDefault="001C3859">
            <w:pPr>
              <w:keepNext/>
            </w:pPr>
            <w:r>
              <w:t>Pride</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15</w:t>
            </w:r>
          </w:p>
        </w:tc>
        <w:tc>
          <w:tcPr>
            <w:tcW w:w="361" w:type="dxa"/>
          </w:tcPr>
          <w:p w:rsidR="002A68C4" w:rsidRDefault="001C3859">
            <w:pPr>
              <w:keepNext/>
            </w:pPr>
            <w:r>
              <w:t>□</w:t>
            </w:r>
          </w:p>
        </w:tc>
        <w:tc>
          <w:tcPr>
            <w:tcW w:w="3731" w:type="dxa"/>
          </w:tcPr>
          <w:p w:rsidR="002A68C4" w:rsidRDefault="001C3859">
            <w:pPr>
              <w:keepNext/>
            </w:pPr>
            <w:r>
              <w:t>Relief</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16</w:t>
            </w:r>
          </w:p>
        </w:tc>
        <w:tc>
          <w:tcPr>
            <w:tcW w:w="361" w:type="dxa"/>
          </w:tcPr>
          <w:p w:rsidR="002A68C4" w:rsidRDefault="001C3859">
            <w:pPr>
              <w:keepNext/>
            </w:pPr>
            <w:r>
              <w:t>□</w:t>
            </w:r>
          </w:p>
        </w:tc>
        <w:tc>
          <w:tcPr>
            <w:tcW w:w="3731" w:type="dxa"/>
          </w:tcPr>
          <w:p w:rsidR="002A68C4" w:rsidRDefault="001C3859">
            <w:pPr>
              <w:keepNext/>
            </w:pPr>
            <w:r>
              <w:t>Guilt</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17</w:t>
            </w:r>
          </w:p>
        </w:tc>
        <w:tc>
          <w:tcPr>
            <w:tcW w:w="361" w:type="dxa"/>
          </w:tcPr>
          <w:p w:rsidR="002A68C4" w:rsidRDefault="001C3859">
            <w:pPr>
              <w:keepNext/>
            </w:pPr>
            <w:r>
              <w:t>□</w:t>
            </w:r>
          </w:p>
        </w:tc>
        <w:tc>
          <w:tcPr>
            <w:tcW w:w="3731" w:type="dxa"/>
          </w:tcPr>
          <w:p w:rsidR="002A68C4" w:rsidRDefault="001C3859">
            <w:pPr>
              <w:keepNext/>
            </w:pPr>
            <w:r>
              <w:t>None of these</w:t>
            </w:r>
          </w:p>
        </w:tc>
        <w:tc>
          <w:tcPr>
            <w:tcW w:w="4428" w:type="dxa"/>
          </w:tcPr>
          <w:p w:rsidR="002A68C4" w:rsidRDefault="001C3859">
            <w:pPr>
              <w:keepNext/>
              <w:jc w:val="right"/>
              <w:rPr>
                <w:i/>
              </w:rPr>
            </w:pPr>
            <w:r>
              <w:rPr>
                <w:i/>
              </w:rPr>
              <w:t xml:space="preserve">Not </w:t>
            </w:r>
            <w:proofErr w:type="spellStart"/>
            <w:r>
              <w:rPr>
                <w:i/>
              </w:rPr>
              <w:t>randomized,exclude</w:t>
            </w:r>
            <w:proofErr w:type="spellEnd"/>
            <w:r>
              <w:rPr>
                <w:i/>
              </w:rPr>
              <w:t xml:space="preserve"> other punches</w:t>
            </w:r>
          </w:p>
        </w:tc>
      </w:tr>
      <w:tr w:rsidR="002A68C4">
        <w:tblPrEx>
          <w:tblCellMar>
            <w:top w:w="0" w:type="dxa"/>
            <w:left w:w="0" w:type="dxa"/>
            <w:bottom w:w="0" w:type="dxa"/>
            <w:right w:w="0" w:type="dxa"/>
          </w:tblCellMar>
        </w:tblPrEx>
        <w:tc>
          <w:tcPr>
            <w:tcW w:w="336" w:type="dxa"/>
          </w:tcPr>
          <w:p w:rsidR="002A68C4" w:rsidRDefault="001C3859">
            <w:pPr>
              <w:keepNext/>
            </w:pPr>
            <w:r>
              <w:t>18</w:t>
            </w:r>
          </w:p>
        </w:tc>
        <w:tc>
          <w:tcPr>
            <w:tcW w:w="361" w:type="dxa"/>
          </w:tcPr>
          <w:p w:rsidR="002A68C4" w:rsidRDefault="001C3859">
            <w:pPr>
              <w:keepNext/>
            </w:pPr>
            <w:r>
              <w:t>□</w:t>
            </w:r>
          </w:p>
        </w:tc>
        <w:tc>
          <w:tcPr>
            <w:tcW w:w="3731" w:type="dxa"/>
          </w:tcPr>
          <w:p w:rsidR="002A68C4" w:rsidRDefault="001C3859">
            <w:pPr>
              <w:keepNext/>
            </w:pPr>
            <w:r>
              <w:t>Don</w:t>
            </w:r>
            <w:r>
              <w:t>’</w:t>
            </w:r>
            <w:r>
              <w:t>t know</w:t>
            </w:r>
          </w:p>
        </w:tc>
        <w:tc>
          <w:tcPr>
            <w:tcW w:w="4428" w:type="dxa"/>
          </w:tcPr>
          <w:p w:rsidR="002A68C4" w:rsidRDefault="001C3859">
            <w:pPr>
              <w:keepNext/>
              <w:jc w:val="right"/>
              <w:rPr>
                <w:i/>
              </w:rPr>
            </w:pPr>
            <w:r>
              <w:rPr>
                <w:i/>
              </w:rPr>
              <w:t xml:space="preserve">Not </w:t>
            </w:r>
            <w:proofErr w:type="spellStart"/>
            <w:r>
              <w:rPr>
                <w:i/>
              </w:rPr>
              <w:t>randomized,exclude</w:t>
            </w:r>
            <w:proofErr w:type="spellEnd"/>
            <w:r>
              <w:rPr>
                <w:i/>
              </w:rPr>
              <w:t xml:space="preserve"> other punches</w:t>
            </w:r>
          </w:p>
        </w:tc>
      </w:tr>
    </w:tbl>
    <w:p w:rsidR="002A68C4" w:rsidRDefault="002A68C4">
      <w:pPr>
        <w:pStyle w:val="GQuestionSpacer"/>
      </w:pPr>
    </w:p>
    <w:tbl>
      <w:tblPr>
        <w:tblStyle w:val="GQuestionCommonProperties"/>
        <w:tblW w:w="0" w:type="auto"/>
        <w:tblInd w:w="0" w:type="dxa"/>
        <w:tblCellMar>
          <w:top w:w="0" w:type="dxa"/>
          <w:left w:w="0" w:type="dxa"/>
          <w:bottom w:w="0" w:type="dxa"/>
          <w:right w:w="0" w:type="dxa"/>
        </w:tblCellMar>
        <w:tblLook w:val="04A0"/>
      </w:tblPr>
      <w:tblGrid>
        <w:gridCol w:w="6462"/>
        <w:gridCol w:w="2394"/>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fldChar w:fldCharType="begin"/>
            </w:r>
            <w:r w:rsidR="001C3859">
              <w:instrText xml:space="preserve">TC </w:instrText>
            </w:r>
            <w:bookmarkStart w:id="2292" w:name="_Toc266972360"/>
            <w:r w:rsidR="001C3859">
              <w:instrText>oxg1q2</w:instrText>
            </w:r>
            <w:bookmarkEnd w:id="2292"/>
            <w:r w:rsidR="001C3859">
              <w:instrText xml:space="preserve"> \l 2 \f a</w:instrText>
            </w:r>
            <w:r>
              <w:fldChar w:fldCharType="end"/>
            </w:r>
            <w:r w:rsidR="001C3859">
              <w:rPr>
                <w:rStyle w:val="GVariableName"/>
              </w:rPr>
              <w:t>oxg1q2</w:t>
            </w:r>
            <w:r w:rsidR="001C3859">
              <w:rPr>
                <w:i/>
              </w:rPr>
              <w:t>- Show all respondents/required</w:t>
            </w:r>
          </w:p>
        </w:tc>
        <w:tc>
          <w:tcPr>
            <w:tcW w:w="0" w:type="auto"/>
            <w:shd w:val="clear" w:color="auto" w:fill="D0D0D0"/>
            <w:vAlign w:val="bottom"/>
          </w:tcPr>
          <w:p w:rsidR="002A68C4" w:rsidRDefault="001C3859">
            <w:pPr>
              <w:keepNext/>
              <w:jc w:val="right"/>
            </w:pPr>
            <w:r>
              <w:t>SINGLE CHOICE</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Using a scale that runs from 0 to 10, where 0 means I don</w:t>
            </w:r>
            <w:r>
              <w:rPr>
                <w:b/>
              </w:rPr>
              <w:t>’</w:t>
            </w:r>
            <w:r>
              <w:rPr>
                <w:b/>
              </w:rPr>
              <w:t>t really admire them and 10 means I admire them very much, how would you rate Toyota?</w:t>
            </w:r>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Order as shown</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0 -  I don</w:t>
            </w:r>
            <w:r>
              <w:t>’</w:t>
            </w:r>
            <w:r>
              <w:t>t admire them</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1</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2</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4</w:t>
            </w:r>
          </w:p>
        </w:tc>
        <w:tc>
          <w:tcPr>
            <w:tcW w:w="361" w:type="dxa"/>
          </w:tcPr>
          <w:p w:rsidR="002A68C4" w:rsidRDefault="001C3859">
            <w:pPr>
              <w:keepNext/>
            </w:pPr>
            <w:r>
              <w:t>○</w:t>
            </w:r>
          </w:p>
        </w:tc>
        <w:tc>
          <w:tcPr>
            <w:tcW w:w="3731" w:type="dxa"/>
          </w:tcPr>
          <w:p w:rsidR="002A68C4" w:rsidRDefault="001C3859">
            <w:pPr>
              <w:keepNext/>
            </w:pPr>
            <w:r>
              <w:t>3</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5</w:t>
            </w:r>
          </w:p>
        </w:tc>
        <w:tc>
          <w:tcPr>
            <w:tcW w:w="361" w:type="dxa"/>
          </w:tcPr>
          <w:p w:rsidR="002A68C4" w:rsidRDefault="001C3859">
            <w:pPr>
              <w:keepNext/>
            </w:pPr>
            <w:r>
              <w:t>○</w:t>
            </w:r>
          </w:p>
        </w:tc>
        <w:tc>
          <w:tcPr>
            <w:tcW w:w="3731" w:type="dxa"/>
          </w:tcPr>
          <w:p w:rsidR="002A68C4" w:rsidRDefault="001C3859">
            <w:pPr>
              <w:keepNext/>
            </w:pPr>
            <w:r>
              <w:t>4</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6</w:t>
            </w:r>
          </w:p>
        </w:tc>
        <w:tc>
          <w:tcPr>
            <w:tcW w:w="361" w:type="dxa"/>
          </w:tcPr>
          <w:p w:rsidR="002A68C4" w:rsidRDefault="001C3859">
            <w:pPr>
              <w:keepNext/>
            </w:pPr>
            <w:r>
              <w:t>○</w:t>
            </w:r>
          </w:p>
        </w:tc>
        <w:tc>
          <w:tcPr>
            <w:tcW w:w="3731" w:type="dxa"/>
          </w:tcPr>
          <w:p w:rsidR="002A68C4" w:rsidRDefault="001C3859">
            <w:pPr>
              <w:keepNext/>
            </w:pPr>
            <w:r>
              <w:t>5</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7</w:t>
            </w:r>
          </w:p>
        </w:tc>
        <w:tc>
          <w:tcPr>
            <w:tcW w:w="361" w:type="dxa"/>
          </w:tcPr>
          <w:p w:rsidR="002A68C4" w:rsidRDefault="001C3859">
            <w:pPr>
              <w:keepNext/>
            </w:pPr>
            <w:r>
              <w:t>○</w:t>
            </w:r>
          </w:p>
        </w:tc>
        <w:tc>
          <w:tcPr>
            <w:tcW w:w="3731" w:type="dxa"/>
          </w:tcPr>
          <w:p w:rsidR="002A68C4" w:rsidRDefault="001C3859">
            <w:pPr>
              <w:keepNext/>
            </w:pPr>
            <w:r>
              <w:t>6</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1C3859">
            <w:pPr>
              <w:keepNext/>
            </w:pPr>
            <w:r>
              <w:t>○</w:t>
            </w:r>
          </w:p>
        </w:tc>
        <w:tc>
          <w:tcPr>
            <w:tcW w:w="3731" w:type="dxa"/>
          </w:tcPr>
          <w:p w:rsidR="002A68C4" w:rsidRDefault="001C3859">
            <w:pPr>
              <w:keepNext/>
            </w:pPr>
            <w:r>
              <w:t>7</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1C3859">
            <w:pPr>
              <w:keepNext/>
            </w:pPr>
            <w:r>
              <w:t>○</w:t>
            </w:r>
          </w:p>
        </w:tc>
        <w:tc>
          <w:tcPr>
            <w:tcW w:w="3731" w:type="dxa"/>
          </w:tcPr>
          <w:p w:rsidR="002A68C4" w:rsidRDefault="001C3859">
            <w:pPr>
              <w:keepNext/>
            </w:pPr>
            <w:r>
              <w:t>8</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10</w:t>
            </w:r>
          </w:p>
        </w:tc>
        <w:tc>
          <w:tcPr>
            <w:tcW w:w="361" w:type="dxa"/>
          </w:tcPr>
          <w:p w:rsidR="002A68C4" w:rsidRDefault="001C3859">
            <w:pPr>
              <w:keepNext/>
            </w:pPr>
            <w:r>
              <w:t>○</w:t>
            </w:r>
          </w:p>
        </w:tc>
        <w:tc>
          <w:tcPr>
            <w:tcW w:w="3731" w:type="dxa"/>
          </w:tcPr>
          <w:p w:rsidR="002A68C4" w:rsidRDefault="001C3859">
            <w:pPr>
              <w:keepNext/>
            </w:pPr>
            <w:r>
              <w:t>9</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11</w:t>
            </w:r>
          </w:p>
        </w:tc>
        <w:tc>
          <w:tcPr>
            <w:tcW w:w="361" w:type="dxa"/>
          </w:tcPr>
          <w:p w:rsidR="002A68C4" w:rsidRDefault="001C3859">
            <w:pPr>
              <w:keepNext/>
            </w:pPr>
            <w:r>
              <w:t>○</w:t>
            </w:r>
          </w:p>
        </w:tc>
        <w:tc>
          <w:tcPr>
            <w:tcW w:w="3731" w:type="dxa"/>
          </w:tcPr>
          <w:p w:rsidR="002A68C4" w:rsidRDefault="001C3859">
            <w:pPr>
              <w:keepNext/>
            </w:pPr>
            <w:r>
              <w:t>10 - I admire them very much</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98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p w:rsidR="002A68C4" w:rsidRDefault="001C3859">
      <w:pPr>
        <w:pStyle w:val="GPage"/>
      </w:pPr>
      <w:bookmarkStart w:id="2293" w:name="_Toc266972361"/>
      <w:r>
        <w:t xml:space="preserve">Page: group2 if </w:t>
      </w:r>
      <w:proofErr w:type="spellStart"/>
      <w:r>
        <w:t>orgsplit</w:t>
      </w:r>
      <w:proofErr w:type="spellEnd"/>
      <w:r>
        <w:t xml:space="preserve"> == 2</w:t>
      </w:r>
      <w:bookmarkEnd w:id="2293"/>
    </w:p>
    <w:p w:rsidR="002A68C4" w:rsidRDefault="001C3859">
      <w:r>
        <w:t>**Below is a summary of an important political issue adapted from news coverage.  Please read the issue</w:t>
      </w:r>
      <w:r>
        <w:t xml:space="preserve"> summary carefully before responding to the questions that follow it</w:t>
      </w:r>
      <w:proofErr w:type="gramStart"/>
      <w:r>
        <w:t>.*</w:t>
      </w:r>
      <w:proofErr w:type="gramEnd"/>
      <w:r>
        <w:t>*</w:t>
      </w:r>
    </w:p>
    <w:p w:rsidR="002A68C4" w:rsidRDefault="001C3859">
      <w:r>
        <w:t>&lt;</w:t>
      </w:r>
      <w:proofErr w:type="spellStart"/>
      <w:proofErr w:type="gramStart"/>
      <w:r>
        <w:t>img</w:t>
      </w:r>
      <w:proofErr w:type="spellEnd"/>
      <w:proofErr w:type="gramEnd"/>
      <w:r>
        <w:t xml:space="preserve"> src="https://surveyfiles.yougov.com/static/BC_TEST_OXFORD_POST/Group_2_-_Toyota_Race.jpg"/&gt;</w:t>
      </w:r>
    </w:p>
    <w:tbl>
      <w:tblPr>
        <w:tblStyle w:val="GQuestionCommonProperties"/>
        <w:tblW w:w="0" w:type="auto"/>
        <w:tblInd w:w="0" w:type="dxa"/>
        <w:tblCellMar>
          <w:top w:w="0" w:type="dxa"/>
          <w:left w:w="0" w:type="dxa"/>
          <w:bottom w:w="0" w:type="dxa"/>
          <w:right w:w="0" w:type="dxa"/>
        </w:tblCellMar>
        <w:tblLook w:val="04A0"/>
      </w:tblPr>
      <w:tblGrid>
        <w:gridCol w:w="6146"/>
        <w:gridCol w:w="2710"/>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lastRenderedPageBreak/>
              <w:fldChar w:fldCharType="begin"/>
            </w:r>
            <w:r w:rsidR="001C3859">
              <w:instrText xml:space="preserve">TC </w:instrText>
            </w:r>
            <w:bookmarkStart w:id="2294" w:name="_Toc266972362"/>
            <w:r w:rsidR="001C3859">
              <w:instrText>oxg2q1</w:instrText>
            </w:r>
            <w:bookmarkEnd w:id="2294"/>
            <w:r w:rsidR="001C3859">
              <w:instrText xml:space="preserve"> \l 2 \f a</w:instrText>
            </w:r>
            <w:r>
              <w:fldChar w:fldCharType="end"/>
            </w:r>
            <w:r w:rsidR="001C3859">
              <w:rPr>
                <w:rStyle w:val="GVariableName"/>
              </w:rPr>
              <w:t>oxg2q1</w:t>
            </w:r>
            <w:r w:rsidR="001C3859">
              <w:rPr>
                <w:i/>
              </w:rPr>
              <w:t>- Show all respondents/required</w:t>
            </w:r>
          </w:p>
        </w:tc>
        <w:tc>
          <w:tcPr>
            <w:tcW w:w="0" w:type="auto"/>
            <w:shd w:val="clear" w:color="auto" w:fill="D0D0D0"/>
            <w:vAlign w:val="bottom"/>
          </w:tcPr>
          <w:p w:rsidR="002A68C4" w:rsidRDefault="001C3859">
            <w:pPr>
              <w:keepNext/>
              <w:jc w:val="right"/>
            </w:pPr>
            <w:r>
              <w:t>MULTIPLE CHOICE</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 xml:space="preserve">How does </w:t>
            </w:r>
            <w:r>
              <w:rPr>
                <w:b/>
              </w:rPr>
              <w:t>this article make you feel? (Please select all that apply, even if you feel some emotions more strongly than others.)</w:t>
            </w:r>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Randomize response options</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Contempt</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Anger</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Irritation</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4</w:t>
            </w:r>
          </w:p>
        </w:tc>
        <w:tc>
          <w:tcPr>
            <w:tcW w:w="361" w:type="dxa"/>
          </w:tcPr>
          <w:p w:rsidR="002A68C4" w:rsidRDefault="001C3859">
            <w:pPr>
              <w:keepNext/>
            </w:pPr>
            <w:r>
              <w:t>□</w:t>
            </w:r>
          </w:p>
        </w:tc>
        <w:tc>
          <w:tcPr>
            <w:tcW w:w="3731" w:type="dxa"/>
          </w:tcPr>
          <w:p w:rsidR="002A68C4" w:rsidRDefault="001C3859">
            <w:pPr>
              <w:keepNext/>
            </w:pPr>
            <w:r>
              <w:t>Frustration</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5</w:t>
            </w:r>
          </w:p>
        </w:tc>
        <w:tc>
          <w:tcPr>
            <w:tcW w:w="361" w:type="dxa"/>
          </w:tcPr>
          <w:p w:rsidR="002A68C4" w:rsidRDefault="001C3859">
            <w:pPr>
              <w:keepNext/>
            </w:pPr>
            <w:r>
              <w:t>□</w:t>
            </w:r>
          </w:p>
        </w:tc>
        <w:tc>
          <w:tcPr>
            <w:tcW w:w="3731" w:type="dxa"/>
          </w:tcPr>
          <w:p w:rsidR="002A68C4" w:rsidRDefault="001C3859">
            <w:pPr>
              <w:keepNext/>
            </w:pPr>
            <w:r>
              <w:t>Surprise</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6</w:t>
            </w:r>
          </w:p>
        </w:tc>
        <w:tc>
          <w:tcPr>
            <w:tcW w:w="361" w:type="dxa"/>
          </w:tcPr>
          <w:p w:rsidR="002A68C4" w:rsidRDefault="001C3859">
            <w:pPr>
              <w:keepNext/>
            </w:pPr>
            <w:r>
              <w:t>□</w:t>
            </w:r>
          </w:p>
        </w:tc>
        <w:tc>
          <w:tcPr>
            <w:tcW w:w="3731" w:type="dxa"/>
          </w:tcPr>
          <w:p w:rsidR="002A68C4" w:rsidRDefault="001C3859">
            <w:pPr>
              <w:keepNext/>
            </w:pPr>
            <w:r>
              <w:t>Embarrassment</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7</w:t>
            </w:r>
          </w:p>
        </w:tc>
        <w:tc>
          <w:tcPr>
            <w:tcW w:w="361" w:type="dxa"/>
          </w:tcPr>
          <w:p w:rsidR="002A68C4" w:rsidRDefault="001C3859">
            <w:pPr>
              <w:keepNext/>
            </w:pPr>
            <w:r>
              <w:t>□</w:t>
            </w:r>
          </w:p>
        </w:tc>
        <w:tc>
          <w:tcPr>
            <w:tcW w:w="3731" w:type="dxa"/>
          </w:tcPr>
          <w:p w:rsidR="002A68C4" w:rsidRDefault="001C3859">
            <w:pPr>
              <w:keepNext/>
            </w:pPr>
            <w:r>
              <w:t>Envy</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1C3859">
            <w:pPr>
              <w:keepNext/>
            </w:pPr>
            <w:r>
              <w:t>□</w:t>
            </w:r>
          </w:p>
        </w:tc>
        <w:tc>
          <w:tcPr>
            <w:tcW w:w="3731" w:type="dxa"/>
          </w:tcPr>
          <w:p w:rsidR="002A68C4" w:rsidRDefault="001C3859">
            <w:pPr>
              <w:keepNext/>
            </w:pPr>
            <w:r>
              <w:t>Jealousy</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1C3859">
            <w:pPr>
              <w:keepNext/>
            </w:pPr>
            <w:r>
              <w:t>□</w:t>
            </w:r>
          </w:p>
        </w:tc>
        <w:tc>
          <w:tcPr>
            <w:tcW w:w="3731" w:type="dxa"/>
          </w:tcPr>
          <w:p w:rsidR="002A68C4" w:rsidRDefault="001C3859">
            <w:pPr>
              <w:keepNext/>
            </w:pPr>
            <w:r>
              <w:t>Fear</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10</w:t>
            </w:r>
          </w:p>
        </w:tc>
        <w:tc>
          <w:tcPr>
            <w:tcW w:w="361" w:type="dxa"/>
          </w:tcPr>
          <w:p w:rsidR="002A68C4" w:rsidRDefault="001C3859">
            <w:pPr>
              <w:keepNext/>
            </w:pPr>
            <w:r>
              <w:t>□</w:t>
            </w:r>
          </w:p>
        </w:tc>
        <w:tc>
          <w:tcPr>
            <w:tcW w:w="3731" w:type="dxa"/>
          </w:tcPr>
          <w:p w:rsidR="002A68C4" w:rsidRDefault="001C3859">
            <w:pPr>
              <w:keepNext/>
            </w:pPr>
            <w:r>
              <w:t>Sadness</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11</w:t>
            </w:r>
          </w:p>
        </w:tc>
        <w:tc>
          <w:tcPr>
            <w:tcW w:w="361" w:type="dxa"/>
          </w:tcPr>
          <w:p w:rsidR="002A68C4" w:rsidRDefault="001C3859">
            <w:pPr>
              <w:keepNext/>
            </w:pPr>
            <w:r>
              <w:t>□</w:t>
            </w:r>
          </w:p>
        </w:tc>
        <w:tc>
          <w:tcPr>
            <w:tcW w:w="3731" w:type="dxa"/>
          </w:tcPr>
          <w:p w:rsidR="002A68C4" w:rsidRDefault="001C3859">
            <w:pPr>
              <w:keepNext/>
            </w:pPr>
            <w:r>
              <w:t>Shame</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12</w:t>
            </w:r>
          </w:p>
        </w:tc>
        <w:tc>
          <w:tcPr>
            <w:tcW w:w="361" w:type="dxa"/>
          </w:tcPr>
          <w:p w:rsidR="002A68C4" w:rsidRDefault="001C3859">
            <w:pPr>
              <w:keepNext/>
            </w:pPr>
            <w:r>
              <w:t>□</w:t>
            </w:r>
          </w:p>
        </w:tc>
        <w:tc>
          <w:tcPr>
            <w:tcW w:w="3731" w:type="dxa"/>
          </w:tcPr>
          <w:p w:rsidR="002A68C4" w:rsidRDefault="001C3859">
            <w:pPr>
              <w:keepNext/>
            </w:pPr>
            <w:r>
              <w:t>Amusement</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13</w:t>
            </w:r>
          </w:p>
        </w:tc>
        <w:tc>
          <w:tcPr>
            <w:tcW w:w="361" w:type="dxa"/>
          </w:tcPr>
          <w:p w:rsidR="002A68C4" w:rsidRDefault="001C3859">
            <w:pPr>
              <w:keepNext/>
            </w:pPr>
            <w:r>
              <w:t>□</w:t>
            </w:r>
          </w:p>
        </w:tc>
        <w:tc>
          <w:tcPr>
            <w:tcW w:w="3731" w:type="dxa"/>
          </w:tcPr>
          <w:p w:rsidR="002A68C4" w:rsidRDefault="001C3859">
            <w:pPr>
              <w:keepNext/>
            </w:pPr>
            <w:r>
              <w:t>Happiness</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14</w:t>
            </w:r>
          </w:p>
        </w:tc>
        <w:tc>
          <w:tcPr>
            <w:tcW w:w="361" w:type="dxa"/>
          </w:tcPr>
          <w:p w:rsidR="002A68C4" w:rsidRDefault="001C3859">
            <w:pPr>
              <w:keepNext/>
            </w:pPr>
            <w:r>
              <w:t>□</w:t>
            </w:r>
          </w:p>
        </w:tc>
        <w:tc>
          <w:tcPr>
            <w:tcW w:w="3731" w:type="dxa"/>
          </w:tcPr>
          <w:p w:rsidR="002A68C4" w:rsidRDefault="001C3859">
            <w:pPr>
              <w:keepNext/>
            </w:pPr>
            <w:r>
              <w:t>Pride</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15</w:t>
            </w:r>
          </w:p>
        </w:tc>
        <w:tc>
          <w:tcPr>
            <w:tcW w:w="361" w:type="dxa"/>
          </w:tcPr>
          <w:p w:rsidR="002A68C4" w:rsidRDefault="001C3859">
            <w:pPr>
              <w:keepNext/>
            </w:pPr>
            <w:r>
              <w:t>□</w:t>
            </w:r>
          </w:p>
        </w:tc>
        <w:tc>
          <w:tcPr>
            <w:tcW w:w="3731" w:type="dxa"/>
          </w:tcPr>
          <w:p w:rsidR="002A68C4" w:rsidRDefault="001C3859">
            <w:pPr>
              <w:keepNext/>
            </w:pPr>
            <w:r>
              <w:t>Relief</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16</w:t>
            </w:r>
          </w:p>
        </w:tc>
        <w:tc>
          <w:tcPr>
            <w:tcW w:w="361" w:type="dxa"/>
          </w:tcPr>
          <w:p w:rsidR="002A68C4" w:rsidRDefault="001C3859">
            <w:pPr>
              <w:keepNext/>
            </w:pPr>
            <w:r>
              <w:t>□</w:t>
            </w:r>
          </w:p>
        </w:tc>
        <w:tc>
          <w:tcPr>
            <w:tcW w:w="3731" w:type="dxa"/>
          </w:tcPr>
          <w:p w:rsidR="002A68C4" w:rsidRDefault="001C3859">
            <w:pPr>
              <w:keepNext/>
            </w:pPr>
            <w:r>
              <w:t>Guilt</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17</w:t>
            </w:r>
          </w:p>
        </w:tc>
        <w:tc>
          <w:tcPr>
            <w:tcW w:w="361" w:type="dxa"/>
          </w:tcPr>
          <w:p w:rsidR="002A68C4" w:rsidRDefault="001C3859">
            <w:pPr>
              <w:keepNext/>
            </w:pPr>
            <w:r>
              <w:t>□</w:t>
            </w:r>
          </w:p>
        </w:tc>
        <w:tc>
          <w:tcPr>
            <w:tcW w:w="3731" w:type="dxa"/>
          </w:tcPr>
          <w:p w:rsidR="002A68C4" w:rsidRDefault="001C3859">
            <w:pPr>
              <w:keepNext/>
            </w:pPr>
            <w:r>
              <w:t>None of these</w:t>
            </w:r>
          </w:p>
        </w:tc>
        <w:tc>
          <w:tcPr>
            <w:tcW w:w="4428" w:type="dxa"/>
          </w:tcPr>
          <w:p w:rsidR="002A68C4" w:rsidRDefault="001C3859">
            <w:pPr>
              <w:keepNext/>
              <w:jc w:val="right"/>
              <w:rPr>
                <w:i/>
              </w:rPr>
            </w:pPr>
            <w:r>
              <w:rPr>
                <w:i/>
              </w:rPr>
              <w:t xml:space="preserve">Not </w:t>
            </w:r>
            <w:proofErr w:type="spellStart"/>
            <w:r>
              <w:rPr>
                <w:i/>
              </w:rPr>
              <w:t>randomized,exclude</w:t>
            </w:r>
            <w:proofErr w:type="spellEnd"/>
            <w:r>
              <w:rPr>
                <w:i/>
              </w:rPr>
              <w:t xml:space="preserve"> other punches</w:t>
            </w:r>
          </w:p>
        </w:tc>
      </w:tr>
      <w:tr w:rsidR="002A68C4">
        <w:tblPrEx>
          <w:tblCellMar>
            <w:top w:w="0" w:type="dxa"/>
            <w:left w:w="0" w:type="dxa"/>
            <w:bottom w:w="0" w:type="dxa"/>
            <w:right w:w="0" w:type="dxa"/>
          </w:tblCellMar>
        </w:tblPrEx>
        <w:tc>
          <w:tcPr>
            <w:tcW w:w="336" w:type="dxa"/>
          </w:tcPr>
          <w:p w:rsidR="002A68C4" w:rsidRDefault="001C3859">
            <w:pPr>
              <w:keepNext/>
            </w:pPr>
            <w:r>
              <w:t>18</w:t>
            </w:r>
          </w:p>
        </w:tc>
        <w:tc>
          <w:tcPr>
            <w:tcW w:w="361" w:type="dxa"/>
          </w:tcPr>
          <w:p w:rsidR="002A68C4" w:rsidRDefault="001C3859">
            <w:pPr>
              <w:keepNext/>
            </w:pPr>
            <w:r>
              <w:t>□</w:t>
            </w:r>
          </w:p>
        </w:tc>
        <w:tc>
          <w:tcPr>
            <w:tcW w:w="3731" w:type="dxa"/>
          </w:tcPr>
          <w:p w:rsidR="002A68C4" w:rsidRDefault="001C3859">
            <w:pPr>
              <w:keepNext/>
            </w:pPr>
            <w:r>
              <w:t>Don</w:t>
            </w:r>
            <w:r>
              <w:t>’</w:t>
            </w:r>
            <w:r>
              <w:t>t know</w:t>
            </w:r>
          </w:p>
        </w:tc>
        <w:tc>
          <w:tcPr>
            <w:tcW w:w="4428" w:type="dxa"/>
          </w:tcPr>
          <w:p w:rsidR="002A68C4" w:rsidRDefault="001C3859">
            <w:pPr>
              <w:keepNext/>
              <w:jc w:val="right"/>
              <w:rPr>
                <w:i/>
              </w:rPr>
            </w:pPr>
            <w:r>
              <w:rPr>
                <w:i/>
              </w:rPr>
              <w:t xml:space="preserve">Not </w:t>
            </w:r>
            <w:proofErr w:type="spellStart"/>
            <w:r>
              <w:rPr>
                <w:i/>
              </w:rPr>
              <w:t>randomized,exclude</w:t>
            </w:r>
            <w:proofErr w:type="spellEnd"/>
            <w:r>
              <w:rPr>
                <w:i/>
              </w:rPr>
              <w:t xml:space="preserve"> other punches</w:t>
            </w:r>
          </w:p>
        </w:tc>
      </w:tr>
    </w:tbl>
    <w:p w:rsidR="002A68C4" w:rsidRDefault="002A68C4">
      <w:pPr>
        <w:pStyle w:val="GQuestionSpacer"/>
      </w:pPr>
    </w:p>
    <w:tbl>
      <w:tblPr>
        <w:tblStyle w:val="GQuestionCommonProperties"/>
        <w:tblW w:w="0" w:type="auto"/>
        <w:tblInd w:w="0" w:type="dxa"/>
        <w:tblCellMar>
          <w:top w:w="0" w:type="dxa"/>
          <w:left w:w="0" w:type="dxa"/>
          <w:bottom w:w="0" w:type="dxa"/>
          <w:right w:w="0" w:type="dxa"/>
        </w:tblCellMar>
        <w:tblLook w:val="04A0"/>
      </w:tblPr>
      <w:tblGrid>
        <w:gridCol w:w="6462"/>
        <w:gridCol w:w="2394"/>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fldChar w:fldCharType="begin"/>
            </w:r>
            <w:r w:rsidR="001C3859">
              <w:instrText xml:space="preserve">TC </w:instrText>
            </w:r>
            <w:bookmarkStart w:id="2295" w:name="_Toc266972363"/>
            <w:r w:rsidR="001C3859">
              <w:instrText>oxg2q2</w:instrText>
            </w:r>
            <w:bookmarkEnd w:id="2295"/>
            <w:r w:rsidR="001C3859">
              <w:instrText xml:space="preserve"> \l 2 \f a</w:instrText>
            </w:r>
            <w:r>
              <w:fldChar w:fldCharType="end"/>
            </w:r>
            <w:r w:rsidR="001C3859">
              <w:rPr>
                <w:rStyle w:val="GVariableName"/>
              </w:rPr>
              <w:t>oxg2q2</w:t>
            </w:r>
            <w:r w:rsidR="001C3859">
              <w:rPr>
                <w:i/>
              </w:rPr>
              <w:t>- Show all respondents/required</w:t>
            </w:r>
          </w:p>
        </w:tc>
        <w:tc>
          <w:tcPr>
            <w:tcW w:w="0" w:type="auto"/>
            <w:shd w:val="clear" w:color="auto" w:fill="D0D0D0"/>
            <w:vAlign w:val="bottom"/>
          </w:tcPr>
          <w:p w:rsidR="002A68C4" w:rsidRDefault="001C3859">
            <w:pPr>
              <w:keepNext/>
              <w:jc w:val="right"/>
            </w:pPr>
            <w:r>
              <w:t>SINGLE CHOICE</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Using a scale that runs from 0 to 10, where 0 means I don</w:t>
            </w:r>
            <w:r>
              <w:rPr>
                <w:b/>
              </w:rPr>
              <w:t>’</w:t>
            </w:r>
            <w:r>
              <w:rPr>
                <w:b/>
              </w:rPr>
              <w:t>t really admire them and 10 means I admire them very much, how would you rate Toyota?</w:t>
            </w:r>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Order as shown</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0 -  I don</w:t>
            </w:r>
            <w:r>
              <w:t>’</w:t>
            </w:r>
            <w:r>
              <w:t xml:space="preserve">t </w:t>
            </w:r>
            <w:r>
              <w:t>admire them</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1</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2</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4</w:t>
            </w:r>
          </w:p>
        </w:tc>
        <w:tc>
          <w:tcPr>
            <w:tcW w:w="361" w:type="dxa"/>
          </w:tcPr>
          <w:p w:rsidR="002A68C4" w:rsidRDefault="001C3859">
            <w:pPr>
              <w:keepNext/>
            </w:pPr>
            <w:r>
              <w:t>○</w:t>
            </w:r>
          </w:p>
        </w:tc>
        <w:tc>
          <w:tcPr>
            <w:tcW w:w="3731" w:type="dxa"/>
          </w:tcPr>
          <w:p w:rsidR="002A68C4" w:rsidRDefault="001C3859">
            <w:pPr>
              <w:keepNext/>
            </w:pPr>
            <w:r>
              <w:t>3</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5</w:t>
            </w:r>
          </w:p>
        </w:tc>
        <w:tc>
          <w:tcPr>
            <w:tcW w:w="361" w:type="dxa"/>
          </w:tcPr>
          <w:p w:rsidR="002A68C4" w:rsidRDefault="001C3859">
            <w:pPr>
              <w:keepNext/>
            </w:pPr>
            <w:r>
              <w:t>○</w:t>
            </w:r>
          </w:p>
        </w:tc>
        <w:tc>
          <w:tcPr>
            <w:tcW w:w="3731" w:type="dxa"/>
          </w:tcPr>
          <w:p w:rsidR="002A68C4" w:rsidRDefault="001C3859">
            <w:pPr>
              <w:keepNext/>
            </w:pPr>
            <w:r>
              <w:t>4</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6</w:t>
            </w:r>
          </w:p>
        </w:tc>
        <w:tc>
          <w:tcPr>
            <w:tcW w:w="361" w:type="dxa"/>
          </w:tcPr>
          <w:p w:rsidR="002A68C4" w:rsidRDefault="001C3859">
            <w:pPr>
              <w:keepNext/>
            </w:pPr>
            <w:r>
              <w:t>○</w:t>
            </w:r>
          </w:p>
        </w:tc>
        <w:tc>
          <w:tcPr>
            <w:tcW w:w="3731" w:type="dxa"/>
          </w:tcPr>
          <w:p w:rsidR="002A68C4" w:rsidRDefault="001C3859">
            <w:pPr>
              <w:keepNext/>
            </w:pPr>
            <w:r>
              <w:t>5</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7</w:t>
            </w:r>
          </w:p>
        </w:tc>
        <w:tc>
          <w:tcPr>
            <w:tcW w:w="361" w:type="dxa"/>
          </w:tcPr>
          <w:p w:rsidR="002A68C4" w:rsidRDefault="001C3859">
            <w:pPr>
              <w:keepNext/>
            </w:pPr>
            <w:r>
              <w:t>○</w:t>
            </w:r>
          </w:p>
        </w:tc>
        <w:tc>
          <w:tcPr>
            <w:tcW w:w="3731" w:type="dxa"/>
          </w:tcPr>
          <w:p w:rsidR="002A68C4" w:rsidRDefault="001C3859">
            <w:pPr>
              <w:keepNext/>
            </w:pPr>
            <w:r>
              <w:t>6</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1C3859">
            <w:pPr>
              <w:keepNext/>
            </w:pPr>
            <w:r>
              <w:t>○</w:t>
            </w:r>
          </w:p>
        </w:tc>
        <w:tc>
          <w:tcPr>
            <w:tcW w:w="3731" w:type="dxa"/>
          </w:tcPr>
          <w:p w:rsidR="002A68C4" w:rsidRDefault="001C3859">
            <w:pPr>
              <w:keepNext/>
            </w:pPr>
            <w:r>
              <w:t>7</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1C3859">
            <w:pPr>
              <w:keepNext/>
            </w:pPr>
            <w:r>
              <w:t>○</w:t>
            </w:r>
          </w:p>
        </w:tc>
        <w:tc>
          <w:tcPr>
            <w:tcW w:w="3731" w:type="dxa"/>
          </w:tcPr>
          <w:p w:rsidR="002A68C4" w:rsidRDefault="001C3859">
            <w:pPr>
              <w:keepNext/>
            </w:pPr>
            <w:r>
              <w:t>8</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10</w:t>
            </w:r>
          </w:p>
        </w:tc>
        <w:tc>
          <w:tcPr>
            <w:tcW w:w="361" w:type="dxa"/>
          </w:tcPr>
          <w:p w:rsidR="002A68C4" w:rsidRDefault="001C3859">
            <w:pPr>
              <w:keepNext/>
            </w:pPr>
            <w:r>
              <w:t>○</w:t>
            </w:r>
          </w:p>
        </w:tc>
        <w:tc>
          <w:tcPr>
            <w:tcW w:w="3731" w:type="dxa"/>
          </w:tcPr>
          <w:p w:rsidR="002A68C4" w:rsidRDefault="001C3859">
            <w:pPr>
              <w:keepNext/>
            </w:pPr>
            <w:r>
              <w:t>9</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11</w:t>
            </w:r>
          </w:p>
        </w:tc>
        <w:tc>
          <w:tcPr>
            <w:tcW w:w="361" w:type="dxa"/>
          </w:tcPr>
          <w:p w:rsidR="002A68C4" w:rsidRDefault="001C3859">
            <w:pPr>
              <w:keepNext/>
            </w:pPr>
            <w:r>
              <w:t>○</w:t>
            </w:r>
          </w:p>
        </w:tc>
        <w:tc>
          <w:tcPr>
            <w:tcW w:w="3731" w:type="dxa"/>
          </w:tcPr>
          <w:p w:rsidR="002A68C4" w:rsidRDefault="001C3859">
            <w:pPr>
              <w:keepNext/>
            </w:pPr>
            <w:r>
              <w:t>10 - I admire them very much</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98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p w:rsidR="002A68C4" w:rsidRDefault="001C3859">
      <w:pPr>
        <w:pStyle w:val="GPage"/>
      </w:pPr>
      <w:bookmarkStart w:id="2296" w:name="_Toc266972364"/>
      <w:r>
        <w:t xml:space="preserve">Page: group3 if </w:t>
      </w:r>
      <w:proofErr w:type="spellStart"/>
      <w:r>
        <w:t>orgsplit</w:t>
      </w:r>
      <w:proofErr w:type="spellEnd"/>
      <w:r>
        <w:t xml:space="preserve"> == 3</w:t>
      </w:r>
      <w:bookmarkEnd w:id="2296"/>
    </w:p>
    <w:p w:rsidR="002A68C4" w:rsidRDefault="001C3859">
      <w:r>
        <w:t xml:space="preserve">**Below is a summary of an important </w:t>
      </w:r>
      <w:r>
        <w:t>political issue adapted from news coverage.  Please read the issue summary carefully before responding to the questions that follow it</w:t>
      </w:r>
      <w:proofErr w:type="gramStart"/>
      <w:r>
        <w:t>.*</w:t>
      </w:r>
      <w:proofErr w:type="gramEnd"/>
      <w:r>
        <w:t>*</w:t>
      </w:r>
    </w:p>
    <w:p w:rsidR="002A68C4" w:rsidRDefault="001C3859">
      <w:r>
        <w:t>&lt;</w:t>
      </w:r>
      <w:proofErr w:type="spellStart"/>
      <w:proofErr w:type="gramStart"/>
      <w:r>
        <w:t>img</w:t>
      </w:r>
      <w:proofErr w:type="spellEnd"/>
      <w:proofErr w:type="gramEnd"/>
      <w:r>
        <w:t xml:space="preserve"> src="https://surveyfiles.yougov.com/static/BC_TEST_OXFORD_POST/Group_3_-_Toyota_Race.jpg"/&gt;</w:t>
      </w:r>
    </w:p>
    <w:tbl>
      <w:tblPr>
        <w:tblStyle w:val="GQuestionCommonProperties"/>
        <w:tblW w:w="0" w:type="auto"/>
        <w:tblInd w:w="0" w:type="dxa"/>
        <w:tblCellMar>
          <w:top w:w="0" w:type="dxa"/>
          <w:left w:w="0" w:type="dxa"/>
          <w:bottom w:w="0" w:type="dxa"/>
          <w:right w:w="0" w:type="dxa"/>
        </w:tblCellMar>
        <w:tblLook w:val="04A0"/>
      </w:tblPr>
      <w:tblGrid>
        <w:gridCol w:w="6146"/>
        <w:gridCol w:w="2710"/>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lastRenderedPageBreak/>
              <w:fldChar w:fldCharType="begin"/>
            </w:r>
            <w:r w:rsidR="001C3859">
              <w:instrText xml:space="preserve">TC </w:instrText>
            </w:r>
            <w:bookmarkStart w:id="2297" w:name="_Toc266972365"/>
            <w:r w:rsidR="001C3859">
              <w:instrText>oxg3q1</w:instrText>
            </w:r>
            <w:bookmarkEnd w:id="2297"/>
            <w:r w:rsidR="001C3859">
              <w:instrText xml:space="preserve"> \l 2 \f a</w:instrText>
            </w:r>
            <w:r>
              <w:fldChar w:fldCharType="end"/>
            </w:r>
            <w:r w:rsidR="001C3859">
              <w:rPr>
                <w:rStyle w:val="GVariableName"/>
              </w:rPr>
              <w:t>oxg3q1</w:t>
            </w:r>
            <w:r w:rsidR="001C3859">
              <w:rPr>
                <w:i/>
              </w:rPr>
              <w:t>- Show all respondents/required</w:t>
            </w:r>
          </w:p>
        </w:tc>
        <w:tc>
          <w:tcPr>
            <w:tcW w:w="0" w:type="auto"/>
            <w:shd w:val="clear" w:color="auto" w:fill="D0D0D0"/>
            <w:vAlign w:val="bottom"/>
          </w:tcPr>
          <w:p w:rsidR="002A68C4" w:rsidRDefault="001C3859">
            <w:pPr>
              <w:keepNext/>
              <w:jc w:val="right"/>
            </w:pPr>
            <w:r>
              <w:t>MULTIPLE CHOICE</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How does this article make you feel? (Please select all that apply, even if you feel some emotions more strongly than others.)</w:t>
            </w:r>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Randomize response options</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Contempt</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Anger</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Irritation</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4</w:t>
            </w:r>
          </w:p>
        </w:tc>
        <w:tc>
          <w:tcPr>
            <w:tcW w:w="361" w:type="dxa"/>
          </w:tcPr>
          <w:p w:rsidR="002A68C4" w:rsidRDefault="001C3859">
            <w:pPr>
              <w:keepNext/>
            </w:pPr>
            <w:r>
              <w:t>□</w:t>
            </w:r>
          </w:p>
        </w:tc>
        <w:tc>
          <w:tcPr>
            <w:tcW w:w="3731" w:type="dxa"/>
          </w:tcPr>
          <w:p w:rsidR="002A68C4" w:rsidRDefault="001C3859">
            <w:pPr>
              <w:keepNext/>
            </w:pPr>
            <w:r>
              <w:t>Frustration</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5</w:t>
            </w:r>
          </w:p>
        </w:tc>
        <w:tc>
          <w:tcPr>
            <w:tcW w:w="361" w:type="dxa"/>
          </w:tcPr>
          <w:p w:rsidR="002A68C4" w:rsidRDefault="001C3859">
            <w:pPr>
              <w:keepNext/>
            </w:pPr>
            <w:r>
              <w:t>□</w:t>
            </w:r>
          </w:p>
        </w:tc>
        <w:tc>
          <w:tcPr>
            <w:tcW w:w="3731" w:type="dxa"/>
          </w:tcPr>
          <w:p w:rsidR="002A68C4" w:rsidRDefault="001C3859">
            <w:pPr>
              <w:keepNext/>
            </w:pPr>
            <w:r>
              <w:t>Surprise</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6</w:t>
            </w:r>
          </w:p>
        </w:tc>
        <w:tc>
          <w:tcPr>
            <w:tcW w:w="361" w:type="dxa"/>
          </w:tcPr>
          <w:p w:rsidR="002A68C4" w:rsidRDefault="001C3859">
            <w:pPr>
              <w:keepNext/>
            </w:pPr>
            <w:r>
              <w:t>□</w:t>
            </w:r>
          </w:p>
        </w:tc>
        <w:tc>
          <w:tcPr>
            <w:tcW w:w="3731" w:type="dxa"/>
          </w:tcPr>
          <w:p w:rsidR="002A68C4" w:rsidRDefault="001C3859">
            <w:pPr>
              <w:keepNext/>
            </w:pPr>
            <w:r>
              <w:t>Embarrassment</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7</w:t>
            </w:r>
          </w:p>
        </w:tc>
        <w:tc>
          <w:tcPr>
            <w:tcW w:w="361" w:type="dxa"/>
          </w:tcPr>
          <w:p w:rsidR="002A68C4" w:rsidRDefault="001C3859">
            <w:pPr>
              <w:keepNext/>
            </w:pPr>
            <w:r>
              <w:t>□</w:t>
            </w:r>
          </w:p>
        </w:tc>
        <w:tc>
          <w:tcPr>
            <w:tcW w:w="3731" w:type="dxa"/>
          </w:tcPr>
          <w:p w:rsidR="002A68C4" w:rsidRDefault="001C3859">
            <w:pPr>
              <w:keepNext/>
            </w:pPr>
            <w:r>
              <w:t>Envy</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1C3859">
            <w:pPr>
              <w:keepNext/>
            </w:pPr>
            <w:r>
              <w:t>□</w:t>
            </w:r>
          </w:p>
        </w:tc>
        <w:tc>
          <w:tcPr>
            <w:tcW w:w="3731" w:type="dxa"/>
          </w:tcPr>
          <w:p w:rsidR="002A68C4" w:rsidRDefault="001C3859">
            <w:pPr>
              <w:keepNext/>
            </w:pPr>
            <w:r>
              <w:t>Jealousy</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1C3859">
            <w:pPr>
              <w:keepNext/>
            </w:pPr>
            <w:r>
              <w:t>□</w:t>
            </w:r>
          </w:p>
        </w:tc>
        <w:tc>
          <w:tcPr>
            <w:tcW w:w="3731" w:type="dxa"/>
          </w:tcPr>
          <w:p w:rsidR="002A68C4" w:rsidRDefault="001C3859">
            <w:pPr>
              <w:keepNext/>
            </w:pPr>
            <w:r>
              <w:t>Fear</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10</w:t>
            </w:r>
          </w:p>
        </w:tc>
        <w:tc>
          <w:tcPr>
            <w:tcW w:w="361" w:type="dxa"/>
          </w:tcPr>
          <w:p w:rsidR="002A68C4" w:rsidRDefault="001C3859">
            <w:pPr>
              <w:keepNext/>
            </w:pPr>
            <w:r>
              <w:t>□</w:t>
            </w:r>
          </w:p>
        </w:tc>
        <w:tc>
          <w:tcPr>
            <w:tcW w:w="3731" w:type="dxa"/>
          </w:tcPr>
          <w:p w:rsidR="002A68C4" w:rsidRDefault="001C3859">
            <w:pPr>
              <w:keepNext/>
            </w:pPr>
            <w:r>
              <w:t>Sadness</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11</w:t>
            </w:r>
          </w:p>
        </w:tc>
        <w:tc>
          <w:tcPr>
            <w:tcW w:w="361" w:type="dxa"/>
          </w:tcPr>
          <w:p w:rsidR="002A68C4" w:rsidRDefault="001C3859">
            <w:pPr>
              <w:keepNext/>
            </w:pPr>
            <w:r>
              <w:t>□</w:t>
            </w:r>
          </w:p>
        </w:tc>
        <w:tc>
          <w:tcPr>
            <w:tcW w:w="3731" w:type="dxa"/>
          </w:tcPr>
          <w:p w:rsidR="002A68C4" w:rsidRDefault="001C3859">
            <w:pPr>
              <w:keepNext/>
            </w:pPr>
            <w:r>
              <w:t>Shame</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12</w:t>
            </w:r>
          </w:p>
        </w:tc>
        <w:tc>
          <w:tcPr>
            <w:tcW w:w="361" w:type="dxa"/>
          </w:tcPr>
          <w:p w:rsidR="002A68C4" w:rsidRDefault="001C3859">
            <w:pPr>
              <w:keepNext/>
            </w:pPr>
            <w:r>
              <w:t>□</w:t>
            </w:r>
          </w:p>
        </w:tc>
        <w:tc>
          <w:tcPr>
            <w:tcW w:w="3731" w:type="dxa"/>
          </w:tcPr>
          <w:p w:rsidR="002A68C4" w:rsidRDefault="001C3859">
            <w:pPr>
              <w:keepNext/>
            </w:pPr>
            <w:r>
              <w:t>Amusement</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13</w:t>
            </w:r>
          </w:p>
        </w:tc>
        <w:tc>
          <w:tcPr>
            <w:tcW w:w="361" w:type="dxa"/>
          </w:tcPr>
          <w:p w:rsidR="002A68C4" w:rsidRDefault="001C3859">
            <w:pPr>
              <w:keepNext/>
            </w:pPr>
            <w:r>
              <w:t>□</w:t>
            </w:r>
          </w:p>
        </w:tc>
        <w:tc>
          <w:tcPr>
            <w:tcW w:w="3731" w:type="dxa"/>
          </w:tcPr>
          <w:p w:rsidR="002A68C4" w:rsidRDefault="001C3859">
            <w:pPr>
              <w:keepNext/>
            </w:pPr>
            <w:r>
              <w:t>Happiness</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14</w:t>
            </w:r>
          </w:p>
        </w:tc>
        <w:tc>
          <w:tcPr>
            <w:tcW w:w="361" w:type="dxa"/>
          </w:tcPr>
          <w:p w:rsidR="002A68C4" w:rsidRDefault="001C3859">
            <w:pPr>
              <w:keepNext/>
            </w:pPr>
            <w:r>
              <w:t>□</w:t>
            </w:r>
          </w:p>
        </w:tc>
        <w:tc>
          <w:tcPr>
            <w:tcW w:w="3731" w:type="dxa"/>
          </w:tcPr>
          <w:p w:rsidR="002A68C4" w:rsidRDefault="001C3859">
            <w:pPr>
              <w:keepNext/>
            </w:pPr>
            <w:r>
              <w:t>Pride</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15</w:t>
            </w:r>
          </w:p>
        </w:tc>
        <w:tc>
          <w:tcPr>
            <w:tcW w:w="361" w:type="dxa"/>
          </w:tcPr>
          <w:p w:rsidR="002A68C4" w:rsidRDefault="001C3859">
            <w:pPr>
              <w:keepNext/>
            </w:pPr>
            <w:r>
              <w:t>□</w:t>
            </w:r>
          </w:p>
        </w:tc>
        <w:tc>
          <w:tcPr>
            <w:tcW w:w="3731" w:type="dxa"/>
          </w:tcPr>
          <w:p w:rsidR="002A68C4" w:rsidRDefault="001C3859">
            <w:pPr>
              <w:keepNext/>
            </w:pPr>
            <w:r>
              <w:t>Relief</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16</w:t>
            </w:r>
          </w:p>
        </w:tc>
        <w:tc>
          <w:tcPr>
            <w:tcW w:w="361" w:type="dxa"/>
          </w:tcPr>
          <w:p w:rsidR="002A68C4" w:rsidRDefault="001C3859">
            <w:pPr>
              <w:keepNext/>
            </w:pPr>
            <w:r>
              <w:t>□</w:t>
            </w:r>
          </w:p>
        </w:tc>
        <w:tc>
          <w:tcPr>
            <w:tcW w:w="3731" w:type="dxa"/>
          </w:tcPr>
          <w:p w:rsidR="002A68C4" w:rsidRDefault="001C3859">
            <w:pPr>
              <w:keepNext/>
            </w:pPr>
            <w:r>
              <w:t>Guilt</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17</w:t>
            </w:r>
          </w:p>
        </w:tc>
        <w:tc>
          <w:tcPr>
            <w:tcW w:w="361" w:type="dxa"/>
          </w:tcPr>
          <w:p w:rsidR="002A68C4" w:rsidRDefault="001C3859">
            <w:pPr>
              <w:keepNext/>
            </w:pPr>
            <w:r>
              <w:t>□</w:t>
            </w:r>
          </w:p>
        </w:tc>
        <w:tc>
          <w:tcPr>
            <w:tcW w:w="3731" w:type="dxa"/>
          </w:tcPr>
          <w:p w:rsidR="002A68C4" w:rsidRDefault="001C3859">
            <w:pPr>
              <w:keepNext/>
            </w:pPr>
            <w:r>
              <w:t>None of these</w:t>
            </w:r>
          </w:p>
        </w:tc>
        <w:tc>
          <w:tcPr>
            <w:tcW w:w="4428" w:type="dxa"/>
          </w:tcPr>
          <w:p w:rsidR="002A68C4" w:rsidRDefault="001C3859">
            <w:pPr>
              <w:keepNext/>
              <w:jc w:val="right"/>
              <w:rPr>
                <w:i/>
              </w:rPr>
            </w:pPr>
            <w:r>
              <w:rPr>
                <w:i/>
              </w:rPr>
              <w:t xml:space="preserve">Not </w:t>
            </w:r>
            <w:proofErr w:type="spellStart"/>
            <w:r>
              <w:rPr>
                <w:i/>
              </w:rPr>
              <w:t>randomized,exclude</w:t>
            </w:r>
            <w:proofErr w:type="spellEnd"/>
            <w:r>
              <w:rPr>
                <w:i/>
              </w:rPr>
              <w:t xml:space="preserve"> other punches</w:t>
            </w:r>
          </w:p>
        </w:tc>
      </w:tr>
      <w:tr w:rsidR="002A68C4">
        <w:tblPrEx>
          <w:tblCellMar>
            <w:top w:w="0" w:type="dxa"/>
            <w:left w:w="0" w:type="dxa"/>
            <w:bottom w:w="0" w:type="dxa"/>
            <w:right w:w="0" w:type="dxa"/>
          </w:tblCellMar>
        </w:tblPrEx>
        <w:tc>
          <w:tcPr>
            <w:tcW w:w="336" w:type="dxa"/>
          </w:tcPr>
          <w:p w:rsidR="002A68C4" w:rsidRDefault="001C3859">
            <w:pPr>
              <w:keepNext/>
            </w:pPr>
            <w:r>
              <w:t>18</w:t>
            </w:r>
          </w:p>
        </w:tc>
        <w:tc>
          <w:tcPr>
            <w:tcW w:w="361" w:type="dxa"/>
          </w:tcPr>
          <w:p w:rsidR="002A68C4" w:rsidRDefault="001C3859">
            <w:pPr>
              <w:keepNext/>
            </w:pPr>
            <w:r>
              <w:t>□</w:t>
            </w:r>
          </w:p>
        </w:tc>
        <w:tc>
          <w:tcPr>
            <w:tcW w:w="3731" w:type="dxa"/>
          </w:tcPr>
          <w:p w:rsidR="002A68C4" w:rsidRDefault="001C3859">
            <w:pPr>
              <w:keepNext/>
            </w:pPr>
            <w:r>
              <w:t>Don</w:t>
            </w:r>
            <w:r>
              <w:t>’</w:t>
            </w:r>
            <w:r>
              <w:t>t know</w:t>
            </w:r>
          </w:p>
        </w:tc>
        <w:tc>
          <w:tcPr>
            <w:tcW w:w="4428" w:type="dxa"/>
          </w:tcPr>
          <w:p w:rsidR="002A68C4" w:rsidRDefault="001C3859">
            <w:pPr>
              <w:keepNext/>
              <w:jc w:val="right"/>
              <w:rPr>
                <w:i/>
              </w:rPr>
            </w:pPr>
            <w:r>
              <w:rPr>
                <w:i/>
              </w:rPr>
              <w:t xml:space="preserve">Not </w:t>
            </w:r>
            <w:proofErr w:type="spellStart"/>
            <w:r>
              <w:rPr>
                <w:i/>
              </w:rPr>
              <w:t>randomized,exclude</w:t>
            </w:r>
            <w:proofErr w:type="spellEnd"/>
            <w:r>
              <w:rPr>
                <w:i/>
              </w:rPr>
              <w:t xml:space="preserve"> other punches</w:t>
            </w:r>
          </w:p>
        </w:tc>
      </w:tr>
    </w:tbl>
    <w:p w:rsidR="002A68C4" w:rsidRDefault="002A68C4">
      <w:pPr>
        <w:pStyle w:val="GQuestionSpacer"/>
      </w:pPr>
    </w:p>
    <w:tbl>
      <w:tblPr>
        <w:tblStyle w:val="GQuestionCommonProperties"/>
        <w:tblW w:w="0" w:type="auto"/>
        <w:tblInd w:w="0" w:type="dxa"/>
        <w:tblCellMar>
          <w:top w:w="0" w:type="dxa"/>
          <w:left w:w="0" w:type="dxa"/>
          <w:bottom w:w="0" w:type="dxa"/>
          <w:right w:w="0" w:type="dxa"/>
        </w:tblCellMar>
        <w:tblLook w:val="04A0"/>
      </w:tblPr>
      <w:tblGrid>
        <w:gridCol w:w="6462"/>
        <w:gridCol w:w="2394"/>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fldChar w:fldCharType="begin"/>
            </w:r>
            <w:r w:rsidR="001C3859">
              <w:instrText xml:space="preserve">TC </w:instrText>
            </w:r>
            <w:bookmarkStart w:id="2298" w:name="_Toc266972366"/>
            <w:r w:rsidR="001C3859">
              <w:instrText>oxg3q2</w:instrText>
            </w:r>
            <w:bookmarkEnd w:id="2298"/>
            <w:r w:rsidR="001C3859">
              <w:instrText xml:space="preserve"> \l 2 \f a</w:instrText>
            </w:r>
            <w:r>
              <w:fldChar w:fldCharType="end"/>
            </w:r>
            <w:r w:rsidR="001C3859">
              <w:rPr>
                <w:rStyle w:val="GVariableName"/>
              </w:rPr>
              <w:t>oxg3q2</w:t>
            </w:r>
            <w:r w:rsidR="001C3859">
              <w:rPr>
                <w:i/>
              </w:rPr>
              <w:t>- Show all respondents/required</w:t>
            </w:r>
          </w:p>
        </w:tc>
        <w:tc>
          <w:tcPr>
            <w:tcW w:w="0" w:type="auto"/>
            <w:shd w:val="clear" w:color="auto" w:fill="D0D0D0"/>
            <w:vAlign w:val="bottom"/>
          </w:tcPr>
          <w:p w:rsidR="002A68C4" w:rsidRDefault="001C3859">
            <w:pPr>
              <w:keepNext/>
              <w:jc w:val="right"/>
            </w:pPr>
            <w:r>
              <w:t>SINGLE CHOICE</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Using a scale that runs from 0 to 10, where 0 means I don</w:t>
            </w:r>
            <w:r>
              <w:rPr>
                <w:b/>
              </w:rPr>
              <w:t>’</w:t>
            </w:r>
            <w:r>
              <w:rPr>
                <w:b/>
              </w:rPr>
              <w:t xml:space="preserve">t really admire them and 10 means I admire them very much, how would you </w:t>
            </w:r>
            <w:r>
              <w:rPr>
                <w:b/>
              </w:rPr>
              <w:t>rate Toyota?</w:t>
            </w:r>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Order as shown</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0 -  I don</w:t>
            </w:r>
            <w:r>
              <w:t>’</w:t>
            </w:r>
            <w:r>
              <w:t>t admire them</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1</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2</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4</w:t>
            </w:r>
          </w:p>
        </w:tc>
        <w:tc>
          <w:tcPr>
            <w:tcW w:w="361" w:type="dxa"/>
          </w:tcPr>
          <w:p w:rsidR="002A68C4" w:rsidRDefault="001C3859">
            <w:pPr>
              <w:keepNext/>
            </w:pPr>
            <w:r>
              <w:t>○</w:t>
            </w:r>
          </w:p>
        </w:tc>
        <w:tc>
          <w:tcPr>
            <w:tcW w:w="3731" w:type="dxa"/>
          </w:tcPr>
          <w:p w:rsidR="002A68C4" w:rsidRDefault="001C3859">
            <w:pPr>
              <w:keepNext/>
            </w:pPr>
            <w:r>
              <w:t>3</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5</w:t>
            </w:r>
          </w:p>
        </w:tc>
        <w:tc>
          <w:tcPr>
            <w:tcW w:w="361" w:type="dxa"/>
          </w:tcPr>
          <w:p w:rsidR="002A68C4" w:rsidRDefault="001C3859">
            <w:pPr>
              <w:keepNext/>
            </w:pPr>
            <w:r>
              <w:t>○</w:t>
            </w:r>
          </w:p>
        </w:tc>
        <w:tc>
          <w:tcPr>
            <w:tcW w:w="3731" w:type="dxa"/>
          </w:tcPr>
          <w:p w:rsidR="002A68C4" w:rsidRDefault="001C3859">
            <w:pPr>
              <w:keepNext/>
            </w:pPr>
            <w:r>
              <w:t>4</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6</w:t>
            </w:r>
          </w:p>
        </w:tc>
        <w:tc>
          <w:tcPr>
            <w:tcW w:w="361" w:type="dxa"/>
          </w:tcPr>
          <w:p w:rsidR="002A68C4" w:rsidRDefault="001C3859">
            <w:pPr>
              <w:keepNext/>
            </w:pPr>
            <w:r>
              <w:t>○</w:t>
            </w:r>
          </w:p>
        </w:tc>
        <w:tc>
          <w:tcPr>
            <w:tcW w:w="3731" w:type="dxa"/>
          </w:tcPr>
          <w:p w:rsidR="002A68C4" w:rsidRDefault="001C3859">
            <w:pPr>
              <w:keepNext/>
            </w:pPr>
            <w:r>
              <w:t>5</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7</w:t>
            </w:r>
          </w:p>
        </w:tc>
        <w:tc>
          <w:tcPr>
            <w:tcW w:w="361" w:type="dxa"/>
          </w:tcPr>
          <w:p w:rsidR="002A68C4" w:rsidRDefault="001C3859">
            <w:pPr>
              <w:keepNext/>
            </w:pPr>
            <w:r>
              <w:t>○</w:t>
            </w:r>
          </w:p>
        </w:tc>
        <w:tc>
          <w:tcPr>
            <w:tcW w:w="3731" w:type="dxa"/>
          </w:tcPr>
          <w:p w:rsidR="002A68C4" w:rsidRDefault="001C3859">
            <w:pPr>
              <w:keepNext/>
            </w:pPr>
            <w:r>
              <w:t>6</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1C3859">
            <w:pPr>
              <w:keepNext/>
            </w:pPr>
            <w:r>
              <w:t>○</w:t>
            </w:r>
          </w:p>
        </w:tc>
        <w:tc>
          <w:tcPr>
            <w:tcW w:w="3731" w:type="dxa"/>
          </w:tcPr>
          <w:p w:rsidR="002A68C4" w:rsidRDefault="001C3859">
            <w:pPr>
              <w:keepNext/>
            </w:pPr>
            <w:r>
              <w:t>7</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1C3859">
            <w:pPr>
              <w:keepNext/>
            </w:pPr>
            <w:r>
              <w:t>○</w:t>
            </w:r>
          </w:p>
        </w:tc>
        <w:tc>
          <w:tcPr>
            <w:tcW w:w="3731" w:type="dxa"/>
          </w:tcPr>
          <w:p w:rsidR="002A68C4" w:rsidRDefault="001C3859">
            <w:pPr>
              <w:keepNext/>
            </w:pPr>
            <w:r>
              <w:t>8</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10</w:t>
            </w:r>
          </w:p>
        </w:tc>
        <w:tc>
          <w:tcPr>
            <w:tcW w:w="361" w:type="dxa"/>
          </w:tcPr>
          <w:p w:rsidR="002A68C4" w:rsidRDefault="001C3859">
            <w:pPr>
              <w:keepNext/>
            </w:pPr>
            <w:r>
              <w:t>○</w:t>
            </w:r>
          </w:p>
        </w:tc>
        <w:tc>
          <w:tcPr>
            <w:tcW w:w="3731" w:type="dxa"/>
          </w:tcPr>
          <w:p w:rsidR="002A68C4" w:rsidRDefault="001C3859">
            <w:pPr>
              <w:keepNext/>
            </w:pPr>
            <w:r>
              <w:t>9</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11</w:t>
            </w:r>
          </w:p>
        </w:tc>
        <w:tc>
          <w:tcPr>
            <w:tcW w:w="361" w:type="dxa"/>
          </w:tcPr>
          <w:p w:rsidR="002A68C4" w:rsidRDefault="001C3859">
            <w:pPr>
              <w:keepNext/>
            </w:pPr>
            <w:r>
              <w:t>○</w:t>
            </w:r>
          </w:p>
        </w:tc>
        <w:tc>
          <w:tcPr>
            <w:tcW w:w="3731" w:type="dxa"/>
          </w:tcPr>
          <w:p w:rsidR="002A68C4" w:rsidRDefault="001C3859">
            <w:pPr>
              <w:keepNext/>
            </w:pPr>
            <w:r>
              <w:t>10 - I admire them very much</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98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p w:rsidR="002A68C4" w:rsidRDefault="001C3859">
      <w:pPr>
        <w:pStyle w:val="GPage"/>
      </w:pPr>
      <w:bookmarkStart w:id="2299" w:name="_Toc266972367"/>
      <w:r>
        <w:t xml:space="preserve">Page: group4 if </w:t>
      </w:r>
      <w:proofErr w:type="spellStart"/>
      <w:r>
        <w:t>orgsplit</w:t>
      </w:r>
      <w:proofErr w:type="spellEnd"/>
      <w:r>
        <w:t xml:space="preserve"> == 4</w:t>
      </w:r>
      <w:bookmarkEnd w:id="2299"/>
    </w:p>
    <w:p w:rsidR="002A68C4" w:rsidRDefault="001C3859">
      <w:r>
        <w:t>**Below is a summary of an important political issue adapted from news coverage.  Please read the issue summary carefully before responding to the questions that follow it</w:t>
      </w:r>
      <w:proofErr w:type="gramStart"/>
      <w:r>
        <w:t>.*</w:t>
      </w:r>
      <w:proofErr w:type="gramEnd"/>
      <w:r>
        <w:t>*</w:t>
      </w:r>
    </w:p>
    <w:p w:rsidR="002A68C4" w:rsidRDefault="001C3859">
      <w:r>
        <w:t>&lt;</w:t>
      </w:r>
      <w:proofErr w:type="spellStart"/>
      <w:proofErr w:type="gramStart"/>
      <w:r>
        <w:t>img</w:t>
      </w:r>
      <w:proofErr w:type="spellEnd"/>
      <w:proofErr w:type="gramEnd"/>
      <w:r>
        <w:t xml:space="preserve"> src="https://surveyfiles.yougov.com/static/BC_TEST_OXFORD_POST</w:t>
      </w:r>
      <w:r>
        <w:t>/Group_4_-_Toyota_Sex.jpg"/&gt;</w:t>
      </w:r>
    </w:p>
    <w:tbl>
      <w:tblPr>
        <w:tblStyle w:val="GQuestionCommonProperties"/>
        <w:tblW w:w="0" w:type="auto"/>
        <w:tblInd w:w="0" w:type="dxa"/>
        <w:tblCellMar>
          <w:top w:w="0" w:type="dxa"/>
          <w:left w:w="0" w:type="dxa"/>
          <w:bottom w:w="0" w:type="dxa"/>
          <w:right w:w="0" w:type="dxa"/>
        </w:tblCellMar>
        <w:tblLook w:val="04A0"/>
      </w:tblPr>
      <w:tblGrid>
        <w:gridCol w:w="6146"/>
        <w:gridCol w:w="2710"/>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lastRenderedPageBreak/>
              <w:fldChar w:fldCharType="begin"/>
            </w:r>
            <w:r w:rsidR="001C3859">
              <w:instrText xml:space="preserve">TC </w:instrText>
            </w:r>
            <w:bookmarkStart w:id="2300" w:name="_Toc266972368"/>
            <w:r w:rsidR="001C3859">
              <w:instrText>oxg4q1</w:instrText>
            </w:r>
            <w:bookmarkEnd w:id="2300"/>
            <w:r w:rsidR="001C3859">
              <w:instrText xml:space="preserve"> \l 2 \f a</w:instrText>
            </w:r>
            <w:r>
              <w:fldChar w:fldCharType="end"/>
            </w:r>
            <w:r w:rsidR="001C3859">
              <w:rPr>
                <w:rStyle w:val="GVariableName"/>
              </w:rPr>
              <w:t>oxg4q1</w:t>
            </w:r>
            <w:r w:rsidR="001C3859">
              <w:rPr>
                <w:i/>
              </w:rPr>
              <w:t>- Show all respondents/required</w:t>
            </w:r>
          </w:p>
        </w:tc>
        <w:tc>
          <w:tcPr>
            <w:tcW w:w="0" w:type="auto"/>
            <w:shd w:val="clear" w:color="auto" w:fill="D0D0D0"/>
            <w:vAlign w:val="bottom"/>
          </w:tcPr>
          <w:p w:rsidR="002A68C4" w:rsidRDefault="001C3859">
            <w:pPr>
              <w:keepNext/>
              <w:jc w:val="right"/>
            </w:pPr>
            <w:r>
              <w:t>MULTIPLE CHOICE</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How does this article make you feel? (Please select all that apply, even if you feel some emotions more strongly than others.)</w:t>
            </w:r>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 xml:space="preserve">Randomize response </w:t>
            </w:r>
            <w:r>
              <w:rPr>
                <w:i/>
              </w:rPr>
              <w:t>options</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Contempt</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Anger</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Irritation</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4</w:t>
            </w:r>
          </w:p>
        </w:tc>
        <w:tc>
          <w:tcPr>
            <w:tcW w:w="361" w:type="dxa"/>
          </w:tcPr>
          <w:p w:rsidR="002A68C4" w:rsidRDefault="001C3859">
            <w:pPr>
              <w:keepNext/>
            </w:pPr>
            <w:r>
              <w:t>□</w:t>
            </w:r>
          </w:p>
        </w:tc>
        <w:tc>
          <w:tcPr>
            <w:tcW w:w="3731" w:type="dxa"/>
          </w:tcPr>
          <w:p w:rsidR="002A68C4" w:rsidRDefault="001C3859">
            <w:pPr>
              <w:keepNext/>
            </w:pPr>
            <w:r>
              <w:t>Frustration</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5</w:t>
            </w:r>
          </w:p>
        </w:tc>
        <w:tc>
          <w:tcPr>
            <w:tcW w:w="361" w:type="dxa"/>
          </w:tcPr>
          <w:p w:rsidR="002A68C4" w:rsidRDefault="001C3859">
            <w:pPr>
              <w:keepNext/>
            </w:pPr>
            <w:r>
              <w:t>□</w:t>
            </w:r>
          </w:p>
        </w:tc>
        <w:tc>
          <w:tcPr>
            <w:tcW w:w="3731" w:type="dxa"/>
          </w:tcPr>
          <w:p w:rsidR="002A68C4" w:rsidRDefault="001C3859">
            <w:pPr>
              <w:keepNext/>
            </w:pPr>
            <w:r>
              <w:t>Surprise</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6</w:t>
            </w:r>
          </w:p>
        </w:tc>
        <w:tc>
          <w:tcPr>
            <w:tcW w:w="361" w:type="dxa"/>
          </w:tcPr>
          <w:p w:rsidR="002A68C4" w:rsidRDefault="001C3859">
            <w:pPr>
              <w:keepNext/>
            </w:pPr>
            <w:r>
              <w:t>□</w:t>
            </w:r>
          </w:p>
        </w:tc>
        <w:tc>
          <w:tcPr>
            <w:tcW w:w="3731" w:type="dxa"/>
          </w:tcPr>
          <w:p w:rsidR="002A68C4" w:rsidRDefault="001C3859">
            <w:pPr>
              <w:keepNext/>
            </w:pPr>
            <w:r>
              <w:t>Embarrassment</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7</w:t>
            </w:r>
          </w:p>
        </w:tc>
        <w:tc>
          <w:tcPr>
            <w:tcW w:w="361" w:type="dxa"/>
          </w:tcPr>
          <w:p w:rsidR="002A68C4" w:rsidRDefault="001C3859">
            <w:pPr>
              <w:keepNext/>
            </w:pPr>
            <w:r>
              <w:t>□</w:t>
            </w:r>
          </w:p>
        </w:tc>
        <w:tc>
          <w:tcPr>
            <w:tcW w:w="3731" w:type="dxa"/>
          </w:tcPr>
          <w:p w:rsidR="002A68C4" w:rsidRDefault="001C3859">
            <w:pPr>
              <w:keepNext/>
            </w:pPr>
            <w:r>
              <w:t>Envy</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1C3859">
            <w:pPr>
              <w:keepNext/>
            </w:pPr>
            <w:r>
              <w:t>□</w:t>
            </w:r>
          </w:p>
        </w:tc>
        <w:tc>
          <w:tcPr>
            <w:tcW w:w="3731" w:type="dxa"/>
          </w:tcPr>
          <w:p w:rsidR="002A68C4" w:rsidRDefault="001C3859">
            <w:pPr>
              <w:keepNext/>
            </w:pPr>
            <w:r>
              <w:t>Jealousy</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1C3859">
            <w:pPr>
              <w:keepNext/>
            </w:pPr>
            <w:r>
              <w:t>□</w:t>
            </w:r>
          </w:p>
        </w:tc>
        <w:tc>
          <w:tcPr>
            <w:tcW w:w="3731" w:type="dxa"/>
          </w:tcPr>
          <w:p w:rsidR="002A68C4" w:rsidRDefault="001C3859">
            <w:pPr>
              <w:keepNext/>
            </w:pPr>
            <w:r>
              <w:t>Fear</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10</w:t>
            </w:r>
          </w:p>
        </w:tc>
        <w:tc>
          <w:tcPr>
            <w:tcW w:w="361" w:type="dxa"/>
          </w:tcPr>
          <w:p w:rsidR="002A68C4" w:rsidRDefault="001C3859">
            <w:pPr>
              <w:keepNext/>
            </w:pPr>
            <w:r>
              <w:t>□</w:t>
            </w:r>
          </w:p>
        </w:tc>
        <w:tc>
          <w:tcPr>
            <w:tcW w:w="3731" w:type="dxa"/>
          </w:tcPr>
          <w:p w:rsidR="002A68C4" w:rsidRDefault="001C3859">
            <w:pPr>
              <w:keepNext/>
            </w:pPr>
            <w:r>
              <w:t>Sadness</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11</w:t>
            </w:r>
          </w:p>
        </w:tc>
        <w:tc>
          <w:tcPr>
            <w:tcW w:w="361" w:type="dxa"/>
          </w:tcPr>
          <w:p w:rsidR="002A68C4" w:rsidRDefault="001C3859">
            <w:pPr>
              <w:keepNext/>
            </w:pPr>
            <w:r>
              <w:t>□</w:t>
            </w:r>
          </w:p>
        </w:tc>
        <w:tc>
          <w:tcPr>
            <w:tcW w:w="3731" w:type="dxa"/>
          </w:tcPr>
          <w:p w:rsidR="002A68C4" w:rsidRDefault="001C3859">
            <w:pPr>
              <w:keepNext/>
            </w:pPr>
            <w:r>
              <w:t>Shame</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12</w:t>
            </w:r>
          </w:p>
        </w:tc>
        <w:tc>
          <w:tcPr>
            <w:tcW w:w="361" w:type="dxa"/>
          </w:tcPr>
          <w:p w:rsidR="002A68C4" w:rsidRDefault="001C3859">
            <w:pPr>
              <w:keepNext/>
            </w:pPr>
            <w:r>
              <w:t>□</w:t>
            </w:r>
          </w:p>
        </w:tc>
        <w:tc>
          <w:tcPr>
            <w:tcW w:w="3731" w:type="dxa"/>
          </w:tcPr>
          <w:p w:rsidR="002A68C4" w:rsidRDefault="001C3859">
            <w:pPr>
              <w:keepNext/>
            </w:pPr>
            <w:r>
              <w:t>Amusement</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13</w:t>
            </w:r>
          </w:p>
        </w:tc>
        <w:tc>
          <w:tcPr>
            <w:tcW w:w="361" w:type="dxa"/>
          </w:tcPr>
          <w:p w:rsidR="002A68C4" w:rsidRDefault="001C3859">
            <w:pPr>
              <w:keepNext/>
            </w:pPr>
            <w:r>
              <w:t>□</w:t>
            </w:r>
          </w:p>
        </w:tc>
        <w:tc>
          <w:tcPr>
            <w:tcW w:w="3731" w:type="dxa"/>
          </w:tcPr>
          <w:p w:rsidR="002A68C4" w:rsidRDefault="001C3859">
            <w:pPr>
              <w:keepNext/>
            </w:pPr>
            <w:r>
              <w:t>Happiness</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14</w:t>
            </w:r>
          </w:p>
        </w:tc>
        <w:tc>
          <w:tcPr>
            <w:tcW w:w="361" w:type="dxa"/>
          </w:tcPr>
          <w:p w:rsidR="002A68C4" w:rsidRDefault="001C3859">
            <w:pPr>
              <w:keepNext/>
            </w:pPr>
            <w:r>
              <w:t>□</w:t>
            </w:r>
          </w:p>
        </w:tc>
        <w:tc>
          <w:tcPr>
            <w:tcW w:w="3731" w:type="dxa"/>
          </w:tcPr>
          <w:p w:rsidR="002A68C4" w:rsidRDefault="001C3859">
            <w:pPr>
              <w:keepNext/>
            </w:pPr>
            <w:r>
              <w:t>Pride</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15</w:t>
            </w:r>
          </w:p>
        </w:tc>
        <w:tc>
          <w:tcPr>
            <w:tcW w:w="361" w:type="dxa"/>
          </w:tcPr>
          <w:p w:rsidR="002A68C4" w:rsidRDefault="001C3859">
            <w:pPr>
              <w:keepNext/>
            </w:pPr>
            <w:r>
              <w:t>□</w:t>
            </w:r>
          </w:p>
        </w:tc>
        <w:tc>
          <w:tcPr>
            <w:tcW w:w="3731" w:type="dxa"/>
          </w:tcPr>
          <w:p w:rsidR="002A68C4" w:rsidRDefault="001C3859">
            <w:pPr>
              <w:keepNext/>
            </w:pPr>
            <w:r>
              <w:t>Relief</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16</w:t>
            </w:r>
          </w:p>
        </w:tc>
        <w:tc>
          <w:tcPr>
            <w:tcW w:w="361" w:type="dxa"/>
          </w:tcPr>
          <w:p w:rsidR="002A68C4" w:rsidRDefault="001C3859">
            <w:pPr>
              <w:keepNext/>
            </w:pPr>
            <w:r>
              <w:t>□</w:t>
            </w:r>
          </w:p>
        </w:tc>
        <w:tc>
          <w:tcPr>
            <w:tcW w:w="3731" w:type="dxa"/>
          </w:tcPr>
          <w:p w:rsidR="002A68C4" w:rsidRDefault="001C3859">
            <w:pPr>
              <w:keepNext/>
            </w:pPr>
            <w:r>
              <w:t>Guilt</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17</w:t>
            </w:r>
          </w:p>
        </w:tc>
        <w:tc>
          <w:tcPr>
            <w:tcW w:w="361" w:type="dxa"/>
          </w:tcPr>
          <w:p w:rsidR="002A68C4" w:rsidRDefault="001C3859">
            <w:pPr>
              <w:keepNext/>
            </w:pPr>
            <w:r>
              <w:t>□</w:t>
            </w:r>
          </w:p>
        </w:tc>
        <w:tc>
          <w:tcPr>
            <w:tcW w:w="3731" w:type="dxa"/>
          </w:tcPr>
          <w:p w:rsidR="002A68C4" w:rsidRDefault="001C3859">
            <w:pPr>
              <w:keepNext/>
            </w:pPr>
            <w:r>
              <w:t xml:space="preserve">None </w:t>
            </w:r>
            <w:r>
              <w:t>of these</w:t>
            </w:r>
          </w:p>
        </w:tc>
        <w:tc>
          <w:tcPr>
            <w:tcW w:w="4428" w:type="dxa"/>
          </w:tcPr>
          <w:p w:rsidR="002A68C4" w:rsidRDefault="001C3859">
            <w:pPr>
              <w:keepNext/>
              <w:jc w:val="right"/>
              <w:rPr>
                <w:i/>
              </w:rPr>
            </w:pPr>
            <w:r>
              <w:rPr>
                <w:i/>
              </w:rPr>
              <w:t xml:space="preserve">Not </w:t>
            </w:r>
            <w:proofErr w:type="spellStart"/>
            <w:r>
              <w:rPr>
                <w:i/>
              </w:rPr>
              <w:t>randomized,exclude</w:t>
            </w:r>
            <w:proofErr w:type="spellEnd"/>
            <w:r>
              <w:rPr>
                <w:i/>
              </w:rPr>
              <w:t xml:space="preserve"> other punches</w:t>
            </w:r>
          </w:p>
        </w:tc>
      </w:tr>
      <w:tr w:rsidR="002A68C4">
        <w:tblPrEx>
          <w:tblCellMar>
            <w:top w:w="0" w:type="dxa"/>
            <w:left w:w="0" w:type="dxa"/>
            <w:bottom w:w="0" w:type="dxa"/>
            <w:right w:w="0" w:type="dxa"/>
          </w:tblCellMar>
        </w:tblPrEx>
        <w:tc>
          <w:tcPr>
            <w:tcW w:w="336" w:type="dxa"/>
          </w:tcPr>
          <w:p w:rsidR="002A68C4" w:rsidRDefault="001C3859">
            <w:pPr>
              <w:keepNext/>
            </w:pPr>
            <w:r>
              <w:t>18</w:t>
            </w:r>
          </w:p>
        </w:tc>
        <w:tc>
          <w:tcPr>
            <w:tcW w:w="361" w:type="dxa"/>
          </w:tcPr>
          <w:p w:rsidR="002A68C4" w:rsidRDefault="001C3859">
            <w:pPr>
              <w:keepNext/>
            </w:pPr>
            <w:r>
              <w:t>□</w:t>
            </w:r>
          </w:p>
        </w:tc>
        <w:tc>
          <w:tcPr>
            <w:tcW w:w="3731" w:type="dxa"/>
          </w:tcPr>
          <w:p w:rsidR="002A68C4" w:rsidRDefault="001C3859">
            <w:pPr>
              <w:keepNext/>
            </w:pPr>
            <w:r>
              <w:t>Don</w:t>
            </w:r>
            <w:r>
              <w:t>’</w:t>
            </w:r>
            <w:r>
              <w:t>t know</w:t>
            </w:r>
          </w:p>
        </w:tc>
        <w:tc>
          <w:tcPr>
            <w:tcW w:w="4428" w:type="dxa"/>
          </w:tcPr>
          <w:p w:rsidR="002A68C4" w:rsidRDefault="001C3859">
            <w:pPr>
              <w:keepNext/>
              <w:jc w:val="right"/>
              <w:rPr>
                <w:i/>
              </w:rPr>
            </w:pPr>
            <w:r>
              <w:rPr>
                <w:i/>
              </w:rPr>
              <w:t xml:space="preserve">Not </w:t>
            </w:r>
            <w:proofErr w:type="spellStart"/>
            <w:r>
              <w:rPr>
                <w:i/>
              </w:rPr>
              <w:t>randomized,exclude</w:t>
            </w:r>
            <w:proofErr w:type="spellEnd"/>
            <w:r>
              <w:rPr>
                <w:i/>
              </w:rPr>
              <w:t xml:space="preserve"> other punches</w:t>
            </w:r>
          </w:p>
        </w:tc>
      </w:tr>
    </w:tbl>
    <w:p w:rsidR="002A68C4" w:rsidRDefault="002A68C4">
      <w:pPr>
        <w:pStyle w:val="GQuestionSpacer"/>
      </w:pPr>
    </w:p>
    <w:tbl>
      <w:tblPr>
        <w:tblStyle w:val="GQuestionCommonProperties"/>
        <w:tblW w:w="0" w:type="auto"/>
        <w:tblInd w:w="0" w:type="dxa"/>
        <w:tblCellMar>
          <w:top w:w="0" w:type="dxa"/>
          <w:left w:w="0" w:type="dxa"/>
          <w:bottom w:w="0" w:type="dxa"/>
          <w:right w:w="0" w:type="dxa"/>
        </w:tblCellMar>
        <w:tblLook w:val="04A0"/>
      </w:tblPr>
      <w:tblGrid>
        <w:gridCol w:w="6462"/>
        <w:gridCol w:w="2394"/>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fldChar w:fldCharType="begin"/>
            </w:r>
            <w:r w:rsidR="001C3859">
              <w:instrText xml:space="preserve">TC </w:instrText>
            </w:r>
            <w:bookmarkStart w:id="2301" w:name="_Toc266972369"/>
            <w:r w:rsidR="001C3859">
              <w:instrText>oxg4q2</w:instrText>
            </w:r>
            <w:bookmarkEnd w:id="2301"/>
            <w:r w:rsidR="001C3859">
              <w:instrText xml:space="preserve"> \l 2 \f a</w:instrText>
            </w:r>
            <w:r>
              <w:fldChar w:fldCharType="end"/>
            </w:r>
            <w:r w:rsidR="001C3859">
              <w:rPr>
                <w:rStyle w:val="GVariableName"/>
              </w:rPr>
              <w:t>oxg4q2</w:t>
            </w:r>
            <w:r w:rsidR="001C3859">
              <w:rPr>
                <w:i/>
              </w:rPr>
              <w:t>- Show all respondents/required</w:t>
            </w:r>
          </w:p>
        </w:tc>
        <w:tc>
          <w:tcPr>
            <w:tcW w:w="0" w:type="auto"/>
            <w:shd w:val="clear" w:color="auto" w:fill="D0D0D0"/>
            <w:vAlign w:val="bottom"/>
          </w:tcPr>
          <w:p w:rsidR="002A68C4" w:rsidRDefault="001C3859">
            <w:pPr>
              <w:keepNext/>
              <w:jc w:val="right"/>
            </w:pPr>
            <w:r>
              <w:t>SINGLE CHOICE</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Using a scale that runs from 0 to 10, where 0 means I don</w:t>
            </w:r>
            <w:r>
              <w:rPr>
                <w:b/>
              </w:rPr>
              <w:t>’</w:t>
            </w:r>
            <w:r>
              <w:rPr>
                <w:b/>
              </w:rPr>
              <w:t xml:space="preserve">t really admire them </w:t>
            </w:r>
            <w:r>
              <w:rPr>
                <w:b/>
              </w:rPr>
              <w:t>and 10 means I admire them very much, how would you rate Toyota?</w:t>
            </w:r>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Order as shown</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0 -  I don</w:t>
            </w:r>
            <w:r>
              <w:t>’</w:t>
            </w:r>
            <w:r>
              <w:t>t admire them</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1</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2</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4</w:t>
            </w:r>
          </w:p>
        </w:tc>
        <w:tc>
          <w:tcPr>
            <w:tcW w:w="361" w:type="dxa"/>
          </w:tcPr>
          <w:p w:rsidR="002A68C4" w:rsidRDefault="001C3859">
            <w:pPr>
              <w:keepNext/>
            </w:pPr>
            <w:r>
              <w:t>○</w:t>
            </w:r>
          </w:p>
        </w:tc>
        <w:tc>
          <w:tcPr>
            <w:tcW w:w="3731" w:type="dxa"/>
          </w:tcPr>
          <w:p w:rsidR="002A68C4" w:rsidRDefault="001C3859">
            <w:pPr>
              <w:keepNext/>
            </w:pPr>
            <w:r>
              <w:t>3</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5</w:t>
            </w:r>
          </w:p>
        </w:tc>
        <w:tc>
          <w:tcPr>
            <w:tcW w:w="361" w:type="dxa"/>
          </w:tcPr>
          <w:p w:rsidR="002A68C4" w:rsidRDefault="001C3859">
            <w:pPr>
              <w:keepNext/>
            </w:pPr>
            <w:r>
              <w:t>○</w:t>
            </w:r>
          </w:p>
        </w:tc>
        <w:tc>
          <w:tcPr>
            <w:tcW w:w="3731" w:type="dxa"/>
          </w:tcPr>
          <w:p w:rsidR="002A68C4" w:rsidRDefault="001C3859">
            <w:pPr>
              <w:keepNext/>
            </w:pPr>
            <w:r>
              <w:t>4</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6</w:t>
            </w:r>
          </w:p>
        </w:tc>
        <w:tc>
          <w:tcPr>
            <w:tcW w:w="361" w:type="dxa"/>
          </w:tcPr>
          <w:p w:rsidR="002A68C4" w:rsidRDefault="001C3859">
            <w:pPr>
              <w:keepNext/>
            </w:pPr>
            <w:r>
              <w:t>○</w:t>
            </w:r>
          </w:p>
        </w:tc>
        <w:tc>
          <w:tcPr>
            <w:tcW w:w="3731" w:type="dxa"/>
          </w:tcPr>
          <w:p w:rsidR="002A68C4" w:rsidRDefault="001C3859">
            <w:pPr>
              <w:keepNext/>
            </w:pPr>
            <w:r>
              <w:t>5</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7</w:t>
            </w:r>
          </w:p>
        </w:tc>
        <w:tc>
          <w:tcPr>
            <w:tcW w:w="361" w:type="dxa"/>
          </w:tcPr>
          <w:p w:rsidR="002A68C4" w:rsidRDefault="001C3859">
            <w:pPr>
              <w:keepNext/>
            </w:pPr>
            <w:r>
              <w:t>○</w:t>
            </w:r>
          </w:p>
        </w:tc>
        <w:tc>
          <w:tcPr>
            <w:tcW w:w="3731" w:type="dxa"/>
          </w:tcPr>
          <w:p w:rsidR="002A68C4" w:rsidRDefault="001C3859">
            <w:pPr>
              <w:keepNext/>
            </w:pPr>
            <w:r>
              <w:t>6</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1C3859">
            <w:pPr>
              <w:keepNext/>
            </w:pPr>
            <w:r>
              <w:t>○</w:t>
            </w:r>
          </w:p>
        </w:tc>
        <w:tc>
          <w:tcPr>
            <w:tcW w:w="3731" w:type="dxa"/>
          </w:tcPr>
          <w:p w:rsidR="002A68C4" w:rsidRDefault="001C3859">
            <w:pPr>
              <w:keepNext/>
            </w:pPr>
            <w:r>
              <w:t>7</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1C3859">
            <w:pPr>
              <w:keepNext/>
            </w:pPr>
            <w:r>
              <w:t>○</w:t>
            </w:r>
          </w:p>
        </w:tc>
        <w:tc>
          <w:tcPr>
            <w:tcW w:w="3731" w:type="dxa"/>
          </w:tcPr>
          <w:p w:rsidR="002A68C4" w:rsidRDefault="001C3859">
            <w:pPr>
              <w:keepNext/>
            </w:pPr>
            <w:r>
              <w:t>8</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10</w:t>
            </w:r>
          </w:p>
        </w:tc>
        <w:tc>
          <w:tcPr>
            <w:tcW w:w="361" w:type="dxa"/>
          </w:tcPr>
          <w:p w:rsidR="002A68C4" w:rsidRDefault="001C3859">
            <w:pPr>
              <w:keepNext/>
            </w:pPr>
            <w:r>
              <w:t>○</w:t>
            </w:r>
          </w:p>
        </w:tc>
        <w:tc>
          <w:tcPr>
            <w:tcW w:w="3731" w:type="dxa"/>
          </w:tcPr>
          <w:p w:rsidR="002A68C4" w:rsidRDefault="001C3859">
            <w:pPr>
              <w:keepNext/>
            </w:pPr>
            <w:r>
              <w:t>9</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11</w:t>
            </w:r>
          </w:p>
        </w:tc>
        <w:tc>
          <w:tcPr>
            <w:tcW w:w="361" w:type="dxa"/>
          </w:tcPr>
          <w:p w:rsidR="002A68C4" w:rsidRDefault="001C3859">
            <w:pPr>
              <w:keepNext/>
            </w:pPr>
            <w:r>
              <w:t>○</w:t>
            </w:r>
          </w:p>
        </w:tc>
        <w:tc>
          <w:tcPr>
            <w:tcW w:w="3731" w:type="dxa"/>
          </w:tcPr>
          <w:p w:rsidR="002A68C4" w:rsidRDefault="001C3859">
            <w:pPr>
              <w:keepNext/>
            </w:pPr>
            <w:r>
              <w:t>10 - I admire them very much</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98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p w:rsidR="002A68C4" w:rsidRDefault="001C3859">
      <w:pPr>
        <w:pStyle w:val="GPage"/>
      </w:pPr>
      <w:bookmarkStart w:id="2302" w:name="_Toc266972370"/>
      <w:r>
        <w:t xml:space="preserve">Page: group5 if </w:t>
      </w:r>
      <w:proofErr w:type="spellStart"/>
      <w:r>
        <w:t>orgsplit</w:t>
      </w:r>
      <w:proofErr w:type="spellEnd"/>
      <w:r>
        <w:t xml:space="preserve"> == 5</w:t>
      </w:r>
      <w:bookmarkEnd w:id="2302"/>
    </w:p>
    <w:p w:rsidR="002A68C4" w:rsidRDefault="001C3859">
      <w:r>
        <w:t>**Below is a summary of an important political issue adapted from news coverage.  Please read the issue summary carefully before responding to the questions that follow it</w:t>
      </w:r>
      <w:proofErr w:type="gramStart"/>
      <w:r>
        <w:t>.*</w:t>
      </w:r>
      <w:proofErr w:type="gramEnd"/>
      <w:r>
        <w:t>*</w:t>
      </w:r>
    </w:p>
    <w:p w:rsidR="002A68C4" w:rsidRDefault="001C3859">
      <w:r>
        <w:t>&lt;</w:t>
      </w:r>
      <w:proofErr w:type="spellStart"/>
      <w:proofErr w:type="gramStart"/>
      <w:r>
        <w:t>img</w:t>
      </w:r>
      <w:proofErr w:type="spellEnd"/>
      <w:proofErr w:type="gramEnd"/>
      <w:r>
        <w:t xml:space="preserve"> src="https://surv</w:t>
      </w:r>
      <w:r>
        <w:t>eyfiles.yougov.com/static/BC_TEST_OXFORD_POST/Group_5_-_Toyota_Sex.jpg"/&gt;</w:t>
      </w:r>
    </w:p>
    <w:tbl>
      <w:tblPr>
        <w:tblStyle w:val="GQuestionCommonProperties"/>
        <w:tblW w:w="0" w:type="auto"/>
        <w:tblInd w:w="0" w:type="dxa"/>
        <w:tblCellMar>
          <w:top w:w="0" w:type="dxa"/>
          <w:left w:w="0" w:type="dxa"/>
          <w:bottom w:w="0" w:type="dxa"/>
          <w:right w:w="0" w:type="dxa"/>
        </w:tblCellMar>
        <w:tblLook w:val="04A0"/>
      </w:tblPr>
      <w:tblGrid>
        <w:gridCol w:w="6146"/>
        <w:gridCol w:w="2710"/>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lastRenderedPageBreak/>
              <w:fldChar w:fldCharType="begin"/>
            </w:r>
            <w:r w:rsidR="001C3859">
              <w:instrText xml:space="preserve">TC </w:instrText>
            </w:r>
            <w:bookmarkStart w:id="2303" w:name="_Toc266972371"/>
            <w:r w:rsidR="001C3859">
              <w:instrText>oxg5q1</w:instrText>
            </w:r>
            <w:bookmarkEnd w:id="2303"/>
            <w:r w:rsidR="001C3859">
              <w:instrText xml:space="preserve"> \l 2 \f a</w:instrText>
            </w:r>
            <w:r>
              <w:fldChar w:fldCharType="end"/>
            </w:r>
            <w:r w:rsidR="001C3859">
              <w:rPr>
                <w:rStyle w:val="GVariableName"/>
              </w:rPr>
              <w:t>oxg5q1</w:t>
            </w:r>
            <w:r w:rsidR="001C3859">
              <w:rPr>
                <w:i/>
              </w:rPr>
              <w:t>- Show all respondents/required</w:t>
            </w:r>
          </w:p>
        </w:tc>
        <w:tc>
          <w:tcPr>
            <w:tcW w:w="0" w:type="auto"/>
            <w:shd w:val="clear" w:color="auto" w:fill="D0D0D0"/>
            <w:vAlign w:val="bottom"/>
          </w:tcPr>
          <w:p w:rsidR="002A68C4" w:rsidRDefault="001C3859">
            <w:pPr>
              <w:keepNext/>
              <w:jc w:val="right"/>
            </w:pPr>
            <w:r>
              <w:t>MULTIPLE CHOICE</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 xml:space="preserve">How does this article make you feel? (Please select all that apply, even if you feel some emotions more </w:t>
            </w:r>
            <w:r>
              <w:rPr>
                <w:b/>
              </w:rPr>
              <w:t>strongly than others.)</w:t>
            </w:r>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Randomize response options</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Contempt</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Anger</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Irritation</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4</w:t>
            </w:r>
          </w:p>
        </w:tc>
        <w:tc>
          <w:tcPr>
            <w:tcW w:w="361" w:type="dxa"/>
          </w:tcPr>
          <w:p w:rsidR="002A68C4" w:rsidRDefault="001C3859">
            <w:pPr>
              <w:keepNext/>
            </w:pPr>
            <w:r>
              <w:t>□</w:t>
            </w:r>
          </w:p>
        </w:tc>
        <w:tc>
          <w:tcPr>
            <w:tcW w:w="3731" w:type="dxa"/>
          </w:tcPr>
          <w:p w:rsidR="002A68C4" w:rsidRDefault="001C3859">
            <w:pPr>
              <w:keepNext/>
            </w:pPr>
            <w:r>
              <w:t>Frustration</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5</w:t>
            </w:r>
          </w:p>
        </w:tc>
        <w:tc>
          <w:tcPr>
            <w:tcW w:w="361" w:type="dxa"/>
          </w:tcPr>
          <w:p w:rsidR="002A68C4" w:rsidRDefault="001C3859">
            <w:pPr>
              <w:keepNext/>
            </w:pPr>
            <w:r>
              <w:t>□</w:t>
            </w:r>
          </w:p>
        </w:tc>
        <w:tc>
          <w:tcPr>
            <w:tcW w:w="3731" w:type="dxa"/>
          </w:tcPr>
          <w:p w:rsidR="002A68C4" w:rsidRDefault="001C3859">
            <w:pPr>
              <w:keepNext/>
            </w:pPr>
            <w:r>
              <w:t>Surprise</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6</w:t>
            </w:r>
          </w:p>
        </w:tc>
        <w:tc>
          <w:tcPr>
            <w:tcW w:w="361" w:type="dxa"/>
          </w:tcPr>
          <w:p w:rsidR="002A68C4" w:rsidRDefault="001C3859">
            <w:pPr>
              <w:keepNext/>
            </w:pPr>
            <w:r>
              <w:t>□</w:t>
            </w:r>
          </w:p>
        </w:tc>
        <w:tc>
          <w:tcPr>
            <w:tcW w:w="3731" w:type="dxa"/>
          </w:tcPr>
          <w:p w:rsidR="002A68C4" w:rsidRDefault="001C3859">
            <w:pPr>
              <w:keepNext/>
            </w:pPr>
            <w:r>
              <w:t>Embarrassment</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7</w:t>
            </w:r>
          </w:p>
        </w:tc>
        <w:tc>
          <w:tcPr>
            <w:tcW w:w="361" w:type="dxa"/>
          </w:tcPr>
          <w:p w:rsidR="002A68C4" w:rsidRDefault="001C3859">
            <w:pPr>
              <w:keepNext/>
            </w:pPr>
            <w:r>
              <w:t>□</w:t>
            </w:r>
          </w:p>
        </w:tc>
        <w:tc>
          <w:tcPr>
            <w:tcW w:w="3731" w:type="dxa"/>
          </w:tcPr>
          <w:p w:rsidR="002A68C4" w:rsidRDefault="001C3859">
            <w:pPr>
              <w:keepNext/>
            </w:pPr>
            <w:r>
              <w:t>Envy</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1C3859">
            <w:pPr>
              <w:keepNext/>
            </w:pPr>
            <w:r>
              <w:t>□</w:t>
            </w:r>
          </w:p>
        </w:tc>
        <w:tc>
          <w:tcPr>
            <w:tcW w:w="3731" w:type="dxa"/>
          </w:tcPr>
          <w:p w:rsidR="002A68C4" w:rsidRDefault="001C3859">
            <w:pPr>
              <w:keepNext/>
            </w:pPr>
            <w:r>
              <w:t>Jealousy</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1C3859">
            <w:pPr>
              <w:keepNext/>
            </w:pPr>
            <w:r>
              <w:t>□</w:t>
            </w:r>
          </w:p>
        </w:tc>
        <w:tc>
          <w:tcPr>
            <w:tcW w:w="3731" w:type="dxa"/>
          </w:tcPr>
          <w:p w:rsidR="002A68C4" w:rsidRDefault="001C3859">
            <w:pPr>
              <w:keepNext/>
            </w:pPr>
            <w:r>
              <w:t>Fear</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10</w:t>
            </w:r>
          </w:p>
        </w:tc>
        <w:tc>
          <w:tcPr>
            <w:tcW w:w="361" w:type="dxa"/>
          </w:tcPr>
          <w:p w:rsidR="002A68C4" w:rsidRDefault="001C3859">
            <w:pPr>
              <w:keepNext/>
            </w:pPr>
            <w:r>
              <w:t>□</w:t>
            </w:r>
          </w:p>
        </w:tc>
        <w:tc>
          <w:tcPr>
            <w:tcW w:w="3731" w:type="dxa"/>
          </w:tcPr>
          <w:p w:rsidR="002A68C4" w:rsidRDefault="001C3859">
            <w:pPr>
              <w:keepNext/>
            </w:pPr>
            <w:r>
              <w:t>Sadness</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11</w:t>
            </w:r>
          </w:p>
        </w:tc>
        <w:tc>
          <w:tcPr>
            <w:tcW w:w="361" w:type="dxa"/>
          </w:tcPr>
          <w:p w:rsidR="002A68C4" w:rsidRDefault="001C3859">
            <w:pPr>
              <w:keepNext/>
            </w:pPr>
            <w:r>
              <w:t>□</w:t>
            </w:r>
          </w:p>
        </w:tc>
        <w:tc>
          <w:tcPr>
            <w:tcW w:w="3731" w:type="dxa"/>
          </w:tcPr>
          <w:p w:rsidR="002A68C4" w:rsidRDefault="001C3859">
            <w:pPr>
              <w:keepNext/>
            </w:pPr>
            <w:r>
              <w:t>Shame</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12</w:t>
            </w:r>
          </w:p>
        </w:tc>
        <w:tc>
          <w:tcPr>
            <w:tcW w:w="361" w:type="dxa"/>
          </w:tcPr>
          <w:p w:rsidR="002A68C4" w:rsidRDefault="001C3859">
            <w:pPr>
              <w:keepNext/>
            </w:pPr>
            <w:r>
              <w:t>□</w:t>
            </w:r>
          </w:p>
        </w:tc>
        <w:tc>
          <w:tcPr>
            <w:tcW w:w="3731" w:type="dxa"/>
          </w:tcPr>
          <w:p w:rsidR="002A68C4" w:rsidRDefault="001C3859">
            <w:pPr>
              <w:keepNext/>
            </w:pPr>
            <w:r>
              <w:t>Amusement</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13</w:t>
            </w:r>
          </w:p>
        </w:tc>
        <w:tc>
          <w:tcPr>
            <w:tcW w:w="361" w:type="dxa"/>
          </w:tcPr>
          <w:p w:rsidR="002A68C4" w:rsidRDefault="001C3859">
            <w:pPr>
              <w:keepNext/>
            </w:pPr>
            <w:r>
              <w:t>□</w:t>
            </w:r>
          </w:p>
        </w:tc>
        <w:tc>
          <w:tcPr>
            <w:tcW w:w="3731" w:type="dxa"/>
          </w:tcPr>
          <w:p w:rsidR="002A68C4" w:rsidRDefault="001C3859">
            <w:pPr>
              <w:keepNext/>
            </w:pPr>
            <w:r>
              <w:t>Happiness</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14</w:t>
            </w:r>
          </w:p>
        </w:tc>
        <w:tc>
          <w:tcPr>
            <w:tcW w:w="361" w:type="dxa"/>
          </w:tcPr>
          <w:p w:rsidR="002A68C4" w:rsidRDefault="001C3859">
            <w:pPr>
              <w:keepNext/>
            </w:pPr>
            <w:r>
              <w:t>□</w:t>
            </w:r>
          </w:p>
        </w:tc>
        <w:tc>
          <w:tcPr>
            <w:tcW w:w="3731" w:type="dxa"/>
          </w:tcPr>
          <w:p w:rsidR="002A68C4" w:rsidRDefault="001C3859">
            <w:pPr>
              <w:keepNext/>
            </w:pPr>
            <w:r>
              <w:t>Pride</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15</w:t>
            </w:r>
          </w:p>
        </w:tc>
        <w:tc>
          <w:tcPr>
            <w:tcW w:w="361" w:type="dxa"/>
          </w:tcPr>
          <w:p w:rsidR="002A68C4" w:rsidRDefault="001C3859">
            <w:pPr>
              <w:keepNext/>
            </w:pPr>
            <w:r>
              <w:t>□</w:t>
            </w:r>
          </w:p>
        </w:tc>
        <w:tc>
          <w:tcPr>
            <w:tcW w:w="3731" w:type="dxa"/>
          </w:tcPr>
          <w:p w:rsidR="002A68C4" w:rsidRDefault="001C3859">
            <w:pPr>
              <w:keepNext/>
            </w:pPr>
            <w:r>
              <w:t>Relief</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16</w:t>
            </w:r>
          </w:p>
        </w:tc>
        <w:tc>
          <w:tcPr>
            <w:tcW w:w="361" w:type="dxa"/>
          </w:tcPr>
          <w:p w:rsidR="002A68C4" w:rsidRDefault="001C3859">
            <w:pPr>
              <w:keepNext/>
            </w:pPr>
            <w:r>
              <w:t>□</w:t>
            </w:r>
          </w:p>
        </w:tc>
        <w:tc>
          <w:tcPr>
            <w:tcW w:w="3731" w:type="dxa"/>
          </w:tcPr>
          <w:p w:rsidR="002A68C4" w:rsidRDefault="001C3859">
            <w:pPr>
              <w:keepNext/>
            </w:pPr>
            <w:r>
              <w:t>Guilt</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17</w:t>
            </w:r>
          </w:p>
        </w:tc>
        <w:tc>
          <w:tcPr>
            <w:tcW w:w="361" w:type="dxa"/>
          </w:tcPr>
          <w:p w:rsidR="002A68C4" w:rsidRDefault="001C3859">
            <w:pPr>
              <w:keepNext/>
            </w:pPr>
            <w:r>
              <w:t>□</w:t>
            </w:r>
          </w:p>
        </w:tc>
        <w:tc>
          <w:tcPr>
            <w:tcW w:w="3731" w:type="dxa"/>
          </w:tcPr>
          <w:p w:rsidR="002A68C4" w:rsidRDefault="001C3859">
            <w:pPr>
              <w:keepNext/>
            </w:pPr>
            <w:r>
              <w:t>None of these</w:t>
            </w:r>
          </w:p>
        </w:tc>
        <w:tc>
          <w:tcPr>
            <w:tcW w:w="4428" w:type="dxa"/>
          </w:tcPr>
          <w:p w:rsidR="002A68C4" w:rsidRDefault="001C3859">
            <w:pPr>
              <w:keepNext/>
              <w:jc w:val="right"/>
              <w:rPr>
                <w:i/>
              </w:rPr>
            </w:pPr>
            <w:r>
              <w:rPr>
                <w:i/>
              </w:rPr>
              <w:t xml:space="preserve">Not </w:t>
            </w:r>
            <w:proofErr w:type="spellStart"/>
            <w:r>
              <w:rPr>
                <w:i/>
              </w:rPr>
              <w:t>randomized,exclude</w:t>
            </w:r>
            <w:proofErr w:type="spellEnd"/>
            <w:r>
              <w:rPr>
                <w:i/>
              </w:rPr>
              <w:t xml:space="preserve"> other punches</w:t>
            </w:r>
          </w:p>
        </w:tc>
      </w:tr>
      <w:tr w:rsidR="002A68C4">
        <w:tblPrEx>
          <w:tblCellMar>
            <w:top w:w="0" w:type="dxa"/>
            <w:left w:w="0" w:type="dxa"/>
            <w:bottom w:w="0" w:type="dxa"/>
            <w:right w:w="0" w:type="dxa"/>
          </w:tblCellMar>
        </w:tblPrEx>
        <w:tc>
          <w:tcPr>
            <w:tcW w:w="336" w:type="dxa"/>
          </w:tcPr>
          <w:p w:rsidR="002A68C4" w:rsidRDefault="001C3859">
            <w:pPr>
              <w:keepNext/>
            </w:pPr>
            <w:r>
              <w:t>18</w:t>
            </w:r>
          </w:p>
        </w:tc>
        <w:tc>
          <w:tcPr>
            <w:tcW w:w="361" w:type="dxa"/>
          </w:tcPr>
          <w:p w:rsidR="002A68C4" w:rsidRDefault="001C3859">
            <w:pPr>
              <w:keepNext/>
            </w:pPr>
            <w:r>
              <w:t>□</w:t>
            </w:r>
          </w:p>
        </w:tc>
        <w:tc>
          <w:tcPr>
            <w:tcW w:w="3731" w:type="dxa"/>
          </w:tcPr>
          <w:p w:rsidR="002A68C4" w:rsidRDefault="001C3859">
            <w:pPr>
              <w:keepNext/>
            </w:pPr>
            <w:r>
              <w:t>Don</w:t>
            </w:r>
            <w:r>
              <w:t>’</w:t>
            </w:r>
            <w:r>
              <w:t>t know</w:t>
            </w:r>
          </w:p>
        </w:tc>
        <w:tc>
          <w:tcPr>
            <w:tcW w:w="4428" w:type="dxa"/>
          </w:tcPr>
          <w:p w:rsidR="002A68C4" w:rsidRDefault="001C3859">
            <w:pPr>
              <w:keepNext/>
              <w:jc w:val="right"/>
              <w:rPr>
                <w:i/>
              </w:rPr>
            </w:pPr>
            <w:r>
              <w:rPr>
                <w:i/>
              </w:rPr>
              <w:t xml:space="preserve">Not </w:t>
            </w:r>
            <w:proofErr w:type="spellStart"/>
            <w:r>
              <w:rPr>
                <w:i/>
              </w:rPr>
              <w:t>randomized,exclude</w:t>
            </w:r>
            <w:proofErr w:type="spellEnd"/>
            <w:r>
              <w:rPr>
                <w:i/>
              </w:rPr>
              <w:t xml:space="preserve"> other punches</w:t>
            </w:r>
          </w:p>
        </w:tc>
      </w:tr>
    </w:tbl>
    <w:p w:rsidR="002A68C4" w:rsidRDefault="002A68C4">
      <w:pPr>
        <w:pStyle w:val="GQuestionSpacer"/>
      </w:pPr>
    </w:p>
    <w:tbl>
      <w:tblPr>
        <w:tblStyle w:val="GQuestionCommonProperties"/>
        <w:tblW w:w="0" w:type="auto"/>
        <w:tblInd w:w="0" w:type="dxa"/>
        <w:tblCellMar>
          <w:top w:w="0" w:type="dxa"/>
          <w:left w:w="0" w:type="dxa"/>
          <w:bottom w:w="0" w:type="dxa"/>
          <w:right w:w="0" w:type="dxa"/>
        </w:tblCellMar>
        <w:tblLook w:val="04A0"/>
      </w:tblPr>
      <w:tblGrid>
        <w:gridCol w:w="6462"/>
        <w:gridCol w:w="2394"/>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fldChar w:fldCharType="begin"/>
            </w:r>
            <w:r w:rsidR="001C3859">
              <w:instrText xml:space="preserve">TC </w:instrText>
            </w:r>
            <w:bookmarkStart w:id="2304" w:name="_Toc266972372"/>
            <w:r w:rsidR="001C3859">
              <w:instrText>oxg5q2</w:instrText>
            </w:r>
            <w:bookmarkEnd w:id="2304"/>
            <w:r w:rsidR="001C3859">
              <w:instrText xml:space="preserve"> \l 2 \f a</w:instrText>
            </w:r>
            <w:r>
              <w:fldChar w:fldCharType="end"/>
            </w:r>
            <w:r w:rsidR="001C3859">
              <w:rPr>
                <w:rStyle w:val="GVariableName"/>
              </w:rPr>
              <w:t>oxg5q2</w:t>
            </w:r>
            <w:r w:rsidR="001C3859">
              <w:rPr>
                <w:i/>
              </w:rPr>
              <w:t>- Show all respondents/required</w:t>
            </w:r>
          </w:p>
        </w:tc>
        <w:tc>
          <w:tcPr>
            <w:tcW w:w="0" w:type="auto"/>
            <w:shd w:val="clear" w:color="auto" w:fill="D0D0D0"/>
            <w:vAlign w:val="bottom"/>
          </w:tcPr>
          <w:p w:rsidR="002A68C4" w:rsidRDefault="001C3859">
            <w:pPr>
              <w:keepNext/>
              <w:jc w:val="right"/>
            </w:pPr>
            <w:r>
              <w:t>SINGLE CHOICE</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 xml:space="preserve">Using a scale that runs from 0 to </w:t>
            </w:r>
            <w:r>
              <w:rPr>
                <w:b/>
              </w:rPr>
              <w:t>10, where 0 means I don</w:t>
            </w:r>
            <w:r>
              <w:rPr>
                <w:b/>
              </w:rPr>
              <w:t>’</w:t>
            </w:r>
            <w:r>
              <w:rPr>
                <w:b/>
              </w:rPr>
              <w:t>t really admire them and 10 means I admire them very much, how would you rate Toyota?</w:t>
            </w:r>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Order as shown</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0 -  I don</w:t>
            </w:r>
            <w:r>
              <w:t>’</w:t>
            </w:r>
            <w:r>
              <w:t>t admire them</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1</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2</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4</w:t>
            </w:r>
          </w:p>
        </w:tc>
        <w:tc>
          <w:tcPr>
            <w:tcW w:w="361" w:type="dxa"/>
          </w:tcPr>
          <w:p w:rsidR="002A68C4" w:rsidRDefault="001C3859">
            <w:pPr>
              <w:keepNext/>
            </w:pPr>
            <w:r>
              <w:t>○</w:t>
            </w:r>
          </w:p>
        </w:tc>
        <w:tc>
          <w:tcPr>
            <w:tcW w:w="3731" w:type="dxa"/>
          </w:tcPr>
          <w:p w:rsidR="002A68C4" w:rsidRDefault="001C3859">
            <w:pPr>
              <w:keepNext/>
            </w:pPr>
            <w:r>
              <w:t>3</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5</w:t>
            </w:r>
          </w:p>
        </w:tc>
        <w:tc>
          <w:tcPr>
            <w:tcW w:w="361" w:type="dxa"/>
          </w:tcPr>
          <w:p w:rsidR="002A68C4" w:rsidRDefault="001C3859">
            <w:pPr>
              <w:keepNext/>
            </w:pPr>
            <w:r>
              <w:t>○</w:t>
            </w:r>
          </w:p>
        </w:tc>
        <w:tc>
          <w:tcPr>
            <w:tcW w:w="3731" w:type="dxa"/>
          </w:tcPr>
          <w:p w:rsidR="002A68C4" w:rsidRDefault="001C3859">
            <w:pPr>
              <w:keepNext/>
            </w:pPr>
            <w:r>
              <w:t>4</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6</w:t>
            </w:r>
          </w:p>
        </w:tc>
        <w:tc>
          <w:tcPr>
            <w:tcW w:w="361" w:type="dxa"/>
          </w:tcPr>
          <w:p w:rsidR="002A68C4" w:rsidRDefault="001C3859">
            <w:pPr>
              <w:keepNext/>
            </w:pPr>
            <w:r>
              <w:t>○</w:t>
            </w:r>
          </w:p>
        </w:tc>
        <w:tc>
          <w:tcPr>
            <w:tcW w:w="3731" w:type="dxa"/>
          </w:tcPr>
          <w:p w:rsidR="002A68C4" w:rsidRDefault="001C3859">
            <w:pPr>
              <w:keepNext/>
            </w:pPr>
            <w:r>
              <w:t>5</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7</w:t>
            </w:r>
          </w:p>
        </w:tc>
        <w:tc>
          <w:tcPr>
            <w:tcW w:w="361" w:type="dxa"/>
          </w:tcPr>
          <w:p w:rsidR="002A68C4" w:rsidRDefault="001C3859">
            <w:pPr>
              <w:keepNext/>
            </w:pPr>
            <w:r>
              <w:t>○</w:t>
            </w:r>
          </w:p>
        </w:tc>
        <w:tc>
          <w:tcPr>
            <w:tcW w:w="3731" w:type="dxa"/>
          </w:tcPr>
          <w:p w:rsidR="002A68C4" w:rsidRDefault="001C3859">
            <w:pPr>
              <w:keepNext/>
            </w:pPr>
            <w:r>
              <w:t>6</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1C3859">
            <w:pPr>
              <w:keepNext/>
            </w:pPr>
            <w:r>
              <w:t>○</w:t>
            </w:r>
          </w:p>
        </w:tc>
        <w:tc>
          <w:tcPr>
            <w:tcW w:w="3731" w:type="dxa"/>
          </w:tcPr>
          <w:p w:rsidR="002A68C4" w:rsidRDefault="001C3859">
            <w:pPr>
              <w:keepNext/>
            </w:pPr>
            <w:r>
              <w:t>7</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1C3859">
            <w:pPr>
              <w:keepNext/>
            </w:pPr>
            <w:r>
              <w:t>○</w:t>
            </w:r>
          </w:p>
        </w:tc>
        <w:tc>
          <w:tcPr>
            <w:tcW w:w="3731" w:type="dxa"/>
          </w:tcPr>
          <w:p w:rsidR="002A68C4" w:rsidRDefault="001C3859">
            <w:pPr>
              <w:keepNext/>
            </w:pPr>
            <w:r>
              <w:t>8</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10</w:t>
            </w:r>
          </w:p>
        </w:tc>
        <w:tc>
          <w:tcPr>
            <w:tcW w:w="361" w:type="dxa"/>
          </w:tcPr>
          <w:p w:rsidR="002A68C4" w:rsidRDefault="001C3859">
            <w:pPr>
              <w:keepNext/>
            </w:pPr>
            <w:r>
              <w:t>○</w:t>
            </w:r>
          </w:p>
        </w:tc>
        <w:tc>
          <w:tcPr>
            <w:tcW w:w="3731" w:type="dxa"/>
          </w:tcPr>
          <w:p w:rsidR="002A68C4" w:rsidRDefault="001C3859">
            <w:pPr>
              <w:keepNext/>
            </w:pPr>
            <w:r>
              <w:t>9</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11</w:t>
            </w:r>
          </w:p>
        </w:tc>
        <w:tc>
          <w:tcPr>
            <w:tcW w:w="361" w:type="dxa"/>
          </w:tcPr>
          <w:p w:rsidR="002A68C4" w:rsidRDefault="001C3859">
            <w:pPr>
              <w:keepNext/>
            </w:pPr>
            <w:r>
              <w:t>○</w:t>
            </w:r>
          </w:p>
        </w:tc>
        <w:tc>
          <w:tcPr>
            <w:tcW w:w="3731" w:type="dxa"/>
          </w:tcPr>
          <w:p w:rsidR="002A68C4" w:rsidRDefault="001C3859">
            <w:pPr>
              <w:keepNext/>
            </w:pPr>
            <w:r>
              <w:t>10 - I admire them</w:t>
            </w:r>
            <w:r>
              <w:t xml:space="preserve"> very much</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98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p w:rsidR="002A68C4" w:rsidRDefault="001C3859">
      <w:pPr>
        <w:pStyle w:val="GPage"/>
      </w:pPr>
      <w:bookmarkStart w:id="2305" w:name="_Toc266972373"/>
      <w:r>
        <w:t xml:space="preserve">Page: group6 if </w:t>
      </w:r>
      <w:proofErr w:type="spellStart"/>
      <w:r>
        <w:t>orgsplit</w:t>
      </w:r>
      <w:proofErr w:type="spellEnd"/>
      <w:r>
        <w:t xml:space="preserve"> == 6</w:t>
      </w:r>
      <w:bookmarkEnd w:id="2305"/>
    </w:p>
    <w:p w:rsidR="002A68C4" w:rsidRDefault="001C3859">
      <w:r>
        <w:t xml:space="preserve">**Below is a summary of an important political issue adapted from news coverage.  Please read the issue summary carefully before responding to the </w:t>
      </w:r>
      <w:r>
        <w:t>questions that follow it</w:t>
      </w:r>
      <w:proofErr w:type="gramStart"/>
      <w:r>
        <w:t>.*</w:t>
      </w:r>
      <w:proofErr w:type="gramEnd"/>
      <w:r>
        <w:t>*</w:t>
      </w:r>
    </w:p>
    <w:p w:rsidR="002A68C4" w:rsidRDefault="001C3859">
      <w:r>
        <w:t>&lt;</w:t>
      </w:r>
      <w:proofErr w:type="spellStart"/>
      <w:proofErr w:type="gramStart"/>
      <w:r>
        <w:t>img</w:t>
      </w:r>
      <w:proofErr w:type="spellEnd"/>
      <w:proofErr w:type="gramEnd"/>
      <w:r>
        <w:t xml:space="preserve"> src="https://surveyfiles.yougov.com/static/BC_TEST_OXFORD_POST/Group_6_-_Toyota_Sex.jpg"/&gt;</w:t>
      </w:r>
    </w:p>
    <w:tbl>
      <w:tblPr>
        <w:tblStyle w:val="GQuestionCommonProperties"/>
        <w:tblW w:w="0" w:type="auto"/>
        <w:tblInd w:w="0" w:type="dxa"/>
        <w:tblCellMar>
          <w:top w:w="0" w:type="dxa"/>
          <w:left w:w="0" w:type="dxa"/>
          <w:bottom w:w="0" w:type="dxa"/>
          <w:right w:w="0" w:type="dxa"/>
        </w:tblCellMar>
        <w:tblLook w:val="04A0"/>
      </w:tblPr>
      <w:tblGrid>
        <w:gridCol w:w="6146"/>
        <w:gridCol w:w="2710"/>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lastRenderedPageBreak/>
              <w:fldChar w:fldCharType="begin"/>
            </w:r>
            <w:r w:rsidR="001C3859">
              <w:instrText xml:space="preserve">TC </w:instrText>
            </w:r>
            <w:bookmarkStart w:id="2306" w:name="_Toc266972374"/>
            <w:r w:rsidR="001C3859">
              <w:instrText>oxg6q1</w:instrText>
            </w:r>
            <w:bookmarkEnd w:id="2306"/>
            <w:r w:rsidR="001C3859">
              <w:instrText xml:space="preserve"> \l 2 \f a</w:instrText>
            </w:r>
            <w:r>
              <w:fldChar w:fldCharType="end"/>
            </w:r>
            <w:r w:rsidR="001C3859">
              <w:rPr>
                <w:rStyle w:val="GVariableName"/>
              </w:rPr>
              <w:t>oxg6q1</w:t>
            </w:r>
            <w:r w:rsidR="001C3859">
              <w:rPr>
                <w:i/>
              </w:rPr>
              <w:t>- Show all respondents/required</w:t>
            </w:r>
          </w:p>
        </w:tc>
        <w:tc>
          <w:tcPr>
            <w:tcW w:w="0" w:type="auto"/>
            <w:shd w:val="clear" w:color="auto" w:fill="D0D0D0"/>
            <w:vAlign w:val="bottom"/>
          </w:tcPr>
          <w:p w:rsidR="002A68C4" w:rsidRDefault="001C3859">
            <w:pPr>
              <w:keepNext/>
              <w:jc w:val="right"/>
            </w:pPr>
            <w:r>
              <w:t>MULTIPLE CHOICE</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 xml:space="preserve">How does this article make you feel? (Please select all </w:t>
            </w:r>
            <w:r>
              <w:rPr>
                <w:b/>
              </w:rPr>
              <w:t>that apply, even if you feel some emotions more strongly than others.)</w:t>
            </w:r>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Randomize response options</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Contempt</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Anger</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Irritation</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4</w:t>
            </w:r>
          </w:p>
        </w:tc>
        <w:tc>
          <w:tcPr>
            <w:tcW w:w="361" w:type="dxa"/>
          </w:tcPr>
          <w:p w:rsidR="002A68C4" w:rsidRDefault="001C3859">
            <w:pPr>
              <w:keepNext/>
            </w:pPr>
            <w:r>
              <w:t>□</w:t>
            </w:r>
          </w:p>
        </w:tc>
        <w:tc>
          <w:tcPr>
            <w:tcW w:w="3731" w:type="dxa"/>
          </w:tcPr>
          <w:p w:rsidR="002A68C4" w:rsidRDefault="001C3859">
            <w:pPr>
              <w:keepNext/>
            </w:pPr>
            <w:r>
              <w:t>Frustration</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5</w:t>
            </w:r>
          </w:p>
        </w:tc>
        <w:tc>
          <w:tcPr>
            <w:tcW w:w="361" w:type="dxa"/>
          </w:tcPr>
          <w:p w:rsidR="002A68C4" w:rsidRDefault="001C3859">
            <w:pPr>
              <w:keepNext/>
            </w:pPr>
            <w:r>
              <w:t>□</w:t>
            </w:r>
          </w:p>
        </w:tc>
        <w:tc>
          <w:tcPr>
            <w:tcW w:w="3731" w:type="dxa"/>
          </w:tcPr>
          <w:p w:rsidR="002A68C4" w:rsidRDefault="001C3859">
            <w:pPr>
              <w:keepNext/>
            </w:pPr>
            <w:r>
              <w:t>Surprise</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6</w:t>
            </w:r>
          </w:p>
        </w:tc>
        <w:tc>
          <w:tcPr>
            <w:tcW w:w="361" w:type="dxa"/>
          </w:tcPr>
          <w:p w:rsidR="002A68C4" w:rsidRDefault="001C3859">
            <w:pPr>
              <w:keepNext/>
            </w:pPr>
            <w:r>
              <w:t>□</w:t>
            </w:r>
          </w:p>
        </w:tc>
        <w:tc>
          <w:tcPr>
            <w:tcW w:w="3731" w:type="dxa"/>
          </w:tcPr>
          <w:p w:rsidR="002A68C4" w:rsidRDefault="001C3859">
            <w:pPr>
              <w:keepNext/>
            </w:pPr>
            <w:r>
              <w:t>Embarrassment</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7</w:t>
            </w:r>
          </w:p>
        </w:tc>
        <w:tc>
          <w:tcPr>
            <w:tcW w:w="361" w:type="dxa"/>
          </w:tcPr>
          <w:p w:rsidR="002A68C4" w:rsidRDefault="001C3859">
            <w:pPr>
              <w:keepNext/>
            </w:pPr>
            <w:r>
              <w:t>□</w:t>
            </w:r>
          </w:p>
        </w:tc>
        <w:tc>
          <w:tcPr>
            <w:tcW w:w="3731" w:type="dxa"/>
          </w:tcPr>
          <w:p w:rsidR="002A68C4" w:rsidRDefault="001C3859">
            <w:pPr>
              <w:keepNext/>
            </w:pPr>
            <w:r>
              <w:t>Envy</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1C3859">
            <w:pPr>
              <w:keepNext/>
            </w:pPr>
            <w:r>
              <w:t>□</w:t>
            </w:r>
          </w:p>
        </w:tc>
        <w:tc>
          <w:tcPr>
            <w:tcW w:w="3731" w:type="dxa"/>
          </w:tcPr>
          <w:p w:rsidR="002A68C4" w:rsidRDefault="001C3859">
            <w:pPr>
              <w:keepNext/>
            </w:pPr>
            <w:r>
              <w:t>Jealousy</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1C3859">
            <w:pPr>
              <w:keepNext/>
            </w:pPr>
            <w:r>
              <w:t>□</w:t>
            </w:r>
          </w:p>
        </w:tc>
        <w:tc>
          <w:tcPr>
            <w:tcW w:w="3731" w:type="dxa"/>
          </w:tcPr>
          <w:p w:rsidR="002A68C4" w:rsidRDefault="001C3859">
            <w:pPr>
              <w:keepNext/>
            </w:pPr>
            <w:r>
              <w:t>Fear</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10</w:t>
            </w:r>
          </w:p>
        </w:tc>
        <w:tc>
          <w:tcPr>
            <w:tcW w:w="361" w:type="dxa"/>
          </w:tcPr>
          <w:p w:rsidR="002A68C4" w:rsidRDefault="001C3859">
            <w:pPr>
              <w:keepNext/>
            </w:pPr>
            <w:r>
              <w:t>□</w:t>
            </w:r>
          </w:p>
        </w:tc>
        <w:tc>
          <w:tcPr>
            <w:tcW w:w="3731" w:type="dxa"/>
          </w:tcPr>
          <w:p w:rsidR="002A68C4" w:rsidRDefault="001C3859">
            <w:pPr>
              <w:keepNext/>
            </w:pPr>
            <w:r>
              <w:t>Sadness</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11</w:t>
            </w:r>
          </w:p>
        </w:tc>
        <w:tc>
          <w:tcPr>
            <w:tcW w:w="361" w:type="dxa"/>
          </w:tcPr>
          <w:p w:rsidR="002A68C4" w:rsidRDefault="001C3859">
            <w:pPr>
              <w:keepNext/>
            </w:pPr>
            <w:r>
              <w:t>□</w:t>
            </w:r>
          </w:p>
        </w:tc>
        <w:tc>
          <w:tcPr>
            <w:tcW w:w="3731" w:type="dxa"/>
          </w:tcPr>
          <w:p w:rsidR="002A68C4" w:rsidRDefault="001C3859">
            <w:pPr>
              <w:keepNext/>
            </w:pPr>
            <w:r>
              <w:t>Shame</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12</w:t>
            </w:r>
          </w:p>
        </w:tc>
        <w:tc>
          <w:tcPr>
            <w:tcW w:w="361" w:type="dxa"/>
          </w:tcPr>
          <w:p w:rsidR="002A68C4" w:rsidRDefault="001C3859">
            <w:pPr>
              <w:keepNext/>
            </w:pPr>
            <w:r>
              <w:t>□</w:t>
            </w:r>
          </w:p>
        </w:tc>
        <w:tc>
          <w:tcPr>
            <w:tcW w:w="3731" w:type="dxa"/>
          </w:tcPr>
          <w:p w:rsidR="002A68C4" w:rsidRDefault="001C3859">
            <w:pPr>
              <w:keepNext/>
            </w:pPr>
            <w:r>
              <w:t>Amusement</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13</w:t>
            </w:r>
          </w:p>
        </w:tc>
        <w:tc>
          <w:tcPr>
            <w:tcW w:w="361" w:type="dxa"/>
          </w:tcPr>
          <w:p w:rsidR="002A68C4" w:rsidRDefault="001C3859">
            <w:pPr>
              <w:keepNext/>
            </w:pPr>
            <w:r>
              <w:t>□</w:t>
            </w:r>
          </w:p>
        </w:tc>
        <w:tc>
          <w:tcPr>
            <w:tcW w:w="3731" w:type="dxa"/>
          </w:tcPr>
          <w:p w:rsidR="002A68C4" w:rsidRDefault="001C3859">
            <w:pPr>
              <w:keepNext/>
            </w:pPr>
            <w:r>
              <w:t>Happiness</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14</w:t>
            </w:r>
          </w:p>
        </w:tc>
        <w:tc>
          <w:tcPr>
            <w:tcW w:w="361" w:type="dxa"/>
          </w:tcPr>
          <w:p w:rsidR="002A68C4" w:rsidRDefault="001C3859">
            <w:pPr>
              <w:keepNext/>
            </w:pPr>
            <w:r>
              <w:t>□</w:t>
            </w:r>
          </w:p>
        </w:tc>
        <w:tc>
          <w:tcPr>
            <w:tcW w:w="3731" w:type="dxa"/>
          </w:tcPr>
          <w:p w:rsidR="002A68C4" w:rsidRDefault="001C3859">
            <w:pPr>
              <w:keepNext/>
            </w:pPr>
            <w:r>
              <w:t>Pride</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15</w:t>
            </w:r>
          </w:p>
        </w:tc>
        <w:tc>
          <w:tcPr>
            <w:tcW w:w="361" w:type="dxa"/>
          </w:tcPr>
          <w:p w:rsidR="002A68C4" w:rsidRDefault="001C3859">
            <w:pPr>
              <w:keepNext/>
            </w:pPr>
            <w:r>
              <w:t>□</w:t>
            </w:r>
          </w:p>
        </w:tc>
        <w:tc>
          <w:tcPr>
            <w:tcW w:w="3731" w:type="dxa"/>
          </w:tcPr>
          <w:p w:rsidR="002A68C4" w:rsidRDefault="001C3859">
            <w:pPr>
              <w:keepNext/>
            </w:pPr>
            <w:r>
              <w:t>Relief</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16</w:t>
            </w:r>
          </w:p>
        </w:tc>
        <w:tc>
          <w:tcPr>
            <w:tcW w:w="361" w:type="dxa"/>
          </w:tcPr>
          <w:p w:rsidR="002A68C4" w:rsidRDefault="001C3859">
            <w:pPr>
              <w:keepNext/>
            </w:pPr>
            <w:r>
              <w:t>□</w:t>
            </w:r>
          </w:p>
        </w:tc>
        <w:tc>
          <w:tcPr>
            <w:tcW w:w="3731" w:type="dxa"/>
          </w:tcPr>
          <w:p w:rsidR="002A68C4" w:rsidRDefault="001C3859">
            <w:pPr>
              <w:keepNext/>
            </w:pPr>
            <w:r>
              <w:t>Guilt</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17</w:t>
            </w:r>
          </w:p>
        </w:tc>
        <w:tc>
          <w:tcPr>
            <w:tcW w:w="361" w:type="dxa"/>
          </w:tcPr>
          <w:p w:rsidR="002A68C4" w:rsidRDefault="001C3859">
            <w:pPr>
              <w:keepNext/>
            </w:pPr>
            <w:r>
              <w:t>□</w:t>
            </w:r>
          </w:p>
        </w:tc>
        <w:tc>
          <w:tcPr>
            <w:tcW w:w="3731" w:type="dxa"/>
          </w:tcPr>
          <w:p w:rsidR="002A68C4" w:rsidRDefault="001C3859">
            <w:pPr>
              <w:keepNext/>
            </w:pPr>
            <w:r>
              <w:t>None of these</w:t>
            </w:r>
          </w:p>
        </w:tc>
        <w:tc>
          <w:tcPr>
            <w:tcW w:w="4428" w:type="dxa"/>
          </w:tcPr>
          <w:p w:rsidR="002A68C4" w:rsidRDefault="001C3859">
            <w:pPr>
              <w:keepNext/>
              <w:jc w:val="right"/>
              <w:rPr>
                <w:i/>
              </w:rPr>
            </w:pPr>
            <w:r>
              <w:rPr>
                <w:i/>
              </w:rPr>
              <w:t xml:space="preserve">Not </w:t>
            </w:r>
            <w:proofErr w:type="spellStart"/>
            <w:r>
              <w:rPr>
                <w:i/>
              </w:rPr>
              <w:t>randomized,exclude</w:t>
            </w:r>
            <w:proofErr w:type="spellEnd"/>
            <w:r>
              <w:rPr>
                <w:i/>
              </w:rPr>
              <w:t xml:space="preserve"> other punches</w:t>
            </w:r>
          </w:p>
        </w:tc>
      </w:tr>
      <w:tr w:rsidR="002A68C4">
        <w:tblPrEx>
          <w:tblCellMar>
            <w:top w:w="0" w:type="dxa"/>
            <w:left w:w="0" w:type="dxa"/>
            <w:bottom w:w="0" w:type="dxa"/>
            <w:right w:w="0" w:type="dxa"/>
          </w:tblCellMar>
        </w:tblPrEx>
        <w:tc>
          <w:tcPr>
            <w:tcW w:w="336" w:type="dxa"/>
          </w:tcPr>
          <w:p w:rsidR="002A68C4" w:rsidRDefault="001C3859">
            <w:pPr>
              <w:keepNext/>
            </w:pPr>
            <w:r>
              <w:t>18</w:t>
            </w:r>
          </w:p>
        </w:tc>
        <w:tc>
          <w:tcPr>
            <w:tcW w:w="361" w:type="dxa"/>
          </w:tcPr>
          <w:p w:rsidR="002A68C4" w:rsidRDefault="001C3859">
            <w:pPr>
              <w:keepNext/>
            </w:pPr>
            <w:r>
              <w:t>□</w:t>
            </w:r>
          </w:p>
        </w:tc>
        <w:tc>
          <w:tcPr>
            <w:tcW w:w="3731" w:type="dxa"/>
          </w:tcPr>
          <w:p w:rsidR="002A68C4" w:rsidRDefault="001C3859">
            <w:pPr>
              <w:keepNext/>
            </w:pPr>
            <w:r>
              <w:t>Don</w:t>
            </w:r>
            <w:r>
              <w:t>’</w:t>
            </w:r>
            <w:r>
              <w:t>t know</w:t>
            </w:r>
          </w:p>
        </w:tc>
        <w:tc>
          <w:tcPr>
            <w:tcW w:w="4428" w:type="dxa"/>
          </w:tcPr>
          <w:p w:rsidR="002A68C4" w:rsidRDefault="001C3859">
            <w:pPr>
              <w:keepNext/>
              <w:jc w:val="right"/>
              <w:rPr>
                <w:i/>
              </w:rPr>
            </w:pPr>
            <w:r>
              <w:rPr>
                <w:i/>
              </w:rPr>
              <w:t xml:space="preserve">Not </w:t>
            </w:r>
            <w:proofErr w:type="spellStart"/>
            <w:r>
              <w:rPr>
                <w:i/>
              </w:rPr>
              <w:t>randomized,exclude</w:t>
            </w:r>
            <w:proofErr w:type="spellEnd"/>
            <w:r>
              <w:rPr>
                <w:i/>
              </w:rPr>
              <w:t xml:space="preserve"> other punches</w:t>
            </w:r>
          </w:p>
        </w:tc>
      </w:tr>
    </w:tbl>
    <w:p w:rsidR="002A68C4" w:rsidRDefault="002A68C4">
      <w:pPr>
        <w:pStyle w:val="GQuestionSpacer"/>
      </w:pPr>
    </w:p>
    <w:tbl>
      <w:tblPr>
        <w:tblStyle w:val="GQuestionCommonProperties"/>
        <w:tblW w:w="0" w:type="auto"/>
        <w:tblInd w:w="0" w:type="dxa"/>
        <w:tblCellMar>
          <w:top w:w="0" w:type="dxa"/>
          <w:left w:w="0" w:type="dxa"/>
          <w:bottom w:w="0" w:type="dxa"/>
          <w:right w:w="0" w:type="dxa"/>
        </w:tblCellMar>
        <w:tblLook w:val="04A0"/>
      </w:tblPr>
      <w:tblGrid>
        <w:gridCol w:w="6462"/>
        <w:gridCol w:w="2394"/>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fldChar w:fldCharType="begin"/>
            </w:r>
            <w:r w:rsidR="001C3859">
              <w:instrText xml:space="preserve">TC </w:instrText>
            </w:r>
            <w:bookmarkStart w:id="2307" w:name="_Toc266972375"/>
            <w:r w:rsidR="001C3859">
              <w:instrText>oxg6q2</w:instrText>
            </w:r>
            <w:bookmarkEnd w:id="2307"/>
            <w:r w:rsidR="001C3859">
              <w:instrText xml:space="preserve"> \l 2 \f a</w:instrText>
            </w:r>
            <w:r>
              <w:fldChar w:fldCharType="end"/>
            </w:r>
            <w:r w:rsidR="001C3859">
              <w:rPr>
                <w:rStyle w:val="GVariableName"/>
              </w:rPr>
              <w:t>oxg6q2</w:t>
            </w:r>
            <w:r w:rsidR="001C3859">
              <w:rPr>
                <w:i/>
              </w:rPr>
              <w:t>- Show all respondents/required</w:t>
            </w:r>
          </w:p>
        </w:tc>
        <w:tc>
          <w:tcPr>
            <w:tcW w:w="0" w:type="auto"/>
            <w:shd w:val="clear" w:color="auto" w:fill="D0D0D0"/>
            <w:vAlign w:val="bottom"/>
          </w:tcPr>
          <w:p w:rsidR="002A68C4" w:rsidRDefault="001C3859">
            <w:pPr>
              <w:keepNext/>
              <w:jc w:val="right"/>
            </w:pPr>
            <w:r>
              <w:t>SINGLE CHOICE</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Using a scale that runs from 0 to 10, where 0 means I don</w:t>
            </w:r>
            <w:r>
              <w:rPr>
                <w:b/>
              </w:rPr>
              <w:t>’</w:t>
            </w:r>
            <w:r>
              <w:rPr>
                <w:b/>
              </w:rPr>
              <w:t>t really admire them and 10 means I admire them very much, how would you rate Toyota?</w:t>
            </w:r>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Order as shown</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0 -  I don</w:t>
            </w:r>
            <w:r>
              <w:t>’</w:t>
            </w:r>
            <w:r>
              <w:t>t admire them</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1</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2</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4</w:t>
            </w:r>
          </w:p>
        </w:tc>
        <w:tc>
          <w:tcPr>
            <w:tcW w:w="361" w:type="dxa"/>
          </w:tcPr>
          <w:p w:rsidR="002A68C4" w:rsidRDefault="001C3859">
            <w:pPr>
              <w:keepNext/>
            </w:pPr>
            <w:r>
              <w:t>○</w:t>
            </w:r>
          </w:p>
        </w:tc>
        <w:tc>
          <w:tcPr>
            <w:tcW w:w="3731" w:type="dxa"/>
          </w:tcPr>
          <w:p w:rsidR="002A68C4" w:rsidRDefault="001C3859">
            <w:pPr>
              <w:keepNext/>
            </w:pPr>
            <w:r>
              <w:t>3</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5</w:t>
            </w:r>
          </w:p>
        </w:tc>
        <w:tc>
          <w:tcPr>
            <w:tcW w:w="361" w:type="dxa"/>
          </w:tcPr>
          <w:p w:rsidR="002A68C4" w:rsidRDefault="001C3859">
            <w:pPr>
              <w:keepNext/>
            </w:pPr>
            <w:r>
              <w:t>○</w:t>
            </w:r>
          </w:p>
        </w:tc>
        <w:tc>
          <w:tcPr>
            <w:tcW w:w="3731" w:type="dxa"/>
          </w:tcPr>
          <w:p w:rsidR="002A68C4" w:rsidRDefault="001C3859">
            <w:pPr>
              <w:keepNext/>
            </w:pPr>
            <w:r>
              <w:t>4</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6</w:t>
            </w:r>
          </w:p>
        </w:tc>
        <w:tc>
          <w:tcPr>
            <w:tcW w:w="361" w:type="dxa"/>
          </w:tcPr>
          <w:p w:rsidR="002A68C4" w:rsidRDefault="001C3859">
            <w:pPr>
              <w:keepNext/>
            </w:pPr>
            <w:r>
              <w:t>○</w:t>
            </w:r>
          </w:p>
        </w:tc>
        <w:tc>
          <w:tcPr>
            <w:tcW w:w="3731" w:type="dxa"/>
          </w:tcPr>
          <w:p w:rsidR="002A68C4" w:rsidRDefault="001C3859">
            <w:pPr>
              <w:keepNext/>
            </w:pPr>
            <w:r>
              <w:t>5</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7</w:t>
            </w:r>
          </w:p>
        </w:tc>
        <w:tc>
          <w:tcPr>
            <w:tcW w:w="361" w:type="dxa"/>
          </w:tcPr>
          <w:p w:rsidR="002A68C4" w:rsidRDefault="001C3859">
            <w:pPr>
              <w:keepNext/>
            </w:pPr>
            <w:r>
              <w:t>○</w:t>
            </w:r>
          </w:p>
        </w:tc>
        <w:tc>
          <w:tcPr>
            <w:tcW w:w="3731" w:type="dxa"/>
          </w:tcPr>
          <w:p w:rsidR="002A68C4" w:rsidRDefault="001C3859">
            <w:pPr>
              <w:keepNext/>
            </w:pPr>
            <w:r>
              <w:t>6</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1C3859">
            <w:pPr>
              <w:keepNext/>
            </w:pPr>
            <w:r>
              <w:t>○</w:t>
            </w:r>
          </w:p>
        </w:tc>
        <w:tc>
          <w:tcPr>
            <w:tcW w:w="3731" w:type="dxa"/>
          </w:tcPr>
          <w:p w:rsidR="002A68C4" w:rsidRDefault="001C3859">
            <w:pPr>
              <w:keepNext/>
            </w:pPr>
            <w:r>
              <w:t>7</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1C3859">
            <w:pPr>
              <w:keepNext/>
            </w:pPr>
            <w:r>
              <w:t>○</w:t>
            </w:r>
          </w:p>
        </w:tc>
        <w:tc>
          <w:tcPr>
            <w:tcW w:w="3731" w:type="dxa"/>
          </w:tcPr>
          <w:p w:rsidR="002A68C4" w:rsidRDefault="001C3859">
            <w:pPr>
              <w:keepNext/>
            </w:pPr>
            <w:r>
              <w:t>8</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10</w:t>
            </w:r>
          </w:p>
        </w:tc>
        <w:tc>
          <w:tcPr>
            <w:tcW w:w="361" w:type="dxa"/>
          </w:tcPr>
          <w:p w:rsidR="002A68C4" w:rsidRDefault="001C3859">
            <w:pPr>
              <w:keepNext/>
            </w:pPr>
            <w:r>
              <w:t>○</w:t>
            </w:r>
          </w:p>
        </w:tc>
        <w:tc>
          <w:tcPr>
            <w:tcW w:w="3731" w:type="dxa"/>
          </w:tcPr>
          <w:p w:rsidR="002A68C4" w:rsidRDefault="001C3859">
            <w:pPr>
              <w:keepNext/>
            </w:pPr>
            <w:r>
              <w:t>9</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11</w:t>
            </w:r>
          </w:p>
        </w:tc>
        <w:tc>
          <w:tcPr>
            <w:tcW w:w="361" w:type="dxa"/>
          </w:tcPr>
          <w:p w:rsidR="002A68C4" w:rsidRDefault="001C3859">
            <w:pPr>
              <w:keepNext/>
            </w:pPr>
            <w:r>
              <w:t>○</w:t>
            </w:r>
          </w:p>
        </w:tc>
        <w:tc>
          <w:tcPr>
            <w:tcW w:w="3731" w:type="dxa"/>
          </w:tcPr>
          <w:p w:rsidR="002A68C4" w:rsidRDefault="001C3859">
            <w:pPr>
              <w:keepNext/>
            </w:pPr>
            <w:r>
              <w:t>10 - I admire them very much</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98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p w:rsidR="002A68C4" w:rsidRDefault="001C3859">
      <w:pPr>
        <w:pStyle w:val="GPage"/>
      </w:pPr>
      <w:bookmarkStart w:id="2308" w:name="_Toc266972376"/>
      <w:r>
        <w:t xml:space="preserve">Page: group7 if </w:t>
      </w:r>
      <w:proofErr w:type="spellStart"/>
      <w:r>
        <w:t>orgsplit</w:t>
      </w:r>
      <w:proofErr w:type="spellEnd"/>
      <w:r>
        <w:t xml:space="preserve"> == 7</w:t>
      </w:r>
      <w:bookmarkEnd w:id="2308"/>
    </w:p>
    <w:p w:rsidR="002A68C4" w:rsidRDefault="001C3859">
      <w:r>
        <w:t>**Below is a summary of an important political issue adapted from news coverage.  Please read the issue</w:t>
      </w:r>
      <w:r>
        <w:t xml:space="preserve"> summary carefully before responding to the questions that follow it</w:t>
      </w:r>
      <w:proofErr w:type="gramStart"/>
      <w:r>
        <w:t>.*</w:t>
      </w:r>
      <w:proofErr w:type="gramEnd"/>
      <w:r>
        <w:t>*</w:t>
      </w:r>
    </w:p>
    <w:p w:rsidR="002A68C4" w:rsidRDefault="001C3859">
      <w:r>
        <w:t>&lt;</w:t>
      </w:r>
      <w:proofErr w:type="spellStart"/>
      <w:proofErr w:type="gramStart"/>
      <w:r>
        <w:t>img</w:t>
      </w:r>
      <w:proofErr w:type="spellEnd"/>
      <w:proofErr w:type="gramEnd"/>
      <w:r>
        <w:t xml:space="preserve"> src="https://surveyfiles.yougov.com/static/BC_TEST_OXFORD_POST/Group_7_-_Dell_Sex.jpg"/&gt;</w:t>
      </w:r>
    </w:p>
    <w:tbl>
      <w:tblPr>
        <w:tblStyle w:val="GQuestionCommonProperties"/>
        <w:tblW w:w="0" w:type="auto"/>
        <w:tblInd w:w="0" w:type="dxa"/>
        <w:tblCellMar>
          <w:top w:w="0" w:type="dxa"/>
          <w:left w:w="0" w:type="dxa"/>
          <w:bottom w:w="0" w:type="dxa"/>
          <w:right w:w="0" w:type="dxa"/>
        </w:tblCellMar>
        <w:tblLook w:val="04A0"/>
      </w:tblPr>
      <w:tblGrid>
        <w:gridCol w:w="6146"/>
        <w:gridCol w:w="2710"/>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lastRenderedPageBreak/>
              <w:fldChar w:fldCharType="begin"/>
            </w:r>
            <w:r w:rsidR="001C3859">
              <w:instrText xml:space="preserve">TC </w:instrText>
            </w:r>
            <w:bookmarkStart w:id="2309" w:name="_Toc266972377"/>
            <w:r w:rsidR="001C3859">
              <w:instrText>oxg7q1</w:instrText>
            </w:r>
            <w:bookmarkEnd w:id="2309"/>
            <w:r w:rsidR="001C3859">
              <w:instrText xml:space="preserve"> \l 2 \f a</w:instrText>
            </w:r>
            <w:r>
              <w:fldChar w:fldCharType="end"/>
            </w:r>
            <w:r w:rsidR="001C3859">
              <w:rPr>
                <w:rStyle w:val="GVariableName"/>
              </w:rPr>
              <w:t>oxg7q1</w:t>
            </w:r>
            <w:r w:rsidR="001C3859">
              <w:rPr>
                <w:i/>
              </w:rPr>
              <w:t>- Show all respondents/required</w:t>
            </w:r>
          </w:p>
        </w:tc>
        <w:tc>
          <w:tcPr>
            <w:tcW w:w="0" w:type="auto"/>
            <w:shd w:val="clear" w:color="auto" w:fill="D0D0D0"/>
            <w:vAlign w:val="bottom"/>
          </w:tcPr>
          <w:p w:rsidR="002A68C4" w:rsidRDefault="001C3859">
            <w:pPr>
              <w:keepNext/>
              <w:jc w:val="right"/>
            </w:pPr>
            <w:r>
              <w:t>MULTIPLE CHOICE</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 xml:space="preserve">How does this </w:t>
            </w:r>
            <w:r>
              <w:rPr>
                <w:b/>
              </w:rPr>
              <w:t>article make you feel? (Please select all that apply, even if you feel some emotions more strongly than others.)</w:t>
            </w:r>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Randomize response options</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Contempt</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Anger</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Irritation</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4</w:t>
            </w:r>
          </w:p>
        </w:tc>
        <w:tc>
          <w:tcPr>
            <w:tcW w:w="361" w:type="dxa"/>
          </w:tcPr>
          <w:p w:rsidR="002A68C4" w:rsidRDefault="001C3859">
            <w:pPr>
              <w:keepNext/>
            </w:pPr>
            <w:r>
              <w:t>□</w:t>
            </w:r>
          </w:p>
        </w:tc>
        <w:tc>
          <w:tcPr>
            <w:tcW w:w="3731" w:type="dxa"/>
          </w:tcPr>
          <w:p w:rsidR="002A68C4" w:rsidRDefault="001C3859">
            <w:pPr>
              <w:keepNext/>
            </w:pPr>
            <w:r>
              <w:t>Frustration</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5</w:t>
            </w:r>
          </w:p>
        </w:tc>
        <w:tc>
          <w:tcPr>
            <w:tcW w:w="361" w:type="dxa"/>
          </w:tcPr>
          <w:p w:rsidR="002A68C4" w:rsidRDefault="001C3859">
            <w:pPr>
              <w:keepNext/>
            </w:pPr>
            <w:r>
              <w:t>□</w:t>
            </w:r>
          </w:p>
        </w:tc>
        <w:tc>
          <w:tcPr>
            <w:tcW w:w="3731" w:type="dxa"/>
          </w:tcPr>
          <w:p w:rsidR="002A68C4" w:rsidRDefault="001C3859">
            <w:pPr>
              <w:keepNext/>
            </w:pPr>
            <w:r>
              <w:t>Surprise</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6</w:t>
            </w:r>
          </w:p>
        </w:tc>
        <w:tc>
          <w:tcPr>
            <w:tcW w:w="361" w:type="dxa"/>
          </w:tcPr>
          <w:p w:rsidR="002A68C4" w:rsidRDefault="001C3859">
            <w:pPr>
              <w:keepNext/>
            </w:pPr>
            <w:r>
              <w:t>□</w:t>
            </w:r>
          </w:p>
        </w:tc>
        <w:tc>
          <w:tcPr>
            <w:tcW w:w="3731" w:type="dxa"/>
          </w:tcPr>
          <w:p w:rsidR="002A68C4" w:rsidRDefault="001C3859">
            <w:pPr>
              <w:keepNext/>
            </w:pPr>
            <w:r>
              <w:t>Embarrassment</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7</w:t>
            </w:r>
          </w:p>
        </w:tc>
        <w:tc>
          <w:tcPr>
            <w:tcW w:w="361" w:type="dxa"/>
          </w:tcPr>
          <w:p w:rsidR="002A68C4" w:rsidRDefault="001C3859">
            <w:pPr>
              <w:keepNext/>
            </w:pPr>
            <w:r>
              <w:t>□</w:t>
            </w:r>
          </w:p>
        </w:tc>
        <w:tc>
          <w:tcPr>
            <w:tcW w:w="3731" w:type="dxa"/>
          </w:tcPr>
          <w:p w:rsidR="002A68C4" w:rsidRDefault="001C3859">
            <w:pPr>
              <w:keepNext/>
            </w:pPr>
            <w:r>
              <w:t>Envy</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1C3859">
            <w:pPr>
              <w:keepNext/>
            </w:pPr>
            <w:r>
              <w:t>□</w:t>
            </w:r>
          </w:p>
        </w:tc>
        <w:tc>
          <w:tcPr>
            <w:tcW w:w="3731" w:type="dxa"/>
          </w:tcPr>
          <w:p w:rsidR="002A68C4" w:rsidRDefault="001C3859">
            <w:pPr>
              <w:keepNext/>
            </w:pPr>
            <w:r>
              <w:t>Jealousy</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1C3859">
            <w:pPr>
              <w:keepNext/>
            </w:pPr>
            <w:r>
              <w:t>□</w:t>
            </w:r>
          </w:p>
        </w:tc>
        <w:tc>
          <w:tcPr>
            <w:tcW w:w="3731" w:type="dxa"/>
          </w:tcPr>
          <w:p w:rsidR="002A68C4" w:rsidRDefault="001C3859">
            <w:pPr>
              <w:keepNext/>
            </w:pPr>
            <w:r>
              <w:t>Fear</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10</w:t>
            </w:r>
          </w:p>
        </w:tc>
        <w:tc>
          <w:tcPr>
            <w:tcW w:w="361" w:type="dxa"/>
          </w:tcPr>
          <w:p w:rsidR="002A68C4" w:rsidRDefault="001C3859">
            <w:pPr>
              <w:keepNext/>
            </w:pPr>
            <w:r>
              <w:t>□</w:t>
            </w:r>
          </w:p>
        </w:tc>
        <w:tc>
          <w:tcPr>
            <w:tcW w:w="3731" w:type="dxa"/>
          </w:tcPr>
          <w:p w:rsidR="002A68C4" w:rsidRDefault="001C3859">
            <w:pPr>
              <w:keepNext/>
            </w:pPr>
            <w:r>
              <w:t>Sadness</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11</w:t>
            </w:r>
          </w:p>
        </w:tc>
        <w:tc>
          <w:tcPr>
            <w:tcW w:w="361" w:type="dxa"/>
          </w:tcPr>
          <w:p w:rsidR="002A68C4" w:rsidRDefault="001C3859">
            <w:pPr>
              <w:keepNext/>
            </w:pPr>
            <w:r>
              <w:t>□</w:t>
            </w:r>
          </w:p>
        </w:tc>
        <w:tc>
          <w:tcPr>
            <w:tcW w:w="3731" w:type="dxa"/>
          </w:tcPr>
          <w:p w:rsidR="002A68C4" w:rsidRDefault="001C3859">
            <w:pPr>
              <w:keepNext/>
            </w:pPr>
            <w:r>
              <w:t>Shame</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12</w:t>
            </w:r>
          </w:p>
        </w:tc>
        <w:tc>
          <w:tcPr>
            <w:tcW w:w="361" w:type="dxa"/>
          </w:tcPr>
          <w:p w:rsidR="002A68C4" w:rsidRDefault="001C3859">
            <w:pPr>
              <w:keepNext/>
            </w:pPr>
            <w:r>
              <w:t>□</w:t>
            </w:r>
          </w:p>
        </w:tc>
        <w:tc>
          <w:tcPr>
            <w:tcW w:w="3731" w:type="dxa"/>
          </w:tcPr>
          <w:p w:rsidR="002A68C4" w:rsidRDefault="001C3859">
            <w:pPr>
              <w:keepNext/>
            </w:pPr>
            <w:r>
              <w:t>Amusement</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13</w:t>
            </w:r>
          </w:p>
        </w:tc>
        <w:tc>
          <w:tcPr>
            <w:tcW w:w="361" w:type="dxa"/>
          </w:tcPr>
          <w:p w:rsidR="002A68C4" w:rsidRDefault="001C3859">
            <w:pPr>
              <w:keepNext/>
            </w:pPr>
            <w:r>
              <w:t>□</w:t>
            </w:r>
          </w:p>
        </w:tc>
        <w:tc>
          <w:tcPr>
            <w:tcW w:w="3731" w:type="dxa"/>
          </w:tcPr>
          <w:p w:rsidR="002A68C4" w:rsidRDefault="001C3859">
            <w:pPr>
              <w:keepNext/>
            </w:pPr>
            <w:r>
              <w:t>Happiness</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14</w:t>
            </w:r>
          </w:p>
        </w:tc>
        <w:tc>
          <w:tcPr>
            <w:tcW w:w="361" w:type="dxa"/>
          </w:tcPr>
          <w:p w:rsidR="002A68C4" w:rsidRDefault="001C3859">
            <w:pPr>
              <w:keepNext/>
            </w:pPr>
            <w:r>
              <w:t>□</w:t>
            </w:r>
          </w:p>
        </w:tc>
        <w:tc>
          <w:tcPr>
            <w:tcW w:w="3731" w:type="dxa"/>
          </w:tcPr>
          <w:p w:rsidR="002A68C4" w:rsidRDefault="001C3859">
            <w:pPr>
              <w:keepNext/>
            </w:pPr>
            <w:r>
              <w:t>Pride</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15</w:t>
            </w:r>
          </w:p>
        </w:tc>
        <w:tc>
          <w:tcPr>
            <w:tcW w:w="361" w:type="dxa"/>
          </w:tcPr>
          <w:p w:rsidR="002A68C4" w:rsidRDefault="001C3859">
            <w:pPr>
              <w:keepNext/>
            </w:pPr>
            <w:r>
              <w:t>□</w:t>
            </w:r>
          </w:p>
        </w:tc>
        <w:tc>
          <w:tcPr>
            <w:tcW w:w="3731" w:type="dxa"/>
          </w:tcPr>
          <w:p w:rsidR="002A68C4" w:rsidRDefault="001C3859">
            <w:pPr>
              <w:keepNext/>
            </w:pPr>
            <w:r>
              <w:t>Relief</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16</w:t>
            </w:r>
          </w:p>
        </w:tc>
        <w:tc>
          <w:tcPr>
            <w:tcW w:w="361" w:type="dxa"/>
          </w:tcPr>
          <w:p w:rsidR="002A68C4" w:rsidRDefault="001C3859">
            <w:pPr>
              <w:keepNext/>
            </w:pPr>
            <w:r>
              <w:t>□</w:t>
            </w:r>
          </w:p>
        </w:tc>
        <w:tc>
          <w:tcPr>
            <w:tcW w:w="3731" w:type="dxa"/>
          </w:tcPr>
          <w:p w:rsidR="002A68C4" w:rsidRDefault="001C3859">
            <w:pPr>
              <w:keepNext/>
            </w:pPr>
            <w:r>
              <w:t>Guilt</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17</w:t>
            </w:r>
          </w:p>
        </w:tc>
        <w:tc>
          <w:tcPr>
            <w:tcW w:w="361" w:type="dxa"/>
          </w:tcPr>
          <w:p w:rsidR="002A68C4" w:rsidRDefault="001C3859">
            <w:pPr>
              <w:keepNext/>
            </w:pPr>
            <w:r>
              <w:t>□</w:t>
            </w:r>
          </w:p>
        </w:tc>
        <w:tc>
          <w:tcPr>
            <w:tcW w:w="3731" w:type="dxa"/>
          </w:tcPr>
          <w:p w:rsidR="002A68C4" w:rsidRDefault="001C3859">
            <w:pPr>
              <w:keepNext/>
            </w:pPr>
            <w:r>
              <w:t>None of these</w:t>
            </w:r>
          </w:p>
        </w:tc>
        <w:tc>
          <w:tcPr>
            <w:tcW w:w="4428" w:type="dxa"/>
          </w:tcPr>
          <w:p w:rsidR="002A68C4" w:rsidRDefault="001C3859">
            <w:pPr>
              <w:keepNext/>
              <w:jc w:val="right"/>
              <w:rPr>
                <w:i/>
              </w:rPr>
            </w:pPr>
            <w:r>
              <w:rPr>
                <w:i/>
              </w:rPr>
              <w:t xml:space="preserve">Not </w:t>
            </w:r>
            <w:proofErr w:type="spellStart"/>
            <w:r>
              <w:rPr>
                <w:i/>
              </w:rPr>
              <w:t>randomized,exclude</w:t>
            </w:r>
            <w:proofErr w:type="spellEnd"/>
            <w:r>
              <w:rPr>
                <w:i/>
              </w:rPr>
              <w:t xml:space="preserve"> other punches</w:t>
            </w:r>
          </w:p>
        </w:tc>
      </w:tr>
      <w:tr w:rsidR="002A68C4">
        <w:tblPrEx>
          <w:tblCellMar>
            <w:top w:w="0" w:type="dxa"/>
            <w:left w:w="0" w:type="dxa"/>
            <w:bottom w:w="0" w:type="dxa"/>
            <w:right w:w="0" w:type="dxa"/>
          </w:tblCellMar>
        </w:tblPrEx>
        <w:tc>
          <w:tcPr>
            <w:tcW w:w="336" w:type="dxa"/>
          </w:tcPr>
          <w:p w:rsidR="002A68C4" w:rsidRDefault="001C3859">
            <w:pPr>
              <w:keepNext/>
            </w:pPr>
            <w:r>
              <w:t>18</w:t>
            </w:r>
          </w:p>
        </w:tc>
        <w:tc>
          <w:tcPr>
            <w:tcW w:w="361" w:type="dxa"/>
          </w:tcPr>
          <w:p w:rsidR="002A68C4" w:rsidRDefault="001C3859">
            <w:pPr>
              <w:keepNext/>
            </w:pPr>
            <w:r>
              <w:t>□</w:t>
            </w:r>
          </w:p>
        </w:tc>
        <w:tc>
          <w:tcPr>
            <w:tcW w:w="3731" w:type="dxa"/>
          </w:tcPr>
          <w:p w:rsidR="002A68C4" w:rsidRDefault="001C3859">
            <w:pPr>
              <w:keepNext/>
            </w:pPr>
            <w:r>
              <w:t>Don</w:t>
            </w:r>
            <w:r>
              <w:t>’</w:t>
            </w:r>
            <w:r>
              <w:t>t know</w:t>
            </w:r>
          </w:p>
        </w:tc>
        <w:tc>
          <w:tcPr>
            <w:tcW w:w="4428" w:type="dxa"/>
          </w:tcPr>
          <w:p w:rsidR="002A68C4" w:rsidRDefault="001C3859">
            <w:pPr>
              <w:keepNext/>
              <w:jc w:val="right"/>
              <w:rPr>
                <w:i/>
              </w:rPr>
            </w:pPr>
            <w:r>
              <w:rPr>
                <w:i/>
              </w:rPr>
              <w:t xml:space="preserve">Not </w:t>
            </w:r>
            <w:proofErr w:type="spellStart"/>
            <w:r>
              <w:rPr>
                <w:i/>
              </w:rPr>
              <w:t>randomized,exclude</w:t>
            </w:r>
            <w:proofErr w:type="spellEnd"/>
            <w:r>
              <w:rPr>
                <w:i/>
              </w:rPr>
              <w:t xml:space="preserve"> other punches</w:t>
            </w:r>
          </w:p>
        </w:tc>
      </w:tr>
    </w:tbl>
    <w:p w:rsidR="002A68C4" w:rsidRDefault="002A68C4">
      <w:pPr>
        <w:pStyle w:val="GQuestionSpacer"/>
      </w:pPr>
    </w:p>
    <w:tbl>
      <w:tblPr>
        <w:tblStyle w:val="GQuestionCommonProperties"/>
        <w:tblW w:w="0" w:type="auto"/>
        <w:tblInd w:w="0" w:type="dxa"/>
        <w:tblCellMar>
          <w:top w:w="0" w:type="dxa"/>
          <w:left w:w="0" w:type="dxa"/>
          <w:bottom w:w="0" w:type="dxa"/>
          <w:right w:w="0" w:type="dxa"/>
        </w:tblCellMar>
        <w:tblLook w:val="04A0"/>
      </w:tblPr>
      <w:tblGrid>
        <w:gridCol w:w="6462"/>
        <w:gridCol w:w="2394"/>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fldChar w:fldCharType="begin"/>
            </w:r>
            <w:r w:rsidR="001C3859">
              <w:instrText xml:space="preserve">TC </w:instrText>
            </w:r>
            <w:bookmarkStart w:id="2310" w:name="_Toc266972378"/>
            <w:r w:rsidR="001C3859">
              <w:instrText>oxg7q2</w:instrText>
            </w:r>
            <w:bookmarkEnd w:id="2310"/>
            <w:r w:rsidR="001C3859">
              <w:instrText xml:space="preserve"> \l 2 \f a</w:instrText>
            </w:r>
            <w:r>
              <w:fldChar w:fldCharType="end"/>
            </w:r>
            <w:r w:rsidR="001C3859">
              <w:rPr>
                <w:rStyle w:val="GVariableName"/>
              </w:rPr>
              <w:t>oxg7q2</w:t>
            </w:r>
            <w:r w:rsidR="001C3859">
              <w:rPr>
                <w:i/>
              </w:rPr>
              <w:t>- Show all respondents/required</w:t>
            </w:r>
          </w:p>
        </w:tc>
        <w:tc>
          <w:tcPr>
            <w:tcW w:w="0" w:type="auto"/>
            <w:shd w:val="clear" w:color="auto" w:fill="D0D0D0"/>
            <w:vAlign w:val="bottom"/>
          </w:tcPr>
          <w:p w:rsidR="002A68C4" w:rsidRDefault="001C3859">
            <w:pPr>
              <w:keepNext/>
              <w:jc w:val="right"/>
            </w:pPr>
            <w:r>
              <w:t>SINGLE CHOICE</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Using a scale that runs from 0 to 10, where 0 means I don</w:t>
            </w:r>
            <w:r>
              <w:rPr>
                <w:b/>
              </w:rPr>
              <w:t>’</w:t>
            </w:r>
            <w:r>
              <w:rPr>
                <w:b/>
              </w:rPr>
              <w:t>t really admire them and 10 means I admire them very much, how would you rate Dell?</w:t>
            </w:r>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Order as shown</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0 -  I don</w:t>
            </w:r>
            <w:r>
              <w:t>’</w:t>
            </w:r>
            <w:r>
              <w:t>t admire them</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1</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2</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4</w:t>
            </w:r>
          </w:p>
        </w:tc>
        <w:tc>
          <w:tcPr>
            <w:tcW w:w="361" w:type="dxa"/>
          </w:tcPr>
          <w:p w:rsidR="002A68C4" w:rsidRDefault="001C3859">
            <w:pPr>
              <w:keepNext/>
            </w:pPr>
            <w:r>
              <w:t>○</w:t>
            </w:r>
          </w:p>
        </w:tc>
        <w:tc>
          <w:tcPr>
            <w:tcW w:w="3731" w:type="dxa"/>
          </w:tcPr>
          <w:p w:rsidR="002A68C4" w:rsidRDefault="001C3859">
            <w:pPr>
              <w:keepNext/>
            </w:pPr>
            <w:r>
              <w:t>3</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5</w:t>
            </w:r>
          </w:p>
        </w:tc>
        <w:tc>
          <w:tcPr>
            <w:tcW w:w="361" w:type="dxa"/>
          </w:tcPr>
          <w:p w:rsidR="002A68C4" w:rsidRDefault="001C3859">
            <w:pPr>
              <w:keepNext/>
            </w:pPr>
            <w:r>
              <w:t>○</w:t>
            </w:r>
          </w:p>
        </w:tc>
        <w:tc>
          <w:tcPr>
            <w:tcW w:w="3731" w:type="dxa"/>
          </w:tcPr>
          <w:p w:rsidR="002A68C4" w:rsidRDefault="001C3859">
            <w:pPr>
              <w:keepNext/>
            </w:pPr>
            <w:r>
              <w:t>4</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6</w:t>
            </w:r>
          </w:p>
        </w:tc>
        <w:tc>
          <w:tcPr>
            <w:tcW w:w="361" w:type="dxa"/>
          </w:tcPr>
          <w:p w:rsidR="002A68C4" w:rsidRDefault="001C3859">
            <w:pPr>
              <w:keepNext/>
            </w:pPr>
            <w:r>
              <w:t>○</w:t>
            </w:r>
          </w:p>
        </w:tc>
        <w:tc>
          <w:tcPr>
            <w:tcW w:w="3731" w:type="dxa"/>
          </w:tcPr>
          <w:p w:rsidR="002A68C4" w:rsidRDefault="001C3859">
            <w:pPr>
              <w:keepNext/>
            </w:pPr>
            <w:r>
              <w:t>5</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7</w:t>
            </w:r>
          </w:p>
        </w:tc>
        <w:tc>
          <w:tcPr>
            <w:tcW w:w="361" w:type="dxa"/>
          </w:tcPr>
          <w:p w:rsidR="002A68C4" w:rsidRDefault="001C3859">
            <w:pPr>
              <w:keepNext/>
            </w:pPr>
            <w:r>
              <w:t>○</w:t>
            </w:r>
          </w:p>
        </w:tc>
        <w:tc>
          <w:tcPr>
            <w:tcW w:w="3731" w:type="dxa"/>
          </w:tcPr>
          <w:p w:rsidR="002A68C4" w:rsidRDefault="001C3859">
            <w:pPr>
              <w:keepNext/>
            </w:pPr>
            <w:r>
              <w:t>6</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1C3859">
            <w:pPr>
              <w:keepNext/>
            </w:pPr>
            <w:r>
              <w:t>○</w:t>
            </w:r>
          </w:p>
        </w:tc>
        <w:tc>
          <w:tcPr>
            <w:tcW w:w="3731" w:type="dxa"/>
          </w:tcPr>
          <w:p w:rsidR="002A68C4" w:rsidRDefault="001C3859">
            <w:pPr>
              <w:keepNext/>
            </w:pPr>
            <w:r>
              <w:t>7</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1C3859">
            <w:pPr>
              <w:keepNext/>
            </w:pPr>
            <w:r>
              <w:t>○</w:t>
            </w:r>
          </w:p>
        </w:tc>
        <w:tc>
          <w:tcPr>
            <w:tcW w:w="3731" w:type="dxa"/>
          </w:tcPr>
          <w:p w:rsidR="002A68C4" w:rsidRDefault="001C3859">
            <w:pPr>
              <w:keepNext/>
            </w:pPr>
            <w:r>
              <w:t>8</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10</w:t>
            </w:r>
          </w:p>
        </w:tc>
        <w:tc>
          <w:tcPr>
            <w:tcW w:w="361" w:type="dxa"/>
          </w:tcPr>
          <w:p w:rsidR="002A68C4" w:rsidRDefault="001C3859">
            <w:pPr>
              <w:keepNext/>
            </w:pPr>
            <w:r>
              <w:t>○</w:t>
            </w:r>
          </w:p>
        </w:tc>
        <w:tc>
          <w:tcPr>
            <w:tcW w:w="3731" w:type="dxa"/>
          </w:tcPr>
          <w:p w:rsidR="002A68C4" w:rsidRDefault="001C3859">
            <w:pPr>
              <w:keepNext/>
            </w:pPr>
            <w:r>
              <w:t>9</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11</w:t>
            </w:r>
          </w:p>
        </w:tc>
        <w:tc>
          <w:tcPr>
            <w:tcW w:w="361" w:type="dxa"/>
          </w:tcPr>
          <w:p w:rsidR="002A68C4" w:rsidRDefault="001C3859">
            <w:pPr>
              <w:keepNext/>
            </w:pPr>
            <w:r>
              <w:t>○</w:t>
            </w:r>
          </w:p>
        </w:tc>
        <w:tc>
          <w:tcPr>
            <w:tcW w:w="3731" w:type="dxa"/>
          </w:tcPr>
          <w:p w:rsidR="002A68C4" w:rsidRDefault="001C3859">
            <w:pPr>
              <w:keepNext/>
            </w:pPr>
            <w:r>
              <w:t>10 - I admire them very much</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98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p w:rsidR="002A68C4" w:rsidRDefault="001C3859">
      <w:pPr>
        <w:pStyle w:val="GPage"/>
      </w:pPr>
      <w:bookmarkStart w:id="2311" w:name="_Toc266972379"/>
      <w:r>
        <w:t xml:space="preserve">Page: group8 if </w:t>
      </w:r>
      <w:proofErr w:type="spellStart"/>
      <w:r>
        <w:t>orgsplit</w:t>
      </w:r>
      <w:proofErr w:type="spellEnd"/>
      <w:r>
        <w:t xml:space="preserve"> == 8</w:t>
      </w:r>
      <w:bookmarkEnd w:id="2311"/>
    </w:p>
    <w:p w:rsidR="002A68C4" w:rsidRDefault="001C3859">
      <w:r>
        <w:t xml:space="preserve">**Below is a summary of an important political issue adapted from </w:t>
      </w:r>
      <w:r>
        <w:t>news coverage.  Please read the issue summary carefully before responding to the questions that follow it</w:t>
      </w:r>
      <w:proofErr w:type="gramStart"/>
      <w:r>
        <w:t>.*</w:t>
      </w:r>
      <w:proofErr w:type="gramEnd"/>
      <w:r>
        <w:t>*</w:t>
      </w:r>
    </w:p>
    <w:p w:rsidR="002A68C4" w:rsidRDefault="001C3859">
      <w:r>
        <w:t>&lt;</w:t>
      </w:r>
      <w:proofErr w:type="spellStart"/>
      <w:proofErr w:type="gramStart"/>
      <w:r>
        <w:t>img</w:t>
      </w:r>
      <w:proofErr w:type="spellEnd"/>
      <w:proofErr w:type="gramEnd"/>
      <w:r>
        <w:t xml:space="preserve"> src="https://surveyfiles.yougov.com/static/BC_TEST_OXFORD_POST/Group_8_-_Dell_Sex.jpg"/&gt;</w:t>
      </w:r>
    </w:p>
    <w:tbl>
      <w:tblPr>
        <w:tblStyle w:val="GQuestionCommonProperties"/>
        <w:tblW w:w="0" w:type="auto"/>
        <w:tblInd w:w="0" w:type="dxa"/>
        <w:tblCellMar>
          <w:top w:w="0" w:type="dxa"/>
          <w:left w:w="0" w:type="dxa"/>
          <w:bottom w:w="0" w:type="dxa"/>
          <w:right w:w="0" w:type="dxa"/>
        </w:tblCellMar>
        <w:tblLook w:val="04A0"/>
      </w:tblPr>
      <w:tblGrid>
        <w:gridCol w:w="6146"/>
        <w:gridCol w:w="2710"/>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lastRenderedPageBreak/>
              <w:fldChar w:fldCharType="begin"/>
            </w:r>
            <w:r w:rsidR="001C3859">
              <w:instrText xml:space="preserve">TC </w:instrText>
            </w:r>
            <w:bookmarkStart w:id="2312" w:name="_Toc266972380"/>
            <w:r w:rsidR="001C3859">
              <w:instrText>oxg8q1</w:instrText>
            </w:r>
            <w:bookmarkEnd w:id="2312"/>
            <w:r w:rsidR="001C3859">
              <w:instrText xml:space="preserve"> \l 2 \f a</w:instrText>
            </w:r>
            <w:r>
              <w:fldChar w:fldCharType="end"/>
            </w:r>
            <w:r w:rsidR="001C3859">
              <w:rPr>
                <w:rStyle w:val="GVariableName"/>
              </w:rPr>
              <w:t>oxg8q1</w:t>
            </w:r>
            <w:r w:rsidR="001C3859">
              <w:rPr>
                <w:i/>
              </w:rPr>
              <w:t>- Show all respondents/req</w:t>
            </w:r>
            <w:r w:rsidR="001C3859">
              <w:rPr>
                <w:i/>
              </w:rPr>
              <w:t>uired</w:t>
            </w:r>
          </w:p>
        </w:tc>
        <w:tc>
          <w:tcPr>
            <w:tcW w:w="0" w:type="auto"/>
            <w:shd w:val="clear" w:color="auto" w:fill="D0D0D0"/>
            <w:vAlign w:val="bottom"/>
          </w:tcPr>
          <w:p w:rsidR="002A68C4" w:rsidRDefault="001C3859">
            <w:pPr>
              <w:keepNext/>
              <w:jc w:val="right"/>
            </w:pPr>
            <w:r>
              <w:t>MULTIPLE CHOICE</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How does this article make you feel? (Please select all that apply, even if you feel some emotions more strongly than others.)</w:t>
            </w:r>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Randomize response options</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Contempt</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Anger</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Irritation</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4</w:t>
            </w:r>
          </w:p>
        </w:tc>
        <w:tc>
          <w:tcPr>
            <w:tcW w:w="361" w:type="dxa"/>
          </w:tcPr>
          <w:p w:rsidR="002A68C4" w:rsidRDefault="001C3859">
            <w:pPr>
              <w:keepNext/>
            </w:pPr>
            <w:r>
              <w:t>□</w:t>
            </w:r>
          </w:p>
        </w:tc>
        <w:tc>
          <w:tcPr>
            <w:tcW w:w="3731" w:type="dxa"/>
          </w:tcPr>
          <w:p w:rsidR="002A68C4" w:rsidRDefault="001C3859">
            <w:pPr>
              <w:keepNext/>
            </w:pPr>
            <w:r>
              <w:t>Frustration</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5</w:t>
            </w:r>
          </w:p>
        </w:tc>
        <w:tc>
          <w:tcPr>
            <w:tcW w:w="361" w:type="dxa"/>
          </w:tcPr>
          <w:p w:rsidR="002A68C4" w:rsidRDefault="001C3859">
            <w:pPr>
              <w:keepNext/>
            </w:pPr>
            <w:r>
              <w:t>□</w:t>
            </w:r>
          </w:p>
        </w:tc>
        <w:tc>
          <w:tcPr>
            <w:tcW w:w="3731" w:type="dxa"/>
          </w:tcPr>
          <w:p w:rsidR="002A68C4" w:rsidRDefault="001C3859">
            <w:pPr>
              <w:keepNext/>
            </w:pPr>
            <w:r>
              <w:t>Surprise</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6</w:t>
            </w:r>
          </w:p>
        </w:tc>
        <w:tc>
          <w:tcPr>
            <w:tcW w:w="361" w:type="dxa"/>
          </w:tcPr>
          <w:p w:rsidR="002A68C4" w:rsidRDefault="001C3859">
            <w:pPr>
              <w:keepNext/>
            </w:pPr>
            <w:r>
              <w:t>□</w:t>
            </w:r>
          </w:p>
        </w:tc>
        <w:tc>
          <w:tcPr>
            <w:tcW w:w="3731" w:type="dxa"/>
          </w:tcPr>
          <w:p w:rsidR="002A68C4" w:rsidRDefault="001C3859">
            <w:pPr>
              <w:keepNext/>
            </w:pPr>
            <w:r>
              <w:t>Embarrassment</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7</w:t>
            </w:r>
          </w:p>
        </w:tc>
        <w:tc>
          <w:tcPr>
            <w:tcW w:w="361" w:type="dxa"/>
          </w:tcPr>
          <w:p w:rsidR="002A68C4" w:rsidRDefault="001C3859">
            <w:pPr>
              <w:keepNext/>
            </w:pPr>
            <w:r>
              <w:t>□</w:t>
            </w:r>
          </w:p>
        </w:tc>
        <w:tc>
          <w:tcPr>
            <w:tcW w:w="3731" w:type="dxa"/>
          </w:tcPr>
          <w:p w:rsidR="002A68C4" w:rsidRDefault="001C3859">
            <w:pPr>
              <w:keepNext/>
            </w:pPr>
            <w:r>
              <w:t>Envy</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1C3859">
            <w:pPr>
              <w:keepNext/>
            </w:pPr>
            <w:r>
              <w:t>□</w:t>
            </w:r>
          </w:p>
        </w:tc>
        <w:tc>
          <w:tcPr>
            <w:tcW w:w="3731" w:type="dxa"/>
          </w:tcPr>
          <w:p w:rsidR="002A68C4" w:rsidRDefault="001C3859">
            <w:pPr>
              <w:keepNext/>
            </w:pPr>
            <w:r>
              <w:t>Jealousy</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1C3859">
            <w:pPr>
              <w:keepNext/>
            </w:pPr>
            <w:r>
              <w:t>□</w:t>
            </w:r>
          </w:p>
        </w:tc>
        <w:tc>
          <w:tcPr>
            <w:tcW w:w="3731" w:type="dxa"/>
          </w:tcPr>
          <w:p w:rsidR="002A68C4" w:rsidRDefault="001C3859">
            <w:pPr>
              <w:keepNext/>
            </w:pPr>
            <w:r>
              <w:t>Fear</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10</w:t>
            </w:r>
          </w:p>
        </w:tc>
        <w:tc>
          <w:tcPr>
            <w:tcW w:w="361" w:type="dxa"/>
          </w:tcPr>
          <w:p w:rsidR="002A68C4" w:rsidRDefault="001C3859">
            <w:pPr>
              <w:keepNext/>
            </w:pPr>
            <w:r>
              <w:t>□</w:t>
            </w:r>
          </w:p>
        </w:tc>
        <w:tc>
          <w:tcPr>
            <w:tcW w:w="3731" w:type="dxa"/>
          </w:tcPr>
          <w:p w:rsidR="002A68C4" w:rsidRDefault="001C3859">
            <w:pPr>
              <w:keepNext/>
            </w:pPr>
            <w:r>
              <w:t>Sadness</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11</w:t>
            </w:r>
          </w:p>
        </w:tc>
        <w:tc>
          <w:tcPr>
            <w:tcW w:w="361" w:type="dxa"/>
          </w:tcPr>
          <w:p w:rsidR="002A68C4" w:rsidRDefault="001C3859">
            <w:pPr>
              <w:keepNext/>
            </w:pPr>
            <w:r>
              <w:t>□</w:t>
            </w:r>
          </w:p>
        </w:tc>
        <w:tc>
          <w:tcPr>
            <w:tcW w:w="3731" w:type="dxa"/>
          </w:tcPr>
          <w:p w:rsidR="002A68C4" w:rsidRDefault="001C3859">
            <w:pPr>
              <w:keepNext/>
            </w:pPr>
            <w:r>
              <w:t>Shame</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12</w:t>
            </w:r>
          </w:p>
        </w:tc>
        <w:tc>
          <w:tcPr>
            <w:tcW w:w="361" w:type="dxa"/>
          </w:tcPr>
          <w:p w:rsidR="002A68C4" w:rsidRDefault="001C3859">
            <w:pPr>
              <w:keepNext/>
            </w:pPr>
            <w:r>
              <w:t>□</w:t>
            </w:r>
          </w:p>
        </w:tc>
        <w:tc>
          <w:tcPr>
            <w:tcW w:w="3731" w:type="dxa"/>
          </w:tcPr>
          <w:p w:rsidR="002A68C4" w:rsidRDefault="001C3859">
            <w:pPr>
              <w:keepNext/>
            </w:pPr>
            <w:r>
              <w:t>Amusement</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13</w:t>
            </w:r>
          </w:p>
        </w:tc>
        <w:tc>
          <w:tcPr>
            <w:tcW w:w="361" w:type="dxa"/>
          </w:tcPr>
          <w:p w:rsidR="002A68C4" w:rsidRDefault="001C3859">
            <w:pPr>
              <w:keepNext/>
            </w:pPr>
            <w:r>
              <w:t>□</w:t>
            </w:r>
          </w:p>
        </w:tc>
        <w:tc>
          <w:tcPr>
            <w:tcW w:w="3731" w:type="dxa"/>
          </w:tcPr>
          <w:p w:rsidR="002A68C4" w:rsidRDefault="001C3859">
            <w:pPr>
              <w:keepNext/>
            </w:pPr>
            <w:r>
              <w:t>Happiness</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14</w:t>
            </w:r>
          </w:p>
        </w:tc>
        <w:tc>
          <w:tcPr>
            <w:tcW w:w="361" w:type="dxa"/>
          </w:tcPr>
          <w:p w:rsidR="002A68C4" w:rsidRDefault="001C3859">
            <w:pPr>
              <w:keepNext/>
            </w:pPr>
            <w:r>
              <w:t>□</w:t>
            </w:r>
          </w:p>
        </w:tc>
        <w:tc>
          <w:tcPr>
            <w:tcW w:w="3731" w:type="dxa"/>
          </w:tcPr>
          <w:p w:rsidR="002A68C4" w:rsidRDefault="001C3859">
            <w:pPr>
              <w:keepNext/>
            </w:pPr>
            <w:r>
              <w:t>Pride</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15</w:t>
            </w:r>
          </w:p>
        </w:tc>
        <w:tc>
          <w:tcPr>
            <w:tcW w:w="361" w:type="dxa"/>
          </w:tcPr>
          <w:p w:rsidR="002A68C4" w:rsidRDefault="001C3859">
            <w:pPr>
              <w:keepNext/>
            </w:pPr>
            <w:r>
              <w:t>□</w:t>
            </w:r>
          </w:p>
        </w:tc>
        <w:tc>
          <w:tcPr>
            <w:tcW w:w="3731" w:type="dxa"/>
          </w:tcPr>
          <w:p w:rsidR="002A68C4" w:rsidRDefault="001C3859">
            <w:pPr>
              <w:keepNext/>
            </w:pPr>
            <w:r>
              <w:t>Relief</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16</w:t>
            </w:r>
          </w:p>
        </w:tc>
        <w:tc>
          <w:tcPr>
            <w:tcW w:w="361" w:type="dxa"/>
          </w:tcPr>
          <w:p w:rsidR="002A68C4" w:rsidRDefault="001C3859">
            <w:pPr>
              <w:keepNext/>
            </w:pPr>
            <w:r>
              <w:t>□</w:t>
            </w:r>
          </w:p>
        </w:tc>
        <w:tc>
          <w:tcPr>
            <w:tcW w:w="3731" w:type="dxa"/>
          </w:tcPr>
          <w:p w:rsidR="002A68C4" w:rsidRDefault="001C3859">
            <w:pPr>
              <w:keepNext/>
            </w:pPr>
            <w:r>
              <w:t>Guilt</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17</w:t>
            </w:r>
          </w:p>
        </w:tc>
        <w:tc>
          <w:tcPr>
            <w:tcW w:w="361" w:type="dxa"/>
          </w:tcPr>
          <w:p w:rsidR="002A68C4" w:rsidRDefault="001C3859">
            <w:pPr>
              <w:keepNext/>
            </w:pPr>
            <w:r>
              <w:t>□</w:t>
            </w:r>
          </w:p>
        </w:tc>
        <w:tc>
          <w:tcPr>
            <w:tcW w:w="3731" w:type="dxa"/>
          </w:tcPr>
          <w:p w:rsidR="002A68C4" w:rsidRDefault="001C3859">
            <w:pPr>
              <w:keepNext/>
            </w:pPr>
            <w:r>
              <w:t>None of these</w:t>
            </w:r>
          </w:p>
        </w:tc>
        <w:tc>
          <w:tcPr>
            <w:tcW w:w="4428" w:type="dxa"/>
          </w:tcPr>
          <w:p w:rsidR="002A68C4" w:rsidRDefault="001C3859">
            <w:pPr>
              <w:keepNext/>
              <w:jc w:val="right"/>
              <w:rPr>
                <w:i/>
              </w:rPr>
            </w:pPr>
            <w:r>
              <w:rPr>
                <w:i/>
              </w:rPr>
              <w:t xml:space="preserve">Not </w:t>
            </w:r>
            <w:proofErr w:type="spellStart"/>
            <w:r>
              <w:rPr>
                <w:i/>
              </w:rPr>
              <w:t>randomized,exclude</w:t>
            </w:r>
            <w:proofErr w:type="spellEnd"/>
            <w:r>
              <w:rPr>
                <w:i/>
              </w:rPr>
              <w:t xml:space="preserve"> other punches</w:t>
            </w:r>
          </w:p>
        </w:tc>
      </w:tr>
      <w:tr w:rsidR="002A68C4">
        <w:tblPrEx>
          <w:tblCellMar>
            <w:top w:w="0" w:type="dxa"/>
            <w:left w:w="0" w:type="dxa"/>
            <w:bottom w:w="0" w:type="dxa"/>
            <w:right w:w="0" w:type="dxa"/>
          </w:tblCellMar>
        </w:tblPrEx>
        <w:tc>
          <w:tcPr>
            <w:tcW w:w="336" w:type="dxa"/>
          </w:tcPr>
          <w:p w:rsidR="002A68C4" w:rsidRDefault="001C3859">
            <w:pPr>
              <w:keepNext/>
            </w:pPr>
            <w:r>
              <w:t>18</w:t>
            </w:r>
          </w:p>
        </w:tc>
        <w:tc>
          <w:tcPr>
            <w:tcW w:w="361" w:type="dxa"/>
          </w:tcPr>
          <w:p w:rsidR="002A68C4" w:rsidRDefault="001C3859">
            <w:pPr>
              <w:keepNext/>
            </w:pPr>
            <w:r>
              <w:t>□</w:t>
            </w:r>
          </w:p>
        </w:tc>
        <w:tc>
          <w:tcPr>
            <w:tcW w:w="3731" w:type="dxa"/>
          </w:tcPr>
          <w:p w:rsidR="002A68C4" w:rsidRDefault="001C3859">
            <w:pPr>
              <w:keepNext/>
            </w:pPr>
            <w:r>
              <w:t>Don</w:t>
            </w:r>
            <w:r>
              <w:t>’</w:t>
            </w:r>
            <w:r>
              <w:t>t know</w:t>
            </w:r>
          </w:p>
        </w:tc>
        <w:tc>
          <w:tcPr>
            <w:tcW w:w="4428" w:type="dxa"/>
          </w:tcPr>
          <w:p w:rsidR="002A68C4" w:rsidRDefault="001C3859">
            <w:pPr>
              <w:keepNext/>
              <w:jc w:val="right"/>
              <w:rPr>
                <w:i/>
              </w:rPr>
            </w:pPr>
            <w:r>
              <w:rPr>
                <w:i/>
              </w:rPr>
              <w:t xml:space="preserve">Not </w:t>
            </w:r>
            <w:proofErr w:type="spellStart"/>
            <w:r>
              <w:rPr>
                <w:i/>
              </w:rPr>
              <w:t>randomized,exclude</w:t>
            </w:r>
            <w:proofErr w:type="spellEnd"/>
            <w:r>
              <w:rPr>
                <w:i/>
              </w:rPr>
              <w:t xml:space="preserve"> other punches</w:t>
            </w:r>
          </w:p>
        </w:tc>
      </w:tr>
    </w:tbl>
    <w:p w:rsidR="002A68C4" w:rsidRDefault="002A68C4">
      <w:pPr>
        <w:pStyle w:val="GQuestionSpacer"/>
      </w:pPr>
    </w:p>
    <w:tbl>
      <w:tblPr>
        <w:tblStyle w:val="GQuestionCommonProperties"/>
        <w:tblW w:w="0" w:type="auto"/>
        <w:tblInd w:w="0" w:type="dxa"/>
        <w:tblCellMar>
          <w:top w:w="0" w:type="dxa"/>
          <w:left w:w="0" w:type="dxa"/>
          <w:bottom w:w="0" w:type="dxa"/>
          <w:right w:w="0" w:type="dxa"/>
        </w:tblCellMar>
        <w:tblLook w:val="04A0"/>
      </w:tblPr>
      <w:tblGrid>
        <w:gridCol w:w="6462"/>
        <w:gridCol w:w="2394"/>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fldChar w:fldCharType="begin"/>
            </w:r>
            <w:r w:rsidR="001C3859">
              <w:instrText xml:space="preserve">TC </w:instrText>
            </w:r>
            <w:bookmarkStart w:id="2313" w:name="_Toc266972381"/>
            <w:r w:rsidR="001C3859">
              <w:instrText>oxg8q2</w:instrText>
            </w:r>
            <w:bookmarkEnd w:id="2313"/>
            <w:r w:rsidR="001C3859">
              <w:instrText xml:space="preserve"> \l 2 \f a</w:instrText>
            </w:r>
            <w:r>
              <w:fldChar w:fldCharType="end"/>
            </w:r>
            <w:r w:rsidR="001C3859">
              <w:rPr>
                <w:rStyle w:val="GVariableName"/>
              </w:rPr>
              <w:t>oxg8q2</w:t>
            </w:r>
            <w:r w:rsidR="001C3859">
              <w:rPr>
                <w:i/>
              </w:rPr>
              <w:t>- Show all respondents/required</w:t>
            </w:r>
          </w:p>
        </w:tc>
        <w:tc>
          <w:tcPr>
            <w:tcW w:w="0" w:type="auto"/>
            <w:shd w:val="clear" w:color="auto" w:fill="D0D0D0"/>
            <w:vAlign w:val="bottom"/>
          </w:tcPr>
          <w:p w:rsidR="002A68C4" w:rsidRDefault="001C3859">
            <w:pPr>
              <w:keepNext/>
              <w:jc w:val="right"/>
            </w:pPr>
            <w:r>
              <w:t>SINGLE CHOICE</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Using a scale that runs from 0 to 10, where 0 means I don</w:t>
            </w:r>
            <w:r>
              <w:rPr>
                <w:b/>
              </w:rPr>
              <w:t>’</w:t>
            </w:r>
            <w:r>
              <w:rPr>
                <w:b/>
              </w:rPr>
              <w:t>t really admire them and 10 means I admire them very much, how would you rate Dell?</w:t>
            </w:r>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Order as shown</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0 -  I don</w:t>
            </w:r>
            <w:r>
              <w:t>’</w:t>
            </w:r>
            <w:r>
              <w:t>t admire them</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1</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2</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4</w:t>
            </w:r>
          </w:p>
        </w:tc>
        <w:tc>
          <w:tcPr>
            <w:tcW w:w="361" w:type="dxa"/>
          </w:tcPr>
          <w:p w:rsidR="002A68C4" w:rsidRDefault="001C3859">
            <w:pPr>
              <w:keepNext/>
            </w:pPr>
            <w:r>
              <w:t>○</w:t>
            </w:r>
          </w:p>
        </w:tc>
        <w:tc>
          <w:tcPr>
            <w:tcW w:w="3731" w:type="dxa"/>
          </w:tcPr>
          <w:p w:rsidR="002A68C4" w:rsidRDefault="001C3859">
            <w:pPr>
              <w:keepNext/>
            </w:pPr>
            <w:r>
              <w:t>3</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5</w:t>
            </w:r>
          </w:p>
        </w:tc>
        <w:tc>
          <w:tcPr>
            <w:tcW w:w="361" w:type="dxa"/>
          </w:tcPr>
          <w:p w:rsidR="002A68C4" w:rsidRDefault="001C3859">
            <w:pPr>
              <w:keepNext/>
            </w:pPr>
            <w:r>
              <w:t>○</w:t>
            </w:r>
          </w:p>
        </w:tc>
        <w:tc>
          <w:tcPr>
            <w:tcW w:w="3731" w:type="dxa"/>
          </w:tcPr>
          <w:p w:rsidR="002A68C4" w:rsidRDefault="001C3859">
            <w:pPr>
              <w:keepNext/>
            </w:pPr>
            <w:r>
              <w:t>4</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6</w:t>
            </w:r>
          </w:p>
        </w:tc>
        <w:tc>
          <w:tcPr>
            <w:tcW w:w="361" w:type="dxa"/>
          </w:tcPr>
          <w:p w:rsidR="002A68C4" w:rsidRDefault="001C3859">
            <w:pPr>
              <w:keepNext/>
            </w:pPr>
            <w:r>
              <w:t>○</w:t>
            </w:r>
          </w:p>
        </w:tc>
        <w:tc>
          <w:tcPr>
            <w:tcW w:w="3731" w:type="dxa"/>
          </w:tcPr>
          <w:p w:rsidR="002A68C4" w:rsidRDefault="001C3859">
            <w:pPr>
              <w:keepNext/>
            </w:pPr>
            <w:r>
              <w:t>5</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7</w:t>
            </w:r>
          </w:p>
        </w:tc>
        <w:tc>
          <w:tcPr>
            <w:tcW w:w="361" w:type="dxa"/>
          </w:tcPr>
          <w:p w:rsidR="002A68C4" w:rsidRDefault="001C3859">
            <w:pPr>
              <w:keepNext/>
            </w:pPr>
            <w:r>
              <w:t>○</w:t>
            </w:r>
          </w:p>
        </w:tc>
        <w:tc>
          <w:tcPr>
            <w:tcW w:w="3731" w:type="dxa"/>
          </w:tcPr>
          <w:p w:rsidR="002A68C4" w:rsidRDefault="001C3859">
            <w:pPr>
              <w:keepNext/>
            </w:pPr>
            <w:r>
              <w:t>6</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1C3859">
            <w:pPr>
              <w:keepNext/>
            </w:pPr>
            <w:r>
              <w:t>○</w:t>
            </w:r>
          </w:p>
        </w:tc>
        <w:tc>
          <w:tcPr>
            <w:tcW w:w="3731" w:type="dxa"/>
          </w:tcPr>
          <w:p w:rsidR="002A68C4" w:rsidRDefault="001C3859">
            <w:pPr>
              <w:keepNext/>
            </w:pPr>
            <w:r>
              <w:t>7</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1C3859">
            <w:pPr>
              <w:keepNext/>
            </w:pPr>
            <w:r>
              <w:t>○</w:t>
            </w:r>
          </w:p>
        </w:tc>
        <w:tc>
          <w:tcPr>
            <w:tcW w:w="3731" w:type="dxa"/>
          </w:tcPr>
          <w:p w:rsidR="002A68C4" w:rsidRDefault="001C3859">
            <w:pPr>
              <w:keepNext/>
            </w:pPr>
            <w:r>
              <w:t>8</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10</w:t>
            </w:r>
          </w:p>
        </w:tc>
        <w:tc>
          <w:tcPr>
            <w:tcW w:w="361" w:type="dxa"/>
          </w:tcPr>
          <w:p w:rsidR="002A68C4" w:rsidRDefault="001C3859">
            <w:pPr>
              <w:keepNext/>
            </w:pPr>
            <w:r>
              <w:t>○</w:t>
            </w:r>
          </w:p>
        </w:tc>
        <w:tc>
          <w:tcPr>
            <w:tcW w:w="3731" w:type="dxa"/>
          </w:tcPr>
          <w:p w:rsidR="002A68C4" w:rsidRDefault="001C3859">
            <w:pPr>
              <w:keepNext/>
            </w:pPr>
            <w:r>
              <w:t>9</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11</w:t>
            </w:r>
          </w:p>
        </w:tc>
        <w:tc>
          <w:tcPr>
            <w:tcW w:w="361" w:type="dxa"/>
          </w:tcPr>
          <w:p w:rsidR="002A68C4" w:rsidRDefault="001C3859">
            <w:pPr>
              <w:keepNext/>
            </w:pPr>
            <w:r>
              <w:t>○</w:t>
            </w:r>
          </w:p>
        </w:tc>
        <w:tc>
          <w:tcPr>
            <w:tcW w:w="3731" w:type="dxa"/>
          </w:tcPr>
          <w:p w:rsidR="002A68C4" w:rsidRDefault="001C3859">
            <w:pPr>
              <w:keepNext/>
            </w:pPr>
            <w:r>
              <w:t>10 - I admire them very much</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98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p w:rsidR="002A68C4" w:rsidRDefault="001C3859">
      <w:pPr>
        <w:pStyle w:val="GPage"/>
      </w:pPr>
      <w:bookmarkStart w:id="2314" w:name="_Toc266972382"/>
      <w:r>
        <w:t xml:space="preserve">Page: group9 if </w:t>
      </w:r>
      <w:proofErr w:type="spellStart"/>
      <w:r>
        <w:t>orgsplit</w:t>
      </w:r>
      <w:proofErr w:type="spellEnd"/>
      <w:r>
        <w:t xml:space="preserve"> == 9</w:t>
      </w:r>
      <w:bookmarkEnd w:id="2314"/>
    </w:p>
    <w:p w:rsidR="002A68C4" w:rsidRDefault="001C3859">
      <w:r>
        <w:t xml:space="preserve">**Below is a summary of an </w:t>
      </w:r>
      <w:r>
        <w:t>important political issue adapted from news coverage.  Please read the issue summary carefully before responding to the questions that follow it</w:t>
      </w:r>
      <w:proofErr w:type="gramStart"/>
      <w:r>
        <w:t>.*</w:t>
      </w:r>
      <w:proofErr w:type="gramEnd"/>
      <w:r>
        <w:t>*</w:t>
      </w:r>
    </w:p>
    <w:p w:rsidR="002A68C4" w:rsidRDefault="001C3859">
      <w:r>
        <w:t>&lt;</w:t>
      </w:r>
      <w:proofErr w:type="spellStart"/>
      <w:proofErr w:type="gramStart"/>
      <w:r>
        <w:t>img</w:t>
      </w:r>
      <w:proofErr w:type="spellEnd"/>
      <w:proofErr w:type="gramEnd"/>
      <w:r>
        <w:t xml:space="preserve"> src="https://surveyfiles.yougov.com/static/BC_TEST_OXFORD_POST/Group_9_-_Dell_Sex.jpg"/&gt;</w:t>
      </w:r>
    </w:p>
    <w:tbl>
      <w:tblPr>
        <w:tblStyle w:val="GQuestionCommonProperties"/>
        <w:tblW w:w="0" w:type="auto"/>
        <w:tblInd w:w="0" w:type="dxa"/>
        <w:tblCellMar>
          <w:top w:w="0" w:type="dxa"/>
          <w:left w:w="0" w:type="dxa"/>
          <w:bottom w:w="0" w:type="dxa"/>
          <w:right w:w="0" w:type="dxa"/>
        </w:tblCellMar>
        <w:tblLook w:val="04A0"/>
      </w:tblPr>
      <w:tblGrid>
        <w:gridCol w:w="6146"/>
        <w:gridCol w:w="2710"/>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lastRenderedPageBreak/>
              <w:fldChar w:fldCharType="begin"/>
            </w:r>
            <w:r w:rsidR="001C3859">
              <w:instrText xml:space="preserve">TC </w:instrText>
            </w:r>
            <w:bookmarkStart w:id="2315" w:name="_Toc266972383"/>
            <w:r w:rsidR="001C3859">
              <w:instrText>oxg9q1</w:instrText>
            </w:r>
            <w:bookmarkEnd w:id="2315"/>
            <w:r w:rsidR="001C3859">
              <w:instrText xml:space="preserve"> \l 2</w:instrText>
            </w:r>
            <w:r w:rsidR="001C3859">
              <w:instrText xml:space="preserve"> \f a</w:instrText>
            </w:r>
            <w:r>
              <w:fldChar w:fldCharType="end"/>
            </w:r>
            <w:r w:rsidR="001C3859">
              <w:rPr>
                <w:rStyle w:val="GVariableName"/>
              </w:rPr>
              <w:t>oxg9q1</w:t>
            </w:r>
            <w:r w:rsidR="001C3859">
              <w:rPr>
                <w:i/>
              </w:rPr>
              <w:t>- Show all respondents/required</w:t>
            </w:r>
          </w:p>
        </w:tc>
        <w:tc>
          <w:tcPr>
            <w:tcW w:w="0" w:type="auto"/>
            <w:shd w:val="clear" w:color="auto" w:fill="D0D0D0"/>
            <w:vAlign w:val="bottom"/>
          </w:tcPr>
          <w:p w:rsidR="002A68C4" w:rsidRDefault="001C3859">
            <w:pPr>
              <w:keepNext/>
              <w:jc w:val="right"/>
            </w:pPr>
            <w:r>
              <w:t>MULTIPLE CHOICE</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How does this article make you feel? (Please select all that apply, even if you feel some emotions more strongly than others.)</w:t>
            </w:r>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Randomize response options</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Contempt</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Anger</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Irritation</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4</w:t>
            </w:r>
          </w:p>
        </w:tc>
        <w:tc>
          <w:tcPr>
            <w:tcW w:w="361" w:type="dxa"/>
          </w:tcPr>
          <w:p w:rsidR="002A68C4" w:rsidRDefault="001C3859">
            <w:pPr>
              <w:keepNext/>
            </w:pPr>
            <w:r>
              <w:t>□</w:t>
            </w:r>
          </w:p>
        </w:tc>
        <w:tc>
          <w:tcPr>
            <w:tcW w:w="3731" w:type="dxa"/>
          </w:tcPr>
          <w:p w:rsidR="002A68C4" w:rsidRDefault="001C3859">
            <w:pPr>
              <w:keepNext/>
            </w:pPr>
            <w:r>
              <w:t>Frustration</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5</w:t>
            </w:r>
          </w:p>
        </w:tc>
        <w:tc>
          <w:tcPr>
            <w:tcW w:w="361" w:type="dxa"/>
          </w:tcPr>
          <w:p w:rsidR="002A68C4" w:rsidRDefault="001C3859">
            <w:pPr>
              <w:keepNext/>
            </w:pPr>
            <w:r>
              <w:t>□</w:t>
            </w:r>
          </w:p>
        </w:tc>
        <w:tc>
          <w:tcPr>
            <w:tcW w:w="3731" w:type="dxa"/>
          </w:tcPr>
          <w:p w:rsidR="002A68C4" w:rsidRDefault="001C3859">
            <w:pPr>
              <w:keepNext/>
            </w:pPr>
            <w:r>
              <w:t>Surprise</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6</w:t>
            </w:r>
          </w:p>
        </w:tc>
        <w:tc>
          <w:tcPr>
            <w:tcW w:w="361" w:type="dxa"/>
          </w:tcPr>
          <w:p w:rsidR="002A68C4" w:rsidRDefault="001C3859">
            <w:pPr>
              <w:keepNext/>
            </w:pPr>
            <w:r>
              <w:t>□</w:t>
            </w:r>
          </w:p>
        </w:tc>
        <w:tc>
          <w:tcPr>
            <w:tcW w:w="3731" w:type="dxa"/>
          </w:tcPr>
          <w:p w:rsidR="002A68C4" w:rsidRDefault="001C3859">
            <w:pPr>
              <w:keepNext/>
            </w:pPr>
            <w:r>
              <w:t>Embarrassment</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7</w:t>
            </w:r>
          </w:p>
        </w:tc>
        <w:tc>
          <w:tcPr>
            <w:tcW w:w="361" w:type="dxa"/>
          </w:tcPr>
          <w:p w:rsidR="002A68C4" w:rsidRDefault="001C3859">
            <w:pPr>
              <w:keepNext/>
            </w:pPr>
            <w:r>
              <w:t>□</w:t>
            </w:r>
          </w:p>
        </w:tc>
        <w:tc>
          <w:tcPr>
            <w:tcW w:w="3731" w:type="dxa"/>
          </w:tcPr>
          <w:p w:rsidR="002A68C4" w:rsidRDefault="001C3859">
            <w:pPr>
              <w:keepNext/>
            </w:pPr>
            <w:r>
              <w:t>Envy</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1C3859">
            <w:pPr>
              <w:keepNext/>
            </w:pPr>
            <w:r>
              <w:t>□</w:t>
            </w:r>
          </w:p>
        </w:tc>
        <w:tc>
          <w:tcPr>
            <w:tcW w:w="3731" w:type="dxa"/>
          </w:tcPr>
          <w:p w:rsidR="002A68C4" w:rsidRDefault="001C3859">
            <w:pPr>
              <w:keepNext/>
            </w:pPr>
            <w:r>
              <w:t>Jealousy</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1C3859">
            <w:pPr>
              <w:keepNext/>
            </w:pPr>
            <w:r>
              <w:t>□</w:t>
            </w:r>
          </w:p>
        </w:tc>
        <w:tc>
          <w:tcPr>
            <w:tcW w:w="3731" w:type="dxa"/>
          </w:tcPr>
          <w:p w:rsidR="002A68C4" w:rsidRDefault="001C3859">
            <w:pPr>
              <w:keepNext/>
            </w:pPr>
            <w:r>
              <w:t>Fear</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10</w:t>
            </w:r>
          </w:p>
        </w:tc>
        <w:tc>
          <w:tcPr>
            <w:tcW w:w="361" w:type="dxa"/>
          </w:tcPr>
          <w:p w:rsidR="002A68C4" w:rsidRDefault="001C3859">
            <w:pPr>
              <w:keepNext/>
            </w:pPr>
            <w:r>
              <w:t>□</w:t>
            </w:r>
          </w:p>
        </w:tc>
        <w:tc>
          <w:tcPr>
            <w:tcW w:w="3731" w:type="dxa"/>
          </w:tcPr>
          <w:p w:rsidR="002A68C4" w:rsidRDefault="001C3859">
            <w:pPr>
              <w:keepNext/>
            </w:pPr>
            <w:r>
              <w:t>Sadness</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11</w:t>
            </w:r>
          </w:p>
        </w:tc>
        <w:tc>
          <w:tcPr>
            <w:tcW w:w="361" w:type="dxa"/>
          </w:tcPr>
          <w:p w:rsidR="002A68C4" w:rsidRDefault="001C3859">
            <w:pPr>
              <w:keepNext/>
            </w:pPr>
            <w:r>
              <w:t>□</w:t>
            </w:r>
          </w:p>
        </w:tc>
        <w:tc>
          <w:tcPr>
            <w:tcW w:w="3731" w:type="dxa"/>
          </w:tcPr>
          <w:p w:rsidR="002A68C4" w:rsidRDefault="001C3859">
            <w:pPr>
              <w:keepNext/>
            </w:pPr>
            <w:r>
              <w:t>Shame</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12</w:t>
            </w:r>
          </w:p>
        </w:tc>
        <w:tc>
          <w:tcPr>
            <w:tcW w:w="361" w:type="dxa"/>
          </w:tcPr>
          <w:p w:rsidR="002A68C4" w:rsidRDefault="001C3859">
            <w:pPr>
              <w:keepNext/>
            </w:pPr>
            <w:r>
              <w:t>□</w:t>
            </w:r>
          </w:p>
        </w:tc>
        <w:tc>
          <w:tcPr>
            <w:tcW w:w="3731" w:type="dxa"/>
          </w:tcPr>
          <w:p w:rsidR="002A68C4" w:rsidRDefault="001C3859">
            <w:pPr>
              <w:keepNext/>
            </w:pPr>
            <w:r>
              <w:t>Amusement</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13</w:t>
            </w:r>
          </w:p>
        </w:tc>
        <w:tc>
          <w:tcPr>
            <w:tcW w:w="361" w:type="dxa"/>
          </w:tcPr>
          <w:p w:rsidR="002A68C4" w:rsidRDefault="001C3859">
            <w:pPr>
              <w:keepNext/>
            </w:pPr>
            <w:r>
              <w:t>□</w:t>
            </w:r>
          </w:p>
        </w:tc>
        <w:tc>
          <w:tcPr>
            <w:tcW w:w="3731" w:type="dxa"/>
          </w:tcPr>
          <w:p w:rsidR="002A68C4" w:rsidRDefault="001C3859">
            <w:pPr>
              <w:keepNext/>
            </w:pPr>
            <w:r>
              <w:t>Happiness</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14</w:t>
            </w:r>
          </w:p>
        </w:tc>
        <w:tc>
          <w:tcPr>
            <w:tcW w:w="361" w:type="dxa"/>
          </w:tcPr>
          <w:p w:rsidR="002A68C4" w:rsidRDefault="001C3859">
            <w:pPr>
              <w:keepNext/>
            </w:pPr>
            <w:r>
              <w:t>□</w:t>
            </w:r>
          </w:p>
        </w:tc>
        <w:tc>
          <w:tcPr>
            <w:tcW w:w="3731" w:type="dxa"/>
          </w:tcPr>
          <w:p w:rsidR="002A68C4" w:rsidRDefault="001C3859">
            <w:pPr>
              <w:keepNext/>
            </w:pPr>
            <w:r>
              <w:t>Pride</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15</w:t>
            </w:r>
          </w:p>
        </w:tc>
        <w:tc>
          <w:tcPr>
            <w:tcW w:w="361" w:type="dxa"/>
          </w:tcPr>
          <w:p w:rsidR="002A68C4" w:rsidRDefault="001C3859">
            <w:pPr>
              <w:keepNext/>
            </w:pPr>
            <w:r>
              <w:t>□</w:t>
            </w:r>
          </w:p>
        </w:tc>
        <w:tc>
          <w:tcPr>
            <w:tcW w:w="3731" w:type="dxa"/>
          </w:tcPr>
          <w:p w:rsidR="002A68C4" w:rsidRDefault="001C3859">
            <w:pPr>
              <w:keepNext/>
            </w:pPr>
            <w:r>
              <w:t>Relief</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16</w:t>
            </w:r>
          </w:p>
        </w:tc>
        <w:tc>
          <w:tcPr>
            <w:tcW w:w="361" w:type="dxa"/>
          </w:tcPr>
          <w:p w:rsidR="002A68C4" w:rsidRDefault="001C3859">
            <w:pPr>
              <w:keepNext/>
            </w:pPr>
            <w:r>
              <w:t>□</w:t>
            </w:r>
          </w:p>
        </w:tc>
        <w:tc>
          <w:tcPr>
            <w:tcW w:w="3731" w:type="dxa"/>
          </w:tcPr>
          <w:p w:rsidR="002A68C4" w:rsidRDefault="001C3859">
            <w:pPr>
              <w:keepNext/>
            </w:pPr>
            <w:r>
              <w:t>Guilt</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17</w:t>
            </w:r>
          </w:p>
        </w:tc>
        <w:tc>
          <w:tcPr>
            <w:tcW w:w="361" w:type="dxa"/>
          </w:tcPr>
          <w:p w:rsidR="002A68C4" w:rsidRDefault="001C3859">
            <w:pPr>
              <w:keepNext/>
            </w:pPr>
            <w:r>
              <w:t>□</w:t>
            </w:r>
          </w:p>
        </w:tc>
        <w:tc>
          <w:tcPr>
            <w:tcW w:w="3731" w:type="dxa"/>
          </w:tcPr>
          <w:p w:rsidR="002A68C4" w:rsidRDefault="001C3859">
            <w:pPr>
              <w:keepNext/>
            </w:pPr>
            <w:r>
              <w:t>None of these</w:t>
            </w:r>
          </w:p>
        </w:tc>
        <w:tc>
          <w:tcPr>
            <w:tcW w:w="4428" w:type="dxa"/>
          </w:tcPr>
          <w:p w:rsidR="002A68C4" w:rsidRDefault="001C3859">
            <w:pPr>
              <w:keepNext/>
              <w:jc w:val="right"/>
              <w:rPr>
                <w:i/>
              </w:rPr>
            </w:pPr>
            <w:r>
              <w:rPr>
                <w:i/>
              </w:rPr>
              <w:t xml:space="preserve">Not </w:t>
            </w:r>
            <w:proofErr w:type="spellStart"/>
            <w:r>
              <w:rPr>
                <w:i/>
              </w:rPr>
              <w:t>randomized,exclude</w:t>
            </w:r>
            <w:proofErr w:type="spellEnd"/>
            <w:r>
              <w:rPr>
                <w:i/>
              </w:rPr>
              <w:t xml:space="preserve"> other </w:t>
            </w:r>
            <w:r>
              <w:rPr>
                <w:i/>
              </w:rPr>
              <w:t>punches</w:t>
            </w:r>
          </w:p>
        </w:tc>
      </w:tr>
      <w:tr w:rsidR="002A68C4">
        <w:tblPrEx>
          <w:tblCellMar>
            <w:top w:w="0" w:type="dxa"/>
            <w:left w:w="0" w:type="dxa"/>
            <w:bottom w:w="0" w:type="dxa"/>
            <w:right w:w="0" w:type="dxa"/>
          </w:tblCellMar>
        </w:tblPrEx>
        <w:tc>
          <w:tcPr>
            <w:tcW w:w="336" w:type="dxa"/>
          </w:tcPr>
          <w:p w:rsidR="002A68C4" w:rsidRDefault="001C3859">
            <w:pPr>
              <w:keepNext/>
            </w:pPr>
            <w:r>
              <w:t>18</w:t>
            </w:r>
          </w:p>
        </w:tc>
        <w:tc>
          <w:tcPr>
            <w:tcW w:w="361" w:type="dxa"/>
          </w:tcPr>
          <w:p w:rsidR="002A68C4" w:rsidRDefault="001C3859">
            <w:pPr>
              <w:keepNext/>
            </w:pPr>
            <w:r>
              <w:t>□</w:t>
            </w:r>
          </w:p>
        </w:tc>
        <w:tc>
          <w:tcPr>
            <w:tcW w:w="3731" w:type="dxa"/>
          </w:tcPr>
          <w:p w:rsidR="002A68C4" w:rsidRDefault="001C3859">
            <w:pPr>
              <w:keepNext/>
            </w:pPr>
            <w:r>
              <w:t>Don</w:t>
            </w:r>
            <w:r>
              <w:t>’</w:t>
            </w:r>
            <w:r>
              <w:t>t know</w:t>
            </w:r>
          </w:p>
        </w:tc>
        <w:tc>
          <w:tcPr>
            <w:tcW w:w="4428" w:type="dxa"/>
          </w:tcPr>
          <w:p w:rsidR="002A68C4" w:rsidRDefault="001C3859">
            <w:pPr>
              <w:keepNext/>
              <w:jc w:val="right"/>
              <w:rPr>
                <w:i/>
              </w:rPr>
            </w:pPr>
            <w:r>
              <w:rPr>
                <w:i/>
              </w:rPr>
              <w:t xml:space="preserve">Not </w:t>
            </w:r>
            <w:proofErr w:type="spellStart"/>
            <w:r>
              <w:rPr>
                <w:i/>
              </w:rPr>
              <w:t>randomized,exclude</w:t>
            </w:r>
            <w:proofErr w:type="spellEnd"/>
            <w:r>
              <w:rPr>
                <w:i/>
              </w:rPr>
              <w:t xml:space="preserve"> other punches</w:t>
            </w:r>
          </w:p>
        </w:tc>
      </w:tr>
    </w:tbl>
    <w:p w:rsidR="002A68C4" w:rsidRDefault="002A68C4">
      <w:pPr>
        <w:pStyle w:val="GQuestionSpacer"/>
      </w:pPr>
    </w:p>
    <w:tbl>
      <w:tblPr>
        <w:tblStyle w:val="GQuestionCommonProperties"/>
        <w:tblW w:w="0" w:type="auto"/>
        <w:tblInd w:w="0" w:type="dxa"/>
        <w:tblCellMar>
          <w:top w:w="0" w:type="dxa"/>
          <w:left w:w="0" w:type="dxa"/>
          <w:bottom w:w="0" w:type="dxa"/>
          <w:right w:w="0" w:type="dxa"/>
        </w:tblCellMar>
        <w:tblLook w:val="04A0"/>
      </w:tblPr>
      <w:tblGrid>
        <w:gridCol w:w="6462"/>
        <w:gridCol w:w="2394"/>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fldChar w:fldCharType="begin"/>
            </w:r>
            <w:r w:rsidR="001C3859">
              <w:instrText xml:space="preserve">TC </w:instrText>
            </w:r>
            <w:bookmarkStart w:id="2316" w:name="_Toc266972384"/>
            <w:r w:rsidR="001C3859">
              <w:instrText>oxg9q2</w:instrText>
            </w:r>
            <w:bookmarkEnd w:id="2316"/>
            <w:r w:rsidR="001C3859">
              <w:instrText xml:space="preserve"> \l 2 \f a</w:instrText>
            </w:r>
            <w:r>
              <w:fldChar w:fldCharType="end"/>
            </w:r>
            <w:r w:rsidR="001C3859">
              <w:rPr>
                <w:rStyle w:val="GVariableName"/>
              </w:rPr>
              <w:t>oxg9q2</w:t>
            </w:r>
            <w:r w:rsidR="001C3859">
              <w:rPr>
                <w:i/>
              </w:rPr>
              <w:t>- Show all respondents/required</w:t>
            </w:r>
          </w:p>
        </w:tc>
        <w:tc>
          <w:tcPr>
            <w:tcW w:w="0" w:type="auto"/>
            <w:shd w:val="clear" w:color="auto" w:fill="D0D0D0"/>
            <w:vAlign w:val="bottom"/>
          </w:tcPr>
          <w:p w:rsidR="002A68C4" w:rsidRDefault="001C3859">
            <w:pPr>
              <w:keepNext/>
              <w:jc w:val="right"/>
            </w:pPr>
            <w:r>
              <w:t>SINGLE CHOICE</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Using a scale that runs from 0 to 10, where 0 means I don</w:t>
            </w:r>
            <w:r>
              <w:rPr>
                <w:b/>
              </w:rPr>
              <w:t>’</w:t>
            </w:r>
            <w:r>
              <w:rPr>
                <w:b/>
              </w:rPr>
              <w:t xml:space="preserve">t really admire them and 10 means I admire them very much, </w:t>
            </w:r>
            <w:r>
              <w:rPr>
                <w:b/>
              </w:rPr>
              <w:t>how would you rate Dell?</w:t>
            </w:r>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Order as shown</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0 -  I don</w:t>
            </w:r>
            <w:r>
              <w:t>’</w:t>
            </w:r>
            <w:r>
              <w:t>t admire them</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1</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2</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4</w:t>
            </w:r>
          </w:p>
        </w:tc>
        <w:tc>
          <w:tcPr>
            <w:tcW w:w="361" w:type="dxa"/>
          </w:tcPr>
          <w:p w:rsidR="002A68C4" w:rsidRDefault="001C3859">
            <w:pPr>
              <w:keepNext/>
            </w:pPr>
            <w:r>
              <w:t>○</w:t>
            </w:r>
          </w:p>
        </w:tc>
        <w:tc>
          <w:tcPr>
            <w:tcW w:w="3731" w:type="dxa"/>
          </w:tcPr>
          <w:p w:rsidR="002A68C4" w:rsidRDefault="001C3859">
            <w:pPr>
              <w:keepNext/>
            </w:pPr>
            <w:r>
              <w:t>3</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5</w:t>
            </w:r>
          </w:p>
        </w:tc>
        <w:tc>
          <w:tcPr>
            <w:tcW w:w="361" w:type="dxa"/>
          </w:tcPr>
          <w:p w:rsidR="002A68C4" w:rsidRDefault="001C3859">
            <w:pPr>
              <w:keepNext/>
            </w:pPr>
            <w:r>
              <w:t>○</w:t>
            </w:r>
          </w:p>
        </w:tc>
        <w:tc>
          <w:tcPr>
            <w:tcW w:w="3731" w:type="dxa"/>
          </w:tcPr>
          <w:p w:rsidR="002A68C4" w:rsidRDefault="001C3859">
            <w:pPr>
              <w:keepNext/>
            </w:pPr>
            <w:r>
              <w:t>4</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6</w:t>
            </w:r>
          </w:p>
        </w:tc>
        <w:tc>
          <w:tcPr>
            <w:tcW w:w="361" w:type="dxa"/>
          </w:tcPr>
          <w:p w:rsidR="002A68C4" w:rsidRDefault="001C3859">
            <w:pPr>
              <w:keepNext/>
            </w:pPr>
            <w:r>
              <w:t>○</w:t>
            </w:r>
          </w:p>
        </w:tc>
        <w:tc>
          <w:tcPr>
            <w:tcW w:w="3731" w:type="dxa"/>
          </w:tcPr>
          <w:p w:rsidR="002A68C4" w:rsidRDefault="001C3859">
            <w:pPr>
              <w:keepNext/>
            </w:pPr>
            <w:r>
              <w:t>5</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7</w:t>
            </w:r>
          </w:p>
        </w:tc>
        <w:tc>
          <w:tcPr>
            <w:tcW w:w="361" w:type="dxa"/>
          </w:tcPr>
          <w:p w:rsidR="002A68C4" w:rsidRDefault="001C3859">
            <w:pPr>
              <w:keepNext/>
            </w:pPr>
            <w:r>
              <w:t>○</w:t>
            </w:r>
          </w:p>
        </w:tc>
        <w:tc>
          <w:tcPr>
            <w:tcW w:w="3731" w:type="dxa"/>
          </w:tcPr>
          <w:p w:rsidR="002A68C4" w:rsidRDefault="001C3859">
            <w:pPr>
              <w:keepNext/>
            </w:pPr>
            <w:r>
              <w:t>6</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1C3859">
            <w:pPr>
              <w:keepNext/>
            </w:pPr>
            <w:r>
              <w:t>○</w:t>
            </w:r>
          </w:p>
        </w:tc>
        <w:tc>
          <w:tcPr>
            <w:tcW w:w="3731" w:type="dxa"/>
          </w:tcPr>
          <w:p w:rsidR="002A68C4" w:rsidRDefault="001C3859">
            <w:pPr>
              <w:keepNext/>
            </w:pPr>
            <w:r>
              <w:t>7</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1C3859">
            <w:pPr>
              <w:keepNext/>
            </w:pPr>
            <w:r>
              <w:t>○</w:t>
            </w:r>
          </w:p>
        </w:tc>
        <w:tc>
          <w:tcPr>
            <w:tcW w:w="3731" w:type="dxa"/>
          </w:tcPr>
          <w:p w:rsidR="002A68C4" w:rsidRDefault="001C3859">
            <w:pPr>
              <w:keepNext/>
            </w:pPr>
            <w:r>
              <w:t>8</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10</w:t>
            </w:r>
          </w:p>
        </w:tc>
        <w:tc>
          <w:tcPr>
            <w:tcW w:w="361" w:type="dxa"/>
          </w:tcPr>
          <w:p w:rsidR="002A68C4" w:rsidRDefault="001C3859">
            <w:pPr>
              <w:keepNext/>
            </w:pPr>
            <w:r>
              <w:t>○</w:t>
            </w:r>
          </w:p>
        </w:tc>
        <w:tc>
          <w:tcPr>
            <w:tcW w:w="3731" w:type="dxa"/>
          </w:tcPr>
          <w:p w:rsidR="002A68C4" w:rsidRDefault="001C3859">
            <w:pPr>
              <w:keepNext/>
            </w:pPr>
            <w:r>
              <w:t>9</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11</w:t>
            </w:r>
          </w:p>
        </w:tc>
        <w:tc>
          <w:tcPr>
            <w:tcW w:w="361" w:type="dxa"/>
          </w:tcPr>
          <w:p w:rsidR="002A68C4" w:rsidRDefault="001C3859">
            <w:pPr>
              <w:keepNext/>
            </w:pPr>
            <w:r>
              <w:t>○</w:t>
            </w:r>
          </w:p>
        </w:tc>
        <w:tc>
          <w:tcPr>
            <w:tcW w:w="3731" w:type="dxa"/>
          </w:tcPr>
          <w:p w:rsidR="002A68C4" w:rsidRDefault="001C3859">
            <w:pPr>
              <w:keepNext/>
            </w:pPr>
            <w:r>
              <w:t>10 - I admire them very much</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98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p w:rsidR="002A68C4" w:rsidRDefault="001C3859">
      <w:pPr>
        <w:pStyle w:val="GPage"/>
      </w:pPr>
      <w:bookmarkStart w:id="2317" w:name="_Toc266972385"/>
      <w:r>
        <w:t xml:space="preserve">Page: </w:t>
      </w:r>
      <w:r>
        <w:t xml:space="preserve">group10 if </w:t>
      </w:r>
      <w:proofErr w:type="spellStart"/>
      <w:r>
        <w:t>orgsplit</w:t>
      </w:r>
      <w:proofErr w:type="spellEnd"/>
      <w:r>
        <w:t xml:space="preserve"> == 10</w:t>
      </w:r>
      <w:bookmarkEnd w:id="2317"/>
    </w:p>
    <w:p w:rsidR="002A68C4" w:rsidRDefault="001C3859">
      <w:r>
        <w:t>**Below is a summary of an important political issue adapted from news coverage.  Please read the issue summary carefully before responding to the questions that follow it</w:t>
      </w:r>
      <w:proofErr w:type="gramStart"/>
      <w:r>
        <w:t>.*</w:t>
      </w:r>
      <w:proofErr w:type="gramEnd"/>
      <w:r>
        <w:t>*</w:t>
      </w:r>
    </w:p>
    <w:p w:rsidR="002A68C4" w:rsidRDefault="001C3859">
      <w:r>
        <w:t>&lt;</w:t>
      </w:r>
      <w:proofErr w:type="spellStart"/>
      <w:proofErr w:type="gramStart"/>
      <w:r>
        <w:t>img</w:t>
      </w:r>
      <w:proofErr w:type="spellEnd"/>
      <w:proofErr w:type="gramEnd"/>
      <w:r>
        <w:t xml:space="preserve"> src="https://surveyfiles.yougov.com/static/BC_TEST</w:t>
      </w:r>
      <w:r>
        <w:t>_OXFORD_POST/Group_10_-_British_Airways_Sex.jpg"/&gt;</w:t>
      </w:r>
    </w:p>
    <w:tbl>
      <w:tblPr>
        <w:tblStyle w:val="GQuestionCommonProperties"/>
        <w:tblW w:w="0" w:type="auto"/>
        <w:tblInd w:w="0" w:type="dxa"/>
        <w:tblCellMar>
          <w:top w:w="0" w:type="dxa"/>
          <w:left w:w="0" w:type="dxa"/>
          <w:bottom w:w="0" w:type="dxa"/>
          <w:right w:w="0" w:type="dxa"/>
        </w:tblCellMar>
        <w:tblLook w:val="04A0"/>
      </w:tblPr>
      <w:tblGrid>
        <w:gridCol w:w="6216"/>
        <w:gridCol w:w="2640"/>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lastRenderedPageBreak/>
              <w:fldChar w:fldCharType="begin"/>
            </w:r>
            <w:r w:rsidR="001C3859">
              <w:instrText xml:space="preserve">TC </w:instrText>
            </w:r>
            <w:bookmarkStart w:id="2318" w:name="_Toc266972386"/>
            <w:r w:rsidR="001C3859">
              <w:instrText>oxg10q1</w:instrText>
            </w:r>
            <w:bookmarkEnd w:id="2318"/>
            <w:r w:rsidR="001C3859">
              <w:instrText xml:space="preserve"> \l 2 \f a</w:instrText>
            </w:r>
            <w:r>
              <w:fldChar w:fldCharType="end"/>
            </w:r>
            <w:r w:rsidR="001C3859">
              <w:rPr>
                <w:rStyle w:val="GVariableName"/>
              </w:rPr>
              <w:t>oxg10q1</w:t>
            </w:r>
            <w:r w:rsidR="001C3859">
              <w:rPr>
                <w:i/>
              </w:rPr>
              <w:t>- Show all respondents/required</w:t>
            </w:r>
          </w:p>
        </w:tc>
        <w:tc>
          <w:tcPr>
            <w:tcW w:w="0" w:type="auto"/>
            <w:shd w:val="clear" w:color="auto" w:fill="D0D0D0"/>
            <w:vAlign w:val="bottom"/>
          </w:tcPr>
          <w:p w:rsidR="002A68C4" w:rsidRDefault="001C3859">
            <w:pPr>
              <w:keepNext/>
              <w:jc w:val="right"/>
            </w:pPr>
            <w:r>
              <w:t>MULTIPLE CHOICE</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How does this article make you feel? (Please select all that apply, even if you feel some emotions more strongly than others.)</w:t>
            </w:r>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Randomize response options</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Contempt</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Anger</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Irritation</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4</w:t>
            </w:r>
          </w:p>
        </w:tc>
        <w:tc>
          <w:tcPr>
            <w:tcW w:w="361" w:type="dxa"/>
          </w:tcPr>
          <w:p w:rsidR="002A68C4" w:rsidRDefault="001C3859">
            <w:pPr>
              <w:keepNext/>
            </w:pPr>
            <w:r>
              <w:t>□</w:t>
            </w:r>
          </w:p>
        </w:tc>
        <w:tc>
          <w:tcPr>
            <w:tcW w:w="3731" w:type="dxa"/>
          </w:tcPr>
          <w:p w:rsidR="002A68C4" w:rsidRDefault="001C3859">
            <w:pPr>
              <w:keepNext/>
            </w:pPr>
            <w:r>
              <w:t>Frustration</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5</w:t>
            </w:r>
          </w:p>
        </w:tc>
        <w:tc>
          <w:tcPr>
            <w:tcW w:w="361" w:type="dxa"/>
          </w:tcPr>
          <w:p w:rsidR="002A68C4" w:rsidRDefault="001C3859">
            <w:pPr>
              <w:keepNext/>
            </w:pPr>
            <w:r>
              <w:t>□</w:t>
            </w:r>
          </w:p>
        </w:tc>
        <w:tc>
          <w:tcPr>
            <w:tcW w:w="3731" w:type="dxa"/>
          </w:tcPr>
          <w:p w:rsidR="002A68C4" w:rsidRDefault="001C3859">
            <w:pPr>
              <w:keepNext/>
            </w:pPr>
            <w:r>
              <w:t>Surprise</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6</w:t>
            </w:r>
          </w:p>
        </w:tc>
        <w:tc>
          <w:tcPr>
            <w:tcW w:w="361" w:type="dxa"/>
          </w:tcPr>
          <w:p w:rsidR="002A68C4" w:rsidRDefault="001C3859">
            <w:pPr>
              <w:keepNext/>
            </w:pPr>
            <w:r>
              <w:t>□</w:t>
            </w:r>
          </w:p>
        </w:tc>
        <w:tc>
          <w:tcPr>
            <w:tcW w:w="3731" w:type="dxa"/>
          </w:tcPr>
          <w:p w:rsidR="002A68C4" w:rsidRDefault="001C3859">
            <w:pPr>
              <w:keepNext/>
            </w:pPr>
            <w:r>
              <w:t>Embarrassment</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7</w:t>
            </w:r>
          </w:p>
        </w:tc>
        <w:tc>
          <w:tcPr>
            <w:tcW w:w="361" w:type="dxa"/>
          </w:tcPr>
          <w:p w:rsidR="002A68C4" w:rsidRDefault="001C3859">
            <w:pPr>
              <w:keepNext/>
            </w:pPr>
            <w:r>
              <w:t>□</w:t>
            </w:r>
          </w:p>
        </w:tc>
        <w:tc>
          <w:tcPr>
            <w:tcW w:w="3731" w:type="dxa"/>
          </w:tcPr>
          <w:p w:rsidR="002A68C4" w:rsidRDefault="001C3859">
            <w:pPr>
              <w:keepNext/>
            </w:pPr>
            <w:r>
              <w:t>Envy</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1C3859">
            <w:pPr>
              <w:keepNext/>
            </w:pPr>
            <w:r>
              <w:t>□</w:t>
            </w:r>
          </w:p>
        </w:tc>
        <w:tc>
          <w:tcPr>
            <w:tcW w:w="3731" w:type="dxa"/>
          </w:tcPr>
          <w:p w:rsidR="002A68C4" w:rsidRDefault="001C3859">
            <w:pPr>
              <w:keepNext/>
            </w:pPr>
            <w:r>
              <w:t>Jealousy</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1C3859">
            <w:pPr>
              <w:keepNext/>
            </w:pPr>
            <w:r>
              <w:t>□</w:t>
            </w:r>
          </w:p>
        </w:tc>
        <w:tc>
          <w:tcPr>
            <w:tcW w:w="3731" w:type="dxa"/>
          </w:tcPr>
          <w:p w:rsidR="002A68C4" w:rsidRDefault="001C3859">
            <w:pPr>
              <w:keepNext/>
            </w:pPr>
            <w:r>
              <w:t>Fear</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10</w:t>
            </w:r>
          </w:p>
        </w:tc>
        <w:tc>
          <w:tcPr>
            <w:tcW w:w="361" w:type="dxa"/>
          </w:tcPr>
          <w:p w:rsidR="002A68C4" w:rsidRDefault="001C3859">
            <w:pPr>
              <w:keepNext/>
            </w:pPr>
            <w:r>
              <w:t>□</w:t>
            </w:r>
          </w:p>
        </w:tc>
        <w:tc>
          <w:tcPr>
            <w:tcW w:w="3731" w:type="dxa"/>
          </w:tcPr>
          <w:p w:rsidR="002A68C4" w:rsidRDefault="001C3859">
            <w:pPr>
              <w:keepNext/>
            </w:pPr>
            <w:r>
              <w:t>Sadness</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11</w:t>
            </w:r>
          </w:p>
        </w:tc>
        <w:tc>
          <w:tcPr>
            <w:tcW w:w="361" w:type="dxa"/>
          </w:tcPr>
          <w:p w:rsidR="002A68C4" w:rsidRDefault="001C3859">
            <w:pPr>
              <w:keepNext/>
            </w:pPr>
            <w:r>
              <w:t>□</w:t>
            </w:r>
          </w:p>
        </w:tc>
        <w:tc>
          <w:tcPr>
            <w:tcW w:w="3731" w:type="dxa"/>
          </w:tcPr>
          <w:p w:rsidR="002A68C4" w:rsidRDefault="001C3859">
            <w:pPr>
              <w:keepNext/>
            </w:pPr>
            <w:r>
              <w:t>Shame</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12</w:t>
            </w:r>
          </w:p>
        </w:tc>
        <w:tc>
          <w:tcPr>
            <w:tcW w:w="361" w:type="dxa"/>
          </w:tcPr>
          <w:p w:rsidR="002A68C4" w:rsidRDefault="001C3859">
            <w:pPr>
              <w:keepNext/>
            </w:pPr>
            <w:r>
              <w:t>□</w:t>
            </w:r>
          </w:p>
        </w:tc>
        <w:tc>
          <w:tcPr>
            <w:tcW w:w="3731" w:type="dxa"/>
          </w:tcPr>
          <w:p w:rsidR="002A68C4" w:rsidRDefault="001C3859">
            <w:pPr>
              <w:keepNext/>
            </w:pPr>
            <w:r>
              <w:t>Amusement</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13</w:t>
            </w:r>
          </w:p>
        </w:tc>
        <w:tc>
          <w:tcPr>
            <w:tcW w:w="361" w:type="dxa"/>
          </w:tcPr>
          <w:p w:rsidR="002A68C4" w:rsidRDefault="001C3859">
            <w:pPr>
              <w:keepNext/>
            </w:pPr>
            <w:r>
              <w:t>□</w:t>
            </w:r>
          </w:p>
        </w:tc>
        <w:tc>
          <w:tcPr>
            <w:tcW w:w="3731" w:type="dxa"/>
          </w:tcPr>
          <w:p w:rsidR="002A68C4" w:rsidRDefault="001C3859">
            <w:pPr>
              <w:keepNext/>
            </w:pPr>
            <w:r>
              <w:t>Happiness</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14</w:t>
            </w:r>
          </w:p>
        </w:tc>
        <w:tc>
          <w:tcPr>
            <w:tcW w:w="361" w:type="dxa"/>
          </w:tcPr>
          <w:p w:rsidR="002A68C4" w:rsidRDefault="001C3859">
            <w:pPr>
              <w:keepNext/>
            </w:pPr>
            <w:r>
              <w:t>□</w:t>
            </w:r>
          </w:p>
        </w:tc>
        <w:tc>
          <w:tcPr>
            <w:tcW w:w="3731" w:type="dxa"/>
          </w:tcPr>
          <w:p w:rsidR="002A68C4" w:rsidRDefault="001C3859">
            <w:pPr>
              <w:keepNext/>
            </w:pPr>
            <w:r>
              <w:t>Pride</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15</w:t>
            </w:r>
          </w:p>
        </w:tc>
        <w:tc>
          <w:tcPr>
            <w:tcW w:w="361" w:type="dxa"/>
          </w:tcPr>
          <w:p w:rsidR="002A68C4" w:rsidRDefault="001C3859">
            <w:pPr>
              <w:keepNext/>
            </w:pPr>
            <w:r>
              <w:t>□</w:t>
            </w:r>
          </w:p>
        </w:tc>
        <w:tc>
          <w:tcPr>
            <w:tcW w:w="3731" w:type="dxa"/>
          </w:tcPr>
          <w:p w:rsidR="002A68C4" w:rsidRDefault="001C3859">
            <w:pPr>
              <w:keepNext/>
            </w:pPr>
            <w:r>
              <w:t>Relief</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16</w:t>
            </w:r>
          </w:p>
        </w:tc>
        <w:tc>
          <w:tcPr>
            <w:tcW w:w="361" w:type="dxa"/>
          </w:tcPr>
          <w:p w:rsidR="002A68C4" w:rsidRDefault="001C3859">
            <w:pPr>
              <w:keepNext/>
            </w:pPr>
            <w:r>
              <w:t>□</w:t>
            </w:r>
          </w:p>
        </w:tc>
        <w:tc>
          <w:tcPr>
            <w:tcW w:w="3731" w:type="dxa"/>
          </w:tcPr>
          <w:p w:rsidR="002A68C4" w:rsidRDefault="001C3859">
            <w:pPr>
              <w:keepNext/>
            </w:pPr>
            <w:r>
              <w:t>Guilt</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17</w:t>
            </w:r>
          </w:p>
        </w:tc>
        <w:tc>
          <w:tcPr>
            <w:tcW w:w="361" w:type="dxa"/>
          </w:tcPr>
          <w:p w:rsidR="002A68C4" w:rsidRDefault="001C3859">
            <w:pPr>
              <w:keepNext/>
            </w:pPr>
            <w:r>
              <w:t>□</w:t>
            </w:r>
          </w:p>
        </w:tc>
        <w:tc>
          <w:tcPr>
            <w:tcW w:w="3731" w:type="dxa"/>
          </w:tcPr>
          <w:p w:rsidR="002A68C4" w:rsidRDefault="001C3859">
            <w:pPr>
              <w:keepNext/>
            </w:pPr>
            <w:r>
              <w:t>None of these</w:t>
            </w:r>
          </w:p>
        </w:tc>
        <w:tc>
          <w:tcPr>
            <w:tcW w:w="4428" w:type="dxa"/>
          </w:tcPr>
          <w:p w:rsidR="002A68C4" w:rsidRDefault="001C3859">
            <w:pPr>
              <w:keepNext/>
              <w:jc w:val="right"/>
              <w:rPr>
                <w:i/>
              </w:rPr>
            </w:pPr>
            <w:r>
              <w:rPr>
                <w:i/>
              </w:rPr>
              <w:t xml:space="preserve">Not </w:t>
            </w:r>
            <w:proofErr w:type="spellStart"/>
            <w:r>
              <w:rPr>
                <w:i/>
              </w:rPr>
              <w:t>randomized,exclude</w:t>
            </w:r>
            <w:proofErr w:type="spellEnd"/>
            <w:r>
              <w:rPr>
                <w:i/>
              </w:rPr>
              <w:t xml:space="preserve"> other punches</w:t>
            </w:r>
          </w:p>
        </w:tc>
      </w:tr>
      <w:tr w:rsidR="002A68C4">
        <w:tblPrEx>
          <w:tblCellMar>
            <w:top w:w="0" w:type="dxa"/>
            <w:left w:w="0" w:type="dxa"/>
            <w:bottom w:w="0" w:type="dxa"/>
            <w:right w:w="0" w:type="dxa"/>
          </w:tblCellMar>
        </w:tblPrEx>
        <w:tc>
          <w:tcPr>
            <w:tcW w:w="336" w:type="dxa"/>
          </w:tcPr>
          <w:p w:rsidR="002A68C4" w:rsidRDefault="001C3859">
            <w:pPr>
              <w:keepNext/>
            </w:pPr>
            <w:r>
              <w:t>18</w:t>
            </w:r>
          </w:p>
        </w:tc>
        <w:tc>
          <w:tcPr>
            <w:tcW w:w="361" w:type="dxa"/>
          </w:tcPr>
          <w:p w:rsidR="002A68C4" w:rsidRDefault="001C3859">
            <w:pPr>
              <w:keepNext/>
            </w:pPr>
            <w:r>
              <w:t>□</w:t>
            </w:r>
          </w:p>
        </w:tc>
        <w:tc>
          <w:tcPr>
            <w:tcW w:w="3731" w:type="dxa"/>
          </w:tcPr>
          <w:p w:rsidR="002A68C4" w:rsidRDefault="001C3859">
            <w:pPr>
              <w:keepNext/>
            </w:pPr>
            <w:r>
              <w:t>Don</w:t>
            </w:r>
            <w:r>
              <w:t>’</w:t>
            </w:r>
            <w:r>
              <w:t>t know</w:t>
            </w:r>
          </w:p>
        </w:tc>
        <w:tc>
          <w:tcPr>
            <w:tcW w:w="4428" w:type="dxa"/>
          </w:tcPr>
          <w:p w:rsidR="002A68C4" w:rsidRDefault="001C3859">
            <w:pPr>
              <w:keepNext/>
              <w:jc w:val="right"/>
              <w:rPr>
                <w:i/>
              </w:rPr>
            </w:pPr>
            <w:r>
              <w:rPr>
                <w:i/>
              </w:rPr>
              <w:t xml:space="preserve">Not </w:t>
            </w:r>
            <w:proofErr w:type="spellStart"/>
            <w:r>
              <w:rPr>
                <w:i/>
              </w:rPr>
              <w:t>randomized,exclude</w:t>
            </w:r>
            <w:proofErr w:type="spellEnd"/>
            <w:r>
              <w:rPr>
                <w:i/>
              </w:rPr>
              <w:t xml:space="preserve"> other punches</w:t>
            </w:r>
          </w:p>
        </w:tc>
      </w:tr>
    </w:tbl>
    <w:p w:rsidR="002A68C4" w:rsidRDefault="002A68C4">
      <w:pPr>
        <w:pStyle w:val="GQuestionSpacer"/>
      </w:pPr>
    </w:p>
    <w:tbl>
      <w:tblPr>
        <w:tblStyle w:val="GQuestionCommonProperties"/>
        <w:tblW w:w="0" w:type="auto"/>
        <w:tblInd w:w="0" w:type="dxa"/>
        <w:tblCellMar>
          <w:top w:w="0" w:type="dxa"/>
          <w:left w:w="0" w:type="dxa"/>
          <w:bottom w:w="0" w:type="dxa"/>
          <w:right w:w="0" w:type="dxa"/>
        </w:tblCellMar>
        <w:tblLook w:val="04A0"/>
      </w:tblPr>
      <w:tblGrid>
        <w:gridCol w:w="6527"/>
        <w:gridCol w:w="2329"/>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fldChar w:fldCharType="begin"/>
            </w:r>
            <w:r w:rsidR="001C3859">
              <w:instrText xml:space="preserve">TC </w:instrText>
            </w:r>
            <w:bookmarkStart w:id="2319" w:name="_Toc266972387"/>
            <w:r w:rsidR="001C3859">
              <w:instrText>oxg10q2</w:instrText>
            </w:r>
            <w:bookmarkEnd w:id="2319"/>
            <w:r w:rsidR="001C3859">
              <w:instrText xml:space="preserve"> \l 2 \f a</w:instrText>
            </w:r>
            <w:r>
              <w:fldChar w:fldCharType="end"/>
            </w:r>
            <w:r w:rsidR="001C3859">
              <w:rPr>
                <w:rStyle w:val="GVariableName"/>
              </w:rPr>
              <w:t>oxg10q2</w:t>
            </w:r>
            <w:r w:rsidR="001C3859">
              <w:rPr>
                <w:i/>
              </w:rPr>
              <w:t>- Show all respondents/required</w:t>
            </w:r>
          </w:p>
        </w:tc>
        <w:tc>
          <w:tcPr>
            <w:tcW w:w="0" w:type="auto"/>
            <w:shd w:val="clear" w:color="auto" w:fill="D0D0D0"/>
            <w:vAlign w:val="bottom"/>
          </w:tcPr>
          <w:p w:rsidR="002A68C4" w:rsidRDefault="001C3859">
            <w:pPr>
              <w:keepNext/>
              <w:jc w:val="right"/>
            </w:pPr>
            <w:r>
              <w:t>SINGLE CHOICE</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 xml:space="preserve">Using a scale that runs from 0 to 10, where 0 means I </w:t>
            </w:r>
            <w:r>
              <w:rPr>
                <w:b/>
              </w:rPr>
              <w:t>don</w:t>
            </w:r>
            <w:r>
              <w:rPr>
                <w:b/>
              </w:rPr>
              <w:t>’</w:t>
            </w:r>
            <w:r>
              <w:rPr>
                <w:b/>
              </w:rPr>
              <w:t>t really admire them and 10 means I admire them very much, how would you rate British Airways?</w:t>
            </w:r>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Order as shown</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0 -  I don</w:t>
            </w:r>
            <w:r>
              <w:t>’</w:t>
            </w:r>
            <w:r>
              <w:t>t admire them</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1</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2</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4</w:t>
            </w:r>
          </w:p>
        </w:tc>
        <w:tc>
          <w:tcPr>
            <w:tcW w:w="361" w:type="dxa"/>
          </w:tcPr>
          <w:p w:rsidR="002A68C4" w:rsidRDefault="001C3859">
            <w:pPr>
              <w:keepNext/>
            </w:pPr>
            <w:r>
              <w:t>○</w:t>
            </w:r>
          </w:p>
        </w:tc>
        <w:tc>
          <w:tcPr>
            <w:tcW w:w="3731" w:type="dxa"/>
          </w:tcPr>
          <w:p w:rsidR="002A68C4" w:rsidRDefault="001C3859">
            <w:pPr>
              <w:keepNext/>
            </w:pPr>
            <w:r>
              <w:t>3</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5</w:t>
            </w:r>
          </w:p>
        </w:tc>
        <w:tc>
          <w:tcPr>
            <w:tcW w:w="361" w:type="dxa"/>
          </w:tcPr>
          <w:p w:rsidR="002A68C4" w:rsidRDefault="001C3859">
            <w:pPr>
              <w:keepNext/>
            </w:pPr>
            <w:r>
              <w:t>○</w:t>
            </w:r>
          </w:p>
        </w:tc>
        <w:tc>
          <w:tcPr>
            <w:tcW w:w="3731" w:type="dxa"/>
          </w:tcPr>
          <w:p w:rsidR="002A68C4" w:rsidRDefault="001C3859">
            <w:pPr>
              <w:keepNext/>
            </w:pPr>
            <w:r>
              <w:t>4</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6</w:t>
            </w:r>
          </w:p>
        </w:tc>
        <w:tc>
          <w:tcPr>
            <w:tcW w:w="361" w:type="dxa"/>
          </w:tcPr>
          <w:p w:rsidR="002A68C4" w:rsidRDefault="001C3859">
            <w:pPr>
              <w:keepNext/>
            </w:pPr>
            <w:r>
              <w:t>○</w:t>
            </w:r>
          </w:p>
        </w:tc>
        <w:tc>
          <w:tcPr>
            <w:tcW w:w="3731" w:type="dxa"/>
          </w:tcPr>
          <w:p w:rsidR="002A68C4" w:rsidRDefault="001C3859">
            <w:pPr>
              <w:keepNext/>
            </w:pPr>
            <w:r>
              <w:t>5</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7</w:t>
            </w:r>
          </w:p>
        </w:tc>
        <w:tc>
          <w:tcPr>
            <w:tcW w:w="361" w:type="dxa"/>
          </w:tcPr>
          <w:p w:rsidR="002A68C4" w:rsidRDefault="001C3859">
            <w:pPr>
              <w:keepNext/>
            </w:pPr>
            <w:r>
              <w:t>○</w:t>
            </w:r>
          </w:p>
        </w:tc>
        <w:tc>
          <w:tcPr>
            <w:tcW w:w="3731" w:type="dxa"/>
          </w:tcPr>
          <w:p w:rsidR="002A68C4" w:rsidRDefault="001C3859">
            <w:pPr>
              <w:keepNext/>
            </w:pPr>
            <w:r>
              <w:t>6</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1C3859">
            <w:pPr>
              <w:keepNext/>
            </w:pPr>
            <w:r>
              <w:t>○</w:t>
            </w:r>
          </w:p>
        </w:tc>
        <w:tc>
          <w:tcPr>
            <w:tcW w:w="3731" w:type="dxa"/>
          </w:tcPr>
          <w:p w:rsidR="002A68C4" w:rsidRDefault="001C3859">
            <w:pPr>
              <w:keepNext/>
            </w:pPr>
            <w:r>
              <w:t>7</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1C3859">
            <w:pPr>
              <w:keepNext/>
            </w:pPr>
            <w:r>
              <w:t>○</w:t>
            </w:r>
          </w:p>
        </w:tc>
        <w:tc>
          <w:tcPr>
            <w:tcW w:w="3731" w:type="dxa"/>
          </w:tcPr>
          <w:p w:rsidR="002A68C4" w:rsidRDefault="001C3859">
            <w:pPr>
              <w:keepNext/>
            </w:pPr>
            <w:r>
              <w:t>8</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10</w:t>
            </w:r>
          </w:p>
        </w:tc>
        <w:tc>
          <w:tcPr>
            <w:tcW w:w="361" w:type="dxa"/>
          </w:tcPr>
          <w:p w:rsidR="002A68C4" w:rsidRDefault="001C3859">
            <w:pPr>
              <w:keepNext/>
            </w:pPr>
            <w:r>
              <w:t>○</w:t>
            </w:r>
          </w:p>
        </w:tc>
        <w:tc>
          <w:tcPr>
            <w:tcW w:w="3731" w:type="dxa"/>
          </w:tcPr>
          <w:p w:rsidR="002A68C4" w:rsidRDefault="001C3859">
            <w:pPr>
              <w:keepNext/>
            </w:pPr>
            <w:r>
              <w:t>9</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11</w:t>
            </w:r>
          </w:p>
        </w:tc>
        <w:tc>
          <w:tcPr>
            <w:tcW w:w="361" w:type="dxa"/>
          </w:tcPr>
          <w:p w:rsidR="002A68C4" w:rsidRDefault="001C3859">
            <w:pPr>
              <w:keepNext/>
            </w:pPr>
            <w:r>
              <w:t>○</w:t>
            </w:r>
          </w:p>
        </w:tc>
        <w:tc>
          <w:tcPr>
            <w:tcW w:w="3731" w:type="dxa"/>
          </w:tcPr>
          <w:p w:rsidR="002A68C4" w:rsidRDefault="001C3859">
            <w:pPr>
              <w:keepNext/>
            </w:pPr>
            <w:r>
              <w:t>10 - I admire them very much</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98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p w:rsidR="002A68C4" w:rsidRDefault="001C3859">
      <w:pPr>
        <w:pStyle w:val="GPage"/>
      </w:pPr>
      <w:bookmarkStart w:id="2320" w:name="_Toc266972388"/>
      <w:r>
        <w:t xml:space="preserve">Page: group11 if </w:t>
      </w:r>
      <w:proofErr w:type="spellStart"/>
      <w:r>
        <w:t>orgsplit</w:t>
      </w:r>
      <w:proofErr w:type="spellEnd"/>
      <w:r>
        <w:t xml:space="preserve"> == 11</w:t>
      </w:r>
      <w:bookmarkEnd w:id="2320"/>
    </w:p>
    <w:p w:rsidR="002A68C4" w:rsidRDefault="001C3859">
      <w:r>
        <w:t>**Below is a summary of an important political issue adapted from news coverage.  Please read the issue summary carefully before responding to the questions that</w:t>
      </w:r>
      <w:r>
        <w:t xml:space="preserve"> follow it</w:t>
      </w:r>
      <w:proofErr w:type="gramStart"/>
      <w:r>
        <w:t>.*</w:t>
      </w:r>
      <w:proofErr w:type="gramEnd"/>
      <w:r>
        <w:t>*</w:t>
      </w:r>
    </w:p>
    <w:p w:rsidR="002A68C4" w:rsidRDefault="001C3859">
      <w:r>
        <w:t>&lt;</w:t>
      </w:r>
      <w:proofErr w:type="spellStart"/>
      <w:proofErr w:type="gramStart"/>
      <w:r>
        <w:t>img</w:t>
      </w:r>
      <w:proofErr w:type="spellEnd"/>
      <w:proofErr w:type="gramEnd"/>
      <w:r>
        <w:t xml:space="preserve"> src="https://surveyfiles.yougov.com/static/BC_TEST_OXFORD_POST/Group_11_-_Shell_Race.jpg"/&gt;</w:t>
      </w:r>
    </w:p>
    <w:tbl>
      <w:tblPr>
        <w:tblStyle w:val="GQuestionCommonProperties"/>
        <w:tblW w:w="0" w:type="auto"/>
        <w:tblInd w:w="0" w:type="dxa"/>
        <w:tblCellMar>
          <w:top w:w="0" w:type="dxa"/>
          <w:left w:w="0" w:type="dxa"/>
          <w:bottom w:w="0" w:type="dxa"/>
          <w:right w:w="0" w:type="dxa"/>
        </w:tblCellMar>
        <w:tblLook w:val="04A0"/>
      </w:tblPr>
      <w:tblGrid>
        <w:gridCol w:w="6216"/>
        <w:gridCol w:w="2640"/>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lastRenderedPageBreak/>
              <w:fldChar w:fldCharType="begin"/>
            </w:r>
            <w:r w:rsidR="001C3859">
              <w:instrText xml:space="preserve">TC </w:instrText>
            </w:r>
            <w:bookmarkStart w:id="2321" w:name="_Toc266972389"/>
            <w:r w:rsidR="001C3859">
              <w:instrText>oxg11q1</w:instrText>
            </w:r>
            <w:bookmarkEnd w:id="2321"/>
            <w:r w:rsidR="001C3859">
              <w:instrText xml:space="preserve"> \l 2 \f a</w:instrText>
            </w:r>
            <w:r>
              <w:fldChar w:fldCharType="end"/>
            </w:r>
            <w:r w:rsidR="001C3859">
              <w:rPr>
                <w:rStyle w:val="GVariableName"/>
              </w:rPr>
              <w:t>oxg11q1</w:t>
            </w:r>
            <w:r w:rsidR="001C3859">
              <w:rPr>
                <w:i/>
              </w:rPr>
              <w:t>- Show all respondents/required</w:t>
            </w:r>
          </w:p>
        </w:tc>
        <w:tc>
          <w:tcPr>
            <w:tcW w:w="0" w:type="auto"/>
            <w:shd w:val="clear" w:color="auto" w:fill="D0D0D0"/>
            <w:vAlign w:val="bottom"/>
          </w:tcPr>
          <w:p w:rsidR="002A68C4" w:rsidRDefault="001C3859">
            <w:pPr>
              <w:keepNext/>
              <w:jc w:val="right"/>
            </w:pPr>
            <w:r>
              <w:t>MULTIPLE CHOICE</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How does this article make you feel? (Please select all that apply,</w:t>
            </w:r>
            <w:r>
              <w:rPr>
                <w:b/>
              </w:rPr>
              <w:t xml:space="preserve"> even if you feel some emotions more strongly than others.)</w:t>
            </w:r>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Randomize response options</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Contempt</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Anger</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Irritation</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4</w:t>
            </w:r>
          </w:p>
        </w:tc>
        <w:tc>
          <w:tcPr>
            <w:tcW w:w="361" w:type="dxa"/>
          </w:tcPr>
          <w:p w:rsidR="002A68C4" w:rsidRDefault="001C3859">
            <w:pPr>
              <w:keepNext/>
            </w:pPr>
            <w:r>
              <w:t>□</w:t>
            </w:r>
          </w:p>
        </w:tc>
        <w:tc>
          <w:tcPr>
            <w:tcW w:w="3731" w:type="dxa"/>
          </w:tcPr>
          <w:p w:rsidR="002A68C4" w:rsidRDefault="001C3859">
            <w:pPr>
              <w:keepNext/>
            </w:pPr>
            <w:r>
              <w:t>Frustration</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5</w:t>
            </w:r>
          </w:p>
        </w:tc>
        <w:tc>
          <w:tcPr>
            <w:tcW w:w="361" w:type="dxa"/>
          </w:tcPr>
          <w:p w:rsidR="002A68C4" w:rsidRDefault="001C3859">
            <w:pPr>
              <w:keepNext/>
            </w:pPr>
            <w:r>
              <w:t>□</w:t>
            </w:r>
          </w:p>
        </w:tc>
        <w:tc>
          <w:tcPr>
            <w:tcW w:w="3731" w:type="dxa"/>
          </w:tcPr>
          <w:p w:rsidR="002A68C4" w:rsidRDefault="001C3859">
            <w:pPr>
              <w:keepNext/>
            </w:pPr>
            <w:r>
              <w:t>Surprise</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6</w:t>
            </w:r>
          </w:p>
        </w:tc>
        <w:tc>
          <w:tcPr>
            <w:tcW w:w="361" w:type="dxa"/>
          </w:tcPr>
          <w:p w:rsidR="002A68C4" w:rsidRDefault="001C3859">
            <w:pPr>
              <w:keepNext/>
            </w:pPr>
            <w:r>
              <w:t>□</w:t>
            </w:r>
          </w:p>
        </w:tc>
        <w:tc>
          <w:tcPr>
            <w:tcW w:w="3731" w:type="dxa"/>
          </w:tcPr>
          <w:p w:rsidR="002A68C4" w:rsidRDefault="001C3859">
            <w:pPr>
              <w:keepNext/>
            </w:pPr>
            <w:r>
              <w:t>Embarrassment</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7</w:t>
            </w:r>
          </w:p>
        </w:tc>
        <w:tc>
          <w:tcPr>
            <w:tcW w:w="361" w:type="dxa"/>
          </w:tcPr>
          <w:p w:rsidR="002A68C4" w:rsidRDefault="001C3859">
            <w:pPr>
              <w:keepNext/>
            </w:pPr>
            <w:r>
              <w:t>□</w:t>
            </w:r>
          </w:p>
        </w:tc>
        <w:tc>
          <w:tcPr>
            <w:tcW w:w="3731" w:type="dxa"/>
          </w:tcPr>
          <w:p w:rsidR="002A68C4" w:rsidRDefault="001C3859">
            <w:pPr>
              <w:keepNext/>
            </w:pPr>
            <w:r>
              <w:t>Envy</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1C3859">
            <w:pPr>
              <w:keepNext/>
            </w:pPr>
            <w:r>
              <w:t>□</w:t>
            </w:r>
          </w:p>
        </w:tc>
        <w:tc>
          <w:tcPr>
            <w:tcW w:w="3731" w:type="dxa"/>
          </w:tcPr>
          <w:p w:rsidR="002A68C4" w:rsidRDefault="001C3859">
            <w:pPr>
              <w:keepNext/>
            </w:pPr>
            <w:r>
              <w:t>Jealousy</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1C3859">
            <w:pPr>
              <w:keepNext/>
            </w:pPr>
            <w:r>
              <w:t>□</w:t>
            </w:r>
          </w:p>
        </w:tc>
        <w:tc>
          <w:tcPr>
            <w:tcW w:w="3731" w:type="dxa"/>
          </w:tcPr>
          <w:p w:rsidR="002A68C4" w:rsidRDefault="001C3859">
            <w:pPr>
              <w:keepNext/>
            </w:pPr>
            <w:r>
              <w:t>Fear</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10</w:t>
            </w:r>
          </w:p>
        </w:tc>
        <w:tc>
          <w:tcPr>
            <w:tcW w:w="361" w:type="dxa"/>
          </w:tcPr>
          <w:p w:rsidR="002A68C4" w:rsidRDefault="001C3859">
            <w:pPr>
              <w:keepNext/>
            </w:pPr>
            <w:r>
              <w:t>□</w:t>
            </w:r>
          </w:p>
        </w:tc>
        <w:tc>
          <w:tcPr>
            <w:tcW w:w="3731" w:type="dxa"/>
          </w:tcPr>
          <w:p w:rsidR="002A68C4" w:rsidRDefault="001C3859">
            <w:pPr>
              <w:keepNext/>
            </w:pPr>
            <w:r>
              <w:t>Sadness</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11</w:t>
            </w:r>
          </w:p>
        </w:tc>
        <w:tc>
          <w:tcPr>
            <w:tcW w:w="361" w:type="dxa"/>
          </w:tcPr>
          <w:p w:rsidR="002A68C4" w:rsidRDefault="001C3859">
            <w:pPr>
              <w:keepNext/>
            </w:pPr>
            <w:r>
              <w:t>□</w:t>
            </w:r>
          </w:p>
        </w:tc>
        <w:tc>
          <w:tcPr>
            <w:tcW w:w="3731" w:type="dxa"/>
          </w:tcPr>
          <w:p w:rsidR="002A68C4" w:rsidRDefault="001C3859">
            <w:pPr>
              <w:keepNext/>
            </w:pPr>
            <w:r>
              <w:t>Shame</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12</w:t>
            </w:r>
          </w:p>
        </w:tc>
        <w:tc>
          <w:tcPr>
            <w:tcW w:w="361" w:type="dxa"/>
          </w:tcPr>
          <w:p w:rsidR="002A68C4" w:rsidRDefault="001C3859">
            <w:pPr>
              <w:keepNext/>
            </w:pPr>
            <w:r>
              <w:t>□</w:t>
            </w:r>
          </w:p>
        </w:tc>
        <w:tc>
          <w:tcPr>
            <w:tcW w:w="3731" w:type="dxa"/>
          </w:tcPr>
          <w:p w:rsidR="002A68C4" w:rsidRDefault="001C3859">
            <w:pPr>
              <w:keepNext/>
            </w:pPr>
            <w:r>
              <w:t>Amusement</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13</w:t>
            </w:r>
          </w:p>
        </w:tc>
        <w:tc>
          <w:tcPr>
            <w:tcW w:w="361" w:type="dxa"/>
          </w:tcPr>
          <w:p w:rsidR="002A68C4" w:rsidRDefault="001C3859">
            <w:pPr>
              <w:keepNext/>
            </w:pPr>
            <w:r>
              <w:t>□</w:t>
            </w:r>
          </w:p>
        </w:tc>
        <w:tc>
          <w:tcPr>
            <w:tcW w:w="3731" w:type="dxa"/>
          </w:tcPr>
          <w:p w:rsidR="002A68C4" w:rsidRDefault="001C3859">
            <w:pPr>
              <w:keepNext/>
            </w:pPr>
            <w:r>
              <w:t>Happiness</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14</w:t>
            </w:r>
          </w:p>
        </w:tc>
        <w:tc>
          <w:tcPr>
            <w:tcW w:w="361" w:type="dxa"/>
          </w:tcPr>
          <w:p w:rsidR="002A68C4" w:rsidRDefault="001C3859">
            <w:pPr>
              <w:keepNext/>
            </w:pPr>
            <w:r>
              <w:t>□</w:t>
            </w:r>
          </w:p>
        </w:tc>
        <w:tc>
          <w:tcPr>
            <w:tcW w:w="3731" w:type="dxa"/>
          </w:tcPr>
          <w:p w:rsidR="002A68C4" w:rsidRDefault="001C3859">
            <w:pPr>
              <w:keepNext/>
            </w:pPr>
            <w:r>
              <w:t>Pride</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15</w:t>
            </w:r>
          </w:p>
        </w:tc>
        <w:tc>
          <w:tcPr>
            <w:tcW w:w="361" w:type="dxa"/>
          </w:tcPr>
          <w:p w:rsidR="002A68C4" w:rsidRDefault="001C3859">
            <w:pPr>
              <w:keepNext/>
            </w:pPr>
            <w:r>
              <w:t>□</w:t>
            </w:r>
          </w:p>
        </w:tc>
        <w:tc>
          <w:tcPr>
            <w:tcW w:w="3731" w:type="dxa"/>
          </w:tcPr>
          <w:p w:rsidR="002A68C4" w:rsidRDefault="001C3859">
            <w:pPr>
              <w:keepNext/>
            </w:pPr>
            <w:r>
              <w:t>Relief</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16</w:t>
            </w:r>
          </w:p>
        </w:tc>
        <w:tc>
          <w:tcPr>
            <w:tcW w:w="361" w:type="dxa"/>
          </w:tcPr>
          <w:p w:rsidR="002A68C4" w:rsidRDefault="001C3859">
            <w:pPr>
              <w:keepNext/>
            </w:pPr>
            <w:r>
              <w:t>□</w:t>
            </w:r>
          </w:p>
        </w:tc>
        <w:tc>
          <w:tcPr>
            <w:tcW w:w="3731" w:type="dxa"/>
          </w:tcPr>
          <w:p w:rsidR="002A68C4" w:rsidRDefault="001C3859">
            <w:pPr>
              <w:keepNext/>
            </w:pPr>
            <w:r>
              <w:t>Guilt</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17</w:t>
            </w:r>
          </w:p>
        </w:tc>
        <w:tc>
          <w:tcPr>
            <w:tcW w:w="361" w:type="dxa"/>
          </w:tcPr>
          <w:p w:rsidR="002A68C4" w:rsidRDefault="001C3859">
            <w:pPr>
              <w:keepNext/>
            </w:pPr>
            <w:r>
              <w:t>□</w:t>
            </w:r>
          </w:p>
        </w:tc>
        <w:tc>
          <w:tcPr>
            <w:tcW w:w="3731" w:type="dxa"/>
          </w:tcPr>
          <w:p w:rsidR="002A68C4" w:rsidRDefault="001C3859">
            <w:pPr>
              <w:keepNext/>
            </w:pPr>
            <w:r>
              <w:t>None of these</w:t>
            </w:r>
          </w:p>
        </w:tc>
        <w:tc>
          <w:tcPr>
            <w:tcW w:w="4428" w:type="dxa"/>
          </w:tcPr>
          <w:p w:rsidR="002A68C4" w:rsidRDefault="001C3859">
            <w:pPr>
              <w:keepNext/>
              <w:jc w:val="right"/>
              <w:rPr>
                <w:i/>
              </w:rPr>
            </w:pPr>
            <w:r>
              <w:rPr>
                <w:i/>
              </w:rPr>
              <w:t xml:space="preserve">Not </w:t>
            </w:r>
            <w:proofErr w:type="spellStart"/>
            <w:r>
              <w:rPr>
                <w:i/>
              </w:rPr>
              <w:t>randomized,exclude</w:t>
            </w:r>
            <w:proofErr w:type="spellEnd"/>
            <w:r>
              <w:rPr>
                <w:i/>
              </w:rPr>
              <w:t xml:space="preserve"> other punches</w:t>
            </w:r>
          </w:p>
        </w:tc>
      </w:tr>
      <w:tr w:rsidR="002A68C4">
        <w:tblPrEx>
          <w:tblCellMar>
            <w:top w:w="0" w:type="dxa"/>
            <w:left w:w="0" w:type="dxa"/>
            <w:bottom w:w="0" w:type="dxa"/>
            <w:right w:w="0" w:type="dxa"/>
          </w:tblCellMar>
        </w:tblPrEx>
        <w:tc>
          <w:tcPr>
            <w:tcW w:w="336" w:type="dxa"/>
          </w:tcPr>
          <w:p w:rsidR="002A68C4" w:rsidRDefault="001C3859">
            <w:pPr>
              <w:keepNext/>
            </w:pPr>
            <w:r>
              <w:t>18</w:t>
            </w:r>
          </w:p>
        </w:tc>
        <w:tc>
          <w:tcPr>
            <w:tcW w:w="361" w:type="dxa"/>
          </w:tcPr>
          <w:p w:rsidR="002A68C4" w:rsidRDefault="001C3859">
            <w:pPr>
              <w:keepNext/>
            </w:pPr>
            <w:r>
              <w:t>□</w:t>
            </w:r>
          </w:p>
        </w:tc>
        <w:tc>
          <w:tcPr>
            <w:tcW w:w="3731" w:type="dxa"/>
          </w:tcPr>
          <w:p w:rsidR="002A68C4" w:rsidRDefault="001C3859">
            <w:pPr>
              <w:keepNext/>
            </w:pPr>
            <w:r>
              <w:t>Don</w:t>
            </w:r>
            <w:r>
              <w:t>’</w:t>
            </w:r>
            <w:r>
              <w:t>t know</w:t>
            </w:r>
          </w:p>
        </w:tc>
        <w:tc>
          <w:tcPr>
            <w:tcW w:w="4428" w:type="dxa"/>
          </w:tcPr>
          <w:p w:rsidR="002A68C4" w:rsidRDefault="001C3859">
            <w:pPr>
              <w:keepNext/>
              <w:jc w:val="right"/>
              <w:rPr>
                <w:i/>
              </w:rPr>
            </w:pPr>
            <w:r>
              <w:rPr>
                <w:i/>
              </w:rPr>
              <w:t xml:space="preserve">Not </w:t>
            </w:r>
            <w:proofErr w:type="spellStart"/>
            <w:r>
              <w:rPr>
                <w:i/>
              </w:rPr>
              <w:t>randomized,exclude</w:t>
            </w:r>
            <w:proofErr w:type="spellEnd"/>
            <w:r>
              <w:rPr>
                <w:i/>
              </w:rPr>
              <w:t xml:space="preserve"> other punches</w:t>
            </w:r>
          </w:p>
        </w:tc>
      </w:tr>
    </w:tbl>
    <w:p w:rsidR="002A68C4" w:rsidRDefault="002A68C4">
      <w:pPr>
        <w:pStyle w:val="GQuestionSpacer"/>
      </w:pPr>
    </w:p>
    <w:tbl>
      <w:tblPr>
        <w:tblStyle w:val="GQuestionCommonProperties"/>
        <w:tblW w:w="0" w:type="auto"/>
        <w:tblInd w:w="0" w:type="dxa"/>
        <w:tblCellMar>
          <w:top w:w="0" w:type="dxa"/>
          <w:left w:w="0" w:type="dxa"/>
          <w:bottom w:w="0" w:type="dxa"/>
          <w:right w:w="0" w:type="dxa"/>
        </w:tblCellMar>
        <w:tblLook w:val="04A0"/>
      </w:tblPr>
      <w:tblGrid>
        <w:gridCol w:w="6527"/>
        <w:gridCol w:w="2329"/>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fldChar w:fldCharType="begin"/>
            </w:r>
            <w:r w:rsidR="001C3859">
              <w:instrText xml:space="preserve">TC </w:instrText>
            </w:r>
            <w:bookmarkStart w:id="2322" w:name="_Toc266972390"/>
            <w:r w:rsidR="001C3859">
              <w:instrText>oxg11q2</w:instrText>
            </w:r>
            <w:bookmarkEnd w:id="2322"/>
            <w:r w:rsidR="001C3859">
              <w:instrText xml:space="preserve"> \l 2 \f a</w:instrText>
            </w:r>
            <w:r>
              <w:fldChar w:fldCharType="end"/>
            </w:r>
            <w:r w:rsidR="001C3859">
              <w:rPr>
                <w:rStyle w:val="GVariableName"/>
              </w:rPr>
              <w:t>oxg11q2</w:t>
            </w:r>
            <w:r w:rsidR="001C3859">
              <w:rPr>
                <w:i/>
              </w:rPr>
              <w:t>- Show all respondents/required</w:t>
            </w:r>
          </w:p>
        </w:tc>
        <w:tc>
          <w:tcPr>
            <w:tcW w:w="0" w:type="auto"/>
            <w:shd w:val="clear" w:color="auto" w:fill="D0D0D0"/>
            <w:vAlign w:val="bottom"/>
          </w:tcPr>
          <w:p w:rsidR="002A68C4" w:rsidRDefault="001C3859">
            <w:pPr>
              <w:keepNext/>
              <w:jc w:val="right"/>
            </w:pPr>
            <w:r>
              <w:t xml:space="preserve">SINGLE </w:t>
            </w:r>
            <w:r>
              <w:t>CHOICE</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Using a scale that runs from 0 to 10, where 0 means I don</w:t>
            </w:r>
            <w:r>
              <w:rPr>
                <w:b/>
              </w:rPr>
              <w:t>’</w:t>
            </w:r>
            <w:r>
              <w:rPr>
                <w:b/>
              </w:rPr>
              <w:t>t really admire them and 10 means I admire them very much, how would you rate Shell?</w:t>
            </w:r>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Order as shown</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0 -  I don</w:t>
            </w:r>
            <w:r>
              <w:t>’</w:t>
            </w:r>
            <w:r>
              <w:t>t admire them</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1</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2</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4</w:t>
            </w:r>
          </w:p>
        </w:tc>
        <w:tc>
          <w:tcPr>
            <w:tcW w:w="361" w:type="dxa"/>
          </w:tcPr>
          <w:p w:rsidR="002A68C4" w:rsidRDefault="001C3859">
            <w:pPr>
              <w:keepNext/>
            </w:pPr>
            <w:r>
              <w:t>○</w:t>
            </w:r>
          </w:p>
        </w:tc>
        <w:tc>
          <w:tcPr>
            <w:tcW w:w="3731" w:type="dxa"/>
          </w:tcPr>
          <w:p w:rsidR="002A68C4" w:rsidRDefault="001C3859">
            <w:pPr>
              <w:keepNext/>
            </w:pPr>
            <w:r>
              <w:t>3</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5</w:t>
            </w:r>
          </w:p>
        </w:tc>
        <w:tc>
          <w:tcPr>
            <w:tcW w:w="361" w:type="dxa"/>
          </w:tcPr>
          <w:p w:rsidR="002A68C4" w:rsidRDefault="001C3859">
            <w:pPr>
              <w:keepNext/>
            </w:pPr>
            <w:r>
              <w:t>○</w:t>
            </w:r>
          </w:p>
        </w:tc>
        <w:tc>
          <w:tcPr>
            <w:tcW w:w="3731" w:type="dxa"/>
          </w:tcPr>
          <w:p w:rsidR="002A68C4" w:rsidRDefault="001C3859">
            <w:pPr>
              <w:keepNext/>
            </w:pPr>
            <w:r>
              <w:t>4</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6</w:t>
            </w:r>
          </w:p>
        </w:tc>
        <w:tc>
          <w:tcPr>
            <w:tcW w:w="361" w:type="dxa"/>
          </w:tcPr>
          <w:p w:rsidR="002A68C4" w:rsidRDefault="001C3859">
            <w:pPr>
              <w:keepNext/>
            </w:pPr>
            <w:r>
              <w:t>○</w:t>
            </w:r>
          </w:p>
        </w:tc>
        <w:tc>
          <w:tcPr>
            <w:tcW w:w="3731" w:type="dxa"/>
          </w:tcPr>
          <w:p w:rsidR="002A68C4" w:rsidRDefault="001C3859">
            <w:pPr>
              <w:keepNext/>
            </w:pPr>
            <w:r>
              <w:t>5</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7</w:t>
            </w:r>
          </w:p>
        </w:tc>
        <w:tc>
          <w:tcPr>
            <w:tcW w:w="361" w:type="dxa"/>
          </w:tcPr>
          <w:p w:rsidR="002A68C4" w:rsidRDefault="001C3859">
            <w:pPr>
              <w:keepNext/>
            </w:pPr>
            <w:r>
              <w:t>○</w:t>
            </w:r>
          </w:p>
        </w:tc>
        <w:tc>
          <w:tcPr>
            <w:tcW w:w="3731" w:type="dxa"/>
          </w:tcPr>
          <w:p w:rsidR="002A68C4" w:rsidRDefault="001C3859">
            <w:pPr>
              <w:keepNext/>
            </w:pPr>
            <w:r>
              <w:t>6</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1C3859">
            <w:pPr>
              <w:keepNext/>
            </w:pPr>
            <w:r>
              <w:t>○</w:t>
            </w:r>
          </w:p>
        </w:tc>
        <w:tc>
          <w:tcPr>
            <w:tcW w:w="3731" w:type="dxa"/>
          </w:tcPr>
          <w:p w:rsidR="002A68C4" w:rsidRDefault="001C3859">
            <w:pPr>
              <w:keepNext/>
            </w:pPr>
            <w:r>
              <w:t>7</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1C3859">
            <w:pPr>
              <w:keepNext/>
            </w:pPr>
            <w:r>
              <w:t>○</w:t>
            </w:r>
          </w:p>
        </w:tc>
        <w:tc>
          <w:tcPr>
            <w:tcW w:w="3731" w:type="dxa"/>
          </w:tcPr>
          <w:p w:rsidR="002A68C4" w:rsidRDefault="001C3859">
            <w:pPr>
              <w:keepNext/>
            </w:pPr>
            <w:r>
              <w:t>8</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10</w:t>
            </w:r>
          </w:p>
        </w:tc>
        <w:tc>
          <w:tcPr>
            <w:tcW w:w="361" w:type="dxa"/>
          </w:tcPr>
          <w:p w:rsidR="002A68C4" w:rsidRDefault="001C3859">
            <w:pPr>
              <w:keepNext/>
            </w:pPr>
            <w:r>
              <w:t>○</w:t>
            </w:r>
          </w:p>
        </w:tc>
        <w:tc>
          <w:tcPr>
            <w:tcW w:w="3731" w:type="dxa"/>
          </w:tcPr>
          <w:p w:rsidR="002A68C4" w:rsidRDefault="001C3859">
            <w:pPr>
              <w:keepNext/>
            </w:pPr>
            <w:r>
              <w:t>9</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11</w:t>
            </w:r>
          </w:p>
        </w:tc>
        <w:tc>
          <w:tcPr>
            <w:tcW w:w="361" w:type="dxa"/>
          </w:tcPr>
          <w:p w:rsidR="002A68C4" w:rsidRDefault="001C3859">
            <w:pPr>
              <w:keepNext/>
            </w:pPr>
            <w:r>
              <w:t>○</w:t>
            </w:r>
          </w:p>
        </w:tc>
        <w:tc>
          <w:tcPr>
            <w:tcW w:w="3731" w:type="dxa"/>
          </w:tcPr>
          <w:p w:rsidR="002A68C4" w:rsidRDefault="001C3859">
            <w:pPr>
              <w:keepNext/>
            </w:pPr>
            <w:r>
              <w:t>10 - I admire them very much</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98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p w:rsidR="002A68C4" w:rsidRDefault="001C3859">
      <w:pPr>
        <w:pStyle w:val="GPage"/>
      </w:pPr>
      <w:bookmarkStart w:id="2323" w:name="_Toc266972391"/>
      <w:r>
        <w:t xml:space="preserve">Page: group12 if </w:t>
      </w:r>
      <w:proofErr w:type="spellStart"/>
      <w:r>
        <w:t>orgsplit</w:t>
      </w:r>
      <w:proofErr w:type="spellEnd"/>
      <w:r>
        <w:t xml:space="preserve"> == 12</w:t>
      </w:r>
      <w:bookmarkEnd w:id="2323"/>
    </w:p>
    <w:p w:rsidR="002A68C4" w:rsidRDefault="001C3859">
      <w:r>
        <w:t xml:space="preserve">**Below is a summary of an important political issue adapted from news coverage.  Please read the issue </w:t>
      </w:r>
      <w:r>
        <w:t>summary carefully before responding to the questions that follow it</w:t>
      </w:r>
      <w:proofErr w:type="gramStart"/>
      <w:r>
        <w:t>.*</w:t>
      </w:r>
      <w:proofErr w:type="gramEnd"/>
      <w:r>
        <w:t>*</w:t>
      </w:r>
    </w:p>
    <w:p w:rsidR="002A68C4" w:rsidRDefault="001C3859">
      <w:r>
        <w:t>&lt;</w:t>
      </w:r>
      <w:proofErr w:type="spellStart"/>
      <w:proofErr w:type="gramStart"/>
      <w:r>
        <w:t>img</w:t>
      </w:r>
      <w:proofErr w:type="spellEnd"/>
      <w:proofErr w:type="gramEnd"/>
      <w:r>
        <w:t xml:space="preserve"> src="https://surveyfiles.yougov.com/static/BC_TEST_OXFORD_POST/Group_12_-_Shell_Race.jpg"/&gt;</w:t>
      </w:r>
    </w:p>
    <w:tbl>
      <w:tblPr>
        <w:tblStyle w:val="GQuestionCommonProperties"/>
        <w:tblW w:w="0" w:type="auto"/>
        <w:tblInd w:w="0" w:type="dxa"/>
        <w:tblCellMar>
          <w:top w:w="0" w:type="dxa"/>
          <w:left w:w="0" w:type="dxa"/>
          <w:bottom w:w="0" w:type="dxa"/>
          <w:right w:w="0" w:type="dxa"/>
        </w:tblCellMar>
        <w:tblLook w:val="04A0"/>
      </w:tblPr>
      <w:tblGrid>
        <w:gridCol w:w="6216"/>
        <w:gridCol w:w="2640"/>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lastRenderedPageBreak/>
              <w:fldChar w:fldCharType="begin"/>
            </w:r>
            <w:r w:rsidR="001C3859">
              <w:instrText xml:space="preserve">TC </w:instrText>
            </w:r>
            <w:bookmarkStart w:id="2324" w:name="_Toc266972392"/>
            <w:r w:rsidR="001C3859">
              <w:instrText>oxg12q1</w:instrText>
            </w:r>
            <w:bookmarkEnd w:id="2324"/>
            <w:r w:rsidR="001C3859">
              <w:instrText xml:space="preserve"> \l 2 \f a</w:instrText>
            </w:r>
            <w:r>
              <w:fldChar w:fldCharType="end"/>
            </w:r>
            <w:r w:rsidR="001C3859">
              <w:rPr>
                <w:rStyle w:val="GVariableName"/>
              </w:rPr>
              <w:t>oxg12q1</w:t>
            </w:r>
            <w:r w:rsidR="001C3859">
              <w:rPr>
                <w:i/>
              </w:rPr>
              <w:t>- Show all respondents/required</w:t>
            </w:r>
          </w:p>
        </w:tc>
        <w:tc>
          <w:tcPr>
            <w:tcW w:w="0" w:type="auto"/>
            <w:shd w:val="clear" w:color="auto" w:fill="D0D0D0"/>
            <w:vAlign w:val="bottom"/>
          </w:tcPr>
          <w:p w:rsidR="002A68C4" w:rsidRDefault="001C3859">
            <w:pPr>
              <w:keepNext/>
              <w:jc w:val="right"/>
            </w:pPr>
            <w:r>
              <w:t>MULTIPLE CHOICE</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 xml:space="preserve">How does </w:t>
            </w:r>
            <w:r>
              <w:rPr>
                <w:b/>
              </w:rPr>
              <w:t>this article make you feel? (Please select all that apply, even if you feel some emotions more strongly than others.)</w:t>
            </w:r>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Randomize response options</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Contempt</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Anger</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Irritation</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4</w:t>
            </w:r>
          </w:p>
        </w:tc>
        <w:tc>
          <w:tcPr>
            <w:tcW w:w="361" w:type="dxa"/>
          </w:tcPr>
          <w:p w:rsidR="002A68C4" w:rsidRDefault="001C3859">
            <w:pPr>
              <w:keepNext/>
            </w:pPr>
            <w:r>
              <w:t>□</w:t>
            </w:r>
          </w:p>
        </w:tc>
        <w:tc>
          <w:tcPr>
            <w:tcW w:w="3731" w:type="dxa"/>
          </w:tcPr>
          <w:p w:rsidR="002A68C4" w:rsidRDefault="001C3859">
            <w:pPr>
              <w:keepNext/>
            </w:pPr>
            <w:r>
              <w:t>Frustration</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5</w:t>
            </w:r>
          </w:p>
        </w:tc>
        <w:tc>
          <w:tcPr>
            <w:tcW w:w="361" w:type="dxa"/>
          </w:tcPr>
          <w:p w:rsidR="002A68C4" w:rsidRDefault="001C3859">
            <w:pPr>
              <w:keepNext/>
            </w:pPr>
            <w:r>
              <w:t>□</w:t>
            </w:r>
          </w:p>
        </w:tc>
        <w:tc>
          <w:tcPr>
            <w:tcW w:w="3731" w:type="dxa"/>
          </w:tcPr>
          <w:p w:rsidR="002A68C4" w:rsidRDefault="001C3859">
            <w:pPr>
              <w:keepNext/>
            </w:pPr>
            <w:r>
              <w:t>Surprise</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6</w:t>
            </w:r>
          </w:p>
        </w:tc>
        <w:tc>
          <w:tcPr>
            <w:tcW w:w="361" w:type="dxa"/>
          </w:tcPr>
          <w:p w:rsidR="002A68C4" w:rsidRDefault="001C3859">
            <w:pPr>
              <w:keepNext/>
            </w:pPr>
            <w:r>
              <w:t>□</w:t>
            </w:r>
          </w:p>
        </w:tc>
        <w:tc>
          <w:tcPr>
            <w:tcW w:w="3731" w:type="dxa"/>
          </w:tcPr>
          <w:p w:rsidR="002A68C4" w:rsidRDefault="001C3859">
            <w:pPr>
              <w:keepNext/>
            </w:pPr>
            <w:r>
              <w:t>Embarrassment</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7</w:t>
            </w:r>
          </w:p>
        </w:tc>
        <w:tc>
          <w:tcPr>
            <w:tcW w:w="361" w:type="dxa"/>
          </w:tcPr>
          <w:p w:rsidR="002A68C4" w:rsidRDefault="001C3859">
            <w:pPr>
              <w:keepNext/>
            </w:pPr>
            <w:r>
              <w:t>□</w:t>
            </w:r>
          </w:p>
        </w:tc>
        <w:tc>
          <w:tcPr>
            <w:tcW w:w="3731" w:type="dxa"/>
          </w:tcPr>
          <w:p w:rsidR="002A68C4" w:rsidRDefault="001C3859">
            <w:pPr>
              <w:keepNext/>
            </w:pPr>
            <w:r>
              <w:t>Envy</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1C3859">
            <w:pPr>
              <w:keepNext/>
            </w:pPr>
            <w:r>
              <w:t>□</w:t>
            </w:r>
          </w:p>
        </w:tc>
        <w:tc>
          <w:tcPr>
            <w:tcW w:w="3731" w:type="dxa"/>
          </w:tcPr>
          <w:p w:rsidR="002A68C4" w:rsidRDefault="001C3859">
            <w:pPr>
              <w:keepNext/>
            </w:pPr>
            <w:r>
              <w:t>Jealousy</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1C3859">
            <w:pPr>
              <w:keepNext/>
            </w:pPr>
            <w:r>
              <w:t>□</w:t>
            </w:r>
          </w:p>
        </w:tc>
        <w:tc>
          <w:tcPr>
            <w:tcW w:w="3731" w:type="dxa"/>
          </w:tcPr>
          <w:p w:rsidR="002A68C4" w:rsidRDefault="001C3859">
            <w:pPr>
              <w:keepNext/>
            </w:pPr>
            <w:r>
              <w:t>Fear</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10</w:t>
            </w:r>
          </w:p>
        </w:tc>
        <w:tc>
          <w:tcPr>
            <w:tcW w:w="361" w:type="dxa"/>
          </w:tcPr>
          <w:p w:rsidR="002A68C4" w:rsidRDefault="001C3859">
            <w:pPr>
              <w:keepNext/>
            </w:pPr>
            <w:r>
              <w:t>□</w:t>
            </w:r>
          </w:p>
        </w:tc>
        <w:tc>
          <w:tcPr>
            <w:tcW w:w="3731" w:type="dxa"/>
          </w:tcPr>
          <w:p w:rsidR="002A68C4" w:rsidRDefault="001C3859">
            <w:pPr>
              <w:keepNext/>
            </w:pPr>
            <w:r>
              <w:t>Sadness</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11</w:t>
            </w:r>
          </w:p>
        </w:tc>
        <w:tc>
          <w:tcPr>
            <w:tcW w:w="361" w:type="dxa"/>
          </w:tcPr>
          <w:p w:rsidR="002A68C4" w:rsidRDefault="001C3859">
            <w:pPr>
              <w:keepNext/>
            </w:pPr>
            <w:r>
              <w:t>□</w:t>
            </w:r>
          </w:p>
        </w:tc>
        <w:tc>
          <w:tcPr>
            <w:tcW w:w="3731" w:type="dxa"/>
          </w:tcPr>
          <w:p w:rsidR="002A68C4" w:rsidRDefault="001C3859">
            <w:pPr>
              <w:keepNext/>
            </w:pPr>
            <w:r>
              <w:t>Shame</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12</w:t>
            </w:r>
          </w:p>
        </w:tc>
        <w:tc>
          <w:tcPr>
            <w:tcW w:w="361" w:type="dxa"/>
          </w:tcPr>
          <w:p w:rsidR="002A68C4" w:rsidRDefault="001C3859">
            <w:pPr>
              <w:keepNext/>
            </w:pPr>
            <w:r>
              <w:t>□</w:t>
            </w:r>
          </w:p>
        </w:tc>
        <w:tc>
          <w:tcPr>
            <w:tcW w:w="3731" w:type="dxa"/>
          </w:tcPr>
          <w:p w:rsidR="002A68C4" w:rsidRDefault="001C3859">
            <w:pPr>
              <w:keepNext/>
            </w:pPr>
            <w:r>
              <w:t>Amusement</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13</w:t>
            </w:r>
          </w:p>
        </w:tc>
        <w:tc>
          <w:tcPr>
            <w:tcW w:w="361" w:type="dxa"/>
          </w:tcPr>
          <w:p w:rsidR="002A68C4" w:rsidRDefault="001C3859">
            <w:pPr>
              <w:keepNext/>
            </w:pPr>
            <w:r>
              <w:t>□</w:t>
            </w:r>
          </w:p>
        </w:tc>
        <w:tc>
          <w:tcPr>
            <w:tcW w:w="3731" w:type="dxa"/>
          </w:tcPr>
          <w:p w:rsidR="002A68C4" w:rsidRDefault="001C3859">
            <w:pPr>
              <w:keepNext/>
            </w:pPr>
            <w:r>
              <w:t>Happiness</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14</w:t>
            </w:r>
          </w:p>
        </w:tc>
        <w:tc>
          <w:tcPr>
            <w:tcW w:w="361" w:type="dxa"/>
          </w:tcPr>
          <w:p w:rsidR="002A68C4" w:rsidRDefault="001C3859">
            <w:pPr>
              <w:keepNext/>
            </w:pPr>
            <w:r>
              <w:t>□</w:t>
            </w:r>
          </w:p>
        </w:tc>
        <w:tc>
          <w:tcPr>
            <w:tcW w:w="3731" w:type="dxa"/>
          </w:tcPr>
          <w:p w:rsidR="002A68C4" w:rsidRDefault="001C3859">
            <w:pPr>
              <w:keepNext/>
            </w:pPr>
            <w:r>
              <w:t>Pride</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15</w:t>
            </w:r>
          </w:p>
        </w:tc>
        <w:tc>
          <w:tcPr>
            <w:tcW w:w="361" w:type="dxa"/>
          </w:tcPr>
          <w:p w:rsidR="002A68C4" w:rsidRDefault="001C3859">
            <w:pPr>
              <w:keepNext/>
            </w:pPr>
            <w:r>
              <w:t>□</w:t>
            </w:r>
          </w:p>
        </w:tc>
        <w:tc>
          <w:tcPr>
            <w:tcW w:w="3731" w:type="dxa"/>
          </w:tcPr>
          <w:p w:rsidR="002A68C4" w:rsidRDefault="001C3859">
            <w:pPr>
              <w:keepNext/>
            </w:pPr>
            <w:r>
              <w:t>Relief</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16</w:t>
            </w:r>
          </w:p>
        </w:tc>
        <w:tc>
          <w:tcPr>
            <w:tcW w:w="361" w:type="dxa"/>
          </w:tcPr>
          <w:p w:rsidR="002A68C4" w:rsidRDefault="001C3859">
            <w:pPr>
              <w:keepNext/>
            </w:pPr>
            <w:r>
              <w:t>□</w:t>
            </w:r>
          </w:p>
        </w:tc>
        <w:tc>
          <w:tcPr>
            <w:tcW w:w="3731" w:type="dxa"/>
          </w:tcPr>
          <w:p w:rsidR="002A68C4" w:rsidRDefault="001C3859">
            <w:pPr>
              <w:keepNext/>
            </w:pPr>
            <w:r>
              <w:t>Guilt</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17</w:t>
            </w:r>
          </w:p>
        </w:tc>
        <w:tc>
          <w:tcPr>
            <w:tcW w:w="361" w:type="dxa"/>
          </w:tcPr>
          <w:p w:rsidR="002A68C4" w:rsidRDefault="001C3859">
            <w:pPr>
              <w:keepNext/>
            </w:pPr>
            <w:r>
              <w:t>□</w:t>
            </w:r>
          </w:p>
        </w:tc>
        <w:tc>
          <w:tcPr>
            <w:tcW w:w="3731" w:type="dxa"/>
          </w:tcPr>
          <w:p w:rsidR="002A68C4" w:rsidRDefault="001C3859">
            <w:pPr>
              <w:keepNext/>
            </w:pPr>
            <w:r>
              <w:t>None of these</w:t>
            </w:r>
          </w:p>
        </w:tc>
        <w:tc>
          <w:tcPr>
            <w:tcW w:w="4428" w:type="dxa"/>
          </w:tcPr>
          <w:p w:rsidR="002A68C4" w:rsidRDefault="001C3859">
            <w:pPr>
              <w:keepNext/>
              <w:jc w:val="right"/>
              <w:rPr>
                <w:i/>
              </w:rPr>
            </w:pPr>
            <w:r>
              <w:rPr>
                <w:i/>
              </w:rPr>
              <w:t xml:space="preserve">Not </w:t>
            </w:r>
            <w:proofErr w:type="spellStart"/>
            <w:r>
              <w:rPr>
                <w:i/>
              </w:rPr>
              <w:t>randomized,exclude</w:t>
            </w:r>
            <w:proofErr w:type="spellEnd"/>
            <w:r>
              <w:rPr>
                <w:i/>
              </w:rPr>
              <w:t xml:space="preserve"> other punches</w:t>
            </w:r>
          </w:p>
        </w:tc>
      </w:tr>
      <w:tr w:rsidR="002A68C4">
        <w:tblPrEx>
          <w:tblCellMar>
            <w:top w:w="0" w:type="dxa"/>
            <w:left w:w="0" w:type="dxa"/>
            <w:bottom w:w="0" w:type="dxa"/>
            <w:right w:w="0" w:type="dxa"/>
          </w:tblCellMar>
        </w:tblPrEx>
        <w:tc>
          <w:tcPr>
            <w:tcW w:w="336" w:type="dxa"/>
          </w:tcPr>
          <w:p w:rsidR="002A68C4" w:rsidRDefault="001C3859">
            <w:pPr>
              <w:keepNext/>
            </w:pPr>
            <w:r>
              <w:t>18</w:t>
            </w:r>
          </w:p>
        </w:tc>
        <w:tc>
          <w:tcPr>
            <w:tcW w:w="361" w:type="dxa"/>
          </w:tcPr>
          <w:p w:rsidR="002A68C4" w:rsidRDefault="001C3859">
            <w:pPr>
              <w:keepNext/>
            </w:pPr>
            <w:r>
              <w:t>□</w:t>
            </w:r>
          </w:p>
        </w:tc>
        <w:tc>
          <w:tcPr>
            <w:tcW w:w="3731" w:type="dxa"/>
          </w:tcPr>
          <w:p w:rsidR="002A68C4" w:rsidRDefault="001C3859">
            <w:pPr>
              <w:keepNext/>
            </w:pPr>
            <w:r>
              <w:t>Don</w:t>
            </w:r>
            <w:r>
              <w:t>’</w:t>
            </w:r>
            <w:r>
              <w:t>t know</w:t>
            </w:r>
          </w:p>
        </w:tc>
        <w:tc>
          <w:tcPr>
            <w:tcW w:w="4428" w:type="dxa"/>
          </w:tcPr>
          <w:p w:rsidR="002A68C4" w:rsidRDefault="001C3859">
            <w:pPr>
              <w:keepNext/>
              <w:jc w:val="right"/>
              <w:rPr>
                <w:i/>
              </w:rPr>
            </w:pPr>
            <w:r>
              <w:rPr>
                <w:i/>
              </w:rPr>
              <w:t xml:space="preserve">Not </w:t>
            </w:r>
            <w:proofErr w:type="spellStart"/>
            <w:r>
              <w:rPr>
                <w:i/>
              </w:rPr>
              <w:t>randomized,exclude</w:t>
            </w:r>
            <w:proofErr w:type="spellEnd"/>
            <w:r>
              <w:rPr>
                <w:i/>
              </w:rPr>
              <w:t xml:space="preserve"> other punches</w:t>
            </w:r>
          </w:p>
        </w:tc>
      </w:tr>
    </w:tbl>
    <w:p w:rsidR="002A68C4" w:rsidRDefault="002A68C4">
      <w:pPr>
        <w:pStyle w:val="GQuestionSpacer"/>
      </w:pPr>
    </w:p>
    <w:tbl>
      <w:tblPr>
        <w:tblStyle w:val="GQuestionCommonProperties"/>
        <w:tblW w:w="0" w:type="auto"/>
        <w:tblInd w:w="0" w:type="dxa"/>
        <w:tblCellMar>
          <w:top w:w="0" w:type="dxa"/>
          <w:left w:w="0" w:type="dxa"/>
          <w:bottom w:w="0" w:type="dxa"/>
          <w:right w:w="0" w:type="dxa"/>
        </w:tblCellMar>
        <w:tblLook w:val="04A0"/>
      </w:tblPr>
      <w:tblGrid>
        <w:gridCol w:w="6527"/>
        <w:gridCol w:w="2329"/>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fldChar w:fldCharType="begin"/>
            </w:r>
            <w:r w:rsidR="001C3859">
              <w:instrText xml:space="preserve">TC </w:instrText>
            </w:r>
            <w:bookmarkStart w:id="2325" w:name="_Toc266972393"/>
            <w:r w:rsidR="001C3859">
              <w:instrText>oxg12q2</w:instrText>
            </w:r>
            <w:bookmarkEnd w:id="2325"/>
            <w:r w:rsidR="001C3859">
              <w:instrText xml:space="preserve"> \l 2 \f a</w:instrText>
            </w:r>
            <w:r>
              <w:fldChar w:fldCharType="end"/>
            </w:r>
            <w:r w:rsidR="001C3859">
              <w:rPr>
                <w:rStyle w:val="GVariableName"/>
              </w:rPr>
              <w:t>oxg12q2</w:t>
            </w:r>
            <w:r w:rsidR="001C3859">
              <w:rPr>
                <w:i/>
              </w:rPr>
              <w:t>- Show all respondents/required</w:t>
            </w:r>
          </w:p>
        </w:tc>
        <w:tc>
          <w:tcPr>
            <w:tcW w:w="0" w:type="auto"/>
            <w:shd w:val="clear" w:color="auto" w:fill="D0D0D0"/>
            <w:vAlign w:val="bottom"/>
          </w:tcPr>
          <w:p w:rsidR="002A68C4" w:rsidRDefault="001C3859">
            <w:pPr>
              <w:keepNext/>
              <w:jc w:val="right"/>
            </w:pPr>
            <w:r>
              <w:t>SINGLE CHOICE</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Using a scale that runs from 0 to 10, where 0 means I don</w:t>
            </w:r>
            <w:r>
              <w:rPr>
                <w:b/>
              </w:rPr>
              <w:t>’</w:t>
            </w:r>
            <w:r>
              <w:rPr>
                <w:b/>
              </w:rPr>
              <w:t>t really admire them and 10 means I admire them very much, how would you rate Shell?</w:t>
            </w:r>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Order as shown</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0 -  I don</w:t>
            </w:r>
            <w:r>
              <w:t>’</w:t>
            </w:r>
            <w:r>
              <w:t xml:space="preserve">t </w:t>
            </w:r>
            <w:r>
              <w:t>admire them</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1</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2</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4</w:t>
            </w:r>
          </w:p>
        </w:tc>
        <w:tc>
          <w:tcPr>
            <w:tcW w:w="361" w:type="dxa"/>
          </w:tcPr>
          <w:p w:rsidR="002A68C4" w:rsidRDefault="001C3859">
            <w:pPr>
              <w:keepNext/>
            </w:pPr>
            <w:r>
              <w:t>○</w:t>
            </w:r>
          </w:p>
        </w:tc>
        <w:tc>
          <w:tcPr>
            <w:tcW w:w="3731" w:type="dxa"/>
          </w:tcPr>
          <w:p w:rsidR="002A68C4" w:rsidRDefault="001C3859">
            <w:pPr>
              <w:keepNext/>
            </w:pPr>
            <w:r>
              <w:t>3</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5</w:t>
            </w:r>
          </w:p>
        </w:tc>
        <w:tc>
          <w:tcPr>
            <w:tcW w:w="361" w:type="dxa"/>
          </w:tcPr>
          <w:p w:rsidR="002A68C4" w:rsidRDefault="001C3859">
            <w:pPr>
              <w:keepNext/>
            </w:pPr>
            <w:r>
              <w:t>○</w:t>
            </w:r>
          </w:p>
        </w:tc>
        <w:tc>
          <w:tcPr>
            <w:tcW w:w="3731" w:type="dxa"/>
          </w:tcPr>
          <w:p w:rsidR="002A68C4" w:rsidRDefault="001C3859">
            <w:pPr>
              <w:keepNext/>
            </w:pPr>
            <w:r>
              <w:t>4</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6</w:t>
            </w:r>
          </w:p>
        </w:tc>
        <w:tc>
          <w:tcPr>
            <w:tcW w:w="361" w:type="dxa"/>
          </w:tcPr>
          <w:p w:rsidR="002A68C4" w:rsidRDefault="001C3859">
            <w:pPr>
              <w:keepNext/>
            </w:pPr>
            <w:r>
              <w:t>○</w:t>
            </w:r>
          </w:p>
        </w:tc>
        <w:tc>
          <w:tcPr>
            <w:tcW w:w="3731" w:type="dxa"/>
          </w:tcPr>
          <w:p w:rsidR="002A68C4" w:rsidRDefault="001C3859">
            <w:pPr>
              <w:keepNext/>
            </w:pPr>
            <w:r>
              <w:t>5</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7</w:t>
            </w:r>
          </w:p>
        </w:tc>
        <w:tc>
          <w:tcPr>
            <w:tcW w:w="361" w:type="dxa"/>
          </w:tcPr>
          <w:p w:rsidR="002A68C4" w:rsidRDefault="001C3859">
            <w:pPr>
              <w:keepNext/>
            </w:pPr>
            <w:r>
              <w:t>○</w:t>
            </w:r>
          </w:p>
        </w:tc>
        <w:tc>
          <w:tcPr>
            <w:tcW w:w="3731" w:type="dxa"/>
          </w:tcPr>
          <w:p w:rsidR="002A68C4" w:rsidRDefault="001C3859">
            <w:pPr>
              <w:keepNext/>
            </w:pPr>
            <w:r>
              <w:t>6</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1C3859">
            <w:pPr>
              <w:keepNext/>
            </w:pPr>
            <w:r>
              <w:t>○</w:t>
            </w:r>
          </w:p>
        </w:tc>
        <w:tc>
          <w:tcPr>
            <w:tcW w:w="3731" w:type="dxa"/>
          </w:tcPr>
          <w:p w:rsidR="002A68C4" w:rsidRDefault="001C3859">
            <w:pPr>
              <w:keepNext/>
            </w:pPr>
            <w:r>
              <w:t>7</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1C3859">
            <w:pPr>
              <w:keepNext/>
            </w:pPr>
            <w:r>
              <w:t>○</w:t>
            </w:r>
          </w:p>
        </w:tc>
        <w:tc>
          <w:tcPr>
            <w:tcW w:w="3731" w:type="dxa"/>
          </w:tcPr>
          <w:p w:rsidR="002A68C4" w:rsidRDefault="001C3859">
            <w:pPr>
              <w:keepNext/>
            </w:pPr>
            <w:r>
              <w:t>8</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10</w:t>
            </w:r>
          </w:p>
        </w:tc>
        <w:tc>
          <w:tcPr>
            <w:tcW w:w="361" w:type="dxa"/>
          </w:tcPr>
          <w:p w:rsidR="002A68C4" w:rsidRDefault="001C3859">
            <w:pPr>
              <w:keepNext/>
            </w:pPr>
            <w:r>
              <w:t>○</w:t>
            </w:r>
          </w:p>
        </w:tc>
        <w:tc>
          <w:tcPr>
            <w:tcW w:w="3731" w:type="dxa"/>
          </w:tcPr>
          <w:p w:rsidR="002A68C4" w:rsidRDefault="001C3859">
            <w:pPr>
              <w:keepNext/>
            </w:pPr>
            <w:r>
              <w:t>9</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11</w:t>
            </w:r>
          </w:p>
        </w:tc>
        <w:tc>
          <w:tcPr>
            <w:tcW w:w="361" w:type="dxa"/>
          </w:tcPr>
          <w:p w:rsidR="002A68C4" w:rsidRDefault="001C3859">
            <w:pPr>
              <w:keepNext/>
            </w:pPr>
            <w:r>
              <w:t>○</w:t>
            </w:r>
          </w:p>
        </w:tc>
        <w:tc>
          <w:tcPr>
            <w:tcW w:w="3731" w:type="dxa"/>
          </w:tcPr>
          <w:p w:rsidR="002A68C4" w:rsidRDefault="001C3859">
            <w:pPr>
              <w:keepNext/>
            </w:pPr>
            <w:r>
              <w:t>10 - I admire them very much</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98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p w:rsidR="002A68C4" w:rsidRDefault="001C3859">
      <w:pPr>
        <w:pStyle w:val="GPage"/>
      </w:pPr>
      <w:bookmarkStart w:id="2326" w:name="_Toc266972394"/>
      <w:r>
        <w:t xml:space="preserve">Page: group13 if </w:t>
      </w:r>
      <w:proofErr w:type="spellStart"/>
      <w:r>
        <w:t>orgsplit</w:t>
      </w:r>
      <w:proofErr w:type="spellEnd"/>
      <w:r>
        <w:t xml:space="preserve"> == 13</w:t>
      </w:r>
      <w:bookmarkEnd w:id="2326"/>
    </w:p>
    <w:p w:rsidR="002A68C4" w:rsidRDefault="001C3859">
      <w:r>
        <w:t xml:space="preserve">**Below is a summary of an important </w:t>
      </w:r>
      <w:r>
        <w:t>political issue adapted from news coverage.  Please read the issue summary carefully before responding to the questions that follow it</w:t>
      </w:r>
      <w:proofErr w:type="gramStart"/>
      <w:r>
        <w:t>.*</w:t>
      </w:r>
      <w:proofErr w:type="gramEnd"/>
      <w:r>
        <w:t>*</w:t>
      </w:r>
    </w:p>
    <w:p w:rsidR="002A68C4" w:rsidRDefault="001C3859">
      <w:r>
        <w:t>&lt;</w:t>
      </w:r>
      <w:proofErr w:type="spellStart"/>
      <w:proofErr w:type="gramStart"/>
      <w:r>
        <w:t>img</w:t>
      </w:r>
      <w:proofErr w:type="spellEnd"/>
      <w:proofErr w:type="gramEnd"/>
      <w:r>
        <w:t xml:space="preserve"> src="https://surveyfiles.yougov.com/static/BC_TEST_OXFORD_POST/Group_13_-_Deutsche_Bank.jpg"/&gt;</w:t>
      </w:r>
    </w:p>
    <w:tbl>
      <w:tblPr>
        <w:tblStyle w:val="GQuestionCommonProperties"/>
        <w:tblW w:w="0" w:type="auto"/>
        <w:tblInd w:w="0" w:type="dxa"/>
        <w:tblCellMar>
          <w:top w:w="0" w:type="dxa"/>
          <w:left w:w="0" w:type="dxa"/>
          <w:bottom w:w="0" w:type="dxa"/>
          <w:right w:w="0" w:type="dxa"/>
        </w:tblCellMar>
        <w:tblLook w:val="04A0"/>
      </w:tblPr>
      <w:tblGrid>
        <w:gridCol w:w="6216"/>
        <w:gridCol w:w="2640"/>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lastRenderedPageBreak/>
              <w:fldChar w:fldCharType="begin"/>
            </w:r>
            <w:r w:rsidR="001C3859">
              <w:instrText xml:space="preserve">TC </w:instrText>
            </w:r>
            <w:bookmarkStart w:id="2327" w:name="_Toc266972395"/>
            <w:r w:rsidR="001C3859">
              <w:instrText>oxg13q1</w:instrText>
            </w:r>
            <w:bookmarkEnd w:id="2327"/>
            <w:r w:rsidR="001C3859">
              <w:instrText xml:space="preserve"> \l 2 \f</w:instrText>
            </w:r>
            <w:r w:rsidR="001C3859">
              <w:instrText xml:space="preserve"> a</w:instrText>
            </w:r>
            <w:r>
              <w:fldChar w:fldCharType="end"/>
            </w:r>
            <w:r w:rsidR="001C3859">
              <w:rPr>
                <w:rStyle w:val="GVariableName"/>
              </w:rPr>
              <w:t>oxg13q1</w:t>
            </w:r>
            <w:r w:rsidR="001C3859">
              <w:rPr>
                <w:i/>
              </w:rPr>
              <w:t>- Show all respondents/required</w:t>
            </w:r>
          </w:p>
        </w:tc>
        <w:tc>
          <w:tcPr>
            <w:tcW w:w="0" w:type="auto"/>
            <w:shd w:val="clear" w:color="auto" w:fill="D0D0D0"/>
            <w:vAlign w:val="bottom"/>
          </w:tcPr>
          <w:p w:rsidR="002A68C4" w:rsidRDefault="001C3859">
            <w:pPr>
              <w:keepNext/>
              <w:jc w:val="right"/>
            </w:pPr>
            <w:r>
              <w:t>MULTIPLE CHOICE</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How does this article make you feel? (Please select all that apply, even if you feel some emotions more strongly than others.)</w:t>
            </w:r>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Randomize response options</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Contempt</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Anger</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Irritation</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4</w:t>
            </w:r>
          </w:p>
        </w:tc>
        <w:tc>
          <w:tcPr>
            <w:tcW w:w="361" w:type="dxa"/>
          </w:tcPr>
          <w:p w:rsidR="002A68C4" w:rsidRDefault="001C3859">
            <w:pPr>
              <w:keepNext/>
            </w:pPr>
            <w:r>
              <w:t>□</w:t>
            </w:r>
          </w:p>
        </w:tc>
        <w:tc>
          <w:tcPr>
            <w:tcW w:w="3731" w:type="dxa"/>
          </w:tcPr>
          <w:p w:rsidR="002A68C4" w:rsidRDefault="001C3859">
            <w:pPr>
              <w:keepNext/>
            </w:pPr>
            <w:r>
              <w:t>Frustration</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5</w:t>
            </w:r>
          </w:p>
        </w:tc>
        <w:tc>
          <w:tcPr>
            <w:tcW w:w="361" w:type="dxa"/>
          </w:tcPr>
          <w:p w:rsidR="002A68C4" w:rsidRDefault="001C3859">
            <w:pPr>
              <w:keepNext/>
            </w:pPr>
            <w:r>
              <w:t>□</w:t>
            </w:r>
          </w:p>
        </w:tc>
        <w:tc>
          <w:tcPr>
            <w:tcW w:w="3731" w:type="dxa"/>
          </w:tcPr>
          <w:p w:rsidR="002A68C4" w:rsidRDefault="001C3859">
            <w:pPr>
              <w:keepNext/>
            </w:pPr>
            <w:r>
              <w:t>Surprise</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6</w:t>
            </w:r>
          </w:p>
        </w:tc>
        <w:tc>
          <w:tcPr>
            <w:tcW w:w="361" w:type="dxa"/>
          </w:tcPr>
          <w:p w:rsidR="002A68C4" w:rsidRDefault="001C3859">
            <w:pPr>
              <w:keepNext/>
            </w:pPr>
            <w:r>
              <w:t>□</w:t>
            </w:r>
          </w:p>
        </w:tc>
        <w:tc>
          <w:tcPr>
            <w:tcW w:w="3731" w:type="dxa"/>
          </w:tcPr>
          <w:p w:rsidR="002A68C4" w:rsidRDefault="001C3859">
            <w:pPr>
              <w:keepNext/>
            </w:pPr>
            <w:r>
              <w:t>Embarrassment</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7</w:t>
            </w:r>
          </w:p>
        </w:tc>
        <w:tc>
          <w:tcPr>
            <w:tcW w:w="361" w:type="dxa"/>
          </w:tcPr>
          <w:p w:rsidR="002A68C4" w:rsidRDefault="001C3859">
            <w:pPr>
              <w:keepNext/>
            </w:pPr>
            <w:r>
              <w:t>□</w:t>
            </w:r>
          </w:p>
        </w:tc>
        <w:tc>
          <w:tcPr>
            <w:tcW w:w="3731" w:type="dxa"/>
          </w:tcPr>
          <w:p w:rsidR="002A68C4" w:rsidRDefault="001C3859">
            <w:pPr>
              <w:keepNext/>
            </w:pPr>
            <w:r>
              <w:t>Envy</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1C3859">
            <w:pPr>
              <w:keepNext/>
            </w:pPr>
            <w:r>
              <w:t>□</w:t>
            </w:r>
          </w:p>
        </w:tc>
        <w:tc>
          <w:tcPr>
            <w:tcW w:w="3731" w:type="dxa"/>
          </w:tcPr>
          <w:p w:rsidR="002A68C4" w:rsidRDefault="001C3859">
            <w:pPr>
              <w:keepNext/>
            </w:pPr>
            <w:r>
              <w:t>Jealousy</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1C3859">
            <w:pPr>
              <w:keepNext/>
            </w:pPr>
            <w:r>
              <w:t>□</w:t>
            </w:r>
          </w:p>
        </w:tc>
        <w:tc>
          <w:tcPr>
            <w:tcW w:w="3731" w:type="dxa"/>
          </w:tcPr>
          <w:p w:rsidR="002A68C4" w:rsidRDefault="001C3859">
            <w:pPr>
              <w:keepNext/>
            </w:pPr>
            <w:r>
              <w:t>Fear</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10</w:t>
            </w:r>
          </w:p>
        </w:tc>
        <w:tc>
          <w:tcPr>
            <w:tcW w:w="361" w:type="dxa"/>
          </w:tcPr>
          <w:p w:rsidR="002A68C4" w:rsidRDefault="001C3859">
            <w:pPr>
              <w:keepNext/>
            </w:pPr>
            <w:r>
              <w:t>□</w:t>
            </w:r>
          </w:p>
        </w:tc>
        <w:tc>
          <w:tcPr>
            <w:tcW w:w="3731" w:type="dxa"/>
          </w:tcPr>
          <w:p w:rsidR="002A68C4" w:rsidRDefault="001C3859">
            <w:pPr>
              <w:keepNext/>
            </w:pPr>
            <w:r>
              <w:t>Sadness</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11</w:t>
            </w:r>
          </w:p>
        </w:tc>
        <w:tc>
          <w:tcPr>
            <w:tcW w:w="361" w:type="dxa"/>
          </w:tcPr>
          <w:p w:rsidR="002A68C4" w:rsidRDefault="001C3859">
            <w:pPr>
              <w:keepNext/>
            </w:pPr>
            <w:r>
              <w:t>□</w:t>
            </w:r>
          </w:p>
        </w:tc>
        <w:tc>
          <w:tcPr>
            <w:tcW w:w="3731" w:type="dxa"/>
          </w:tcPr>
          <w:p w:rsidR="002A68C4" w:rsidRDefault="001C3859">
            <w:pPr>
              <w:keepNext/>
            </w:pPr>
            <w:r>
              <w:t>Shame</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12</w:t>
            </w:r>
          </w:p>
        </w:tc>
        <w:tc>
          <w:tcPr>
            <w:tcW w:w="361" w:type="dxa"/>
          </w:tcPr>
          <w:p w:rsidR="002A68C4" w:rsidRDefault="001C3859">
            <w:pPr>
              <w:keepNext/>
            </w:pPr>
            <w:r>
              <w:t>□</w:t>
            </w:r>
          </w:p>
        </w:tc>
        <w:tc>
          <w:tcPr>
            <w:tcW w:w="3731" w:type="dxa"/>
          </w:tcPr>
          <w:p w:rsidR="002A68C4" w:rsidRDefault="001C3859">
            <w:pPr>
              <w:keepNext/>
            </w:pPr>
            <w:r>
              <w:t>Amusement</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13</w:t>
            </w:r>
          </w:p>
        </w:tc>
        <w:tc>
          <w:tcPr>
            <w:tcW w:w="361" w:type="dxa"/>
          </w:tcPr>
          <w:p w:rsidR="002A68C4" w:rsidRDefault="001C3859">
            <w:pPr>
              <w:keepNext/>
            </w:pPr>
            <w:r>
              <w:t>□</w:t>
            </w:r>
          </w:p>
        </w:tc>
        <w:tc>
          <w:tcPr>
            <w:tcW w:w="3731" w:type="dxa"/>
          </w:tcPr>
          <w:p w:rsidR="002A68C4" w:rsidRDefault="001C3859">
            <w:pPr>
              <w:keepNext/>
            </w:pPr>
            <w:r>
              <w:t>Happiness</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14</w:t>
            </w:r>
          </w:p>
        </w:tc>
        <w:tc>
          <w:tcPr>
            <w:tcW w:w="361" w:type="dxa"/>
          </w:tcPr>
          <w:p w:rsidR="002A68C4" w:rsidRDefault="001C3859">
            <w:pPr>
              <w:keepNext/>
            </w:pPr>
            <w:r>
              <w:t>□</w:t>
            </w:r>
          </w:p>
        </w:tc>
        <w:tc>
          <w:tcPr>
            <w:tcW w:w="3731" w:type="dxa"/>
          </w:tcPr>
          <w:p w:rsidR="002A68C4" w:rsidRDefault="001C3859">
            <w:pPr>
              <w:keepNext/>
            </w:pPr>
            <w:r>
              <w:t>Pride</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15</w:t>
            </w:r>
          </w:p>
        </w:tc>
        <w:tc>
          <w:tcPr>
            <w:tcW w:w="361" w:type="dxa"/>
          </w:tcPr>
          <w:p w:rsidR="002A68C4" w:rsidRDefault="001C3859">
            <w:pPr>
              <w:keepNext/>
            </w:pPr>
            <w:r>
              <w:t>□</w:t>
            </w:r>
          </w:p>
        </w:tc>
        <w:tc>
          <w:tcPr>
            <w:tcW w:w="3731" w:type="dxa"/>
          </w:tcPr>
          <w:p w:rsidR="002A68C4" w:rsidRDefault="001C3859">
            <w:pPr>
              <w:keepNext/>
            </w:pPr>
            <w:r>
              <w:t>Relief</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16</w:t>
            </w:r>
          </w:p>
        </w:tc>
        <w:tc>
          <w:tcPr>
            <w:tcW w:w="361" w:type="dxa"/>
          </w:tcPr>
          <w:p w:rsidR="002A68C4" w:rsidRDefault="001C3859">
            <w:pPr>
              <w:keepNext/>
            </w:pPr>
            <w:r>
              <w:t>□</w:t>
            </w:r>
          </w:p>
        </w:tc>
        <w:tc>
          <w:tcPr>
            <w:tcW w:w="3731" w:type="dxa"/>
          </w:tcPr>
          <w:p w:rsidR="002A68C4" w:rsidRDefault="001C3859">
            <w:pPr>
              <w:keepNext/>
            </w:pPr>
            <w:r>
              <w:t>Guilt</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17</w:t>
            </w:r>
          </w:p>
        </w:tc>
        <w:tc>
          <w:tcPr>
            <w:tcW w:w="361" w:type="dxa"/>
          </w:tcPr>
          <w:p w:rsidR="002A68C4" w:rsidRDefault="001C3859">
            <w:pPr>
              <w:keepNext/>
            </w:pPr>
            <w:r>
              <w:t>□</w:t>
            </w:r>
          </w:p>
        </w:tc>
        <w:tc>
          <w:tcPr>
            <w:tcW w:w="3731" w:type="dxa"/>
          </w:tcPr>
          <w:p w:rsidR="002A68C4" w:rsidRDefault="001C3859">
            <w:pPr>
              <w:keepNext/>
            </w:pPr>
            <w:r>
              <w:t>None of these</w:t>
            </w:r>
          </w:p>
        </w:tc>
        <w:tc>
          <w:tcPr>
            <w:tcW w:w="4428" w:type="dxa"/>
          </w:tcPr>
          <w:p w:rsidR="002A68C4" w:rsidRDefault="001C3859">
            <w:pPr>
              <w:keepNext/>
              <w:jc w:val="right"/>
              <w:rPr>
                <w:i/>
              </w:rPr>
            </w:pPr>
            <w:r>
              <w:rPr>
                <w:i/>
              </w:rPr>
              <w:t xml:space="preserve">Not </w:t>
            </w:r>
            <w:proofErr w:type="spellStart"/>
            <w:r>
              <w:rPr>
                <w:i/>
              </w:rPr>
              <w:t>randomized,exclude</w:t>
            </w:r>
            <w:proofErr w:type="spellEnd"/>
            <w:r>
              <w:rPr>
                <w:i/>
              </w:rPr>
              <w:t xml:space="preserve"> other </w:t>
            </w:r>
            <w:r>
              <w:rPr>
                <w:i/>
              </w:rPr>
              <w:t>punches</w:t>
            </w:r>
          </w:p>
        </w:tc>
      </w:tr>
      <w:tr w:rsidR="002A68C4">
        <w:tblPrEx>
          <w:tblCellMar>
            <w:top w:w="0" w:type="dxa"/>
            <w:left w:w="0" w:type="dxa"/>
            <w:bottom w:w="0" w:type="dxa"/>
            <w:right w:w="0" w:type="dxa"/>
          </w:tblCellMar>
        </w:tblPrEx>
        <w:tc>
          <w:tcPr>
            <w:tcW w:w="336" w:type="dxa"/>
          </w:tcPr>
          <w:p w:rsidR="002A68C4" w:rsidRDefault="001C3859">
            <w:pPr>
              <w:keepNext/>
            </w:pPr>
            <w:r>
              <w:t>18</w:t>
            </w:r>
          </w:p>
        </w:tc>
        <w:tc>
          <w:tcPr>
            <w:tcW w:w="361" w:type="dxa"/>
          </w:tcPr>
          <w:p w:rsidR="002A68C4" w:rsidRDefault="001C3859">
            <w:pPr>
              <w:keepNext/>
            </w:pPr>
            <w:r>
              <w:t>□</w:t>
            </w:r>
          </w:p>
        </w:tc>
        <w:tc>
          <w:tcPr>
            <w:tcW w:w="3731" w:type="dxa"/>
          </w:tcPr>
          <w:p w:rsidR="002A68C4" w:rsidRDefault="001C3859">
            <w:pPr>
              <w:keepNext/>
            </w:pPr>
            <w:r>
              <w:t>Don</w:t>
            </w:r>
            <w:r>
              <w:t>’</w:t>
            </w:r>
            <w:r>
              <w:t>t know</w:t>
            </w:r>
          </w:p>
        </w:tc>
        <w:tc>
          <w:tcPr>
            <w:tcW w:w="4428" w:type="dxa"/>
          </w:tcPr>
          <w:p w:rsidR="002A68C4" w:rsidRDefault="001C3859">
            <w:pPr>
              <w:keepNext/>
              <w:jc w:val="right"/>
              <w:rPr>
                <w:i/>
              </w:rPr>
            </w:pPr>
            <w:r>
              <w:rPr>
                <w:i/>
              </w:rPr>
              <w:t xml:space="preserve">Not </w:t>
            </w:r>
            <w:proofErr w:type="spellStart"/>
            <w:r>
              <w:rPr>
                <w:i/>
              </w:rPr>
              <w:t>randomized,exclude</w:t>
            </w:r>
            <w:proofErr w:type="spellEnd"/>
            <w:r>
              <w:rPr>
                <w:i/>
              </w:rPr>
              <w:t xml:space="preserve"> other punches</w:t>
            </w:r>
          </w:p>
        </w:tc>
      </w:tr>
    </w:tbl>
    <w:p w:rsidR="002A68C4" w:rsidRDefault="002A68C4">
      <w:pPr>
        <w:pStyle w:val="GQuestionSpacer"/>
      </w:pPr>
    </w:p>
    <w:tbl>
      <w:tblPr>
        <w:tblStyle w:val="GQuestionCommonProperties"/>
        <w:tblW w:w="0" w:type="auto"/>
        <w:tblInd w:w="0" w:type="dxa"/>
        <w:tblCellMar>
          <w:top w:w="0" w:type="dxa"/>
          <w:left w:w="0" w:type="dxa"/>
          <w:bottom w:w="0" w:type="dxa"/>
          <w:right w:w="0" w:type="dxa"/>
        </w:tblCellMar>
        <w:tblLook w:val="04A0"/>
      </w:tblPr>
      <w:tblGrid>
        <w:gridCol w:w="6527"/>
        <w:gridCol w:w="2329"/>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fldChar w:fldCharType="begin"/>
            </w:r>
            <w:r w:rsidR="001C3859">
              <w:instrText xml:space="preserve">TC </w:instrText>
            </w:r>
            <w:bookmarkStart w:id="2328" w:name="_Toc266972396"/>
            <w:r w:rsidR="001C3859">
              <w:instrText>oxg13q2</w:instrText>
            </w:r>
            <w:bookmarkEnd w:id="2328"/>
            <w:r w:rsidR="001C3859">
              <w:instrText xml:space="preserve"> \l 2 \f a</w:instrText>
            </w:r>
            <w:r>
              <w:fldChar w:fldCharType="end"/>
            </w:r>
            <w:r w:rsidR="001C3859">
              <w:rPr>
                <w:rStyle w:val="GVariableName"/>
              </w:rPr>
              <w:t>oxg13q2</w:t>
            </w:r>
            <w:r w:rsidR="001C3859">
              <w:rPr>
                <w:i/>
              </w:rPr>
              <w:t>- Show all respondents/required</w:t>
            </w:r>
          </w:p>
        </w:tc>
        <w:tc>
          <w:tcPr>
            <w:tcW w:w="0" w:type="auto"/>
            <w:shd w:val="clear" w:color="auto" w:fill="D0D0D0"/>
            <w:vAlign w:val="bottom"/>
          </w:tcPr>
          <w:p w:rsidR="002A68C4" w:rsidRDefault="001C3859">
            <w:pPr>
              <w:keepNext/>
              <w:jc w:val="right"/>
            </w:pPr>
            <w:r>
              <w:t>SINGLE CHOICE</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Using a scale that runs from 0 to 10, where 0 means I don</w:t>
            </w:r>
            <w:r>
              <w:rPr>
                <w:b/>
              </w:rPr>
              <w:t>’</w:t>
            </w:r>
            <w:r>
              <w:rPr>
                <w:b/>
              </w:rPr>
              <w:t>t really admire them and 10 means I admire them very much,</w:t>
            </w:r>
            <w:r>
              <w:rPr>
                <w:b/>
              </w:rPr>
              <w:t xml:space="preserve"> how would you rate Deutsche Bank?</w:t>
            </w:r>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Order as shown</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0 -  I don</w:t>
            </w:r>
            <w:r>
              <w:t>’</w:t>
            </w:r>
            <w:r>
              <w:t>t admire them</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1</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2</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4</w:t>
            </w:r>
          </w:p>
        </w:tc>
        <w:tc>
          <w:tcPr>
            <w:tcW w:w="361" w:type="dxa"/>
          </w:tcPr>
          <w:p w:rsidR="002A68C4" w:rsidRDefault="001C3859">
            <w:pPr>
              <w:keepNext/>
            </w:pPr>
            <w:r>
              <w:t>○</w:t>
            </w:r>
          </w:p>
        </w:tc>
        <w:tc>
          <w:tcPr>
            <w:tcW w:w="3731" w:type="dxa"/>
          </w:tcPr>
          <w:p w:rsidR="002A68C4" w:rsidRDefault="001C3859">
            <w:pPr>
              <w:keepNext/>
            </w:pPr>
            <w:r>
              <w:t>3</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5</w:t>
            </w:r>
          </w:p>
        </w:tc>
        <w:tc>
          <w:tcPr>
            <w:tcW w:w="361" w:type="dxa"/>
          </w:tcPr>
          <w:p w:rsidR="002A68C4" w:rsidRDefault="001C3859">
            <w:pPr>
              <w:keepNext/>
            </w:pPr>
            <w:r>
              <w:t>○</w:t>
            </w:r>
          </w:p>
        </w:tc>
        <w:tc>
          <w:tcPr>
            <w:tcW w:w="3731" w:type="dxa"/>
          </w:tcPr>
          <w:p w:rsidR="002A68C4" w:rsidRDefault="001C3859">
            <w:pPr>
              <w:keepNext/>
            </w:pPr>
            <w:r>
              <w:t>4</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6</w:t>
            </w:r>
          </w:p>
        </w:tc>
        <w:tc>
          <w:tcPr>
            <w:tcW w:w="361" w:type="dxa"/>
          </w:tcPr>
          <w:p w:rsidR="002A68C4" w:rsidRDefault="001C3859">
            <w:pPr>
              <w:keepNext/>
            </w:pPr>
            <w:r>
              <w:t>○</w:t>
            </w:r>
          </w:p>
        </w:tc>
        <w:tc>
          <w:tcPr>
            <w:tcW w:w="3731" w:type="dxa"/>
          </w:tcPr>
          <w:p w:rsidR="002A68C4" w:rsidRDefault="001C3859">
            <w:pPr>
              <w:keepNext/>
            </w:pPr>
            <w:r>
              <w:t>5</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7</w:t>
            </w:r>
          </w:p>
        </w:tc>
        <w:tc>
          <w:tcPr>
            <w:tcW w:w="361" w:type="dxa"/>
          </w:tcPr>
          <w:p w:rsidR="002A68C4" w:rsidRDefault="001C3859">
            <w:pPr>
              <w:keepNext/>
            </w:pPr>
            <w:r>
              <w:t>○</w:t>
            </w:r>
          </w:p>
        </w:tc>
        <w:tc>
          <w:tcPr>
            <w:tcW w:w="3731" w:type="dxa"/>
          </w:tcPr>
          <w:p w:rsidR="002A68C4" w:rsidRDefault="001C3859">
            <w:pPr>
              <w:keepNext/>
            </w:pPr>
            <w:r>
              <w:t>6</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1C3859">
            <w:pPr>
              <w:keepNext/>
            </w:pPr>
            <w:r>
              <w:t>○</w:t>
            </w:r>
          </w:p>
        </w:tc>
        <w:tc>
          <w:tcPr>
            <w:tcW w:w="3731" w:type="dxa"/>
          </w:tcPr>
          <w:p w:rsidR="002A68C4" w:rsidRDefault="001C3859">
            <w:pPr>
              <w:keepNext/>
            </w:pPr>
            <w:r>
              <w:t>7</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1C3859">
            <w:pPr>
              <w:keepNext/>
            </w:pPr>
            <w:r>
              <w:t>○</w:t>
            </w:r>
          </w:p>
        </w:tc>
        <w:tc>
          <w:tcPr>
            <w:tcW w:w="3731" w:type="dxa"/>
          </w:tcPr>
          <w:p w:rsidR="002A68C4" w:rsidRDefault="001C3859">
            <w:pPr>
              <w:keepNext/>
            </w:pPr>
            <w:r>
              <w:t>8</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10</w:t>
            </w:r>
          </w:p>
        </w:tc>
        <w:tc>
          <w:tcPr>
            <w:tcW w:w="361" w:type="dxa"/>
          </w:tcPr>
          <w:p w:rsidR="002A68C4" w:rsidRDefault="001C3859">
            <w:pPr>
              <w:keepNext/>
            </w:pPr>
            <w:r>
              <w:t>○</w:t>
            </w:r>
          </w:p>
        </w:tc>
        <w:tc>
          <w:tcPr>
            <w:tcW w:w="3731" w:type="dxa"/>
          </w:tcPr>
          <w:p w:rsidR="002A68C4" w:rsidRDefault="001C3859">
            <w:pPr>
              <w:keepNext/>
            </w:pPr>
            <w:r>
              <w:t>9</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11</w:t>
            </w:r>
          </w:p>
        </w:tc>
        <w:tc>
          <w:tcPr>
            <w:tcW w:w="361" w:type="dxa"/>
          </w:tcPr>
          <w:p w:rsidR="002A68C4" w:rsidRDefault="001C3859">
            <w:pPr>
              <w:keepNext/>
            </w:pPr>
            <w:r>
              <w:t>○</w:t>
            </w:r>
          </w:p>
        </w:tc>
        <w:tc>
          <w:tcPr>
            <w:tcW w:w="3731" w:type="dxa"/>
          </w:tcPr>
          <w:p w:rsidR="002A68C4" w:rsidRDefault="001C3859">
            <w:pPr>
              <w:keepNext/>
            </w:pPr>
            <w:r>
              <w:t>10 - I admire them very much</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98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p w:rsidR="002A68C4" w:rsidRDefault="001C3859">
      <w:pPr>
        <w:pStyle w:val="GPage"/>
      </w:pPr>
      <w:bookmarkStart w:id="2329" w:name="_Toc266972397"/>
      <w:r>
        <w:t xml:space="preserve">Page: group14 if </w:t>
      </w:r>
      <w:proofErr w:type="spellStart"/>
      <w:r>
        <w:t>orgsplit</w:t>
      </w:r>
      <w:proofErr w:type="spellEnd"/>
      <w:r>
        <w:t xml:space="preserve"> == 14</w:t>
      </w:r>
      <w:bookmarkEnd w:id="2329"/>
    </w:p>
    <w:p w:rsidR="002A68C4" w:rsidRDefault="001C3859">
      <w:r>
        <w:t>**Below is a summary of an important political issue adapted from news coverage.  Please read the issue summary carefully before responding to the questions that follow it</w:t>
      </w:r>
      <w:proofErr w:type="gramStart"/>
      <w:r>
        <w:t>.*</w:t>
      </w:r>
      <w:proofErr w:type="gramEnd"/>
      <w:r>
        <w:t>*</w:t>
      </w:r>
    </w:p>
    <w:p w:rsidR="002A68C4" w:rsidRDefault="001C3859">
      <w:r>
        <w:t>&lt;</w:t>
      </w:r>
      <w:proofErr w:type="spellStart"/>
      <w:proofErr w:type="gramStart"/>
      <w:r>
        <w:t>img</w:t>
      </w:r>
      <w:proofErr w:type="spellEnd"/>
      <w:proofErr w:type="gramEnd"/>
      <w:r>
        <w:t xml:space="preserve"> src="https://surveyfiles.yougov.com/static/B</w:t>
      </w:r>
      <w:r>
        <w:t>C_TEST_OXFORD_POST/Group_14_-_HSBC_Race.jpg"/&gt;</w:t>
      </w:r>
    </w:p>
    <w:tbl>
      <w:tblPr>
        <w:tblStyle w:val="GQuestionCommonProperties"/>
        <w:tblW w:w="0" w:type="auto"/>
        <w:tblInd w:w="0" w:type="dxa"/>
        <w:tblCellMar>
          <w:top w:w="0" w:type="dxa"/>
          <w:left w:w="0" w:type="dxa"/>
          <w:bottom w:w="0" w:type="dxa"/>
          <w:right w:w="0" w:type="dxa"/>
        </w:tblCellMar>
        <w:tblLook w:val="04A0"/>
      </w:tblPr>
      <w:tblGrid>
        <w:gridCol w:w="6216"/>
        <w:gridCol w:w="2640"/>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lastRenderedPageBreak/>
              <w:fldChar w:fldCharType="begin"/>
            </w:r>
            <w:r w:rsidR="001C3859">
              <w:instrText xml:space="preserve">TC </w:instrText>
            </w:r>
            <w:bookmarkStart w:id="2330" w:name="_Toc266972398"/>
            <w:r w:rsidR="001C3859">
              <w:instrText>oxg14q1</w:instrText>
            </w:r>
            <w:bookmarkEnd w:id="2330"/>
            <w:r w:rsidR="001C3859">
              <w:instrText xml:space="preserve"> \l 2 \f a</w:instrText>
            </w:r>
            <w:r>
              <w:fldChar w:fldCharType="end"/>
            </w:r>
            <w:r w:rsidR="001C3859">
              <w:rPr>
                <w:rStyle w:val="GVariableName"/>
              </w:rPr>
              <w:t>oxg14q1</w:t>
            </w:r>
            <w:r w:rsidR="001C3859">
              <w:rPr>
                <w:i/>
              </w:rPr>
              <w:t>- Show all respondents/required</w:t>
            </w:r>
          </w:p>
        </w:tc>
        <w:tc>
          <w:tcPr>
            <w:tcW w:w="0" w:type="auto"/>
            <w:shd w:val="clear" w:color="auto" w:fill="D0D0D0"/>
            <w:vAlign w:val="bottom"/>
          </w:tcPr>
          <w:p w:rsidR="002A68C4" w:rsidRDefault="001C3859">
            <w:pPr>
              <w:keepNext/>
              <w:jc w:val="right"/>
            </w:pPr>
            <w:r>
              <w:t>MULTIPLE CHOICE</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How does this article make you feel? (Please select all that apply, even if you feel some emotions more strongly than others.)</w:t>
            </w:r>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Randomize response options</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Contempt</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Anger</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Irritation</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4</w:t>
            </w:r>
          </w:p>
        </w:tc>
        <w:tc>
          <w:tcPr>
            <w:tcW w:w="361" w:type="dxa"/>
          </w:tcPr>
          <w:p w:rsidR="002A68C4" w:rsidRDefault="001C3859">
            <w:pPr>
              <w:keepNext/>
            </w:pPr>
            <w:r>
              <w:t>□</w:t>
            </w:r>
          </w:p>
        </w:tc>
        <w:tc>
          <w:tcPr>
            <w:tcW w:w="3731" w:type="dxa"/>
          </w:tcPr>
          <w:p w:rsidR="002A68C4" w:rsidRDefault="001C3859">
            <w:pPr>
              <w:keepNext/>
            </w:pPr>
            <w:r>
              <w:t>Frustration</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5</w:t>
            </w:r>
          </w:p>
        </w:tc>
        <w:tc>
          <w:tcPr>
            <w:tcW w:w="361" w:type="dxa"/>
          </w:tcPr>
          <w:p w:rsidR="002A68C4" w:rsidRDefault="001C3859">
            <w:pPr>
              <w:keepNext/>
            </w:pPr>
            <w:r>
              <w:t>□</w:t>
            </w:r>
          </w:p>
        </w:tc>
        <w:tc>
          <w:tcPr>
            <w:tcW w:w="3731" w:type="dxa"/>
          </w:tcPr>
          <w:p w:rsidR="002A68C4" w:rsidRDefault="001C3859">
            <w:pPr>
              <w:keepNext/>
            </w:pPr>
            <w:r>
              <w:t>Surprise</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6</w:t>
            </w:r>
          </w:p>
        </w:tc>
        <w:tc>
          <w:tcPr>
            <w:tcW w:w="361" w:type="dxa"/>
          </w:tcPr>
          <w:p w:rsidR="002A68C4" w:rsidRDefault="001C3859">
            <w:pPr>
              <w:keepNext/>
            </w:pPr>
            <w:r>
              <w:t>□</w:t>
            </w:r>
          </w:p>
        </w:tc>
        <w:tc>
          <w:tcPr>
            <w:tcW w:w="3731" w:type="dxa"/>
          </w:tcPr>
          <w:p w:rsidR="002A68C4" w:rsidRDefault="001C3859">
            <w:pPr>
              <w:keepNext/>
            </w:pPr>
            <w:r>
              <w:t>Embarrassment</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7</w:t>
            </w:r>
          </w:p>
        </w:tc>
        <w:tc>
          <w:tcPr>
            <w:tcW w:w="361" w:type="dxa"/>
          </w:tcPr>
          <w:p w:rsidR="002A68C4" w:rsidRDefault="001C3859">
            <w:pPr>
              <w:keepNext/>
            </w:pPr>
            <w:r>
              <w:t>□</w:t>
            </w:r>
          </w:p>
        </w:tc>
        <w:tc>
          <w:tcPr>
            <w:tcW w:w="3731" w:type="dxa"/>
          </w:tcPr>
          <w:p w:rsidR="002A68C4" w:rsidRDefault="001C3859">
            <w:pPr>
              <w:keepNext/>
            </w:pPr>
            <w:r>
              <w:t>Envy</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1C3859">
            <w:pPr>
              <w:keepNext/>
            </w:pPr>
            <w:r>
              <w:t>□</w:t>
            </w:r>
          </w:p>
        </w:tc>
        <w:tc>
          <w:tcPr>
            <w:tcW w:w="3731" w:type="dxa"/>
          </w:tcPr>
          <w:p w:rsidR="002A68C4" w:rsidRDefault="001C3859">
            <w:pPr>
              <w:keepNext/>
            </w:pPr>
            <w:r>
              <w:t>Jealousy</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1C3859">
            <w:pPr>
              <w:keepNext/>
            </w:pPr>
            <w:r>
              <w:t>□</w:t>
            </w:r>
          </w:p>
        </w:tc>
        <w:tc>
          <w:tcPr>
            <w:tcW w:w="3731" w:type="dxa"/>
          </w:tcPr>
          <w:p w:rsidR="002A68C4" w:rsidRDefault="001C3859">
            <w:pPr>
              <w:keepNext/>
            </w:pPr>
            <w:r>
              <w:t>Fear</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10</w:t>
            </w:r>
          </w:p>
        </w:tc>
        <w:tc>
          <w:tcPr>
            <w:tcW w:w="361" w:type="dxa"/>
          </w:tcPr>
          <w:p w:rsidR="002A68C4" w:rsidRDefault="001C3859">
            <w:pPr>
              <w:keepNext/>
            </w:pPr>
            <w:r>
              <w:t>□</w:t>
            </w:r>
          </w:p>
        </w:tc>
        <w:tc>
          <w:tcPr>
            <w:tcW w:w="3731" w:type="dxa"/>
          </w:tcPr>
          <w:p w:rsidR="002A68C4" w:rsidRDefault="001C3859">
            <w:pPr>
              <w:keepNext/>
            </w:pPr>
            <w:r>
              <w:t>Sadness</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11</w:t>
            </w:r>
          </w:p>
        </w:tc>
        <w:tc>
          <w:tcPr>
            <w:tcW w:w="361" w:type="dxa"/>
          </w:tcPr>
          <w:p w:rsidR="002A68C4" w:rsidRDefault="001C3859">
            <w:pPr>
              <w:keepNext/>
            </w:pPr>
            <w:r>
              <w:t>□</w:t>
            </w:r>
          </w:p>
        </w:tc>
        <w:tc>
          <w:tcPr>
            <w:tcW w:w="3731" w:type="dxa"/>
          </w:tcPr>
          <w:p w:rsidR="002A68C4" w:rsidRDefault="001C3859">
            <w:pPr>
              <w:keepNext/>
            </w:pPr>
            <w:r>
              <w:t>Shame</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12</w:t>
            </w:r>
          </w:p>
        </w:tc>
        <w:tc>
          <w:tcPr>
            <w:tcW w:w="361" w:type="dxa"/>
          </w:tcPr>
          <w:p w:rsidR="002A68C4" w:rsidRDefault="001C3859">
            <w:pPr>
              <w:keepNext/>
            </w:pPr>
            <w:r>
              <w:t>□</w:t>
            </w:r>
          </w:p>
        </w:tc>
        <w:tc>
          <w:tcPr>
            <w:tcW w:w="3731" w:type="dxa"/>
          </w:tcPr>
          <w:p w:rsidR="002A68C4" w:rsidRDefault="001C3859">
            <w:pPr>
              <w:keepNext/>
            </w:pPr>
            <w:r>
              <w:t>Amusement</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13</w:t>
            </w:r>
          </w:p>
        </w:tc>
        <w:tc>
          <w:tcPr>
            <w:tcW w:w="361" w:type="dxa"/>
          </w:tcPr>
          <w:p w:rsidR="002A68C4" w:rsidRDefault="001C3859">
            <w:pPr>
              <w:keepNext/>
            </w:pPr>
            <w:r>
              <w:t>□</w:t>
            </w:r>
          </w:p>
        </w:tc>
        <w:tc>
          <w:tcPr>
            <w:tcW w:w="3731" w:type="dxa"/>
          </w:tcPr>
          <w:p w:rsidR="002A68C4" w:rsidRDefault="001C3859">
            <w:pPr>
              <w:keepNext/>
            </w:pPr>
            <w:r>
              <w:t>Happiness</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14</w:t>
            </w:r>
          </w:p>
        </w:tc>
        <w:tc>
          <w:tcPr>
            <w:tcW w:w="361" w:type="dxa"/>
          </w:tcPr>
          <w:p w:rsidR="002A68C4" w:rsidRDefault="001C3859">
            <w:pPr>
              <w:keepNext/>
            </w:pPr>
            <w:r>
              <w:t>□</w:t>
            </w:r>
          </w:p>
        </w:tc>
        <w:tc>
          <w:tcPr>
            <w:tcW w:w="3731" w:type="dxa"/>
          </w:tcPr>
          <w:p w:rsidR="002A68C4" w:rsidRDefault="001C3859">
            <w:pPr>
              <w:keepNext/>
            </w:pPr>
            <w:r>
              <w:t>Pride</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15</w:t>
            </w:r>
          </w:p>
        </w:tc>
        <w:tc>
          <w:tcPr>
            <w:tcW w:w="361" w:type="dxa"/>
          </w:tcPr>
          <w:p w:rsidR="002A68C4" w:rsidRDefault="001C3859">
            <w:pPr>
              <w:keepNext/>
            </w:pPr>
            <w:r>
              <w:t>□</w:t>
            </w:r>
          </w:p>
        </w:tc>
        <w:tc>
          <w:tcPr>
            <w:tcW w:w="3731" w:type="dxa"/>
          </w:tcPr>
          <w:p w:rsidR="002A68C4" w:rsidRDefault="001C3859">
            <w:pPr>
              <w:keepNext/>
            </w:pPr>
            <w:r>
              <w:t>Relief</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16</w:t>
            </w:r>
          </w:p>
        </w:tc>
        <w:tc>
          <w:tcPr>
            <w:tcW w:w="361" w:type="dxa"/>
          </w:tcPr>
          <w:p w:rsidR="002A68C4" w:rsidRDefault="001C3859">
            <w:pPr>
              <w:keepNext/>
            </w:pPr>
            <w:r>
              <w:t>□</w:t>
            </w:r>
          </w:p>
        </w:tc>
        <w:tc>
          <w:tcPr>
            <w:tcW w:w="3731" w:type="dxa"/>
          </w:tcPr>
          <w:p w:rsidR="002A68C4" w:rsidRDefault="001C3859">
            <w:pPr>
              <w:keepNext/>
            </w:pPr>
            <w:r>
              <w:t>Guilt</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17</w:t>
            </w:r>
          </w:p>
        </w:tc>
        <w:tc>
          <w:tcPr>
            <w:tcW w:w="361" w:type="dxa"/>
          </w:tcPr>
          <w:p w:rsidR="002A68C4" w:rsidRDefault="001C3859">
            <w:pPr>
              <w:keepNext/>
            </w:pPr>
            <w:r>
              <w:t>□</w:t>
            </w:r>
          </w:p>
        </w:tc>
        <w:tc>
          <w:tcPr>
            <w:tcW w:w="3731" w:type="dxa"/>
          </w:tcPr>
          <w:p w:rsidR="002A68C4" w:rsidRDefault="001C3859">
            <w:pPr>
              <w:keepNext/>
            </w:pPr>
            <w:r>
              <w:t>None of these</w:t>
            </w:r>
          </w:p>
        </w:tc>
        <w:tc>
          <w:tcPr>
            <w:tcW w:w="4428" w:type="dxa"/>
          </w:tcPr>
          <w:p w:rsidR="002A68C4" w:rsidRDefault="001C3859">
            <w:pPr>
              <w:keepNext/>
              <w:jc w:val="right"/>
              <w:rPr>
                <w:i/>
              </w:rPr>
            </w:pPr>
            <w:r>
              <w:rPr>
                <w:i/>
              </w:rPr>
              <w:t xml:space="preserve">Not </w:t>
            </w:r>
            <w:proofErr w:type="spellStart"/>
            <w:r>
              <w:rPr>
                <w:i/>
              </w:rPr>
              <w:t>randomized,exclude</w:t>
            </w:r>
            <w:proofErr w:type="spellEnd"/>
            <w:r>
              <w:rPr>
                <w:i/>
              </w:rPr>
              <w:t xml:space="preserve"> other punches</w:t>
            </w:r>
          </w:p>
        </w:tc>
      </w:tr>
      <w:tr w:rsidR="002A68C4">
        <w:tblPrEx>
          <w:tblCellMar>
            <w:top w:w="0" w:type="dxa"/>
            <w:left w:w="0" w:type="dxa"/>
            <w:bottom w:w="0" w:type="dxa"/>
            <w:right w:w="0" w:type="dxa"/>
          </w:tblCellMar>
        </w:tblPrEx>
        <w:tc>
          <w:tcPr>
            <w:tcW w:w="336" w:type="dxa"/>
          </w:tcPr>
          <w:p w:rsidR="002A68C4" w:rsidRDefault="001C3859">
            <w:pPr>
              <w:keepNext/>
            </w:pPr>
            <w:r>
              <w:t>18</w:t>
            </w:r>
          </w:p>
        </w:tc>
        <w:tc>
          <w:tcPr>
            <w:tcW w:w="361" w:type="dxa"/>
          </w:tcPr>
          <w:p w:rsidR="002A68C4" w:rsidRDefault="001C3859">
            <w:pPr>
              <w:keepNext/>
            </w:pPr>
            <w:r>
              <w:t>□</w:t>
            </w:r>
          </w:p>
        </w:tc>
        <w:tc>
          <w:tcPr>
            <w:tcW w:w="3731" w:type="dxa"/>
          </w:tcPr>
          <w:p w:rsidR="002A68C4" w:rsidRDefault="001C3859">
            <w:pPr>
              <w:keepNext/>
            </w:pPr>
            <w:r>
              <w:t>Don</w:t>
            </w:r>
            <w:r>
              <w:t>’</w:t>
            </w:r>
            <w:r>
              <w:t>t know</w:t>
            </w:r>
          </w:p>
        </w:tc>
        <w:tc>
          <w:tcPr>
            <w:tcW w:w="4428" w:type="dxa"/>
          </w:tcPr>
          <w:p w:rsidR="002A68C4" w:rsidRDefault="001C3859">
            <w:pPr>
              <w:keepNext/>
              <w:jc w:val="right"/>
              <w:rPr>
                <w:i/>
              </w:rPr>
            </w:pPr>
            <w:r>
              <w:rPr>
                <w:i/>
              </w:rPr>
              <w:t xml:space="preserve">Not </w:t>
            </w:r>
            <w:proofErr w:type="spellStart"/>
            <w:r>
              <w:rPr>
                <w:i/>
              </w:rPr>
              <w:t>randomized,exclude</w:t>
            </w:r>
            <w:proofErr w:type="spellEnd"/>
            <w:r>
              <w:rPr>
                <w:i/>
              </w:rPr>
              <w:t xml:space="preserve"> other punches</w:t>
            </w:r>
          </w:p>
        </w:tc>
      </w:tr>
    </w:tbl>
    <w:p w:rsidR="002A68C4" w:rsidRDefault="002A68C4">
      <w:pPr>
        <w:pStyle w:val="GQuestionSpacer"/>
      </w:pPr>
    </w:p>
    <w:tbl>
      <w:tblPr>
        <w:tblStyle w:val="GQuestionCommonProperties"/>
        <w:tblW w:w="0" w:type="auto"/>
        <w:tblInd w:w="0" w:type="dxa"/>
        <w:tblCellMar>
          <w:top w:w="0" w:type="dxa"/>
          <w:left w:w="0" w:type="dxa"/>
          <w:bottom w:w="0" w:type="dxa"/>
          <w:right w:w="0" w:type="dxa"/>
        </w:tblCellMar>
        <w:tblLook w:val="04A0"/>
      </w:tblPr>
      <w:tblGrid>
        <w:gridCol w:w="6527"/>
        <w:gridCol w:w="2329"/>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fldChar w:fldCharType="begin"/>
            </w:r>
            <w:r w:rsidR="001C3859">
              <w:instrText xml:space="preserve">TC </w:instrText>
            </w:r>
            <w:bookmarkStart w:id="2331" w:name="_Toc266972399"/>
            <w:r w:rsidR="001C3859">
              <w:instrText>oxg14q2</w:instrText>
            </w:r>
            <w:bookmarkEnd w:id="2331"/>
            <w:r w:rsidR="001C3859">
              <w:instrText xml:space="preserve"> \l 2 \f a</w:instrText>
            </w:r>
            <w:r>
              <w:fldChar w:fldCharType="end"/>
            </w:r>
            <w:r w:rsidR="001C3859">
              <w:rPr>
                <w:rStyle w:val="GVariableName"/>
              </w:rPr>
              <w:t>oxg14q2</w:t>
            </w:r>
            <w:r w:rsidR="001C3859">
              <w:rPr>
                <w:i/>
              </w:rPr>
              <w:t>- Show all respondents/required</w:t>
            </w:r>
          </w:p>
        </w:tc>
        <w:tc>
          <w:tcPr>
            <w:tcW w:w="0" w:type="auto"/>
            <w:shd w:val="clear" w:color="auto" w:fill="D0D0D0"/>
            <w:vAlign w:val="bottom"/>
          </w:tcPr>
          <w:p w:rsidR="002A68C4" w:rsidRDefault="001C3859">
            <w:pPr>
              <w:keepNext/>
              <w:jc w:val="right"/>
            </w:pPr>
            <w:r>
              <w:t>SINGLE CHOICE</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Using a scale that runs from 0 to 10, where 0 means I don</w:t>
            </w:r>
            <w:r>
              <w:rPr>
                <w:b/>
              </w:rPr>
              <w:t>’</w:t>
            </w:r>
            <w:r>
              <w:rPr>
                <w:b/>
              </w:rPr>
              <w:t>t</w:t>
            </w:r>
            <w:r>
              <w:rPr>
                <w:b/>
              </w:rPr>
              <w:t xml:space="preserve"> really admire them and 10 means I admire them very much, how would you rate HSBC?</w:t>
            </w:r>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Order as shown</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0 -  I don</w:t>
            </w:r>
            <w:r>
              <w:t>’</w:t>
            </w:r>
            <w:r>
              <w:t>t admire them</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1</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2</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4</w:t>
            </w:r>
          </w:p>
        </w:tc>
        <w:tc>
          <w:tcPr>
            <w:tcW w:w="361" w:type="dxa"/>
          </w:tcPr>
          <w:p w:rsidR="002A68C4" w:rsidRDefault="001C3859">
            <w:pPr>
              <w:keepNext/>
            </w:pPr>
            <w:r>
              <w:t>○</w:t>
            </w:r>
          </w:p>
        </w:tc>
        <w:tc>
          <w:tcPr>
            <w:tcW w:w="3731" w:type="dxa"/>
          </w:tcPr>
          <w:p w:rsidR="002A68C4" w:rsidRDefault="001C3859">
            <w:pPr>
              <w:keepNext/>
            </w:pPr>
            <w:r>
              <w:t>3</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5</w:t>
            </w:r>
          </w:p>
        </w:tc>
        <w:tc>
          <w:tcPr>
            <w:tcW w:w="361" w:type="dxa"/>
          </w:tcPr>
          <w:p w:rsidR="002A68C4" w:rsidRDefault="001C3859">
            <w:pPr>
              <w:keepNext/>
            </w:pPr>
            <w:r>
              <w:t>○</w:t>
            </w:r>
          </w:p>
        </w:tc>
        <w:tc>
          <w:tcPr>
            <w:tcW w:w="3731" w:type="dxa"/>
          </w:tcPr>
          <w:p w:rsidR="002A68C4" w:rsidRDefault="001C3859">
            <w:pPr>
              <w:keepNext/>
            </w:pPr>
            <w:r>
              <w:t>4</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6</w:t>
            </w:r>
          </w:p>
        </w:tc>
        <w:tc>
          <w:tcPr>
            <w:tcW w:w="361" w:type="dxa"/>
          </w:tcPr>
          <w:p w:rsidR="002A68C4" w:rsidRDefault="001C3859">
            <w:pPr>
              <w:keepNext/>
            </w:pPr>
            <w:r>
              <w:t>○</w:t>
            </w:r>
          </w:p>
        </w:tc>
        <w:tc>
          <w:tcPr>
            <w:tcW w:w="3731" w:type="dxa"/>
          </w:tcPr>
          <w:p w:rsidR="002A68C4" w:rsidRDefault="001C3859">
            <w:pPr>
              <w:keepNext/>
            </w:pPr>
            <w:r>
              <w:t>5</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7</w:t>
            </w:r>
          </w:p>
        </w:tc>
        <w:tc>
          <w:tcPr>
            <w:tcW w:w="361" w:type="dxa"/>
          </w:tcPr>
          <w:p w:rsidR="002A68C4" w:rsidRDefault="001C3859">
            <w:pPr>
              <w:keepNext/>
            </w:pPr>
            <w:r>
              <w:t>○</w:t>
            </w:r>
          </w:p>
        </w:tc>
        <w:tc>
          <w:tcPr>
            <w:tcW w:w="3731" w:type="dxa"/>
          </w:tcPr>
          <w:p w:rsidR="002A68C4" w:rsidRDefault="001C3859">
            <w:pPr>
              <w:keepNext/>
            </w:pPr>
            <w:r>
              <w:t>6</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1C3859">
            <w:pPr>
              <w:keepNext/>
            </w:pPr>
            <w:r>
              <w:t>○</w:t>
            </w:r>
          </w:p>
        </w:tc>
        <w:tc>
          <w:tcPr>
            <w:tcW w:w="3731" w:type="dxa"/>
          </w:tcPr>
          <w:p w:rsidR="002A68C4" w:rsidRDefault="001C3859">
            <w:pPr>
              <w:keepNext/>
            </w:pPr>
            <w:r>
              <w:t>7</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1C3859">
            <w:pPr>
              <w:keepNext/>
            </w:pPr>
            <w:r>
              <w:t>○</w:t>
            </w:r>
          </w:p>
        </w:tc>
        <w:tc>
          <w:tcPr>
            <w:tcW w:w="3731" w:type="dxa"/>
          </w:tcPr>
          <w:p w:rsidR="002A68C4" w:rsidRDefault="001C3859">
            <w:pPr>
              <w:keepNext/>
            </w:pPr>
            <w:r>
              <w:t>8</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10</w:t>
            </w:r>
          </w:p>
        </w:tc>
        <w:tc>
          <w:tcPr>
            <w:tcW w:w="361" w:type="dxa"/>
          </w:tcPr>
          <w:p w:rsidR="002A68C4" w:rsidRDefault="001C3859">
            <w:pPr>
              <w:keepNext/>
            </w:pPr>
            <w:r>
              <w:t>○</w:t>
            </w:r>
          </w:p>
        </w:tc>
        <w:tc>
          <w:tcPr>
            <w:tcW w:w="3731" w:type="dxa"/>
          </w:tcPr>
          <w:p w:rsidR="002A68C4" w:rsidRDefault="001C3859">
            <w:pPr>
              <w:keepNext/>
            </w:pPr>
            <w:r>
              <w:t>9</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11</w:t>
            </w:r>
          </w:p>
        </w:tc>
        <w:tc>
          <w:tcPr>
            <w:tcW w:w="361" w:type="dxa"/>
          </w:tcPr>
          <w:p w:rsidR="002A68C4" w:rsidRDefault="001C3859">
            <w:pPr>
              <w:keepNext/>
            </w:pPr>
            <w:r>
              <w:t>○</w:t>
            </w:r>
          </w:p>
        </w:tc>
        <w:tc>
          <w:tcPr>
            <w:tcW w:w="3731" w:type="dxa"/>
          </w:tcPr>
          <w:p w:rsidR="002A68C4" w:rsidRDefault="001C3859">
            <w:pPr>
              <w:keepNext/>
            </w:pPr>
            <w:r>
              <w:t>10 - I admire them very much</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98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p w:rsidR="002A68C4" w:rsidRDefault="001C3859">
      <w:pPr>
        <w:pStyle w:val="GPage"/>
      </w:pPr>
      <w:bookmarkStart w:id="2332" w:name="_Toc266972400"/>
      <w:r>
        <w:t xml:space="preserve">Page: group15 if </w:t>
      </w:r>
      <w:proofErr w:type="spellStart"/>
      <w:r>
        <w:t>orgsplit</w:t>
      </w:r>
      <w:proofErr w:type="spellEnd"/>
      <w:r>
        <w:t xml:space="preserve"> == 15</w:t>
      </w:r>
      <w:bookmarkEnd w:id="2332"/>
    </w:p>
    <w:p w:rsidR="002A68C4" w:rsidRDefault="001C3859">
      <w:r>
        <w:t>**Below is a summary of an important political issue adapted from news coverage.  Please read the issue summary carefully before responding to the questions that follow it</w:t>
      </w:r>
      <w:proofErr w:type="gramStart"/>
      <w:r>
        <w:t>.*</w:t>
      </w:r>
      <w:proofErr w:type="gramEnd"/>
      <w:r>
        <w:t>*</w:t>
      </w:r>
    </w:p>
    <w:p w:rsidR="002A68C4" w:rsidRDefault="001C3859">
      <w:r>
        <w:t>&lt;</w:t>
      </w:r>
      <w:proofErr w:type="spellStart"/>
      <w:proofErr w:type="gramStart"/>
      <w:r>
        <w:t>img</w:t>
      </w:r>
      <w:proofErr w:type="spellEnd"/>
      <w:proofErr w:type="gramEnd"/>
      <w:r>
        <w:t xml:space="preserve"> src="https://surveyfiles.yougov.com/static/BC_TEST_OXFORD_POST/Group_15_-_HSBC_Sex.jpg"/&gt;</w:t>
      </w:r>
    </w:p>
    <w:tbl>
      <w:tblPr>
        <w:tblStyle w:val="GQuestionCommonProperties"/>
        <w:tblW w:w="0" w:type="auto"/>
        <w:tblInd w:w="0" w:type="dxa"/>
        <w:tblCellMar>
          <w:top w:w="0" w:type="dxa"/>
          <w:left w:w="0" w:type="dxa"/>
          <w:bottom w:w="0" w:type="dxa"/>
          <w:right w:w="0" w:type="dxa"/>
        </w:tblCellMar>
        <w:tblLook w:val="04A0"/>
      </w:tblPr>
      <w:tblGrid>
        <w:gridCol w:w="6216"/>
        <w:gridCol w:w="2640"/>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lastRenderedPageBreak/>
              <w:fldChar w:fldCharType="begin"/>
            </w:r>
            <w:r w:rsidR="001C3859">
              <w:instrText xml:space="preserve">TC </w:instrText>
            </w:r>
            <w:bookmarkStart w:id="2333" w:name="_Toc266972401"/>
            <w:r w:rsidR="001C3859">
              <w:instrText>oxg15q1</w:instrText>
            </w:r>
            <w:bookmarkEnd w:id="2333"/>
            <w:r w:rsidR="001C3859">
              <w:instrText xml:space="preserve"> \l 2 \f a</w:instrText>
            </w:r>
            <w:r>
              <w:fldChar w:fldCharType="end"/>
            </w:r>
            <w:r w:rsidR="001C3859">
              <w:rPr>
                <w:rStyle w:val="GVariableName"/>
              </w:rPr>
              <w:t>oxg15q1</w:t>
            </w:r>
            <w:r w:rsidR="001C3859">
              <w:rPr>
                <w:i/>
              </w:rPr>
              <w:t>- Show all respondents/required</w:t>
            </w:r>
          </w:p>
        </w:tc>
        <w:tc>
          <w:tcPr>
            <w:tcW w:w="0" w:type="auto"/>
            <w:shd w:val="clear" w:color="auto" w:fill="D0D0D0"/>
            <w:vAlign w:val="bottom"/>
          </w:tcPr>
          <w:p w:rsidR="002A68C4" w:rsidRDefault="001C3859">
            <w:pPr>
              <w:keepNext/>
              <w:jc w:val="right"/>
            </w:pPr>
            <w:r>
              <w:t>MULTIPLE CHOICE</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 xml:space="preserve">How does this article make you feel? (Please select all that apply, even if you </w:t>
            </w:r>
            <w:r>
              <w:rPr>
                <w:b/>
              </w:rPr>
              <w:t>feel some emotions more strongly than others.)</w:t>
            </w:r>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Randomize response options</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Contempt</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Anger</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Irritation</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4</w:t>
            </w:r>
          </w:p>
        </w:tc>
        <w:tc>
          <w:tcPr>
            <w:tcW w:w="361" w:type="dxa"/>
          </w:tcPr>
          <w:p w:rsidR="002A68C4" w:rsidRDefault="001C3859">
            <w:pPr>
              <w:keepNext/>
            </w:pPr>
            <w:r>
              <w:t>□</w:t>
            </w:r>
          </w:p>
        </w:tc>
        <w:tc>
          <w:tcPr>
            <w:tcW w:w="3731" w:type="dxa"/>
          </w:tcPr>
          <w:p w:rsidR="002A68C4" w:rsidRDefault="001C3859">
            <w:pPr>
              <w:keepNext/>
            </w:pPr>
            <w:r>
              <w:t>Frustration</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5</w:t>
            </w:r>
          </w:p>
        </w:tc>
        <w:tc>
          <w:tcPr>
            <w:tcW w:w="361" w:type="dxa"/>
          </w:tcPr>
          <w:p w:rsidR="002A68C4" w:rsidRDefault="001C3859">
            <w:pPr>
              <w:keepNext/>
            </w:pPr>
            <w:r>
              <w:t>□</w:t>
            </w:r>
          </w:p>
        </w:tc>
        <w:tc>
          <w:tcPr>
            <w:tcW w:w="3731" w:type="dxa"/>
          </w:tcPr>
          <w:p w:rsidR="002A68C4" w:rsidRDefault="001C3859">
            <w:pPr>
              <w:keepNext/>
            </w:pPr>
            <w:r>
              <w:t>Surprise</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6</w:t>
            </w:r>
          </w:p>
        </w:tc>
        <w:tc>
          <w:tcPr>
            <w:tcW w:w="361" w:type="dxa"/>
          </w:tcPr>
          <w:p w:rsidR="002A68C4" w:rsidRDefault="001C3859">
            <w:pPr>
              <w:keepNext/>
            </w:pPr>
            <w:r>
              <w:t>□</w:t>
            </w:r>
          </w:p>
        </w:tc>
        <w:tc>
          <w:tcPr>
            <w:tcW w:w="3731" w:type="dxa"/>
          </w:tcPr>
          <w:p w:rsidR="002A68C4" w:rsidRDefault="001C3859">
            <w:pPr>
              <w:keepNext/>
            </w:pPr>
            <w:r>
              <w:t>Embarrassment</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7</w:t>
            </w:r>
          </w:p>
        </w:tc>
        <w:tc>
          <w:tcPr>
            <w:tcW w:w="361" w:type="dxa"/>
          </w:tcPr>
          <w:p w:rsidR="002A68C4" w:rsidRDefault="001C3859">
            <w:pPr>
              <w:keepNext/>
            </w:pPr>
            <w:r>
              <w:t>□</w:t>
            </w:r>
          </w:p>
        </w:tc>
        <w:tc>
          <w:tcPr>
            <w:tcW w:w="3731" w:type="dxa"/>
          </w:tcPr>
          <w:p w:rsidR="002A68C4" w:rsidRDefault="001C3859">
            <w:pPr>
              <w:keepNext/>
            </w:pPr>
            <w:r>
              <w:t>Envy</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1C3859">
            <w:pPr>
              <w:keepNext/>
            </w:pPr>
            <w:r>
              <w:t>□</w:t>
            </w:r>
          </w:p>
        </w:tc>
        <w:tc>
          <w:tcPr>
            <w:tcW w:w="3731" w:type="dxa"/>
          </w:tcPr>
          <w:p w:rsidR="002A68C4" w:rsidRDefault="001C3859">
            <w:pPr>
              <w:keepNext/>
            </w:pPr>
            <w:r>
              <w:t>Jealousy</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1C3859">
            <w:pPr>
              <w:keepNext/>
            </w:pPr>
            <w:r>
              <w:t>□</w:t>
            </w:r>
          </w:p>
        </w:tc>
        <w:tc>
          <w:tcPr>
            <w:tcW w:w="3731" w:type="dxa"/>
          </w:tcPr>
          <w:p w:rsidR="002A68C4" w:rsidRDefault="001C3859">
            <w:pPr>
              <w:keepNext/>
            </w:pPr>
            <w:r>
              <w:t>Fear</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10</w:t>
            </w:r>
          </w:p>
        </w:tc>
        <w:tc>
          <w:tcPr>
            <w:tcW w:w="361" w:type="dxa"/>
          </w:tcPr>
          <w:p w:rsidR="002A68C4" w:rsidRDefault="001C3859">
            <w:pPr>
              <w:keepNext/>
            </w:pPr>
            <w:r>
              <w:t>□</w:t>
            </w:r>
          </w:p>
        </w:tc>
        <w:tc>
          <w:tcPr>
            <w:tcW w:w="3731" w:type="dxa"/>
          </w:tcPr>
          <w:p w:rsidR="002A68C4" w:rsidRDefault="001C3859">
            <w:pPr>
              <w:keepNext/>
            </w:pPr>
            <w:r>
              <w:t>Sadness</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11</w:t>
            </w:r>
          </w:p>
        </w:tc>
        <w:tc>
          <w:tcPr>
            <w:tcW w:w="361" w:type="dxa"/>
          </w:tcPr>
          <w:p w:rsidR="002A68C4" w:rsidRDefault="001C3859">
            <w:pPr>
              <w:keepNext/>
            </w:pPr>
            <w:r>
              <w:t>□</w:t>
            </w:r>
          </w:p>
        </w:tc>
        <w:tc>
          <w:tcPr>
            <w:tcW w:w="3731" w:type="dxa"/>
          </w:tcPr>
          <w:p w:rsidR="002A68C4" w:rsidRDefault="001C3859">
            <w:pPr>
              <w:keepNext/>
            </w:pPr>
            <w:r>
              <w:t>Shame</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12</w:t>
            </w:r>
          </w:p>
        </w:tc>
        <w:tc>
          <w:tcPr>
            <w:tcW w:w="361" w:type="dxa"/>
          </w:tcPr>
          <w:p w:rsidR="002A68C4" w:rsidRDefault="001C3859">
            <w:pPr>
              <w:keepNext/>
            </w:pPr>
            <w:r>
              <w:t>□</w:t>
            </w:r>
          </w:p>
        </w:tc>
        <w:tc>
          <w:tcPr>
            <w:tcW w:w="3731" w:type="dxa"/>
          </w:tcPr>
          <w:p w:rsidR="002A68C4" w:rsidRDefault="001C3859">
            <w:pPr>
              <w:keepNext/>
            </w:pPr>
            <w:r>
              <w:t>Amusement</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13</w:t>
            </w:r>
          </w:p>
        </w:tc>
        <w:tc>
          <w:tcPr>
            <w:tcW w:w="361" w:type="dxa"/>
          </w:tcPr>
          <w:p w:rsidR="002A68C4" w:rsidRDefault="001C3859">
            <w:pPr>
              <w:keepNext/>
            </w:pPr>
            <w:r>
              <w:t>□</w:t>
            </w:r>
          </w:p>
        </w:tc>
        <w:tc>
          <w:tcPr>
            <w:tcW w:w="3731" w:type="dxa"/>
          </w:tcPr>
          <w:p w:rsidR="002A68C4" w:rsidRDefault="001C3859">
            <w:pPr>
              <w:keepNext/>
            </w:pPr>
            <w:r>
              <w:t>Happiness</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14</w:t>
            </w:r>
          </w:p>
        </w:tc>
        <w:tc>
          <w:tcPr>
            <w:tcW w:w="361" w:type="dxa"/>
          </w:tcPr>
          <w:p w:rsidR="002A68C4" w:rsidRDefault="001C3859">
            <w:pPr>
              <w:keepNext/>
            </w:pPr>
            <w:r>
              <w:t>□</w:t>
            </w:r>
          </w:p>
        </w:tc>
        <w:tc>
          <w:tcPr>
            <w:tcW w:w="3731" w:type="dxa"/>
          </w:tcPr>
          <w:p w:rsidR="002A68C4" w:rsidRDefault="001C3859">
            <w:pPr>
              <w:keepNext/>
            </w:pPr>
            <w:r>
              <w:t>Pride</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15</w:t>
            </w:r>
          </w:p>
        </w:tc>
        <w:tc>
          <w:tcPr>
            <w:tcW w:w="361" w:type="dxa"/>
          </w:tcPr>
          <w:p w:rsidR="002A68C4" w:rsidRDefault="001C3859">
            <w:pPr>
              <w:keepNext/>
            </w:pPr>
            <w:r>
              <w:t>□</w:t>
            </w:r>
          </w:p>
        </w:tc>
        <w:tc>
          <w:tcPr>
            <w:tcW w:w="3731" w:type="dxa"/>
          </w:tcPr>
          <w:p w:rsidR="002A68C4" w:rsidRDefault="001C3859">
            <w:pPr>
              <w:keepNext/>
            </w:pPr>
            <w:r>
              <w:t>Relief</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16</w:t>
            </w:r>
          </w:p>
        </w:tc>
        <w:tc>
          <w:tcPr>
            <w:tcW w:w="361" w:type="dxa"/>
          </w:tcPr>
          <w:p w:rsidR="002A68C4" w:rsidRDefault="001C3859">
            <w:pPr>
              <w:keepNext/>
            </w:pPr>
            <w:r>
              <w:t>□</w:t>
            </w:r>
          </w:p>
        </w:tc>
        <w:tc>
          <w:tcPr>
            <w:tcW w:w="3731" w:type="dxa"/>
          </w:tcPr>
          <w:p w:rsidR="002A68C4" w:rsidRDefault="001C3859">
            <w:pPr>
              <w:keepNext/>
            </w:pPr>
            <w:r>
              <w:t>Guilt</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17</w:t>
            </w:r>
          </w:p>
        </w:tc>
        <w:tc>
          <w:tcPr>
            <w:tcW w:w="361" w:type="dxa"/>
          </w:tcPr>
          <w:p w:rsidR="002A68C4" w:rsidRDefault="001C3859">
            <w:pPr>
              <w:keepNext/>
            </w:pPr>
            <w:r>
              <w:t>□</w:t>
            </w:r>
          </w:p>
        </w:tc>
        <w:tc>
          <w:tcPr>
            <w:tcW w:w="3731" w:type="dxa"/>
          </w:tcPr>
          <w:p w:rsidR="002A68C4" w:rsidRDefault="001C3859">
            <w:pPr>
              <w:keepNext/>
            </w:pPr>
            <w:r>
              <w:t>None of these</w:t>
            </w:r>
          </w:p>
        </w:tc>
        <w:tc>
          <w:tcPr>
            <w:tcW w:w="4428" w:type="dxa"/>
          </w:tcPr>
          <w:p w:rsidR="002A68C4" w:rsidRDefault="001C3859">
            <w:pPr>
              <w:keepNext/>
              <w:jc w:val="right"/>
              <w:rPr>
                <w:i/>
              </w:rPr>
            </w:pPr>
            <w:r>
              <w:rPr>
                <w:i/>
              </w:rPr>
              <w:t xml:space="preserve">Not </w:t>
            </w:r>
            <w:proofErr w:type="spellStart"/>
            <w:r>
              <w:rPr>
                <w:i/>
              </w:rPr>
              <w:t>randomized,exclude</w:t>
            </w:r>
            <w:proofErr w:type="spellEnd"/>
            <w:r>
              <w:rPr>
                <w:i/>
              </w:rPr>
              <w:t xml:space="preserve"> other punches</w:t>
            </w:r>
          </w:p>
        </w:tc>
      </w:tr>
      <w:tr w:rsidR="002A68C4">
        <w:tblPrEx>
          <w:tblCellMar>
            <w:top w:w="0" w:type="dxa"/>
            <w:left w:w="0" w:type="dxa"/>
            <w:bottom w:w="0" w:type="dxa"/>
            <w:right w:w="0" w:type="dxa"/>
          </w:tblCellMar>
        </w:tblPrEx>
        <w:tc>
          <w:tcPr>
            <w:tcW w:w="336" w:type="dxa"/>
          </w:tcPr>
          <w:p w:rsidR="002A68C4" w:rsidRDefault="001C3859">
            <w:pPr>
              <w:keepNext/>
            </w:pPr>
            <w:r>
              <w:t>18</w:t>
            </w:r>
          </w:p>
        </w:tc>
        <w:tc>
          <w:tcPr>
            <w:tcW w:w="361" w:type="dxa"/>
          </w:tcPr>
          <w:p w:rsidR="002A68C4" w:rsidRDefault="001C3859">
            <w:pPr>
              <w:keepNext/>
            </w:pPr>
            <w:r>
              <w:t>□</w:t>
            </w:r>
          </w:p>
        </w:tc>
        <w:tc>
          <w:tcPr>
            <w:tcW w:w="3731" w:type="dxa"/>
          </w:tcPr>
          <w:p w:rsidR="002A68C4" w:rsidRDefault="001C3859">
            <w:pPr>
              <w:keepNext/>
            </w:pPr>
            <w:r>
              <w:t>Don</w:t>
            </w:r>
            <w:r>
              <w:t>’</w:t>
            </w:r>
            <w:r>
              <w:t>t know</w:t>
            </w:r>
          </w:p>
        </w:tc>
        <w:tc>
          <w:tcPr>
            <w:tcW w:w="4428" w:type="dxa"/>
          </w:tcPr>
          <w:p w:rsidR="002A68C4" w:rsidRDefault="001C3859">
            <w:pPr>
              <w:keepNext/>
              <w:jc w:val="right"/>
              <w:rPr>
                <w:i/>
              </w:rPr>
            </w:pPr>
            <w:r>
              <w:rPr>
                <w:i/>
              </w:rPr>
              <w:t xml:space="preserve">Not </w:t>
            </w:r>
            <w:proofErr w:type="spellStart"/>
            <w:r>
              <w:rPr>
                <w:i/>
              </w:rPr>
              <w:t>randomized,exclude</w:t>
            </w:r>
            <w:proofErr w:type="spellEnd"/>
            <w:r>
              <w:rPr>
                <w:i/>
              </w:rPr>
              <w:t xml:space="preserve"> other punches</w:t>
            </w:r>
          </w:p>
        </w:tc>
      </w:tr>
    </w:tbl>
    <w:p w:rsidR="002A68C4" w:rsidRDefault="002A68C4">
      <w:pPr>
        <w:pStyle w:val="GQuestionSpacer"/>
      </w:pPr>
    </w:p>
    <w:tbl>
      <w:tblPr>
        <w:tblStyle w:val="GQuestionCommonProperties"/>
        <w:tblW w:w="0" w:type="auto"/>
        <w:tblInd w:w="0" w:type="dxa"/>
        <w:tblCellMar>
          <w:top w:w="0" w:type="dxa"/>
          <w:left w:w="0" w:type="dxa"/>
          <w:bottom w:w="0" w:type="dxa"/>
          <w:right w:w="0" w:type="dxa"/>
        </w:tblCellMar>
        <w:tblLook w:val="04A0"/>
      </w:tblPr>
      <w:tblGrid>
        <w:gridCol w:w="6527"/>
        <w:gridCol w:w="2329"/>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fldChar w:fldCharType="begin"/>
            </w:r>
            <w:r w:rsidR="001C3859">
              <w:instrText xml:space="preserve">TC </w:instrText>
            </w:r>
            <w:bookmarkStart w:id="2334" w:name="_Toc266972402"/>
            <w:r w:rsidR="001C3859">
              <w:instrText>oxg15q2</w:instrText>
            </w:r>
            <w:bookmarkEnd w:id="2334"/>
            <w:r w:rsidR="001C3859">
              <w:instrText xml:space="preserve"> \l 2 \f a</w:instrText>
            </w:r>
            <w:r>
              <w:fldChar w:fldCharType="end"/>
            </w:r>
            <w:r w:rsidR="001C3859">
              <w:rPr>
                <w:rStyle w:val="GVariableName"/>
              </w:rPr>
              <w:t>oxg15q2</w:t>
            </w:r>
            <w:r w:rsidR="001C3859">
              <w:rPr>
                <w:i/>
              </w:rPr>
              <w:t>- Show all respondents/required</w:t>
            </w:r>
          </w:p>
        </w:tc>
        <w:tc>
          <w:tcPr>
            <w:tcW w:w="0" w:type="auto"/>
            <w:shd w:val="clear" w:color="auto" w:fill="D0D0D0"/>
            <w:vAlign w:val="bottom"/>
          </w:tcPr>
          <w:p w:rsidR="002A68C4" w:rsidRDefault="001C3859">
            <w:pPr>
              <w:keepNext/>
              <w:jc w:val="right"/>
            </w:pPr>
            <w:r>
              <w:t>SINGLE CHOICE</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 xml:space="preserve">Using a </w:t>
            </w:r>
            <w:r>
              <w:rPr>
                <w:b/>
              </w:rPr>
              <w:t>scale that runs from 0 to 10, where 0 means I don</w:t>
            </w:r>
            <w:r>
              <w:rPr>
                <w:b/>
              </w:rPr>
              <w:t>’</w:t>
            </w:r>
            <w:r>
              <w:rPr>
                <w:b/>
              </w:rPr>
              <w:t>t really admire them and 10 means I admire them very much, how would you rate HSBC?</w:t>
            </w:r>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Order as shown</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0 -  I don</w:t>
            </w:r>
            <w:r>
              <w:t>’</w:t>
            </w:r>
            <w:r>
              <w:t>t admire them</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1</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2</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4</w:t>
            </w:r>
          </w:p>
        </w:tc>
        <w:tc>
          <w:tcPr>
            <w:tcW w:w="361" w:type="dxa"/>
          </w:tcPr>
          <w:p w:rsidR="002A68C4" w:rsidRDefault="001C3859">
            <w:pPr>
              <w:keepNext/>
            </w:pPr>
            <w:r>
              <w:t>○</w:t>
            </w:r>
          </w:p>
        </w:tc>
        <w:tc>
          <w:tcPr>
            <w:tcW w:w="3731" w:type="dxa"/>
          </w:tcPr>
          <w:p w:rsidR="002A68C4" w:rsidRDefault="001C3859">
            <w:pPr>
              <w:keepNext/>
            </w:pPr>
            <w:r>
              <w:t>3</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5</w:t>
            </w:r>
          </w:p>
        </w:tc>
        <w:tc>
          <w:tcPr>
            <w:tcW w:w="361" w:type="dxa"/>
          </w:tcPr>
          <w:p w:rsidR="002A68C4" w:rsidRDefault="001C3859">
            <w:pPr>
              <w:keepNext/>
            </w:pPr>
            <w:r>
              <w:t>○</w:t>
            </w:r>
          </w:p>
        </w:tc>
        <w:tc>
          <w:tcPr>
            <w:tcW w:w="3731" w:type="dxa"/>
          </w:tcPr>
          <w:p w:rsidR="002A68C4" w:rsidRDefault="001C3859">
            <w:pPr>
              <w:keepNext/>
            </w:pPr>
            <w:r>
              <w:t>4</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6</w:t>
            </w:r>
          </w:p>
        </w:tc>
        <w:tc>
          <w:tcPr>
            <w:tcW w:w="361" w:type="dxa"/>
          </w:tcPr>
          <w:p w:rsidR="002A68C4" w:rsidRDefault="001C3859">
            <w:pPr>
              <w:keepNext/>
            </w:pPr>
            <w:r>
              <w:t>○</w:t>
            </w:r>
          </w:p>
        </w:tc>
        <w:tc>
          <w:tcPr>
            <w:tcW w:w="3731" w:type="dxa"/>
          </w:tcPr>
          <w:p w:rsidR="002A68C4" w:rsidRDefault="001C3859">
            <w:pPr>
              <w:keepNext/>
            </w:pPr>
            <w:r>
              <w:t>5</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7</w:t>
            </w:r>
          </w:p>
        </w:tc>
        <w:tc>
          <w:tcPr>
            <w:tcW w:w="361" w:type="dxa"/>
          </w:tcPr>
          <w:p w:rsidR="002A68C4" w:rsidRDefault="001C3859">
            <w:pPr>
              <w:keepNext/>
            </w:pPr>
            <w:r>
              <w:t>○</w:t>
            </w:r>
          </w:p>
        </w:tc>
        <w:tc>
          <w:tcPr>
            <w:tcW w:w="3731" w:type="dxa"/>
          </w:tcPr>
          <w:p w:rsidR="002A68C4" w:rsidRDefault="001C3859">
            <w:pPr>
              <w:keepNext/>
            </w:pPr>
            <w:r>
              <w:t>6</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1C3859">
            <w:pPr>
              <w:keepNext/>
            </w:pPr>
            <w:r>
              <w:t>○</w:t>
            </w:r>
          </w:p>
        </w:tc>
        <w:tc>
          <w:tcPr>
            <w:tcW w:w="3731" w:type="dxa"/>
          </w:tcPr>
          <w:p w:rsidR="002A68C4" w:rsidRDefault="001C3859">
            <w:pPr>
              <w:keepNext/>
            </w:pPr>
            <w:r>
              <w:t>7</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1C3859">
            <w:pPr>
              <w:keepNext/>
            </w:pPr>
            <w:r>
              <w:t>○</w:t>
            </w:r>
          </w:p>
        </w:tc>
        <w:tc>
          <w:tcPr>
            <w:tcW w:w="3731" w:type="dxa"/>
          </w:tcPr>
          <w:p w:rsidR="002A68C4" w:rsidRDefault="001C3859">
            <w:pPr>
              <w:keepNext/>
            </w:pPr>
            <w:r>
              <w:t>8</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10</w:t>
            </w:r>
          </w:p>
        </w:tc>
        <w:tc>
          <w:tcPr>
            <w:tcW w:w="361" w:type="dxa"/>
          </w:tcPr>
          <w:p w:rsidR="002A68C4" w:rsidRDefault="001C3859">
            <w:pPr>
              <w:keepNext/>
            </w:pPr>
            <w:r>
              <w:t>○</w:t>
            </w:r>
          </w:p>
        </w:tc>
        <w:tc>
          <w:tcPr>
            <w:tcW w:w="3731" w:type="dxa"/>
          </w:tcPr>
          <w:p w:rsidR="002A68C4" w:rsidRDefault="001C3859">
            <w:pPr>
              <w:keepNext/>
            </w:pPr>
            <w:r>
              <w:t>9</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11</w:t>
            </w:r>
          </w:p>
        </w:tc>
        <w:tc>
          <w:tcPr>
            <w:tcW w:w="361" w:type="dxa"/>
          </w:tcPr>
          <w:p w:rsidR="002A68C4" w:rsidRDefault="001C3859">
            <w:pPr>
              <w:keepNext/>
            </w:pPr>
            <w:r>
              <w:t>○</w:t>
            </w:r>
          </w:p>
        </w:tc>
        <w:tc>
          <w:tcPr>
            <w:tcW w:w="3731" w:type="dxa"/>
          </w:tcPr>
          <w:p w:rsidR="002A68C4" w:rsidRDefault="001C3859">
            <w:pPr>
              <w:keepNext/>
            </w:pPr>
            <w:r>
              <w:t>10 - I admire them very much</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98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p w:rsidR="002A68C4" w:rsidRDefault="001C3859">
      <w:pPr>
        <w:pStyle w:val="GPage"/>
      </w:pPr>
      <w:bookmarkStart w:id="2335" w:name="_Toc266972403"/>
      <w:r>
        <w:t xml:space="preserve">Page: group16 if </w:t>
      </w:r>
      <w:proofErr w:type="spellStart"/>
      <w:r>
        <w:t>orgsplit</w:t>
      </w:r>
      <w:proofErr w:type="spellEnd"/>
      <w:r>
        <w:t xml:space="preserve"> == 16</w:t>
      </w:r>
      <w:bookmarkEnd w:id="2335"/>
    </w:p>
    <w:p w:rsidR="002A68C4" w:rsidRDefault="001C3859">
      <w:r>
        <w:t xml:space="preserve">**Below is a summary of an important political issue adapted from news coverage.  Please read the issue summary carefully </w:t>
      </w:r>
      <w:r>
        <w:t>before responding to the questions that follow it</w:t>
      </w:r>
      <w:proofErr w:type="gramStart"/>
      <w:r>
        <w:t>.*</w:t>
      </w:r>
      <w:proofErr w:type="gramEnd"/>
      <w:r>
        <w:t>*</w:t>
      </w:r>
    </w:p>
    <w:p w:rsidR="002A68C4" w:rsidRDefault="001C3859">
      <w:r>
        <w:t>&lt;</w:t>
      </w:r>
      <w:proofErr w:type="spellStart"/>
      <w:proofErr w:type="gramStart"/>
      <w:r>
        <w:t>img</w:t>
      </w:r>
      <w:proofErr w:type="spellEnd"/>
      <w:proofErr w:type="gramEnd"/>
      <w:r>
        <w:t xml:space="preserve"> src="https://surveyfiles.yougov.com/static/BC_TEST_OXFORD_POST/Group_16_-_HSBC_Sex.jpg"/&gt;</w:t>
      </w:r>
    </w:p>
    <w:tbl>
      <w:tblPr>
        <w:tblStyle w:val="GQuestionCommonProperties"/>
        <w:tblW w:w="0" w:type="auto"/>
        <w:tblInd w:w="0" w:type="dxa"/>
        <w:tblCellMar>
          <w:top w:w="0" w:type="dxa"/>
          <w:left w:w="0" w:type="dxa"/>
          <w:bottom w:w="0" w:type="dxa"/>
          <w:right w:w="0" w:type="dxa"/>
        </w:tblCellMar>
        <w:tblLook w:val="04A0"/>
      </w:tblPr>
      <w:tblGrid>
        <w:gridCol w:w="6216"/>
        <w:gridCol w:w="2640"/>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lastRenderedPageBreak/>
              <w:fldChar w:fldCharType="begin"/>
            </w:r>
            <w:r w:rsidR="001C3859">
              <w:instrText xml:space="preserve">TC </w:instrText>
            </w:r>
            <w:bookmarkStart w:id="2336" w:name="_Toc266972404"/>
            <w:r w:rsidR="001C3859">
              <w:instrText>oxg16q1</w:instrText>
            </w:r>
            <w:bookmarkEnd w:id="2336"/>
            <w:r w:rsidR="001C3859">
              <w:instrText xml:space="preserve"> \l 2 \f a</w:instrText>
            </w:r>
            <w:r>
              <w:fldChar w:fldCharType="end"/>
            </w:r>
            <w:r w:rsidR="001C3859">
              <w:rPr>
                <w:rStyle w:val="GVariableName"/>
              </w:rPr>
              <w:t>oxg16q1</w:t>
            </w:r>
            <w:r w:rsidR="001C3859">
              <w:rPr>
                <w:i/>
              </w:rPr>
              <w:t>- Show all respondents/required</w:t>
            </w:r>
          </w:p>
        </w:tc>
        <w:tc>
          <w:tcPr>
            <w:tcW w:w="0" w:type="auto"/>
            <w:shd w:val="clear" w:color="auto" w:fill="D0D0D0"/>
            <w:vAlign w:val="bottom"/>
          </w:tcPr>
          <w:p w:rsidR="002A68C4" w:rsidRDefault="001C3859">
            <w:pPr>
              <w:keepNext/>
              <w:jc w:val="right"/>
            </w:pPr>
            <w:r>
              <w:t>MULTIPLE CHOICE</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How does this article make you</w:t>
            </w:r>
            <w:r>
              <w:rPr>
                <w:b/>
              </w:rPr>
              <w:t xml:space="preserve"> feel? (Please select all that apply, even if you feel some emotions more strongly than others.)</w:t>
            </w:r>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Randomize response options</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Contempt</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Anger</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Irritation</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4</w:t>
            </w:r>
          </w:p>
        </w:tc>
        <w:tc>
          <w:tcPr>
            <w:tcW w:w="361" w:type="dxa"/>
          </w:tcPr>
          <w:p w:rsidR="002A68C4" w:rsidRDefault="001C3859">
            <w:pPr>
              <w:keepNext/>
            </w:pPr>
            <w:r>
              <w:t>□</w:t>
            </w:r>
          </w:p>
        </w:tc>
        <w:tc>
          <w:tcPr>
            <w:tcW w:w="3731" w:type="dxa"/>
          </w:tcPr>
          <w:p w:rsidR="002A68C4" w:rsidRDefault="001C3859">
            <w:pPr>
              <w:keepNext/>
            </w:pPr>
            <w:r>
              <w:t>Frustration</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5</w:t>
            </w:r>
          </w:p>
        </w:tc>
        <w:tc>
          <w:tcPr>
            <w:tcW w:w="361" w:type="dxa"/>
          </w:tcPr>
          <w:p w:rsidR="002A68C4" w:rsidRDefault="001C3859">
            <w:pPr>
              <w:keepNext/>
            </w:pPr>
            <w:r>
              <w:t>□</w:t>
            </w:r>
          </w:p>
        </w:tc>
        <w:tc>
          <w:tcPr>
            <w:tcW w:w="3731" w:type="dxa"/>
          </w:tcPr>
          <w:p w:rsidR="002A68C4" w:rsidRDefault="001C3859">
            <w:pPr>
              <w:keepNext/>
            </w:pPr>
            <w:r>
              <w:t>Surprise</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6</w:t>
            </w:r>
          </w:p>
        </w:tc>
        <w:tc>
          <w:tcPr>
            <w:tcW w:w="361" w:type="dxa"/>
          </w:tcPr>
          <w:p w:rsidR="002A68C4" w:rsidRDefault="001C3859">
            <w:pPr>
              <w:keepNext/>
            </w:pPr>
            <w:r>
              <w:t>□</w:t>
            </w:r>
          </w:p>
        </w:tc>
        <w:tc>
          <w:tcPr>
            <w:tcW w:w="3731" w:type="dxa"/>
          </w:tcPr>
          <w:p w:rsidR="002A68C4" w:rsidRDefault="001C3859">
            <w:pPr>
              <w:keepNext/>
            </w:pPr>
            <w:r>
              <w:t>Embarrassment</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7</w:t>
            </w:r>
          </w:p>
        </w:tc>
        <w:tc>
          <w:tcPr>
            <w:tcW w:w="361" w:type="dxa"/>
          </w:tcPr>
          <w:p w:rsidR="002A68C4" w:rsidRDefault="001C3859">
            <w:pPr>
              <w:keepNext/>
            </w:pPr>
            <w:r>
              <w:t>□</w:t>
            </w:r>
          </w:p>
        </w:tc>
        <w:tc>
          <w:tcPr>
            <w:tcW w:w="3731" w:type="dxa"/>
          </w:tcPr>
          <w:p w:rsidR="002A68C4" w:rsidRDefault="001C3859">
            <w:pPr>
              <w:keepNext/>
            </w:pPr>
            <w:r>
              <w:t>Envy</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1C3859">
            <w:pPr>
              <w:keepNext/>
            </w:pPr>
            <w:r>
              <w:t>□</w:t>
            </w:r>
          </w:p>
        </w:tc>
        <w:tc>
          <w:tcPr>
            <w:tcW w:w="3731" w:type="dxa"/>
          </w:tcPr>
          <w:p w:rsidR="002A68C4" w:rsidRDefault="001C3859">
            <w:pPr>
              <w:keepNext/>
            </w:pPr>
            <w:r>
              <w:t>Jealousy</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1C3859">
            <w:pPr>
              <w:keepNext/>
            </w:pPr>
            <w:r>
              <w:t>□</w:t>
            </w:r>
          </w:p>
        </w:tc>
        <w:tc>
          <w:tcPr>
            <w:tcW w:w="3731" w:type="dxa"/>
          </w:tcPr>
          <w:p w:rsidR="002A68C4" w:rsidRDefault="001C3859">
            <w:pPr>
              <w:keepNext/>
            </w:pPr>
            <w:r>
              <w:t>Fear</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10</w:t>
            </w:r>
          </w:p>
        </w:tc>
        <w:tc>
          <w:tcPr>
            <w:tcW w:w="361" w:type="dxa"/>
          </w:tcPr>
          <w:p w:rsidR="002A68C4" w:rsidRDefault="001C3859">
            <w:pPr>
              <w:keepNext/>
            </w:pPr>
            <w:r>
              <w:t>□</w:t>
            </w:r>
          </w:p>
        </w:tc>
        <w:tc>
          <w:tcPr>
            <w:tcW w:w="3731" w:type="dxa"/>
          </w:tcPr>
          <w:p w:rsidR="002A68C4" w:rsidRDefault="001C3859">
            <w:pPr>
              <w:keepNext/>
            </w:pPr>
            <w:r>
              <w:t>Sadness</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11</w:t>
            </w:r>
          </w:p>
        </w:tc>
        <w:tc>
          <w:tcPr>
            <w:tcW w:w="361" w:type="dxa"/>
          </w:tcPr>
          <w:p w:rsidR="002A68C4" w:rsidRDefault="001C3859">
            <w:pPr>
              <w:keepNext/>
            </w:pPr>
            <w:r>
              <w:t>□</w:t>
            </w:r>
          </w:p>
        </w:tc>
        <w:tc>
          <w:tcPr>
            <w:tcW w:w="3731" w:type="dxa"/>
          </w:tcPr>
          <w:p w:rsidR="002A68C4" w:rsidRDefault="001C3859">
            <w:pPr>
              <w:keepNext/>
            </w:pPr>
            <w:r>
              <w:t>Shame</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12</w:t>
            </w:r>
          </w:p>
        </w:tc>
        <w:tc>
          <w:tcPr>
            <w:tcW w:w="361" w:type="dxa"/>
          </w:tcPr>
          <w:p w:rsidR="002A68C4" w:rsidRDefault="001C3859">
            <w:pPr>
              <w:keepNext/>
            </w:pPr>
            <w:r>
              <w:t>□</w:t>
            </w:r>
          </w:p>
        </w:tc>
        <w:tc>
          <w:tcPr>
            <w:tcW w:w="3731" w:type="dxa"/>
          </w:tcPr>
          <w:p w:rsidR="002A68C4" w:rsidRDefault="001C3859">
            <w:pPr>
              <w:keepNext/>
            </w:pPr>
            <w:r>
              <w:t>Amusement</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13</w:t>
            </w:r>
          </w:p>
        </w:tc>
        <w:tc>
          <w:tcPr>
            <w:tcW w:w="361" w:type="dxa"/>
          </w:tcPr>
          <w:p w:rsidR="002A68C4" w:rsidRDefault="001C3859">
            <w:pPr>
              <w:keepNext/>
            </w:pPr>
            <w:r>
              <w:t>□</w:t>
            </w:r>
          </w:p>
        </w:tc>
        <w:tc>
          <w:tcPr>
            <w:tcW w:w="3731" w:type="dxa"/>
          </w:tcPr>
          <w:p w:rsidR="002A68C4" w:rsidRDefault="001C3859">
            <w:pPr>
              <w:keepNext/>
            </w:pPr>
            <w:r>
              <w:t>Happiness</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14</w:t>
            </w:r>
          </w:p>
        </w:tc>
        <w:tc>
          <w:tcPr>
            <w:tcW w:w="361" w:type="dxa"/>
          </w:tcPr>
          <w:p w:rsidR="002A68C4" w:rsidRDefault="001C3859">
            <w:pPr>
              <w:keepNext/>
            </w:pPr>
            <w:r>
              <w:t>□</w:t>
            </w:r>
          </w:p>
        </w:tc>
        <w:tc>
          <w:tcPr>
            <w:tcW w:w="3731" w:type="dxa"/>
          </w:tcPr>
          <w:p w:rsidR="002A68C4" w:rsidRDefault="001C3859">
            <w:pPr>
              <w:keepNext/>
            </w:pPr>
            <w:r>
              <w:t>Pride</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15</w:t>
            </w:r>
          </w:p>
        </w:tc>
        <w:tc>
          <w:tcPr>
            <w:tcW w:w="361" w:type="dxa"/>
          </w:tcPr>
          <w:p w:rsidR="002A68C4" w:rsidRDefault="001C3859">
            <w:pPr>
              <w:keepNext/>
            </w:pPr>
            <w:r>
              <w:t>□</w:t>
            </w:r>
          </w:p>
        </w:tc>
        <w:tc>
          <w:tcPr>
            <w:tcW w:w="3731" w:type="dxa"/>
          </w:tcPr>
          <w:p w:rsidR="002A68C4" w:rsidRDefault="001C3859">
            <w:pPr>
              <w:keepNext/>
            </w:pPr>
            <w:r>
              <w:t>Relief</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16</w:t>
            </w:r>
          </w:p>
        </w:tc>
        <w:tc>
          <w:tcPr>
            <w:tcW w:w="361" w:type="dxa"/>
          </w:tcPr>
          <w:p w:rsidR="002A68C4" w:rsidRDefault="001C3859">
            <w:pPr>
              <w:keepNext/>
            </w:pPr>
            <w:r>
              <w:t>□</w:t>
            </w:r>
          </w:p>
        </w:tc>
        <w:tc>
          <w:tcPr>
            <w:tcW w:w="3731" w:type="dxa"/>
          </w:tcPr>
          <w:p w:rsidR="002A68C4" w:rsidRDefault="001C3859">
            <w:pPr>
              <w:keepNext/>
            </w:pPr>
            <w:r>
              <w:t>Guilt</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17</w:t>
            </w:r>
          </w:p>
        </w:tc>
        <w:tc>
          <w:tcPr>
            <w:tcW w:w="361" w:type="dxa"/>
          </w:tcPr>
          <w:p w:rsidR="002A68C4" w:rsidRDefault="001C3859">
            <w:pPr>
              <w:keepNext/>
            </w:pPr>
            <w:r>
              <w:t>□</w:t>
            </w:r>
          </w:p>
        </w:tc>
        <w:tc>
          <w:tcPr>
            <w:tcW w:w="3731" w:type="dxa"/>
          </w:tcPr>
          <w:p w:rsidR="002A68C4" w:rsidRDefault="001C3859">
            <w:pPr>
              <w:keepNext/>
            </w:pPr>
            <w:r>
              <w:t>None of these</w:t>
            </w:r>
          </w:p>
        </w:tc>
        <w:tc>
          <w:tcPr>
            <w:tcW w:w="4428" w:type="dxa"/>
          </w:tcPr>
          <w:p w:rsidR="002A68C4" w:rsidRDefault="001C3859">
            <w:pPr>
              <w:keepNext/>
              <w:jc w:val="right"/>
              <w:rPr>
                <w:i/>
              </w:rPr>
            </w:pPr>
            <w:r>
              <w:rPr>
                <w:i/>
              </w:rPr>
              <w:t xml:space="preserve">Not </w:t>
            </w:r>
            <w:proofErr w:type="spellStart"/>
            <w:r>
              <w:rPr>
                <w:i/>
              </w:rPr>
              <w:t>randomized,exclude</w:t>
            </w:r>
            <w:proofErr w:type="spellEnd"/>
            <w:r>
              <w:rPr>
                <w:i/>
              </w:rPr>
              <w:t xml:space="preserve"> other punches</w:t>
            </w:r>
          </w:p>
        </w:tc>
      </w:tr>
      <w:tr w:rsidR="002A68C4">
        <w:tblPrEx>
          <w:tblCellMar>
            <w:top w:w="0" w:type="dxa"/>
            <w:left w:w="0" w:type="dxa"/>
            <w:bottom w:w="0" w:type="dxa"/>
            <w:right w:w="0" w:type="dxa"/>
          </w:tblCellMar>
        </w:tblPrEx>
        <w:tc>
          <w:tcPr>
            <w:tcW w:w="336" w:type="dxa"/>
          </w:tcPr>
          <w:p w:rsidR="002A68C4" w:rsidRDefault="001C3859">
            <w:pPr>
              <w:keepNext/>
            </w:pPr>
            <w:r>
              <w:t>18</w:t>
            </w:r>
          </w:p>
        </w:tc>
        <w:tc>
          <w:tcPr>
            <w:tcW w:w="361" w:type="dxa"/>
          </w:tcPr>
          <w:p w:rsidR="002A68C4" w:rsidRDefault="001C3859">
            <w:pPr>
              <w:keepNext/>
            </w:pPr>
            <w:r>
              <w:t>□</w:t>
            </w:r>
          </w:p>
        </w:tc>
        <w:tc>
          <w:tcPr>
            <w:tcW w:w="3731" w:type="dxa"/>
          </w:tcPr>
          <w:p w:rsidR="002A68C4" w:rsidRDefault="001C3859">
            <w:pPr>
              <w:keepNext/>
            </w:pPr>
            <w:r>
              <w:t>Don</w:t>
            </w:r>
            <w:r>
              <w:t>’</w:t>
            </w:r>
            <w:r>
              <w:t>t know</w:t>
            </w:r>
          </w:p>
        </w:tc>
        <w:tc>
          <w:tcPr>
            <w:tcW w:w="4428" w:type="dxa"/>
          </w:tcPr>
          <w:p w:rsidR="002A68C4" w:rsidRDefault="001C3859">
            <w:pPr>
              <w:keepNext/>
              <w:jc w:val="right"/>
              <w:rPr>
                <w:i/>
              </w:rPr>
            </w:pPr>
            <w:r>
              <w:rPr>
                <w:i/>
              </w:rPr>
              <w:t xml:space="preserve">Not </w:t>
            </w:r>
            <w:proofErr w:type="spellStart"/>
            <w:r>
              <w:rPr>
                <w:i/>
              </w:rPr>
              <w:t>randomized,exclude</w:t>
            </w:r>
            <w:proofErr w:type="spellEnd"/>
            <w:r>
              <w:rPr>
                <w:i/>
              </w:rPr>
              <w:t xml:space="preserve"> other punches</w:t>
            </w:r>
          </w:p>
        </w:tc>
      </w:tr>
    </w:tbl>
    <w:p w:rsidR="002A68C4" w:rsidRDefault="002A68C4">
      <w:pPr>
        <w:pStyle w:val="GQuestionSpacer"/>
      </w:pPr>
    </w:p>
    <w:tbl>
      <w:tblPr>
        <w:tblStyle w:val="GQuestionCommonProperties"/>
        <w:tblW w:w="0" w:type="auto"/>
        <w:tblInd w:w="0" w:type="dxa"/>
        <w:tblCellMar>
          <w:top w:w="0" w:type="dxa"/>
          <w:left w:w="0" w:type="dxa"/>
          <w:bottom w:w="0" w:type="dxa"/>
          <w:right w:w="0" w:type="dxa"/>
        </w:tblCellMar>
        <w:tblLook w:val="04A0"/>
      </w:tblPr>
      <w:tblGrid>
        <w:gridCol w:w="6527"/>
        <w:gridCol w:w="2329"/>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fldChar w:fldCharType="begin"/>
            </w:r>
            <w:r w:rsidR="001C3859">
              <w:instrText xml:space="preserve">TC </w:instrText>
            </w:r>
            <w:bookmarkStart w:id="2337" w:name="_Toc266972405"/>
            <w:r w:rsidR="001C3859">
              <w:instrText>oxg16q2</w:instrText>
            </w:r>
            <w:bookmarkEnd w:id="2337"/>
            <w:r w:rsidR="001C3859">
              <w:instrText xml:space="preserve"> \l 2 \f a</w:instrText>
            </w:r>
            <w:r>
              <w:fldChar w:fldCharType="end"/>
            </w:r>
            <w:r w:rsidR="001C3859">
              <w:rPr>
                <w:rStyle w:val="GVariableName"/>
              </w:rPr>
              <w:t>oxg16q2</w:t>
            </w:r>
            <w:r w:rsidR="001C3859">
              <w:rPr>
                <w:i/>
              </w:rPr>
              <w:t>- Show</w:t>
            </w:r>
            <w:r w:rsidR="001C3859">
              <w:rPr>
                <w:i/>
              </w:rPr>
              <w:t xml:space="preserve"> all respondents/required</w:t>
            </w:r>
          </w:p>
        </w:tc>
        <w:tc>
          <w:tcPr>
            <w:tcW w:w="0" w:type="auto"/>
            <w:shd w:val="clear" w:color="auto" w:fill="D0D0D0"/>
            <w:vAlign w:val="bottom"/>
          </w:tcPr>
          <w:p w:rsidR="002A68C4" w:rsidRDefault="001C3859">
            <w:pPr>
              <w:keepNext/>
              <w:jc w:val="right"/>
            </w:pPr>
            <w:r>
              <w:t>SINGLE CHOICE</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Using a scale that runs from 0 to 10, where 0 means I don</w:t>
            </w:r>
            <w:r>
              <w:rPr>
                <w:b/>
              </w:rPr>
              <w:t>’</w:t>
            </w:r>
            <w:r>
              <w:rPr>
                <w:b/>
              </w:rPr>
              <w:t>t really admire them and 10 means I admire them very much, how would you rate HSBC?</w:t>
            </w:r>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Order as shown</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0 -  I don</w:t>
            </w:r>
            <w:r>
              <w:t>’</w:t>
            </w:r>
            <w:r>
              <w:t>t admire them</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1</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2</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4</w:t>
            </w:r>
          </w:p>
        </w:tc>
        <w:tc>
          <w:tcPr>
            <w:tcW w:w="361" w:type="dxa"/>
          </w:tcPr>
          <w:p w:rsidR="002A68C4" w:rsidRDefault="001C3859">
            <w:pPr>
              <w:keepNext/>
            </w:pPr>
            <w:r>
              <w:t>○</w:t>
            </w:r>
          </w:p>
        </w:tc>
        <w:tc>
          <w:tcPr>
            <w:tcW w:w="3731" w:type="dxa"/>
          </w:tcPr>
          <w:p w:rsidR="002A68C4" w:rsidRDefault="001C3859">
            <w:pPr>
              <w:keepNext/>
            </w:pPr>
            <w:r>
              <w:t>3</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5</w:t>
            </w:r>
          </w:p>
        </w:tc>
        <w:tc>
          <w:tcPr>
            <w:tcW w:w="361" w:type="dxa"/>
          </w:tcPr>
          <w:p w:rsidR="002A68C4" w:rsidRDefault="001C3859">
            <w:pPr>
              <w:keepNext/>
            </w:pPr>
            <w:r>
              <w:t>○</w:t>
            </w:r>
          </w:p>
        </w:tc>
        <w:tc>
          <w:tcPr>
            <w:tcW w:w="3731" w:type="dxa"/>
          </w:tcPr>
          <w:p w:rsidR="002A68C4" w:rsidRDefault="001C3859">
            <w:pPr>
              <w:keepNext/>
            </w:pPr>
            <w:r>
              <w:t>4</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6</w:t>
            </w:r>
          </w:p>
        </w:tc>
        <w:tc>
          <w:tcPr>
            <w:tcW w:w="361" w:type="dxa"/>
          </w:tcPr>
          <w:p w:rsidR="002A68C4" w:rsidRDefault="001C3859">
            <w:pPr>
              <w:keepNext/>
            </w:pPr>
            <w:r>
              <w:t>○</w:t>
            </w:r>
          </w:p>
        </w:tc>
        <w:tc>
          <w:tcPr>
            <w:tcW w:w="3731" w:type="dxa"/>
          </w:tcPr>
          <w:p w:rsidR="002A68C4" w:rsidRDefault="001C3859">
            <w:pPr>
              <w:keepNext/>
            </w:pPr>
            <w:r>
              <w:t>5</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7</w:t>
            </w:r>
          </w:p>
        </w:tc>
        <w:tc>
          <w:tcPr>
            <w:tcW w:w="361" w:type="dxa"/>
          </w:tcPr>
          <w:p w:rsidR="002A68C4" w:rsidRDefault="001C3859">
            <w:pPr>
              <w:keepNext/>
            </w:pPr>
            <w:r>
              <w:t>○</w:t>
            </w:r>
          </w:p>
        </w:tc>
        <w:tc>
          <w:tcPr>
            <w:tcW w:w="3731" w:type="dxa"/>
          </w:tcPr>
          <w:p w:rsidR="002A68C4" w:rsidRDefault="001C3859">
            <w:pPr>
              <w:keepNext/>
            </w:pPr>
            <w:r>
              <w:t>6</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1C3859">
            <w:pPr>
              <w:keepNext/>
            </w:pPr>
            <w:r>
              <w:t>○</w:t>
            </w:r>
          </w:p>
        </w:tc>
        <w:tc>
          <w:tcPr>
            <w:tcW w:w="3731" w:type="dxa"/>
          </w:tcPr>
          <w:p w:rsidR="002A68C4" w:rsidRDefault="001C3859">
            <w:pPr>
              <w:keepNext/>
            </w:pPr>
            <w:r>
              <w:t>7</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1C3859">
            <w:pPr>
              <w:keepNext/>
            </w:pPr>
            <w:r>
              <w:t>○</w:t>
            </w:r>
          </w:p>
        </w:tc>
        <w:tc>
          <w:tcPr>
            <w:tcW w:w="3731" w:type="dxa"/>
          </w:tcPr>
          <w:p w:rsidR="002A68C4" w:rsidRDefault="001C3859">
            <w:pPr>
              <w:keepNext/>
            </w:pPr>
            <w:r>
              <w:t>8</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10</w:t>
            </w:r>
          </w:p>
        </w:tc>
        <w:tc>
          <w:tcPr>
            <w:tcW w:w="361" w:type="dxa"/>
          </w:tcPr>
          <w:p w:rsidR="002A68C4" w:rsidRDefault="001C3859">
            <w:pPr>
              <w:keepNext/>
            </w:pPr>
            <w:r>
              <w:t>○</w:t>
            </w:r>
          </w:p>
        </w:tc>
        <w:tc>
          <w:tcPr>
            <w:tcW w:w="3731" w:type="dxa"/>
          </w:tcPr>
          <w:p w:rsidR="002A68C4" w:rsidRDefault="001C3859">
            <w:pPr>
              <w:keepNext/>
            </w:pPr>
            <w:r>
              <w:t>9</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11</w:t>
            </w:r>
          </w:p>
        </w:tc>
        <w:tc>
          <w:tcPr>
            <w:tcW w:w="361" w:type="dxa"/>
          </w:tcPr>
          <w:p w:rsidR="002A68C4" w:rsidRDefault="001C3859">
            <w:pPr>
              <w:keepNext/>
            </w:pPr>
            <w:r>
              <w:t>○</w:t>
            </w:r>
          </w:p>
        </w:tc>
        <w:tc>
          <w:tcPr>
            <w:tcW w:w="3731" w:type="dxa"/>
          </w:tcPr>
          <w:p w:rsidR="002A68C4" w:rsidRDefault="001C3859">
            <w:pPr>
              <w:keepNext/>
            </w:pPr>
            <w:r>
              <w:t>10 - I admire them very much</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98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p w:rsidR="002A68C4" w:rsidRDefault="001C3859">
      <w:pPr>
        <w:pStyle w:val="GPage"/>
      </w:pPr>
      <w:bookmarkStart w:id="2338" w:name="_Toc266972406"/>
      <w:r>
        <w:t xml:space="preserve">Page: group17 if </w:t>
      </w:r>
      <w:proofErr w:type="spellStart"/>
      <w:r>
        <w:t>orgsplit</w:t>
      </w:r>
      <w:proofErr w:type="spellEnd"/>
      <w:r>
        <w:t xml:space="preserve"> == 17</w:t>
      </w:r>
      <w:bookmarkEnd w:id="2338"/>
    </w:p>
    <w:p w:rsidR="002A68C4" w:rsidRDefault="001C3859">
      <w:r>
        <w:t xml:space="preserve">**Below is a summary of an important political issue adapted from news </w:t>
      </w:r>
      <w:r>
        <w:t>coverage.  Please read the issue summary carefully before responding to the questions that follow it</w:t>
      </w:r>
      <w:proofErr w:type="gramStart"/>
      <w:r>
        <w:t>.*</w:t>
      </w:r>
      <w:proofErr w:type="gramEnd"/>
      <w:r>
        <w:t>*</w:t>
      </w:r>
    </w:p>
    <w:p w:rsidR="002A68C4" w:rsidRDefault="001C3859">
      <w:r>
        <w:t>&lt;</w:t>
      </w:r>
      <w:proofErr w:type="spellStart"/>
      <w:proofErr w:type="gramStart"/>
      <w:r>
        <w:t>img</w:t>
      </w:r>
      <w:proofErr w:type="spellEnd"/>
      <w:proofErr w:type="gramEnd"/>
      <w:r>
        <w:t xml:space="preserve"> src="https://surveyfiles.yougov.com/static/BC_TEST_OXFORD_POST/Group_17_-_Goldman_Sachs_Sex.jpg"/&gt;</w:t>
      </w:r>
    </w:p>
    <w:tbl>
      <w:tblPr>
        <w:tblStyle w:val="GQuestionCommonProperties"/>
        <w:tblW w:w="0" w:type="auto"/>
        <w:tblInd w:w="0" w:type="dxa"/>
        <w:tblCellMar>
          <w:top w:w="0" w:type="dxa"/>
          <w:left w:w="0" w:type="dxa"/>
          <w:bottom w:w="0" w:type="dxa"/>
          <w:right w:w="0" w:type="dxa"/>
        </w:tblCellMar>
        <w:tblLook w:val="04A0"/>
      </w:tblPr>
      <w:tblGrid>
        <w:gridCol w:w="6216"/>
        <w:gridCol w:w="2640"/>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lastRenderedPageBreak/>
              <w:fldChar w:fldCharType="begin"/>
            </w:r>
            <w:r w:rsidR="001C3859">
              <w:instrText xml:space="preserve">TC </w:instrText>
            </w:r>
            <w:bookmarkStart w:id="2339" w:name="_Toc266972407"/>
            <w:r w:rsidR="001C3859">
              <w:instrText>oxg17q1</w:instrText>
            </w:r>
            <w:bookmarkEnd w:id="2339"/>
            <w:r w:rsidR="001C3859">
              <w:instrText xml:space="preserve"> \l 2 \f a</w:instrText>
            </w:r>
            <w:r>
              <w:fldChar w:fldCharType="end"/>
            </w:r>
            <w:r w:rsidR="001C3859">
              <w:rPr>
                <w:rStyle w:val="GVariableName"/>
              </w:rPr>
              <w:t>oxg17q1</w:t>
            </w:r>
            <w:r w:rsidR="001C3859">
              <w:rPr>
                <w:i/>
              </w:rPr>
              <w:t>- Show all responde</w:t>
            </w:r>
            <w:r w:rsidR="001C3859">
              <w:rPr>
                <w:i/>
              </w:rPr>
              <w:t>nts/required</w:t>
            </w:r>
          </w:p>
        </w:tc>
        <w:tc>
          <w:tcPr>
            <w:tcW w:w="0" w:type="auto"/>
            <w:shd w:val="clear" w:color="auto" w:fill="D0D0D0"/>
            <w:vAlign w:val="bottom"/>
          </w:tcPr>
          <w:p w:rsidR="002A68C4" w:rsidRDefault="001C3859">
            <w:pPr>
              <w:keepNext/>
              <w:jc w:val="right"/>
            </w:pPr>
            <w:r>
              <w:t>MULTIPLE CHOICE</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How does this article make you feel? (Please select all that apply, even if you feel some emotions more strongly than others.)</w:t>
            </w:r>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Randomize response options</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Contempt</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Anger</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Irritation</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4</w:t>
            </w:r>
          </w:p>
        </w:tc>
        <w:tc>
          <w:tcPr>
            <w:tcW w:w="361" w:type="dxa"/>
          </w:tcPr>
          <w:p w:rsidR="002A68C4" w:rsidRDefault="001C3859">
            <w:pPr>
              <w:keepNext/>
            </w:pPr>
            <w:r>
              <w:t>□</w:t>
            </w:r>
          </w:p>
        </w:tc>
        <w:tc>
          <w:tcPr>
            <w:tcW w:w="3731" w:type="dxa"/>
          </w:tcPr>
          <w:p w:rsidR="002A68C4" w:rsidRDefault="001C3859">
            <w:pPr>
              <w:keepNext/>
            </w:pPr>
            <w:r>
              <w:t>Frustration</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5</w:t>
            </w:r>
          </w:p>
        </w:tc>
        <w:tc>
          <w:tcPr>
            <w:tcW w:w="361" w:type="dxa"/>
          </w:tcPr>
          <w:p w:rsidR="002A68C4" w:rsidRDefault="001C3859">
            <w:pPr>
              <w:keepNext/>
            </w:pPr>
            <w:r>
              <w:t>□</w:t>
            </w:r>
          </w:p>
        </w:tc>
        <w:tc>
          <w:tcPr>
            <w:tcW w:w="3731" w:type="dxa"/>
          </w:tcPr>
          <w:p w:rsidR="002A68C4" w:rsidRDefault="001C3859">
            <w:pPr>
              <w:keepNext/>
            </w:pPr>
            <w:r>
              <w:t>Surprise</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6</w:t>
            </w:r>
          </w:p>
        </w:tc>
        <w:tc>
          <w:tcPr>
            <w:tcW w:w="361" w:type="dxa"/>
          </w:tcPr>
          <w:p w:rsidR="002A68C4" w:rsidRDefault="001C3859">
            <w:pPr>
              <w:keepNext/>
            </w:pPr>
            <w:r>
              <w:t>□</w:t>
            </w:r>
          </w:p>
        </w:tc>
        <w:tc>
          <w:tcPr>
            <w:tcW w:w="3731" w:type="dxa"/>
          </w:tcPr>
          <w:p w:rsidR="002A68C4" w:rsidRDefault="001C3859">
            <w:pPr>
              <w:keepNext/>
            </w:pPr>
            <w:r>
              <w:t>Embarrassment</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7</w:t>
            </w:r>
          </w:p>
        </w:tc>
        <w:tc>
          <w:tcPr>
            <w:tcW w:w="361" w:type="dxa"/>
          </w:tcPr>
          <w:p w:rsidR="002A68C4" w:rsidRDefault="001C3859">
            <w:pPr>
              <w:keepNext/>
            </w:pPr>
            <w:r>
              <w:t>□</w:t>
            </w:r>
          </w:p>
        </w:tc>
        <w:tc>
          <w:tcPr>
            <w:tcW w:w="3731" w:type="dxa"/>
          </w:tcPr>
          <w:p w:rsidR="002A68C4" w:rsidRDefault="001C3859">
            <w:pPr>
              <w:keepNext/>
            </w:pPr>
            <w:r>
              <w:t>Envy</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1C3859">
            <w:pPr>
              <w:keepNext/>
            </w:pPr>
            <w:r>
              <w:t>□</w:t>
            </w:r>
          </w:p>
        </w:tc>
        <w:tc>
          <w:tcPr>
            <w:tcW w:w="3731" w:type="dxa"/>
          </w:tcPr>
          <w:p w:rsidR="002A68C4" w:rsidRDefault="001C3859">
            <w:pPr>
              <w:keepNext/>
            </w:pPr>
            <w:r>
              <w:t>Jealousy</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1C3859">
            <w:pPr>
              <w:keepNext/>
            </w:pPr>
            <w:r>
              <w:t>□</w:t>
            </w:r>
          </w:p>
        </w:tc>
        <w:tc>
          <w:tcPr>
            <w:tcW w:w="3731" w:type="dxa"/>
          </w:tcPr>
          <w:p w:rsidR="002A68C4" w:rsidRDefault="001C3859">
            <w:pPr>
              <w:keepNext/>
            </w:pPr>
            <w:r>
              <w:t>Fear</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10</w:t>
            </w:r>
          </w:p>
        </w:tc>
        <w:tc>
          <w:tcPr>
            <w:tcW w:w="361" w:type="dxa"/>
          </w:tcPr>
          <w:p w:rsidR="002A68C4" w:rsidRDefault="001C3859">
            <w:pPr>
              <w:keepNext/>
            </w:pPr>
            <w:r>
              <w:t>□</w:t>
            </w:r>
          </w:p>
        </w:tc>
        <w:tc>
          <w:tcPr>
            <w:tcW w:w="3731" w:type="dxa"/>
          </w:tcPr>
          <w:p w:rsidR="002A68C4" w:rsidRDefault="001C3859">
            <w:pPr>
              <w:keepNext/>
            </w:pPr>
            <w:r>
              <w:t>Sadness</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11</w:t>
            </w:r>
          </w:p>
        </w:tc>
        <w:tc>
          <w:tcPr>
            <w:tcW w:w="361" w:type="dxa"/>
          </w:tcPr>
          <w:p w:rsidR="002A68C4" w:rsidRDefault="001C3859">
            <w:pPr>
              <w:keepNext/>
            </w:pPr>
            <w:r>
              <w:t>□</w:t>
            </w:r>
          </w:p>
        </w:tc>
        <w:tc>
          <w:tcPr>
            <w:tcW w:w="3731" w:type="dxa"/>
          </w:tcPr>
          <w:p w:rsidR="002A68C4" w:rsidRDefault="001C3859">
            <w:pPr>
              <w:keepNext/>
            </w:pPr>
            <w:r>
              <w:t>Shame</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12</w:t>
            </w:r>
          </w:p>
        </w:tc>
        <w:tc>
          <w:tcPr>
            <w:tcW w:w="361" w:type="dxa"/>
          </w:tcPr>
          <w:p w:rsidR="002A68C4" w:rsidRDefault="001C3859">
            <w:pPr>
              <w:keepNext/>
            </w:pPr>
            <w:r>
              <w:t>□</w:t>
            </w:r>
          </w:p>
        </w:tc>
        <w:tc>
          <w:tcPr>
            <w:tcW w:w="3731" w:type="dxa"/>
          </w:tcPr>
          <w:p w:rsidR="002A68C4" w:rsidRDefault="001C3859">
            <w:pPr>
              <w:keepNext/>
            </w:pPr>
            <w:r>
              <w:t>Amusement</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13</w:t>
            </w:r>
          </w:p>
        </w:tc>
        <w:tc>
          <w:tcPr>
            <w:tcW w:w="361" w:type="dxa"/>
          </w:tcPr>
          <w:p w:rsidR="002A68C4" w:rsidRDefault="001C3859">
            <w:pPr>
              <w:keepNext/>
            </w:pPr>
            <w:r>
              <w:t>□</w:t>
            </w:r>
          </w:p>
        </w:tc>
        <w:tc>
          <w:tcPr>
            <w:tcW w:w="3731" w:type="dxa"/>
          </w:tcPr>
          <w:p w:rsidR="002A68C4" w:rsidRDefault="001C3859">
            <w:pPr>
              <w:keepNext/>
            </w:pPr>
            <w:r>
              <w:t>Happiness</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14</w:t>
            </w:r>
          </w:p>
        </w:tc>
        <w:tc>
          <w:tcPr>
            <w:tcW w:w="361" w:type="dxa"/>
          </w:tcPr>
          <w:p w:rsidR="002A68C4" w:rsidRDefault="001C3859">
            <w:pPr>
              <w:keepNext/>
            </w:pPr>
            <w:r>
              <w:t>□</w:t>
            </w:r>
          </w:p>
        </w:tc>
        <w:tc>
          <w:tcPr>
            <w:tcW w:w="3731" w:type="dxa"/>
          </w:tcPr>
          <w:p w:rsidR="002A68C4" w:rsidRDefault="001C3859">
            <w:pPr>
              <w:keepNext/>
            </w:pPr>
            <w:r>
              <w:t>Pride</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15</w:t>
            </w:r>
          </w:p>
        </w:tc>
        <w:tc>
          <w:tcPr>
            <w:tcW w:w="361" w:type="dxa"/>
          </w:tcPr>
          <w:p w:rsidR="002A68C4" w:rsidRDefault="001C3859">
            <w:pPr>
              <w:keepNext/>
            </w:pPr>
            <w:r>
              <w:t>□</w:t>
            </w:r>
          </w:p>
        </w:tc>
        <w:tc>
          <w:tcPr>
            <w:tcW w:w="3731" w:type="dxa"/>
          </w:tcPr>
          <w:p w:rsidR="002A68C4" w:rsidRDefault="001C3859">
            <w:pPr>
              <w:keepNext/>
            </w:pPr>
            <w:r>
              <w:t>Relief</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16</w:t>
            </w:r>
          </w:p>
        </w:tc>
        <w:tc>
          <w:tcPr>
            <w:tcW w:w="361" w:type="dxa"/>
          </w:tcPr>
          <w:p w:rsidR="002A68C4" w:rsidRDefault="001C3859">
            <w:pPr>
              <w:keepNext/>
            </w:pPr>
            <w:r>
              <w:t>□</w:t>
            </w:r>
          </w:p>
        </w:tc>
        <w:tc>
          <w:tcPr>
            <w:tcW w:w="3731" w:type="dxa"/>
          </w:tcPr>
          <w:p w:rsidR="002A68C4" w:rsidRDefault="001C3859">
            <w:pPr>
              <w:keepNext/>
            </w:pPr>
            <w:r>
              <w:t>Guilt</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17</w:t>
            </w:r>
          </w:p>
        </w:tc>
        <w:tc>
          <w:tcPr>
            <w:tcW w:w="361" w:type="dxa"/>
          </w:tcPr>
          <w:p w:rsidR="002A68C4" w:rsidRDefault="001C3859">
            <w:pPr>
              <w:keepNext/>
            </w:pPr>
            <w:r>
              <w:t>□</w:t>
            </w:r>
          </w:p>
        </w:tc>
        <w:tc>
          <w:tcPr>
            <w:tcW w:w="3731" w:type="dxa"/>
          </w:tcPr>
          <w:p w:rsidR="002A68C4" w:rsidRDefault="001C3859">
            <w:pPr>
              <w:keepNext/>
            </w:pPr>
            <w:r>
              <w:t>None of these</w:t>
            </w:r>
          </w:p>
        </w:tc>
        <w:tc>
          <w:tcPr>
            <w:tcW w:w="4428" w:type="dxa"/>
          </w:tcPr>
          <w:p w:rsidR="002A68C4" w:rsidRDefault="001C3859">
            <w:pPr>
              <w:keepNext/>
              <w:jc w:val="right"/>
              <w:rPr>
                <w:i/>
              </w:rPr>
            </w:pPr>
            <w:r>
              <w:rPr>
                <w:i/>
              </w:rPr>
              <w:t xml:space="preserve">Not </w:t>
            </w:r>
            <w:proofErr w:type="spellStart"/>
            <w:r>
              <w:rPr>
                <w:i/>
              </w:rPr>
              <w:t>randomized,exclude</w:t>
            </w:r>
            <w:proofErr w:type="spellEnd"/>
            <w:r>
              <w:rPr>
                <w:i/>
              </w:rPr>
              <w:t xml:space="preserve"> other punches</w:t>
            </w:r>
          </w:p>
        </w:tc>
      </w:tr>
      <w:tr w:rsidR="002A68C4">
        <w:tblPrEx>
          <w:tblCellMar>
            <w:top w:w="0" w:type="dxa"/>
            <w:left w:w="0" w:type="dxa"/>
            <w:bottom w:w="0" w:type="dxa"/>
            <w:right w:w="0" w:type="dxa"/>
          </w:tblCellMar>
        </w:tblPrEx>
        <w:tc>
          <w:tcPr>
            <w:tcW w:w="336" w:type="dxa"/>
          </w:tcPr>
          <w:p w:rsidR="002A68C4" w:rsidRDefault="001C3859">
            <w:pPr>
              <w:keepNext/>
            </w:pPr>
            <w:r>
              <w:t>18</w:t>
            </w:r>
          </w:p>
        </w:tc>
        <w:tc>
          <w:tcPr>
            <w:tcW w:w="361" w:type="dxa"/>
          </w:tcPr>
          <w:p w:rsidR="002A68C4" w:rsidRDefault="001C3859">
            <w:pPr>
              <w:keepNext/>
            </w:pPr>
            <w:r>
              <w:t>□</w:t>
            </w:r>
          </w:p>
        </w:tc>
        <w:tc>
          <w:tcPr>
            <w:tcW w:w="3731" w:type="dxa"/>
          </w:tcPr>
          <w:p w:rsidR="002A68C4" w:rsidRDefault="001C3859">
            <w:pPr>
              <w:keepNext/>
            </w:pPr>
            <w:r>
              <w:t>Don</w:t>
            </w:r>
            <w:r>
              <w:t>’</w:t>
            </w:r>
            <w:r>
              <w:t>t know</w:t>
            </w:r>
          </w:p>
        </w:tc>
        <w:tc>
          <w:tcPr>
            <w:tcW w:w="4428" w:type="dxa"/>
          </w:tcPr>
          <w:p w:rsidR="002A68C4" w:rsidRDefault="001C3859">
            <w:pPr>
              <w:keepNext/>
              <w:jc w:val="right"/>
              <w:rPr>
                <w:i/>
              </w:rPr>
            </w:pPr>
            <w:r>
              <w:rPr>
                <w:i/>
              </w:rPr>
              <w:t xml:space="preserve">Not </w:t>
            </w:r>
            <w:proofErr w:type="spellStart"/>
            <w:r>
              <w:rPr>
                <w:i/>
              </w:rPr>
              <w:t>randomized,exclude</w:t>
            </w:r>
            <w:proofErr w:type="spellEnd"/>
            <w:r>
              <w:rPr>
                <w:i/>
              </w:rPr>
              <w:t xml:space="preserve"> other punches</w:t>
            </w:r>
          </w:p>
        </w:tc>
      </w:tr>
    </w:tbl>
    <w:p w:rsidR="002A68C4" w:rsidRDefault="002A68C4">
      <w:pPr>
        <w:pStyle w:val="GQuestionSpacer"/>
      </w:pPr>
    </w:p>
    <w:tbl>
      <w:tblPr>
        <w:tblStyle w:val="GQuestionCommonProperties"/>
        <w:tblW w:w="0" w:type="auto"/>
        <w:tblInd w:w="0" w:type="dxa"/>
        <w:tblCellMar>
          <w:top w:w="0" w:type="dxa"/>
          <w:left w:w="0" w:type="dxa"/>
          <w:bottom w:w="0" w:type="dxa"/>
          <w:right w:w="0" w:type="dxa"/>
        </w:tblCellMar>
        <w:tblLook w:val="04A0"/>
      </w:tblPr>
      <w:tblGrid>
        <w:gridCol w:w="6527"/>
        <w:gridCol w:w="2329"/>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fldChar w:fldCharType="begin"/>
            </w:r>
            <w:r w:rsidR="001C3859">
              <w:instrText xml:space="preserve">TC </w:instrText>
            </w:r>
            <w:bookmarkStart w:id="2340" w:name="_Toc266972408"/>
            <w:r w:rsidR="001C3859">
              <w:instrText>oxg17q2</w:instrText>
            </w:r>
            <w:bookmarkEnd w:id="2340"/>
            <w:r w:rsidR="001C3859">
              <w:instrText xml:space="preserve"> \l 2 \f a</w:instrText>
            </w:r>
            <w:r>
              <w:fldChar w:fldCharType="end"/>
            </w:r>
            <w:r w:rsidR="001C3859">
              <w:rPr>
                <w:rStyle w:val="GVariableName"/>
              </w:rPr>
              <w:t>oxg17q2</w:t>
            </w:r>
            <w:r w:rsidR="001C3859">
              <w:rPr>
                <w:i/>
              </w:rPr>
              <w:t>- Show all respondents/required</w:t>
            </w:r>
          </w:p>
        </w:tc>
        <w:tc>
          <w:tcPr>
            <w:tcW w:w="0" w:type="auto"/>
            <w:shd w:val="clear" w:color="auto" w:fill="D0D0D0"/>
            <w:vAlign w:val="bottom"/>
          </w:tcPr>
          <w:p w:rsidR="002A68C4" w:rsidRDefault="001C3859">
            <w:pPr>
              <w:keepNext/>
              <w:jc w:val="right"/>
            </w:pPr>
            <w:r>
              <w:t>SINGLE CHOICE</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Using a scale that runs from 0 to 10, where 0 means I don</w:t>
            </w:r>
            <w:r>
              <w:rPr>
                <w:b/>
              </w:rPr>
              <w:t>’</w:t>
            </w:r>
            <w:r>
              <w:rPr>
                <w:b/>
              </w:rPr>
              <w:t xml:space="preserve">t really admire them and 10 means I admire them very much, how would you rate Goldman </w:t>
            </w:r>
            <w:r>
              <w:rPr>
                <w:b/>
              </w:rPr>
              <w:t>Sachs?</w:t>
            </w:r>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Order as shown</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0 -  I don</w:t>
            </w:r>
            <w:r>
              <w:t>’</w:t>
            </w:r>
            <w:r>
              <w:t>t admire them</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1</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2</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4</w:t>
            </w:r>
          </w:p>
        </w:tc>
        <w:tc>
          <w:tcPr>
            <w:tcW w:w="361" w:type="dxa"/>
          </w:tcPr>
          <w:p w:rsidR="002A68C4" w:rsidRDefault="001C3859">
            <w:pPr>
              <w:keepNext/>
            </w:pPr>
            <w:r>
              <w:t>○</w:t>
            </w:r>
          </w:p>
        </w:tc>
        <w:tc>
          <w:tcPr>
            <w:tcW w:w="3731" w:type="dxa"/>
          </w:tcPr>
          <w:p w:rsidR="002A68C4" w:rsidRDefault="001C3859">
            <w:pPr>
              <w:keepNext/>
            </w:pPr>
            <w:r>
              <w:t>3</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5</w:t>
            </w:r>
          </w:p>
        </w:tc>
        <w:tc>
          <w:tcPr>
            <w:tcW w:w="361" w:type="dxa"/>
          </w:tcPr>
          <w:p w:rsidR="002A68C4" w:rsidRDefault="001C3859">
            <w:pPr>
              <w:keepNext/>
            </w:pPr>
            <w:r>
              <w:t>○</w:t>
            </w:r>
          </w:p>
        </w:tc>
        <w:tc>
          <w:tcPr>
            <w:tcW w:w="3731" w:type="dxa"/>
          </w:tcPr>
          <w:p w:rsidR="002A68C4" w:rsidRDefault="001C3859">
            <w:pPr>
              <w:keepNext/>
            </w:pPr>
            <w:r>
              <w:t>4</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6</w:t>
            </w:r>
          </w:p>
        </w:tc>
        <w:tc>
          <w:tcPr>
            <w:tcW w:w="361" w:type="dxa"/>
          </w:tcPr>
          <w:p w:rsidR="002A68C4" w:rsidRDefault="001C3859">
            <w:pPr>
              <w:keepNext/>
            </w:pPr>
            <w:r>
              <w:t>○</w:t>
            </w:r>
          </w:p>
        </w:tc>
        <w:tc>
          <w:tcPr>
            <w:tcW w:w="3731" w:type="dxa"/>
          </w:tcPr>
          <w:p w:rsidR="002A68C4" w:rsidRDefault="001C3859">
            <w:pPr>
              <w:keepNext/>
            </w:pPr>
            <w:r>
              <w:t>5</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7</w:t>
            </w:r>
          </w:p>
        </w:tc>
        <w:tc>
          <w:tcPr>
            <w:tcW w:w="361" w:type="dxa"/>
          </w:tcPr>
          <w:p w:rsidR="002A68C4" w:rsidRDefault="001C3859">
            <w:pPr>
              <w:keepNext/>
            </w:pPr>
            <w:r>
              <w:t>○</w:t>
            </w:r>
          </w:p>
        </w:tc>
        <w:tc>
          <w:tcPr>
            <w:tcW w:w="3731" w:type="dxa"/>
          </w:tcPr>
          <w:p w:rsidR="002A68C4" w:rsidRDefault="001C3859">
            <w:pPr>
              <w:keepNext/>
            </w:pPr>
            <w:r>
              <w:t>6</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1C3859">
            <w:pPr>
              <w:keepNext/>
            </w:pPr>
            <w:r>
              <w:t>○</w:t>
            </w:r>
          </w:p>
        </w:tc>
        <w:tc>
          <w:tcPr>
            <w:tcW w:w="3731" w:type="dxa"/>
          </w:tcPr>
          <w:p w:rsidR="002A68C4" w:rsidRDefault="001C3859">
            <w:pPr>
              <w:keepNext/>
            </w:pPr>
            <w:r>
              <w:t>7</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1C3859">
            <w:pPr>
              <w:keepNext/>
            </w:pPr>
            <w:r>
              <w:t>○</w:t>
            </w:r>
          </w:p>
        </w:tc>
        <w:tc>
          <w:tcPr>
            <w:tcW w:w="3731" w:type="dxa"/>
          </w:tcPr>
          <w:p w:rsidR="002A68C4" w:rsidRDefault="001C3859">
            <w:pPr>
              <w:keepNext/>
            </w:pPr>
            <w:r>
              <w:t>8</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10</w:t>
            </w:r>
          </w:p>
        </w:tc>
        <w:tc>
          <w:tcPr>
            <w:tcW w:w="361" w:type="dxa"/>
          </w:tcPr>
          <w:p w:rsidR="002A68C4" w:rsidRDefault="001C3859">
            <w:pPr>
              <w:keepNext/>
            </w:pPr>
            <w:r>
              <w:t>○</w:t>
            </w:r>
          </w:p>
        </w:tc>
        <w:tc>
          <w:tcPr>
            <w:tcW w:w="3731" w:type="dxa"/>
          </w:tcPr>
          <w:p w:rsidR="002A68C4" w:rsidRDefault="001C3859">
            <w:pPr>
              <w:keepNext/>
            </w:pPr>
            <w:r>
              <w:t>9</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11</w:t>
            </w:r>
          </w:p>
        </w:tc>
        <w:tc>
          <w:tcPr>
            <w:tcW w:w="361" w:type="dxa"/>
          </w:tcPr>
          <w:p w:rsidR="002A68C4" w:rsidRDefault="001C3859">
            <w:pPr>
              <w:keepNext/>
            </w:pPr>
            <w:r>
              <w:t>○</w:t>
            </w:r>
          </w:p>
        </w:tc>
        <w:tc>
          <w:tcPr>
            <w:tcW w:w="3731" w:type="dxa"/>
          </w:tcPr>
          <w:p w:rsidR="002A68C4" w:rsidRDefault="001C3859">
            <w:pPr>
              <w:keepNext/>
            </w:pPr>
            <w:r>
              <w:t>10 - I admire them very much</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98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p w:rsidR="002A68C4" w:rsidRDefault="001C3859">
      <w:pPr>
        <w:pStyle w:val="GPage"/>
      </w:pPr>
      <w:bookmarkStart w:id="2341" w:name="_Toc266972409"/>
      <w:r>
        <w:t xml:space="preserve">Page: group18 if </w:t>
      </w:r>
      <w:proofErr w:type="spellStart"/>
      <w:r>
        <w:t>orgsplit</w:t>
      </w:r>
      <w:proofErr w:type="spellEnd"/>
      <w:r>
        <w:t xml:space="preserve"> == </w:t>
      </w:r>
      <w:r>
        <w:t>18</w:t>
      </w:r>
      <w:bookmarkEnd w:id="2341"/>
    </w:p>
    <w:p w:rsidR="002A68C4" w:rsidRDefault="001C3859">
      <w:r>
        <w:t>**Below is a summary of an important political issue adapted from news coverage.  Please read the issue summary carefully before responding to the questions that follow it</w:t>
      </w:r>
      <w:proofErr w:type="gramStart"/>
      <w:r>
        <w:t>.*</w:t>
      </w:r>
      <w:proofErr w:type="gramEnd"/>
      <w:r>
        <w:t>*</w:t>
      </w:r>
    </w:p>
    <w:p w:rsidR="002A68C4" w:rsidRDefault="001C3859">
      <w:r>
        <w:t>&lt;</w:t>
      </w:r>
      <w:proofErr w:type="spellStart"/>
      <w:proofErr w:type="gramStart"/>
      <w:r>
        <w:t>img</w:t>
      </w:r>
      <w:proofErr w:type="spellEnd"/>
      <w:proofErr w:type="gramEnd"/>
      <w:r>
        <w:t xml:space="preserve"> src="https://surveyfiles.yougov.com/static/BC_TEST_OXFORD_POST/Group_18_-</w:t>
      </w:r>
      <w:r>
        <w:t>_Goldman_Sachs_Sex.jpg"/&gt;</w:t>
      </w:r>
    </w:p>
    <w:tbl>
      <w:tblPr>
        <w:tblStyle w:val="GQuestionCommonProperties"/>
        <w:tblW w:w="0" w:type="auto"/>
        <w:tblInd w:w="0" w:type="dxa"/>
        <w:tblCellMar>
          <w:top w:w="0" w:type="dxa"/>
          <w:left w:w="0" w:type="dxa"/>
          <w:bottom w:w="0" w:type="dxa"/>
          <w:right w:w="0" w:type="dxa"/>
        </w:tblCellMar>
        <w:tblLook w:val="04A0"/>
      </w:tblPr>
      <w:tblGrid>
        <w:gridCol w:w="6216"/>
        <w:gridCol w:w="2640"/>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lastRenderedPageBreak/>
              <w:fldChar w:fldCharType="begin"/>
            </w:r>
            <w:r w:rsidR="001C3859">
              <w:instrText xml:space="preserve">TC </w:instrText>
            </w:r>
            <w:bookmarkStart w:id="2342" w:name="_Toc266972410"/>
            <w:r w:rsidR="001C3859">
              <w:instrText>oxg18q1</w:instrText>
            </w:r>
            <w:bookmarkEnd w:id="2342"/>
            <w:r w:rsidR="001C3859">
              <w:instrText xml:space="preserve"> \l 2 \f a</w:instrText>
            </w:r>
            <w:r>
              <w:fldChar w:fldCharType="end"/>
            </w:r>
            <w:r w:rsidR="001C3859">
              <w:rPr>
                <w:rStyle w:val="GVariableName"/>
              </w:rPr>
              <w:t>oxg18q1</w:t>
            </w:r>
            <w:r w:rsidR="001C3859">
              <w:rPr>
                <w:i/>
              </w:rPr>
              <w:t>- Show all respondents/required</w:t>
            </w:r>
          </w:p>
        </w:tc>
        <w:tc>
          <w:tcPr>
            <w:tcW w:w="0" w:type="auto"/>
            <w:shd w:val="clear" w:color="auto" w:fill="D0D0D0"/>
            <w:vAlign w:val="bottom"/>
          </w:tcPr>
          <w:p w:rsidR="002A68C4" w:rsidRDefault="001C3859">
            <w:pPr>
              <w:keepNext/>
              <w:jc w:val="right"/>
            </w:pPr>
            <w:r>
              <w:t>MULTIPLE CHOICE</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How does this article make you feel? (Please select all that apply, even if you feel some emotions more strongly than others.)</w:t>
            </w:r>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 xml:space="preserve">Randomize response </w:t>
            </w:r>
            <w:r>
              <w:rPr>
                <w:i/>
              </w:rPr>
              <w:t>options</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Contempt</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Anger</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Irritation</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4</w:t>
            </w:r>
          </w:p>
        </w:tc>
        <w:tc>
          <w:tcPr>
            <w:tcW w:w="361" w:type="dxa"/>
          </w:tcPr>
          <w:p w:rsidR="002A68C4" w:rsidRDefault="001C3859">
            <w:pPr>
              <w:keepNext/>
            </w:pPr>
            <w:r>
              <w:t>□</w:t>
            </w:r>
          </w:p>
        </w:tc>
        <w:tc>
          <w:tcPr>
            <w:tcW w:w="3731" w:type="dxa"/>
          </w:tcPr>
          <w:p w:rsidR="002A68C4" w:rsidRDefault="001C3859">
            <w:pPr>
              <w:keepNext/>
            </w:pPr>
            <w:r>
              <w:t>Frustration</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5</w:t>
            </w:r>
          </w:p>
        </w:tc>
        <w:tc>
          <w:tcPr>
            <w:tcW w:w="361" w:type="dxa"/>
          </w:tcPr>
          <w:p w:rsidR="002A68C4" w:rsidRDefault="001C3859">
            <w:pPr>
              <w:keepNext/>
            </w:pPr>
            <w:r>
              <w:t>□</w:t>
            </w:r>
          </w:p>
        </w:tc>
        <w:tc>
          <w:tcPr>
            <w:tcW w:w="3731" w:type="dxa"/>
          </w:tcPr>
          <w:p w:rsidR="002A68C4" w:rsidRDefault="001C3859">
            <w:pPr>
              <w:keepNext/>
            </w:pPr>
            <w:r>
              <w:t>Surprise</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6</w:t>
            </w:r>
          </w:p>
        </w:tc>
        <w:tc>
          <w:tcPr>
            <w:tcW w:w="361" w:type="dxa"/>
          </w:tcPr>
          <w:p w:rsidR="002A68C4" w:rsidRDefault="001C3859">
            <w:pPr>
              <w:keepNext/>
            </w:pPr>
            <w:r>
              <w:t>□</w:t>
            </w:r>
          </w:p>
        </w:tc>
        <w:tc>
          <w:tcPr>
            <w:tcW w:w="3731" w:type="dxa"/>
          </w:tcPr>
          <w:p w:rsidR="002A68C4" w:rsidRDefault="001C3859">
            <w:pPr>
              <w:keepNext/>
            </w:pPr>
            <w:r>
              <w:t>Embarrassment</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7</w:t>
            </w:r>
          </w:p>
        </w:tc>
        <w:tc>
          <w:tcPr>
            <w:tcW w:w="361" w:type="dxa"/>
          </w:tcPr>
          <w:p w:rsidR="002A68C4" w:rsidRDefault="001C3859">
            <w:pPr>
              <w:keepNext/>
            </w:pPr>
            <w:r>
              <w:t>□</w:t>
            </w:r>
          </w:p>
        </w:tc>
        <w:tc>
          <w:tcPr>
            <w:tcW w:w="3731" w:type="dxa"/>
          </w:tcPr>
          <w:p w:rsidR="002A68C4" w:rsidRDefault="001C3859">
            <w:pPr>
              <w:keepNext/>
            </w:pPr>
            <w:r>
              <w:t>Envy</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1C3859">
            <w:pPr>
              <w:keepNext/>
            </w:pPr>
            <w:r>
              <w:t>□</w:t>
            </w:r>
          </w:p>
        </w:tc>
        <w:tc>
          <w:tcPr>
            <w:tcW w:w="3731" w:type="dxa"/>
          </w:tcPr>
          <w:p w:rsidR="002A68C4" w:rsidRDefault="001C3859">
            <w:pPr>
              <w:keepNext/>
            </w:pPr>
            <w:r>
              <w:t>Jealousy</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1C3859">
            <w:pPr>
              <w:keepNext/>
            </w:pPr>
            <w:r>
              <w:t>□</w:t>
            </w:r>
          </w:p>
        </w:tc>
        <w:tc>
          <w:tcPr>
            <w:tcW w:w="3731" w:type="dxa"/>
          </w:tcPr>
          <w:p w:rsidR="002A68C4" w:rsidRDefault="001C3859">
            <w:pPr>
              <w:keepNext/>
            </w:pPr>
            <w:r>
              <w:t>Fear</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10</w:t>
            </w:r>
          </w:p>
        </w:tc>
        <w:tc>
          <w:tcPr>
            <w:tcW w:w="361" w:type="dxa"/>
          </w:tcPr>
          <w:p w:rsidR="002A68C4" w:rsidRDefault="001C3859">
            <w:pPr>
              <w:keepNext/>
            </w:pPr>
            <w:r>
              <w:t>□</w:t>
            </w:r>
          </w:p>
        </w:tc>
        <w:tc>
          <w:tcPr>
            <w:tcW w:w="3731" w:type="dxa"/>
          </w:tcPr>
          <w:p w:rsidR="002A68C4" w:rsidRDefault="001C3859">
            <w:pPr>
              <w:keepNext/>
            </w:pPr>
            <w:r>
              <w:t>Sadness</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11</w:t>
            </w:r>
          </w:p>
        </w:tc>
        <w:tc>
          <w:tcPr>
            <w:tcW w:w="361" w:type="dxa"/>
          </w:tcPr>
          <w:p w:rsidR="002A68C4" w:rsidRDefault="001C3859">
            <w:pPr>
              <w:keepNext/>
            </w:pPr>
            <w:r>
              <w:t>□</w:t>
            </w:r>
          </w:p>
        </w:tc>
        <w:tc>
          <w:tcPr>
            <w:tcW w:w="3731" w:type="dxa"/>
          </w:tcPr>
          <w:p w:rsidR="002A68C4" w:rsidRDefault="001C3859">
            <w:pPr>
              <w:keepNext/>
            </w:pPr>
            <w:r>
              <w:t>Shame</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12</w:t>
            </w:r>
          </w:p>
        </w:tc>
        <w:tc>
          <w:tcPr>
            <w:tcW w:w="361" w:type="dxa"/>
          </w:tcPr>
          <w:p w:rsidR="002A68C4" w:rsidRDefault="001C3859">
            <w:pPr>
              <w:keepNext/>
            </w:pPr>
            <w:r>
              <w:t>□</w:t>
            </w:r>
          </w:p>
        </w:tc>
        <w:tc>
          <w:tcPr>
            <w:tcW w:w="3731" w:type="dxa"/>
          </w:tcPr>
          <w:p w:rsidR="002A68C4" w:rsidRDefault="001C3859">
            <w:pPr>
              <w:keepNext/>
            </w:pPr>
            <w:r>
              <w:t>Amusement</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13</w:t>
            </w:r>
          </w:p>
        </w:tc>
        <w:tc>
          <w:tcPr>
            <w:tcW w:w="361" w:type="dxa"/>
          </w:tcPr>
          <w:p w:rsidR="002A68C4" w:rsidRDefault="001C3859">
            <w:pPr>
              <w:keepNext/>
            </w:pPr>
            <w:r>
              <w:t>□</w:t>
            </w:r>
          </w:p>
        </w:tc>
        <w:tc>
          <w:tcPr>
            <w:tcW w:w="3731" w:type="dxa"/>
          </w:tcPr>
          <w:p w:rsidR="002A68C4" w:rsidRDefault="001C3859">
            <w:pPr>
              <w:keepNext/>
            </w:pPr>
            <w:r>
              <w:t>Happiness</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14</w:t>
            </w:r>
          </w:p>
        </w:tc>
        <w:tc>
          <w:tcPr>
            <w:tcW w:w="361" w:type="dxa"/>
          </w:tcPr>
          <w:p w:rsidR="002A68C4" w:rsidRDefault="001C3859">
            <w:pPr>
              <w:keepNext/>
            </w:pPr>
            <w:r>
              <w:t>□</w:t>
            </w:r>
          </w:p>
        </w:tc>
        <w:tc>
          <w:tcPr>
            <w:tcW w:w="3731" w:type="dxa"/>
          </w:tcPr>
          <w:p w:rsidR="002A68C4" w:rsidRDefault="001C3859">
            <w:pPr>
              <w:keepNext/>
            </w:pPr>
            <w:r>
              <w:t>Pride</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15</w:t>
            </w:r>
          </w:p>
        </w:tc>
        <w:tc>
          <w:tcPr>
            <w:tcW w:w="361" w:type="dxa"/>
          </w:tcPr>
          <w:p w:rsidR="002A68C4" w:rsidRDefault="001C3859">
            <w:pPr>
              <w:keepNext/>
            </w:pPr>
            <w:r>
              <w:t>□</w:t>
            </w:r>
          </w:p>
        </w:tc>
        <w:tc>
          <w:tcPr>
            <w:tcW w:w="3731" w:type="dxa"/>
          </w:tcPr>
          <w:p w:rsidR="002A68C4" w:rsidRDefault="001C3859">
            <w:pPr>
              <w:keepNext/>
            </w:pPr>
            <w:r>
              <w:t>Relief</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16</w:t>
            </w:r>
          </w:p>
        </w:tc>
        <w:tc>
          <w:tcPr>
            <w:tcW w:w="361" w:type="dxa"/>
          </w:tcPr>
          <w:p w:rsidR="002A68C4" w:rsidRDefault="001C3859">
            <w:pPr>
              <w:keepNext/>
            </w:pPr>
            <w:r>
              <w:t>□</w:t>
            </w:r>
          </w:p>
        </w:tc>
        <w:tc>
          <w:tcPr>
            <w:tcW w:w="3731" w:type="dxa"/>
          </w:tcPr>
          <w:p w:rsidR="002A68C4" w:rsidRDefault="001C3859">
            <w:pPr>
              <w:keepNext/>
            </w:pPr>
            <w:r>
              <w:t>Guilt</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17</w:t>
            </w:r>
          </w:p>
        </w:tc>
        <w:tc>
          <w:tcPr>
            <w:tcW w:w="361" w:type="dxa"/>
          </w:tcPr>
          <w:p w:rsidR="002A68C4" w:rsidRDefault="001C3859">
            <w:pPr>
              <w:keepNext/>
            </w:pPr>
            <w:r>
              <w:t>□</w:t>
            </w:r>
          </w:p>
        </w:tc>
        <w:tc>
          <w:tcPr>
            <w:tcW w:w="3731" w:type="dxa"/>
          </w:tcPr>
          <w:p w:rsidR="002A68C4" w:rsidRDefault="001C3859">
            <w:pPr>
              <w:keepNext/>
            </w:pPr>
            <w:r>
              <w:t xml:space="preserve">None </w:t>
            </w:r>
            <w:r>
              <w:t>of these</w:t>
            </w:r>
          </w:p>
        </w:tc>
        <w:tc>
          <w:tcPr>
            <w:tcW w:w="4428" w:type="dxa"/>
          </w:tcPr>
          <w:p w:rsidR="002A68C4" w:rsidRDefault="001C3859">
            <w:pPr>
              <w:keepNext/>
              <w:jc w:val="right"/>
              <w:rPr>
                <w:i/>
              </w:rPr>
            </w:pPr>
            <w:r>
              <w:rPr>
                <w:i/>
              </w:rPr>
              <w:t xml:space="preserve">Not </w:t>
            </w:r>
            <w:proofErr w:type="spellStart"/>
            <w:r>
              <w:rPr>
                <w:i/>
              </w:rPr>
              <w:t>randomized,exclude</w:t>
            </w:r>
            <w:proofErr w:type="spellEnd"/>
            <w:r>
              <w:rPr>
                <w:i/>
              </w:rPr>
              <w:t xml:space="preserve"> other punches</w:t>
            </w:r>
          </w:p>
        </w:tc>
      </w:tr>
      <w:tr w:rsidR="002A68C4">
        <w:tblPrEx>
          <w:tblCellMar>
            <w:top w:w="0" w:type="dxa"/>
            <w:left w:w="0" w:type="dxa"/>
            <w:bottom w:w="0" w:type="dxa"/>
            <w:right w:w="0" w:type="dxa"/>
          </w:tblCellMar>
        </w:tblPrEx>
        <w:tc>
          <w:tcPr>
            <w:tcW w:w="336" w:type="dxa"/>
          </w:tcPr>
          <w:p w:rsidR="002A68C4" w:rsidRDefault="001C3859">
            <w:pPr>
              <w:keepNext/>
            </w:pPr>
            <w:r>
              <w:t>18</w:t>
            </w:r>
          </w:p>
        </w:tc>
        <w:tc>
          <w:tcPr>
            <w:tcW w:w="361" w:type="dxa"/>
          </w:tcPr>
          <w:p w:rsidR="002A68C4" w:rsidRDefault="001C3859">
            <w:pPr>
              <w:keepNext/>
            </w:pPr>
            <w:r>
              <w:t>□</w:t>
            </w:r>
          </w:p>
        </w:tc>
        <w:tc>
          <w:tcPr>
            <w:tcW w:w="3731" w:type="dxa"/>
          </w:tcPr>
          <w:p w:rsidR="002A68C4" w:rsidRDefault="001C3859">
            <w:pPr>
              <w:keepNext/>
            </w:pPr>
            <w:r>
              <w:t>Don</w:t>
            </w:r>
            <w:r>
              <w:t>’</w:t>
            </w:r>
            <w:r>
              <w:t>t know</w:t>
            </w:r>
          </w:p>
        </w:tc>
        <w:tc>
          <w:tcPr>
            <w:tcW w:w="4428" w:type="dxa"/>
          </w:tcPr>
          <w:p w:rsidR="002A68C4" w:rsidRDefault="001C3859">
            <w:pPr>
              <w:keepNext/>
              <w:jc w:val="right"/>
              <w:rPr>
                <w:i/>
              </w:rPr>
            </w:pPr>
            <w:r>
              <w:rPr>
                <w:i/>
              </w:rPr>
              <w:t xml:space="preserve">Not </w:t>
            </w:r>
            <w:proofErr w:type="spellStart"/>
            <w:r>
              <w:rPr>
                <w:i/>
              </w:rPr>
              <w:t>randomized,exclude</w:t>
            </w:r>
            <w:proofErr w:type="spellEnd"/>
            <w:r>
              <w:rPr>
                <w:i/>
              </w:rPr>
              <w:t xml:space="preserve"> other punches</w:t>
            </w:r>
          </w:p>
        </w:tc>
      </w:tr>
    </w:tbl>
    <w:p w:rsidR="002A68C4" w:rsidRDefault="002A68C4">
      <w:pPr>
        <w:pStyle w:val="GQuestionSpacer"/>
      </w:pPr>
    </w:p>
    <w:tbl>
      <w:tblPr>
        <w:tblStyle w:val="GQuestionCommonProperties"/>
        <w:tblW w:w="0" w:type="auto"/>
        <w:tblInd w:w="0" w:type="dxa"/>
        <w:tblCellMar>
          <w:top w:w="0" w:type="dxa"/>
          <w:left w:w="0" w:type="dxa"/>
          <w:bottom w:w="0" w:type="dxa"/>
          <w:right w:w="0" w:type="dxa"/>
        </w:tblCellMar>
        <w:tblLook w:val="04A0"/>
      </w:tblPr>
      <w:tblGrid>
        <w:gridCol w:w="6527"/>
        <w:gridCol w:w="2329"/>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fldChar w:fldCharType="begin"/>
            </w:r>
            <w:r w:rsidR="001C3859">
              <w:instrText xml:space="preserve">TC </w:instrText>
            </w:r>
            <w:bookmarkStart w:id="2343" w:name="_Toc266972411"/>
            <w:r w:rsidR="001C3859">
              <w:instrText>oxg18q2</w:instrText>
            </w:r>
            <w:bookmarkEnd w:id="2343"/>
            <w:r w:rsidR="001C3859">
              <w:instrText xml:space="preserve"> \l 2 \f a</w:instrText>
            </w:r>
            <w:r>
              <w:fldChar w:fldCharType="end"/>
            </w:r>
            <w:r w:rsidR="001C3859">
              <w:rPr>
                <w:rStyle w:val="GVariableName"/>
              </w:rPr>
              <w:t>oxg18q2</w:t>
            </w:r>
            <w:r w:rsidR="001C3859">
              <w:rPr>
                <w:i/>
              </w:rPr>
              <w:t>- Show all respondents/required</w:t>
            </w:r>
          </w:p>
        </w:tc>
        <w:tc>
          <w:tcPr>
            <w:tcW w:w="0" w:type="auto"/>
            <w:shd w:val="clear" w:color="auto" w:fill="D0D0D0"/>
            <w:vAlign w:val="bottom"/>
          </w:tcPr>
          <w:p w:rsidR="002A68C4" w:rsidRDefault="001C3859">
            <w:pPr>
              <w:keepNext/>
              <w:jc w:val="right"/>
            </w:pPr>
            <w:r>
              <w:t>SINGLE CHOICE</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Using a scale that runs from 0 to 10, where 0 means I don</w:t>
            </w:r>
            <w:r>
              <w:rPr>
                <w:b/>
              </w:rPr>
              <w:t>’</w:t>
            </w:r>
            <w:r>
              <w:rPr>
                <w:b/>
              </w:rPr>
              <w:t>t really admire them</w:t>
            </w:r>
            <w:r>
              <w:rPr>
                <w:b/>
              </w:rPr>
              <w:t xml:space="preserve"> and 10 means I admire them very much, how would you rate Goldman Sachs?</w:t>
            </w:r>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Order as shown</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0 -  I don</w:t>
            </w:r>
            <w:r>
              <w:t>’</w:t>
            </w:r>
            <w:r>
              <w:t>t admire them</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1</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2</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4</w:t>
            </w:r>
          </w:p>
        </w:tc>
        <w:tc>
          <w:tcPr>
            <w:tcW w:w="361" w:type="dxa"/>
          </w:tcPr>
          <w:p w:rsidR="002A68C4" w:rsidRDefault="001C3859">
            <w:pPr>
              <w:keepNext/>
            </w:pPr>
            <w:r>
              <w:t>○</w:t>
            </w:r>
          </w:p>
        </w:tc>
        <w:tc>
          <w:tcPr>
            <w:tcW w:w="3731" w:type="dxa"/>
          </w:tcPr>
          <w:p w:rsidR="002A68C4" w:rsidRDefault="001C3859">
            <w:pPr>
              <w:keepNext/>
            </w:pPr>
            <w:r>
              <w:t>3</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5</w:t>
            </w:r>
          </w:p>
        </w:tc>
        <w:tc>
          <w:tcPr>
            <w:tcW w:w="361" w:type="dxa"/>
          </w:tcPr>
          <w:p w:rsidR="002A68C4" w:rsidRDefault="001C3859">
            <w:pPr>
              <w:keepNext/>
            </w:pPr>
            <w:r>
              <w:t>○</w:t>
            </w:r>
          </w:p>
        </w:tc>
        <w:tc>
          <w:tcPr>
            <w:tcW w:w="3731" w:type="dxa"/>
          </w:tcPr>
          <w:p w:rsidR="002A68C4" w:rsidRDefault="001C3859">
            <w:pPr>
              <w:keepNext/>
            </w:pPr>
            <w:r>
              <w:t>4</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6</w:t>
            </w:r>
          </w:p>
        </w:tc>
        <w:tc>
          <w:tcPr>
            <w:tcW w:w="361" w:type="dxa"/>
          </w:tcPr>
          <w:p w:rsidR="002A68C4" w:rsidRDefault="001C3859">
            <w:pPr>
              <w:keepNext/>
            </w:pPr>
            <w:r>
              <w:t>○</w:t>
            </w:r>
          </w:p>
        </w:tc>
        <w:tc>
          <w:tcPr>
            <w:tcW w:w="3731" w:type="dxa"/>
          </w:tcPr>
          <w:p w:rsidR="002A68C4" w:rsidRDefault="001C3859">
            <w:pPr>
              <w:keepNext/>
            </w:pPr>
            <w:r>
              <w:t>5</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7</w:t>
            </w:r>
          </w:p>
        </w:tc>
        <w:tc>
          <w:tcPr>
            <w:tcW w:w="361" w:type="dxa"/>
          </w:tcPr>
          <w:p w:rsidR="002A68C4" w:rsidRDefault="001C3859">
            <w:pPr>
              <w:keepNext/>
            </w:pPr>
            <w:r>
              <w:t>○</w:t>
            </w:r>
          </w:p>
        </w:tc>
        <w:tc>
          <w:tcPr>
            <w:tcW w:w="3731" w:type="dxa"/>
          </w:tcPr>
          <w:p w:rsidR="002A68C4" w:rsidRDefault="001C3859">
            <w:pPr>
              <w:keepNext/>
            </w:pPr>
            <w:r>
              <w:t>6</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1C3859">
            <w:pPr>
              <w:keepNext/>
            </w:pPr>
            <w:r>
              <w:t>○</w:t>
            </w:r>
          </w:p>
        </w:tc>
        <w:tc>
          <w:tcPr>
            <w:tcW w:w="3731" w:type="dxa"/>
          </w:tcPr>
          <w:p w:rsidR="002A68C4" w:rsidRDefault="001C3859">
            <w:pPr>
              <w:keepNext/>
            </w:pPr>
            <w:r>
              <w:t>7</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1C3859">
            <w:pPr>
              <w:keepNext/>
            </w:pPr>
            <w:r>
              <w:t>○</w:t>
            </w:r>
          </w:p>
        </w:tc>
        <w:tc>
          <w:tcPr>
            <w:tcW w:w="3731" w:type="dxa"/>
          </w:tcPr>
          <w:p w:rsidR="002A68C4" w:rsidRDefault="001C3859">
            <w:pPr>
              <w:keepNext/>
            </w:pPr>
            <w:r>
              <w:t>8</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10</w:t>
            </w:r>
          </w:p>
        </w:tc>
        <w:tc>
          <w:tcPr>
            <w:tcW w:w="361" w:type="dxa"/>
          </w:tcPr>
          <w:p w:rsidR="002A68C4" w:rsidRDefault="001C3859">
            <w:pPr>
              <w:keepNext/>
            </w:pPr>
            <w:r>
              <w:t>○</w:t>
            </w:r>
          </w:p>
        </w:tc>
        <w:tc>
          <w:tcPr>
            <w:tcW w:w="3731" w:type="dxa"/>
          </w:tcPr>
          <w:p w:rsidR="002A68C4" w:rsidRDefault="001C3859">
            <w:pPr>
              <w:keepNext/>
            </w:pPr>
            <w:r>
              <w:t>9</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11</w:t>
            </w:r>
          </w:p>
        </w:tc>
        <w:tc>
          <w:tcPr>
            <w:tcW w:w="361" w:type="dxa"/>
          </w:tcPr>
          <w:p w:rsidR="002A68C4" w:rsidRDefault="001C3859">
            <w:pPr>
              <w:keepNext/>
            </w:pPr>
            <w:r>
              <w:t>○</w:t>
            </w:r>
          </w:p>
        </w:tc>
        <w:tc>
          <w:tcPr>
            <w:tcW w:w="3731" w:type="dxa"/>
          </w:tcPr>
          <w:p w:rsidR="002A68C4" w:rsidRDefault="001C3859">
            <w:pPr>
              <w:keepNext/>
            </w:pPr>
            <w:r>
              <w:t>10 - I admire them very much</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98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 xml:space="preserve">Admin/Not </w:t>
            </w:r>
            <w:r>
              <w:rPr>
                <w:i/>
              </w:rPr>
              <w:t>Shown</w:t>
            </w:r>
          </w:p>
        </w:tc>
      </w:tr>
      <w:tr w:rsidR="002A68C4">
        <w:tblPrEx>
          <w:tblCellMar>
            <w:top w:w="0" w:type="dxa"/>
            <w:left w:w="0" w:type="dxa"/>
            <w:bottom w:w="0" w:type="dxa"/>
            <w:right w:w="0" w:type="dxa"/>
          </w:tblCellMar>
        </w:tblPrEx>
        <w:tc>
          <w:tcPr>
            <w:tcW w:w="336" w:type="dxa"/>
          </w:tcPr>
          <w:p w:rsidR="002A68C4" w:rsidRDefault="001C3859">
            <w:pPr>
              <w:keepNext/>
            </w:pPr>
            <w:r>
              <w:t>99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p w:rsidR="002A68C4" w:rsidRDefault="001C3859">
      <w:pPr>
        <w:pStyle w:val="GPage"/>
      </w:pPr>
      <w:bookmarkStart w:id="2344" w:name="_Toc266972412"/>
      <w:r>
        <w:t xml:space="preserve">Page: group19 if </w:t>
      </w:r>
      <w:proofErr w:type="spellStart"/>
      <w:r>
        <w:t>orgsplit</w:t>
      </w:r>
      <w:proofErr w:type="spellEnd"/>
      <w:r>
        <w:t xml:space="preserve"> == 19</w:t>
      </w:r>
      <w:bookmarkEnd w:id="2344"/>
    </w:p>
    <w:p w:rsidR="002A68C4" w:rsidRDefault="001C3859">
      <w:r>
        <w:t>**Below is a summary of an important political issue adapted from news coverage.  Please read the issue summary carefully before responding to the questions that follow it</w:t>
      </w:r>
      <w:proofErr w:type="gramStart"/>
      <w:r>
        <w:t>.*</w:t>
      </w:r>
      <w:proofErr w:type="gramEnd"/>
      <w:r>
        <w:t>*</w:t>
      </w:r>
    </w:p>
    <w:p w:rsidR="002A68C4" w:rsidRDefault="001C3859">
      <w:r>
        <w:t>&lt;</w:t>
      </w:r>
      <w:proofErr w:type="spellStart"/>
      <w:proofErr w:type="gramStart"/>
      <w:r>
        <w:t>img</w:t>
      </w:r>
      <w:proofErr w:type="spellEnd"/>
      <w:proofErr w:type="gramEnd"/>
      <w:r>
        <w:t xml:space="preserve"> </w:t>
      </w:r>
      <w:r>
        <w:t>src="https://surveyfiles.yougov.com/static/BC_TEST_OXFORD_POST/Group_19_-_Goldman_Sachs_Sex.jpg"/&gt;</w:t>
      </w:r>
    </w:p>
    <w:tbl>
      <w:tblPr>
        <w:tblStyle w:val="GQuestionCommonProperties"/>
        <w:tblW w:w="0" w:type="auto"/>
        <w:tblInd w:w="0" w:type="dxa"/>
        <w:tblCellMar>
          <w:top w:w="0" w:type="dxa"/>
          <w:left w:w="0" w:type="dxa"/>
          <w:bottom w:w="0" w:type="dxa"/>
          <w:right w:w="0" w:type="dxa"/>
        </w:tblCellMar>
        <w:tblLook w:val="04A0"/>
      </w:tblPr>
      <w:tblGrid>
        <w:gridCol w:w="6216"/>
        <w:gridCol w:w="2640"/>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lastRenderedPageBreak/>
              <w:fldChar w:fldCharType="begin"/>
            </w:r>
            <w:r w:rsidR="001C3859">
              <w:instrText xml:space="preserve">TC </w:instrText>
            </w:r>
            <w:bookmarkStart w:id="2345" w:name="_Toc266972413"/>
            <w:r w:rsidR="001C3859">
              <w:instrText>oxg19q1</w:instrText>
            </w:r>
            <w:bookmarkEnd w:id="2345"/>
            <w:r w:rsidR="001C3859">
              <w:instrText xml:space="preserve"> \l 2 \f a</w:instrText>
            </w:r>
            <w:r>
              <w:fldChar w:fldCharType="end"/>
            </w:r>
            <w:r w:rsidR="001C3859">
              <w:rPr>
                <w:rStyle w:val="GVariableName"/>
              </w:rPr>
              <w:t>oxg19q1</w:t>
            </w:r>
            <w:r w:rsidR="001C3859">
              <w:rPr>
                <w:i/>
              </w:rPr>
              <w:t>- Show all respondents/required</w:t>
            </w:r>
          </w:p>
        </w:tc>
        <w:tc>
          <w:tcPr>
            <w:tcW w:w="0" w:type="auto"/>
            <w:shd w:val="clear" w:color="auto" w:fill="D0D0D0"/>
            <w:vAlign w:val="bottom"/>
          </w:tcPr>
          <w:p w:rsidR="002A68C4" w:rsidRDefault="001C3859">
            <w:pPr>
              <w:keepNext/>
              <w:jc w:val="right"/>
            </w:pPr>
            <w:r>
              <w:t>MULTIPLE CHOICE</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How does this article make you feel? (Please select all that apply, even if you</w:t>
            </w:r>
            <w:r>
              <w:rPr>
                <w:b/>
              </w:rPr>
              <w:t xml:space="preserve"> feel some emotions more strongly than others.)</w:t>
            </w:r>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Randomize response options</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Contempt</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Anger</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Irritation</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4</w:t>
            </w:r>
          </w:p>
        </w:tc>
        <w:tc>
          <w:tcPr>
            <w:tcW w:w="361" w:type="dxa"/>
          </w:tcPr>
          <w:p w:rsidR="002A68C4" w:rsidRDefault="001C3859">
            <w:pPr>
              <w:keepNext/>
            </w:pPr>
            <w:r>
              <w:t>□</w:t>
            </w:r>
          </w:p>
        </w:tc>
        <w:tc>
          <w:tcPr>
            <w:tcW w:w="3731" w:type="dxa"/>
          </w:tcPr>
          <w:p w:rsidR="002A68C4" w:rsidRDefault="001C3859">
            <w:pPr>
              <w:keepNext/>
            </w:pPr>
            <w:r>
              <w:t>Frustration</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5</w:t>
            </w:r>
          </w:p>
        </w:tc>
        <w:tc>
          <w:tcPr>
            <w:tcW w:w="361" w:type="dxa"/>
          </w:tcPr>
          <w:p w:rsidR="002A68C4" w:rsidRDefault="001C3859">
            <w:pPr>
              <w:keepNext/>
            </w:pPr>
            <w:r>
              <w:t>□</w:t>
            </w:r>
          </w:p>
        </w:tc>
        <w:tc>
          <w:tcPr>
            <w:tcW w:w="3731" w:type="dxa"/>
          </w:tcPr>
          <w:p w:rsidR="002A68C4" w:rsidRDefault="001C3859">
            <w:pPr>
              <w:keepNext/>
            </w:pPr>
            <w:r>
              <w:t>Surprise</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6</w:t>
            </w:r>
          </w:p>
        </w:tc>
        <w:tc>
          <w:tcPr>
            <w:tcW w:w="361" w:type="dxa"/>
          </w:tcPr>
          <w:p w:rsidR="002A68C4" w:rsidRDefault="001C3859">
            <w:pPr>
              <w:keepNext/>
            </w:pPr>
            <w:r>
              <w:t>□</w:t>
            </w:r>
          </w:p>
        </w:tc>
        <w:tc>
          <w:tcPr>
            <w:tcW w:w="3731" w:type="dxa"/>
          </w:tcPr>
          <w:p w:rsidR="002A68C4" w:rsidRDefault="001C3859">
            <w:pPr>
              <w:keepNext/>
            </w:pPr>
            <w:r>
              <w:t>Embarrassment</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7</w:t>
            </w:r>
          </w:p>
        </w:tc>
        <w:tc>
          <w:tcPr>
            <w:tcW w:w="361" w:type="dxa"/>
          </w:tcPr>
          <w:p w:rsidR="002A68C4" w:rsidRDefault="001C3859">
            <w:pPr>
              <w:keepNext/>
            </w:pPr>
            <w:r>
              <w:t>□</w:t>
            </w:r>
          </w:p>
        </w:tc>
        <w:tc>
          <w:tcPr>
            <w:tcW w:w="3731" w:type="dxa"/>
          </w:tcPr>
          <w:p w:rsidR="002A68C4" w:rsidRDefault="001C3859">
            <w:pPr>
              <w:keepNext/>
            </w:pPr>
            <w:r>
              <w:t>Envy</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1C3859">
            <w:pPr>
              <w:keepNext/>
            </w:pPr>
            <w:r>
              <w:t>□</w:t>
            </w:r>
          </w:p>
        </w:tc>
        <w:tc>
          <w:tcPr>
            <w:tcW w:w="3731" w:type="dxa"/>
          </w:tcPr>
          <w:p w:rsidR="002A68C4" w:rsidRDefault="001C3859">
            <w:pPr>
              <w:keepNext/>
            </w:pPr>
            <w:r>
              <w:t>Jealousy</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1C3859">
            <w:pPr>
              <w:keepNext/>
            </w:pPr>
            <w:r>
              <w:t>□</w:t>
            </w:r>
          </w:p>
        </w:tc>
        <w:tc>
          <w:tcPr>
            <w:tcW w:w="3731" w:type="dxa"/>
          </w:tcPr>
          <w:p w:rsidR="002A68C4" w:rsidRDefault="001C3859">
            <w:pPr>
              <w:keepNext/>
            </w:pPr>
            <w:r>
              <w:t>Fear</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10</w:t>
            </w:r>
          </w:p>
        </w:tc>
        <w:tc>
          <w:tcPr>
            <w:tcW w:w="361" w:type="dxa"/>
          </w:tcPr>
          <w:p w:rsidR="002A68C4" w:rsidRDefault="001C3859">
            <w:pPr>
              <w:keepNext/>
            </w:pPr>
            <w:r>
              <w:t>□</w:t>
            </w:r>
          </w:p>
        </w:tc>
        <w:tc>
          <w:tcPr>
            <w:tcW w:w="3731" w:type="dxa"/>
          </w:tcPr>
          <w:p w:rsidR="002A68C4" w:rsidRDefault="001C3859">
            <w:pPr>
              <w:keepNext/>
            </w:pPr>
            <w:r>
              <w:t>Sadness</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11</w:t>
            </w:r>
          </w:p>
        </w:tc>
        <w:tc>
          <w:tcPr>
            <w:tcW w:w="361" w:type="dxa"/>
          </w:tcPr>
          <w:p w:rsidR="002A68C4" w:rsidRDefault="001C3859">
            <w:pPr>
              <w:keepNext/>
            </w:pPr>
            <w:r>
              <w:t>□</w:t>
            </w:r>
          </w:p>
        </w:tc>
        <w:tc>
          <w:tcPr>
            <w:tcW w:w="3731" w:type="dxa"/>
          </w:tcPr>
          <w:p w:rsidR="002A68C4" w:rsidRDefault="001C3859">
            <w:pPr>
              <w:keepNext/>
            </w:pPr>
            <w:r>
              <w:t>Shame</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12</w:t>
            </w:r>
          </w:p>
        </w:tc>
        <w:tc>
          <w:tcPr>
            <w:tcW w:w="361" w:type="dxa"/>
          </w:tcPr>
          <w:p w:rsidR="002A68C4" w:rsidRDefault="001C3859">
            <w:pPr>
              <w:keepNext/>
            </w:pPr>
            <w:r>
              <w:t>□</w:t>
            </w:r>
          </w:p>
        </w:tc>
        <w:tc>
          <w:tcPr>
            <w:tcW w:w="3731" w:type="dxa"/>
          </w:tcPr>
          <w:p w:rsidR="002A68C4" w:rsidRDefault="001C3859">
            <w:pPr>
              <w:keepNext/>
            </w:pPr>
            <w:r>
              <w:t>Amusement</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13</w:t>
            </w:r>
          </w:p>
        </w:tc>
        <w:tc>
          <w:tcPr>
            <w:tcW w:w="361" w:type="dxa"/>
          </w:tcPr>
          <w:p w:rsidR="002A68C4" w:rsidRDefault="001C3859">
            <w:pPr>
              <w:keepNext/>
            </w:pPr>
            <w:r>
              <w:t>□</w:t>
            </w:r>
          </w:p>
        </w:tc>
        <w:tc>
          <w:tcPr>
            <w:tcW w:w="3731" w:type="dxa"/>
          </w:tcPr>
          <w:p w:rsidR="002A68C4" w:rsidRDefault="001C3859">
            <w:pPr>
              <w:keepNext/>
            </w:pPr>
            <w:r>
              <w:t>Happiness</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14</w:t>
            </w:r>
          </w:p>
        </w:tc>
        <w:tc>
          <w:tcPr>
            <w:tcW w:w="361" w:type="dxa"/>
          </w:tcPr>
          <w:p w:rsidR="002A68C4" w:rsidRDefault="001C3859">
            <w:pPr>
              <w:keepNext/>
            </w:pPr>
            <w:r>
              <w:t>□</w:t>
            </w:r>
          </w:p>
        </w:tc>
        <w:tc>
          <w:tcPr>
            <w:tcW w:w="3731" w:type="dxa"/>
          </w:tcPr>
          <w:p w:rsidR="002A68C4" w:rsidRDefault="001C3859">
            <w:pPr>
              <w:keepNext/>
            </w:pPr>
            <w:r>
              <w:t>Pride</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15</w:t>
            </w:r>
          </w:p>
        </w:tc>
        <w:tc>
          <w:tcPr>
            <w:tcW w:w="361" w:type="dxa"/>
          </w:tcPr>
          <w:p w:rsidR="002A68C4" w:rsidRDefault="001C3859">
            <w:pPr>
              <w:keepNext/>
            </w:pPr>
            <w:r>
              <w:t>□</w:t>
            </w:r>
          </w:p>
        </w:tc>
        <w:tc>
          <w:tcPr>
            <w:tcW w:w="3731" w:type="dxa"/>
          </w:tcPr>
          <w:p w:rsidR="002A68C4" w:rsidRDefault="001C3859">
            <w:pPr>
              <w:keepNext/>
            </w:pPr>
            <w:r>
              <w:t>Relief</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16</w:t>
            </w:r>
          </w:p>
        </w:tc>
        <w:tc>
          <w:tcPr>
            <w:tcW w:w="361" w:type="dxa"/>
          </w:tcPr>
          <w:p w:rsidR="002A68C4" w:rsidRDefault="001C3859">
            <w:pPr>
              <w:keepNext/>
            </w:pPr>
            <w:r>
              <w:t>□</w:t>
            </w:r>
          </w:p>
        </w:tc>
        <w:tc>
          <w:tcPr>
            <w:tcW w:w="3731" w:type="dxa"/>
          </w:tcPr>
          <w:p w:rsidR="002A68C4" w:rsidRDefault="001C3859">
            <w:pPr>
              <w:keepNext/>
            </w:pPr>
            <w:r>
              <w:t>Guilt</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17</w:t>
            </w:r>
          </w:p>
        </w:tc>
        <w:tc>
          <w:tcPr>
            <w:tcW w:w="361" w:type="dxa"/>
          </w:tcPr>
          <w:p w:rsidR="002A68C4" w:rsidRDefault="001C3859">
            <w:pPr>
              <w:keepNext/>
            </w:pPr>
            <w:r>
              <w:t>□</w:t>
            </w:r>
          </w:p>
        </w:tc>
        <w:tc>
          <w:tcPr>
            <w:tcW w:w="3731" w:type="dxa"/>
          </w:tcPr>
          <w:p w:rsidR="002A68C4" w:rsidRDefault="001C3859">
            <w:pPr>
              <w:keepNext/>
            </w:pPr>
            <w:r>
              <w:t>None of these</w:t>
            </w:r>
          </w:p>
        </w:tc>
        <w:tc>
          <w:tcPr>
            <w:tcW w:w="4428" w:type="dxa"/>
          </w:tcPr>
          <w:p w:rsidR="002A68C4" w:rsidRDefault="001C3859">
            <w:pPr>
              <w:keepNext/>
              <w:jc w:val="right"/>
              <w:rPr>
                <w:i/>
              </w:rPr>
            </w:pPr>
            <w:r>
              <w:rPr>
                <w:i/>
              </w:rPr>
              <w:t xml:space="preserve">Not </w:t>
            </w:r>
            <w:proofErr w:type="spellStart"/>
            <w:r>
              <w:rPr>
                <w:i/>
              </w:rPr>
              <w:t>randomized,exclude</w:t>
            </w:r>
            <w:proofErr w:type="spellEnd"/>
            <w:r>
              <w:rPr>
                <w:i/>
              </w:rPr>
              <w:t xml:space="preserve"> other punches</w:t>
            </w:r>
          </w:p>
        </w:tc>
      </w:tr>
      <w:tr w:rsidR="002A68C4">
        <w:tblPrEx>
          <w:tblCellMar>
            <w:top w:w="0" w:type="dxa"/>
            <w:left w:w="0" w:type="dxa"/>
            <w:bottom w:w="0" w:type="dxa"/>
            <w:right w:w="0" w:type="dxa"/>
          </w:tblCellMar>
        </w:tblPrEx>
        <w:tc>
          <w:tcPr>
            <w:tcW w:w="336" w:type="dxa"/>
          </w:tcPr>
          <w:p w:rsidR="002A68C4" w:rsidRDefault="001C3859">
            <w:pPr>
              <w:keepNext/>
            </w:pPr>
            <w:r>
              <w:t>18</w:t>
            </w:r>
          </w:p>
        </w:tc>
        <w:tc>
          <w:tcPr>
            <w:tcW w:w="361" w:type="dxa"/>
          </w:tcPr>
          <w:p w:rsidR="002A68C4" w:rsidRDefault="001C3859">
            <w:pPr>
              <w:keepNext/>
            </w:pPr>
            <w:r>
              <w:t>□</w:t>
            </w:r>
          </w:p>
        </w:tc>
        <w:tc>
          <w:tcPr>
            <w:tcW w:w="3731" w:type="dxa"/>
          </w:tcPr>
          <w:p w:rsidR="002A68C4" w:rsidRDefault="001C3859">
            <w:pPr>
              <w:keepNext/>
            </w:pPr>
            <w:r>
              <w:t>Don</w:t>
            </w:r>
            <w:r>
              <w:t>’</w:t>
            </w:r>
            <w:r>
              <w:t>t know</w:t>
            </w:r>
          </w:p>
        </w:tc>
        <w:tc>
          <w:tcPr>
            <w:tcW w:w="4428" w:type="dxa"/>
          </w:tcPr>
          <w:p w:rsidR="002A68C4" w:rsidRDefault="001C3859">
            <w:pPr>
              <w:keepNext/>
              <w:jc w:val="right"/>
              <w:rPr>
                <w:i/>
              </w:rPr>
            </w:pPr>
            <w:r>
              <w:rPr>
                <w:i/>
              </w:rPr>
              <w:t xml:space="preserve">Not </w:t>
            </w:r>
            <w:proofErr w:type="spellStart"/>
            <w:r>
              <w:rPr>
                <w:i/>
              </w:rPr>
              <w:t>randomized,exclude</w:t>
            </w:r>
            <w:proofErr w:type="spellEnd"/>
            <w:r>
              <w:rPr>
                <w:i/>
              </w:rPr>
              <w:t xml:space="preserve"> other punches</w:t>
            </w:r>
          </w:p>
        </w:tc>
      </w:tr>
    </w:tbl>
    <w:p w:rsidR="002A68C4" w:rsidRDefault="002A68C4">
      <w:pPr>
        <w:pStyle w:val="GQuestionSpacer"/>
      </w:pPr>
    </w:p>
    <w:tbl>
      <w:tblPr>
        <w:tblStyle w:val="GQuestionCommonProperties"/>
        <w:tblW w:w="0" w:type="auto"/>
        <w:tblInd w:w="0" w:type="dxa"/>
        <w:tblCellMar>
          <w:top w:w="0" w:type="dxa"/>
          <w:left w:w="0" w:type="dxa"/>
          <w:bottom w:w="0" w:type="dxa"/>
          <w:right w:w="0" w:type="dxa"/>
        </w:tblCellMar>
        <w:tblLook w:val="04A0"/>
      </w:tblPr>
      <w:tblGrid>
        <w:gridCol w:w="6527"/>
        <w:gridCol w:w="2329"/>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fldChar w:fldCharType="begin"/>
            </w:r>
            <w:r w:rsidR="001C3859">
              <w:instrText xml:space="preserve">TC </w:instrText>
            </w:r>
            <w:bookmarkStart w:id="2346" w:name="_Toc266972414"/>
            <w:r w:rsidR="001C3859">
              <w:instrText>oxg19q2</w:instrText>
            </w:r>
            <w:bookmarkEnd w:id="2346"/>
            <w:r w:rsidR="001C3859">
              <w:instrText xml:space="preserve"> \l 2 \f a</w:instrText>
            </w:r>
            <w:r>
              <w:fldChar w:fldCharType="end"/>
            </w:r>
            <w:r w:rsidR="001C3859">
              <w:rPr>
                <w:rStyle w:val="GVariableName"/>
              </w:rPr>
              <w:t>oxg19q2</w:t>
            </w:r>
            <w:r w:rsidR="001C3859">
              <w:rPr>
                <w:i/>
              </w:rPr>
              <w:t>- Show all respondents/required</w:t>
            </w:r>
          </w:p>
        </w:tc>
        <w:tc>
          <w:tcPr>
            <w:tcW w:w="0" w:type="auto"/>
            <w:shd w:val="clear" w:color="auto" w:fill="D0D0D0"/>
            <w:vAlign w:val="bottom"/>
          </w:tcPr>
          <w:p w:rsidR="002A68C4" w:rsidRDefault="001C3859">
            <w:pPr>
              <w:keepNext/>
              <w:jc w:val="right"/>
            </w:pPr>
            <w:r>
              <w:t>SINGLE CHOICE</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 xml:space="preserve">Using a </w:t>
            </w:r>
            <w:r>
              <w:rPr>
                <w:b/>
              </w:rPr>
              <w:t>scale that runs from 0 to 10, where 0 means I don</w:t>
            </w:r>
            <w:r>
              <w:rPr>
                <w:b/>
              </w:rPr>
              <w:t>’</w:t>
            </w:r>
            <w:r>
              <w:rPr>
                <w:b/>
              </w:rPr>
              <w:t>t really admire them and 10 means I admire them very much, how would you rate Goldman Sachs?</w:t>
            </w:r>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Order as shown</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0 -  I don</w:t>
            </w:r>
            <w:r>
              <w:t>’</w:t>
            </w:r>
            <w:r>
              <w:t>t admire them</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1</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2</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4</w:t>
            </w:r>
          </w:p>
        </w:tc>
        <w:tc>
          <w:tcPr>
            <w:tcW w:w="361" w:type="dxa"/>
          </w:tcPr>
          <w:p w:rsidR="002A68C4" w:rsidRDefault="001C3859">
            <w:pPr>
              <w:keepNext/>
            </w:pPr>
            <w:r>
              <w:t>○</w:t>
            </w:r>
          </w:p>
        </w:tc>
        <w:tc>
          <w:tcPr>
            <w:tcW w:w="3731" w:type="dxa"/>
          </w:tcPr>
          <w:p w:rsidR="002A68C4" w:rsidRDefault="001C3859">
            <w:pPr>
              <w:keepNext/>
            </w:pPr>
            <w:r>
              <w:t>3</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5</w:t>
            </w:r>
          </w:p>
        </w:tc>
        <w:tc>
          <w:tcPr>
            <w:tcW w:w="361" w:type="dxa"/>
          </w:tcPr>
          <w:p w:rsidR="002A68C4" w:rsidRDefault="001C3859">
            <w:pPr>
              <w:keepNext/>
            </w:pPr>
            <w:r>
              <w:t>○</w:t>
            </w:r>
          </w:p>
        </w:tc>
        <w:tc>
          <w:tcPr>
            <w:tcW w:w="3731" w:type="dxa"/>
          </w:tcPr>
          <w:p w:rsidR="002A68C4" w:rsidRDefault="001C3859">
            <w:pPr>
              <w:keepNext/>
            </w:pPr>
            <w:r>
              <w:t>4</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6</w:t>
            </w:r>
          </w:p>
        </w:tc>
        <w:tc>
          <w:tcPr>
            <w:tcW w:w="361" w:type="dxa"/>
          </w:tcPr>
          <w:p w:rsidR="002A68C4" w:rsidRDefault="001C3859">
            <w:pPr>
              <w:keepNext/>
            </w:pPr>
            <w:r>
              <w:t>○</w:t>
            </w:r>
          </w:p>
        </w:tc>
        <w:tc>
          <w:tcPr>
            <w:tcW w:w="3731" w:type="dxa"/>
          </w:tcPr>
          <w:p w:rsidR="002A68C4" w:rsidRDefault="001C3859">
            <w:pPr>
              <w:keepNext/>
            </w:pPr>
            <w:r>
              <w:t>5</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7</w:t>
            </w:r>
          </w:p>
        </w:tc>
        <w:tc>
          <w:tcPr>
            <w:tcW w:w="361" w:type="dxa"/>
          </w:tcPr>
          <w:p w:rsidR="002A68C4" w:rsidRDefault="001C3859">
            <w:pPr>
              <w:keepNext/>
            </w:pPr>
            <w:r>
              <w:t>○</w:t>
            </w:r>
          </w:p>
        </w:tc>
        <w:tc>
          <w:tcPr>
            <w:tcW w:w="3731" w:type="dxa"/>
          </w:tcPr>
          <w:p w:rsidR="002A68C4" w:rsidRDefault="001C3859">
            <w:pPr>
              <w:keepNext/>
            </w:pPr>
            <w:r>
              <w:t>6</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1C3859">
            <w:pPr>
              <w:keepNext/>
            </w:pPr>
            <w:r>
              <w:t>○</w:t>
            </w:r>
          </w:p>
        </w:tc>
        <w:tc>
          <w:tcPr>
            <w:tcW w:w="3731" w:type="dxa"/>
          </w:tcPr>
          <w:p w:rsidR="002A68C4" w:rsidRDefault="001C3859">
            <w:pPr>
              <w:keepNext/>
            </w:pPr>
            <w:r>
              <w:t>7</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1C3859">
            <w:pPr>
              <w:keepNext/>
            </w:pPr>
            <w:r>
              <w:t>○</w:t>
            </w:r>
          </w:p>
        </w:tc>
        <w:tc>
          <w:tcPr>
            <w:tcW w:w="3731" w:type="dxa"/>
          </w:tcPr>
          <w:p w:rsidR="002A68C4" w:rsidRDefault="001C3859">
            <w:pPr>
              <w:keepNext/>
            </w:pPr>
            <w:r>
              <w:t>8</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10</w:t>
            </w:r>
          </w:p>
        </w:tc>
        <w:tc>
          <w:tcPr>
            <w:tcW w:w="361" w:type="dxa"/>
          </w:tcPr>
          <w:p w:rsidR="002A68C4" w:rsidRDefault="001C3859">
            <w:pPr>
              <w:keepNext/>
            </w:pPr>
            <w:r>
              <w:t>○</w:t>
            </w:r>
          </w:p>
        </w:tc>
        <w:tc>
          <w:tcPr>
            <w:tcW w:w="3731" w:type="dxa"/>
          </w:tcPr>
          <w:p w:rsidR="002A68C4" w:rsidRDefault="001C3859">
            <w:pPr>
              <w:keepNext/>
            </w:pPr>
            <w:r>
              <w:t>9</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11</w:t>
            </w:r>
          </w:p>
        </w:tc>
        <w:tc>
          <w:tcPr>
            <w:tcW w:w="361" w:type="dxa"/>
          </w:tcPr>
          <w:p w:rsidR="002A68C4" w:rsidRDefault="001C3859">
            <w:pPr>
              <w:keepNext/>
            </w:pPr>
            <w:r>
              <w:t>○</w:t>
            </w:r>
          </w:p>
        </w:tc>
        <w:tc>
          <w:tcPr>
            <w:tcW w:w="3731" w:type="dxa"/>
          </w:tcPr>
          <w:p w:rsidR="002A68C4" w:rsidRDefault="001C3859">
            <w:pPr>
              <w:keepNext/>
            </w:pPr>
            <w:r>
              <w:t>10 - I admire them very much</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98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p w:rsidR="002A68C4" w:rsidRDefault="001C3859">
      <w:pPr>
        <w:pStyle w:val="GPage"/>
      </w:pPr>
      <w:bookmarkStart w:id="2347" w:name="_Toc266972415"/>
      <w:r>
        <w:t xml:space="preserve">Page: group20 if </w:t>
      </w:r>
      <w:proofErr w:type="spellStart"/>
      <w:r>
        <w:t>orgsplit</w:t>
      </w:r>
      <w:proofErr w:type="spellEnd"/>
      <w:r>
        <w:t xml:space="preserve"> == 20</w:t>
      </w:r>
      <w:bookmarkEnd w:id="2347"/>
    </w:p>
    <w:p w:rsidR="002A68C4" w:rsidRDefault="001C3859">
      <w:r>
        <w:t xml:space="preserve">**Below is a summary of an important political issue adapted from news coverage.  Please read the issue summary </w:t>
      </w:r>
      <w:r>
        <w:t>carefully before responding to the questions that follow it</w:t>
      </w:r>
      <w:proofErr w:type="gramStart"/>
      <w:r>
        <w:t>.*</w:t>
      </w:r>
      <w:proofErr w:type="gramEnd"/>
      <w:r>
        <w:t>*</w:t>
      </w:r>
    </w:p>
    <w:p w:rsidR="002A68C4" w:rsidRDefault="001C3859">
      <w:r>
        <w:t>&lt;</w:t>
      </w:r>
      <w:proofErr w:type="spellStart"/>
      <w:proofErr w:type="gramStart"/>
      <w:r>
        <w:t>img</w:t>
      </w:r>
      <w:proofErr w:type="spellEnd"/>
      <w:proofErr w:type="gramEnd"/>
      <w:r>
        <w:t xml:space="preserve"> src="https://surveyfiles.yougov.com/static/BC_TEST_OXFORD_POST/Group_20_-_Google_Sex.jpg"/&gt;</w:t>
      </w:r>
    </w:p>
    <w:tbl>
      <w:tblPr>
        <w:tblStyle w:val="GQuestionCommonProperties"/>
        <w:tblW w:w="0" w:type="auto"/>
        <w:tblInd w:w="0" w:type="dxa"/>
        <w:tblCellMar>
          <w:top w:w="0" w:type="dxa"/>
          <w:left w:w="0" w:type="dxa"/>
          <w:bottom w:w="0" w:type="dxa"/>
          <w:right w:w="0" w:type="dxa"/>
        </w:tblCellMar>
        <w:tblLook w:val="04A0"/>
      </w:tblPr>
      <w:tblGrid>
        <w:gridCol w:w="6216"/>
        <w:gridCol w:w="2640"/>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lastRenderedPageBreak/>
              <w:fldChar w:fldCharType="begin"/>
            </w:r>
            <w:r w:rsidR="001C3859">
              <w:instrText xml:space="preserve">TC </w:instrText>
            </w:r>
            <w:bookmarkStart w:id="2348" w:name="_Toc266972416"/>
            <w:r w:rsidR="001C3859">
              <w:instrText>oxg20q1</w:instrText>
            </w:r>
            <w:bookmarkEnd w:id="2348"/>
            <w:r w:rsidR="001C3859">
              <w:instrText xml:space="preserve"> \l 2 \f a</w:instrText>
            </w:r>
            <w:r>
              <w:fldChar w:fldCharType="end"/>
            </w:r>
            <w:r w:rsidR="001C3859">
              <w:rPr>
                <w:rStyle w:val="GVariableName"/>
              </w:rPr>
              <w:t>oxg20q1</w:t>
            </w:r>
            <w:r w:rsidR="001C3859">
              <w:rPr>
                <w:i/>
              </w:rPr>
              <w:t>- Show all respondents/required</w:t>
            </w:r>
          </w:p>
        </w:tc>
        <w:tc>
          <w:tcPr>
            <w:tcW w:w="0" w:type="auto"/>
            <w:shd w:val="clear" w:color="auto" w:fill="D0D0D0"/>
            <w:vAlign w:val="bottom"/>
          </w:tcPr>
          <w:p w:rsidR="002A68C4" w:rsidRDefault="001C3859">
            <w:pPr>
              <w:keepNext/>
              <w:jc w:val="right"/>
            </w:pPr>
            <w:r>
              <w:t>MULTIPLE CHOICE</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 xml:space="preserve">How does this </w:t>
            </w:r>
            <w:r>
              <w:rPr>
                <w:b/>
              </w:rPr>
              <w:t>article make you feel? (Please select all that apply, even if you feel some emotions more strongly than others.)</w:t>
            </w:r>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Randomize response options</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Contempt</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Anger</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Irritation</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4</w:t>
            </w:r>
          </w:p>
        </w:tc>
        <w:tc>
          <w:tcPr>
            <w:tcW w:w="361" w:type="dxa"/>
          </w:tcPr>
          <w:p w:rsidR="002A68C4" w:rsidRDefault="001C3859">
            <w:pPr>
              <w:keepNext/>
            </w:pPr>
            <w:r>
              <w:t>□</w:t>
            </w:r>
          </w:p>
        </w:tc>
        <w:tc>
          <w:tcPr>
            <w:tcW w:w="3731" w:type="dxa"/>
          </w:tcPr>
          <w:p w:rsidR="002A68C4" w:rsidRDefault="001C3859">
            <w:pPr>
              <w:keepNext/>
            </w:pPr>
            <w:r>
              <w:t>Frustration</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5</w:t>
            </w:r>
          </w:p>
        </w:tc>
        <w:tc>
          <w:tcPr>
            <w:tcW w:w="361" w:type="dxa"/>
          </w:tcPr>
          <w:p w:rsidR="002A68C4" w:rsidRDefault="001C3859">
            <w:pPr>
              <w:keepNext/>
            </w:pPr>
            <w:r>
              <w:t>□</w:t>
            </w:r>
          </w:p>
        </w:tc>
        <w:tc>
          <w:tcPr>
            <w:tcW w:w="3731" w:type="dxa"/>
          </w:tcPr>
          <w:p w:rsidR="002A68C4" w:rsidRDefault="001C3859">
            <w:pPr>
              <w:keepNext/>
            </w:pPr>
            <w:r>
              <w:t>Surprise</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6</w:t>
            </w:r>
          </w:p>
        </w:tc>
        <w:tc>
          <w:tcPr>
            <w:tcW w:w="361" w:type="dxa"/>
          </w:tcPr>
          <w:p w:rsidR="002A68C4" w:rsidRDefault="001C3859">
            <w:pPr>
              <w:keepNext/>
            </w:pPr>
            <w:r>
              <w:t>□</w:t>
            </w:r>
          </w:p>
        </w:tc>
        <w:tc>
          <w:tcPr>
            <w:tcW w:w="3731" w:type="dxa"/>
          </w:tcPr>
          <w:p w:rsidR="002A68C4" w:rsidRDefault="001C3859">
            <w:pPr>
              <w:keepNext/>
            </w:pPr>
            <w:r>
              <w:t>Embarrassment</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7</w:t>
            </w:r>
          </w:p>
        </w:tc>
        <w:tc>
          <w:tcPr>
            <w:tcW w:w="361" w:type="dxa"/>
          </w:tcPr>
          <w:p w:rsidR="002A68C4" w:rsidRDefault="001C3859">
            <w:pPr>
              <w:keepNext/>
            </w:pPr>
            <w:r>
              <w:t>□</w:t>
            </w:r>
          </w:p>
        </w:tc>
        <w:tc>
          <w:tcPr>
            <w:tcW w:w="3731" w:type="dxa"/>
          </w:tcPr>
          <w:p w:rsidR="002A68C4" w:rsidRDefault="001C3859">
            <w:pPr>
              <w:keepNext/>
            </w:pPr>
            <w:r>
              <w:t>Envy</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1C3859">
            <w:pPr>
              <w:keepNext/>
            </w:pPr>
            <w:r>
              <w:t>□</w:t>
            </w:r>
          </w:p>
        </w:tc>
        <w:tc>
          <w:tcPr>
            <w:tcW w:w="3731" w:type="dxa"/>
          </w:tcPr>
          <w:p w:rsidR="002A68C4" w:rsidRDefault="001C3859">
            <w:pPr>
              <w:keepNext/>
            </w:pPr>
            <w:r>
              <w:t>Jealousy</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1C3859">
            <w:pPr>
              <w:keepNext/>
            </w:pPr>
            <w:r>
              <w:t>□</w:t>
            </w:r>
          </w:p>
        </w:tc>
        <w:tc>
          <w:tcPr>
            <w:tcW w:w="3731" w:type="dxa"/>
          </w:tcPr>
          <w:p w:rsidR="002A68C4" w:rsidRDefault="001C3859">
            <w:pPr>
              <w:keepNext/>
            </w:pPr>
            <w:r>
              <w:t>Fear</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10</w:t>
            </w:r>
          </w:p>
        </w:tc>
        <w:tc>
          <w:tcPr>
            <w:tcW w:w="361" w:type="dxa"/>
          </w:tcPr>
          <w:p w:rsidR="002A68C4" w:rsidRDefault="001C3859">
            <w:pPr>
              <w:keepNext/>
            </w:pPr>
            <w:r>
              <w:t>□</w:t>
            </w:r>
          </w:p>
        </w:tc>
        <w:tc>
          <w:tcPr>
            <w:tcW w:w="3731" w:type="dxa"/>
          </w:tcPr>
          <w:p w:rsidR="002A68C4" w:rsidRDefault="001C3859">
            <w:pPr>
              <w:keepNext/>
            </w:pPr>
            <w:r>
              <w:t>Sadness</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11</w:t>
            </w:r>
          </w:p>
        </w:tc>
        <w:tc>
          <w:tcPr>
            <w:tcW w:w="361" w:type="dxa"/>
          </w:tcPr>
          <w:p w:rsidR="002A68C4" w:rsidRDefault="001C3859">
            <w:pPr>
              <w:keepNext/>
            </w:pPr>
            <w:r>
              <w:t>□</w:t>
            </w:r>
          </w:p>
        </w:tc>
        <w:tc>
          <w:tcPr>
            <w:tcW w:w="3731" w:type="dxa"/>
          </w:tcPr>
          <w:p w:rsidR="002A68C4" w:rsidRDefault="001C3859">
            <w:pPr>
              <w:keepNext/>
            </w:pPr>
            <w:r>
              <w:t>Shame</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12</w:t>
            </w:r>
          </w:p>
        </w:tc>
        <w:tc>
          <w:tcPr>
            <w:tcW w:w="361" w:type="dxa"/>
          </w:tcPr>
          <w:p w:rsidR="002A68C4" w:rsidRDefault="001C3859">
            <w:pPr>
              <w:keepNext/>
            </w:pPr>
            <w:r>
              <w:t>□</w:t>
            </w:r>
          </w:p>
        </w:tc>
        <w:tc>
          <w:tcPr>
            <w:tcW w:w="3731" w:type="dxa"/>
          </w:tcPr>
          <w:p w:rsidR="002A68C4" w:rsidRDefault="001C3859">
            <w:pPr>
              <w:keepNext/>
            </w:pPr>
            <w:r>
              <w:t>Amusement</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13</w:t>
            </w:r>
          </w:p>
        </w:tc>
        <w:tc>
          <w:tcPr>
            <w:tcW w:w="361" w:type="dxa"/>
          </w:tcPr>
          <w:p w:rsidR="002A68C4" w:rsidRDefault="001C3859">
            <w:pPr>
              <w:keepNext/>
            </w:pPr>
            <w:r>
              <w:t>□</w:t>
            </w:r>
          </w:p>
        </w:tc>
        <w:tc>
          <w:tcPr>
            <w:tcW w:w="3731" w:type="dxa"/>
          </w:tcPr>
          <w:p w:rsidR="002A68C4" w:rsidRDefault="001C3859">
            <w:pPr>
              <w:keepNext/>
            </w:pPr>
            <w:r>
              <w:t>Happiness</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14</w:t>
            </w:r>
          </w:p>
        </w:tc>
        <w:tc>
          <w:tcPr>
            <w:tcW w:w="361" w:type="dxa"/>
          </w:tcPr>
          <w:p w:rsidR="002A68C4" w:rsidRDefault="001C3859">
            <w:pPr>
              <w:keepNext/>
            </w:pPr>
            <w:r>
              <w:t>□</w:t>
            </w:r>
          </w:p>
        </w:tc>
        <w:tc>
          <w:tcPr>
            <w:tcW w:w="3731" w:type="dxa"/>
          </w:tcPr>
          <w:p w:rsidR="002A68C4" w:rsidRDefault="001C3859">
            <w:pPr>
              <w:keepNext/>
            </w:pPr>
            <w:r>
              <w:t>Pride</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15</w:t>
            </w:r>
          </w:p>
        </w:tc>
        <w:tc>
          <w:tcPr>
            <w:tcW w:w="361" w:type="dxa"/>
          </w:tcPr>
          <w:p w:rsidR="002A68C4" w:rsidRDefault="001C3859">
            <w:pPr>
              <w:keepNext/>
            </w:pPr>
            <w:r>
              <w:t>□</w:t>
            </w:r>
          </w:p>
        </w:tc>
        <w:tc>
          <w:tcPr>
            <w:tcW w:w="3731" w:type="dxa"/>
          </w:tcPr>
          <w:p w:rsidR="002A68C4" w:rsidRDefault="001C3859">
            <w:pPr>
              <w:keepNext/>
            </w:pPr>
            <w:r>
              <w:t>Relief</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16</w:t>
            </w:r>
          </w:p>
        </w:tc>
        <w:tc>
          <w:tcPr>
            <w:tcW w:w="361" w:type="dxa"/>
          </w:tcPr>
          <w:p w:rsidR="002A68C4" w:rsidRDefault="001C3859">
            <w:pPr>
              <w:keepNext/>
            </w:pPr>
            <w:r>
              <w:t>□</w:t>
            </w:r>
          </w:p>
        </w:tc>
        <w:tc>
          <w:tcPr>
            <w:tcW w:w="3731" w:type="dxa"/>
          </w:tcPr>
          <w:p w:rsidR="002A68C4" w:rsidRDefault="001C3859">
            <w:pPr>
              <w:keepNext/>
            </w:pPr>
            <w:r>
              <w:t>Guilt</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17</w:t>
            </w:r>
          </w:p>
        </w:tc>
        <w:tc>
          <w:tcPr>
            <w:tcW w:w="361" w:type="dxa"/>
          </w:tcPr>
          <w:p w:rsidR="002A68C4" w:rsidRDefault="001C3859">
            <w:pPr>
              <w:keepNext/>
            </w:pPr>
            <w:r>
              <w:t>□</w:t>
            </w:r>
          </w:p>
        </w:tc>
        <w:tc>
          <w:tcPr>
            <w:tcW w:w="3731" w:type="dxa"/>
          </w:tcPr>
          <w:p w:rsidR="002A68C4" w:rsidRDefault="001C3859">
            <w:pPr>
              <w:keepNext/>
            </w:pPr>
            <w:r>
              <w:t>None of these</w:t>
            </w:r>
          </w:p>
        </w:tc>
        <w:tc>
          <w:tcPr>
            <w:tcW w:w="4428" w:type="dxa"/>
          </w:tcPr>
          <w:p w:rsidR="002A68C4" w:rsidRDefault="001C3859">
            <w:pPr>
              <w:keepNext/>
              <w:jc w:val="right"/>
              <w:rPr>
                <w:i/>
              </w:rPr>
            </w:pPr>
            <w:r>
              <w:rPr>
                <w:i/>
              </w:rPr>
              <w:t xml:space="preserve">Not </w:t>
            </w:r>
            <w:proofErr w:type="spellStart"/>
            <w:r>
              <w:rPr>
                <w:i/>
              </w:rPr>
              <w:t>randomized,exclude</w:t>
            </w:r>
            <w:proofErr w:type="spellEnd"/>
            <w:r>
              <w:rPr>
                <w:i/>
              </w:rPr>
              <w:t xml:space="preserve"> other punches</w:t>
            </w:r>
          </w:p>
        </w:tc>
      </w:tr>
      <w:tr w:rsidR="002A68C4">
        <w:tblPrEx>
          <w:tblCellMar>
            <w:top w:w="0" w:type="dxa"/>
            <w:left w:w="0" w:type="dxa"/>
            <w:bottom w:w="0" w:type="dxa"/>
            <w:right w:w="0" w:type="dxa"/>
          </w:tblCellMar>
        </w:tblPrEx>
        <w:tc>
          <w:tcPr>
            <w:tcW w:w="336" w:type="dxa"/>
          </w:tcPr>
          <w:p w:rsidR="002A68C4" w:rsidRDefault="001C3859">
            <w:pPr>
              <w:keepNext/>
            </w:pPr>
            <w:r>
              <w:t>18</w:t>
            </w:r>
          </w:p>
        </w:tc>
        <w:tc>
          <w:tcPr>
            <w:tcW w:w="361" w:type="dxa"/>
          </w:tcPr>
          <w:p w:rsidR="002A68C4" w:rsidRDefault="001C3859">
            <w:pPr>
              <w:keepNext/>
            </w:pPr>
            <w:r>
              <w:t>□</w:t>
            </w:r>
          </w:p>
        </w:tc>
        <w:tc>
          <w:tcPr>
            <w:tcW w:w="3731" w:type="dxa"/>
          </w:tcPr>
          <w:p w:rsidR="002A68C4" w:rsidRDefault="001C3859">
            <w:pPr>
              <w:keepNext/>
            </w:pPr>
            <w:r>
              <w:t>Don</w:t>
            </w:r>
            <w:r>
              <w:t>’</w:t>
            </w:r>
            <w:r>
              <w:t>t know</w:t>
            </w:r>
          </w:p>
        </w:tc>
        <w:tc>
          <w:tcPr>
            <w:tcW w:w="4428" w:type="dxa"/>
          </w:tcPr>
          <w:p w:rsidR="002A68C4" w:rsidRDefault="001C3859">
            <w:pPr>
              <w:keepNext/>
              <w:jc w:val="right"/>
              <w:rPr>
                <w:i/>
              </w:rPr>
            </w:pPr>
            <w:r>
              <w:rPr>
                <w:i/>
              </w:rPr>
              <w:t xml:space="preserve">Not </w:t>
            </w:r>
            <w:proofErr w:type="spellStart"/>
            <w:r>
              <w:rPr>
                <w:i/>
              </w:rPr>
              <w:t>randomized,exclude</w:t>
            </w:r>
            <w:proofErr w:type="spellEnd"/>
            <w:r>
              <w:rPr>
                <w:i/>
              </w:rPr>
              <w:t xml:space="preserve"> other punches</w:t>
            </w:r>
          </w:p>
        </w:tc>
      </w:tr>
    </w:tbl>
    <w:p w:rsidR="002A68C4" w:rsidRDefault="002A68C4">
      <w:pPr>
        <w:pStyle w:val="GQuestionSpacer"/>
      </w:pPr>
    </w:p>
    <w:tbl>
      <w:tblPr>
        <w:tblStyle w:val="GQuestionCommonProperties"/>
        <w:tblW w:w="0" w:type="auto"/>
        <w:tblInd w:w="0" w:type="dxa"/>
        <w:tblCellMar>
          <w:top w:w="0" w:type="dxa"/>
          <w:left w:w="0" w:type="dxa"/>
          <w:bottom w:w="0" w:type="dxa"/>
          <w:right w:w="0" w:type="dxa"/>
        </w:tblCellMar>
        <w:tblLook w:val="04A0"/>
      </w:tblPr>
      <w:tblGrid>
        <w:gridCol w:w="6527"/>
        <w:gridCol w:w="2329"/>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fldChar w:fldCharType="begin"/>
            </w:r>
            <w:r w:rsidR="001C3859">
              <w:instrText xml:space="preserve">TC </w:instrText>
            </w:r>
            <w:bookmarkStart w:id="2349" w:name="_Toc266972417"/>
            <w:r w:rsidR="001C3859">
              <w:instrText>oxg20q2</w:instrText>
            </w:r>
            <w:bookmarkEnd w:id="2349"/>
            <w:r w:rsidR="001C3859">
              <w:instrText xml:space="preserve"> \l 2 \f a</w:instrText>
            </w:r>
            <w:r>
              <w:fldChar w:fldCharType="end"/>
            </w:r>
            <w:r w:rsidR="001C3859">
              <w:rPr>
                <w:rStyle w:val="GVariableName"/>
              </w:rPr>
              <w:t>oxg20q2</w:t>
            </w:r>
            <w:r w:rsidR="001C3859">
              <w:rPr>
                <w:i/>
              </w:rPr>
              <w:t>- Show all respondents/required</w:t>
            </w:r>
          </w:p>
        </w:tc>
        <w:tc>
          <w:tcPr>
            <w:tcW w:w="0" w:type="auto"/>
            <w:shd w:val="clear" w:color="auto" w:fill="D0D0D0"/>
            <w:vAlign w:val="bottom"/>
          </w:tcPr>
          <w:p w:rsidR="002A68C4" w:rsidRDefault="001C3859">
            <w:pPr>
              <w:keepNext/>
              <w:jc w:val="right"/>
            </w:pPr>
            <w:r>
              <w:t>SINGLE CHOICE</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Using a scale that runs from 0 to 10, where 0 means I don</w:t>
            </w:r>
            <w:r>
              <w:rPr>
                <w:b/>
              </w:rPr>
              <w:t>’</w:t>
            </w:r>
            <w:r>
              <w:rPr>
                <w:b/>
              </w:rPr>
              <w:t>t really admire them and 10 means I admire them very much, how would you rate Google?</w:t>
            </w:r>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Order as shown</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0 -  I don</w:t>
            </w:r>
            <w:r>
              <w:t>’</w:t>
            </w:r>
            <w:r>
              <w:t>t admire them</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1</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2</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4</w:t>
            </w:r>
          </w:p>
        </w:tc>
        <w:tc>
          <w:tcPr>
            <w:tcW w:w="361" w:type="dxa"/>
          </w:tcPr>
          <w:p w:rsidR="002A68C4" w:rsidRDefault="001C3859">
            <w:pPr>
              <w:keepNext/>
            </w:pPr>
            <w:r>
              <w:t>○</w:t>
            </w:r>
          </w:p>
        </w:tc>
        <w:tc>
          <w:tcPr>
            <w:tcW w:w="3731" w:type="dxa"/>
          </w:tcPr>
          <w:p w:rsidR="002A68C4" w:rsidRDefault="001C3859">
            <w:pPr>
              <w:keepNext/>
            </w:pPr>
            <w:r>
              <w:t>3</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5</w:t>
            </w:r>
          </w:p>
        </w:tc>
        <w:tc>
          <w:tcPr>
            <w:tcW w:w="361" w:type="dxa"/>
          </w:tcPr>
          <w:p w:rsidR="002A68C4" w:rsidRDefault="001C3859">
            <w:pPr>
              <w:keepNext/>
            </w:pPr>
            <w:r>
              <w:t>○</w:t>
            </w:r>
          </w:p>
        </w:tc>
        <w:tc>
          <w:tcPr>
            <w:tcW w:w="3731" w:type="dxa"/>
          </w:tcPr>
          <w:p w:rsidR="002A68C4" w:rsidRDefault="001C3859">
            <w:pPr>
              <w:keepNext/>
            </w:pPr>
            <w:r>
              <w:t>4</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6</w:t>
            </w:r>
          </w:p>
        </w:tc>
        <w:tc>
          <w:tcPr>
            <w:tcW w:w="361" w:type="dxa"/>
          </w:tcPr>
          <w:p w:rsidR="002A68C4" w:rsidRDefault="001C3859">
            <w:pPr>
              <w:keepNext/>
            </w:pPr>
            <w:r>
              <w:t>○</w:t>
            </w:r>
          </w:p>
        </w:tc>
        <w:tc>
          <w:tcPr>
            <w:tcW w:w="3731" w:type="dxa"/>
          </w:tcPr>
          <w:p w:rsidR="002A68C4" w:rsidRDefault="001C3859">
            <w:pPr>
              <w:keepNext/>
            </w:pPr>
            <w:r>
              <w:t>5</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7</w:t>
            </w:r>
          </w:p>
        </w:tc>
        <w:tc>
          <w:tcPr>
            <w:tcW w:w="361" w:type="dxa"/>
          </w:tcPr>
          <w:p w:rsidR="002A68C4" w:rsidRDefault="001C3859">
            <w:pPr>
              <w:keepNext/>
            </w:pPr>
            <w:r>
              <w:t>○</w:t>
            </w:r>
          </w:p>
        </w:tc>
        <w:tc>
          <w:tcPr>
            <w:tcW w:w="3731" w:type="dxa"/>
          </w:tcPr>
          <w:p w:rsidR="002A68C4" w:rsidRDefault="001C3859">
            <w:pPr>
              <w:keepNext/>
            </w:pPr>
            <w:r>
              <w:t>6</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1C3859">
            <w:pPr>
              <w:keepNext/>
            </w:pPr>
            <w:r>
              <w:t>○</w:t>
            </w:r>
          </w:p>
        </w:tc>
        <w:tc>
          <w:tcPr>
            <w:tcW w:w="3731" w:type="dxa"/>
          </w:tcPr>
          <w:p w:rsidR="002A68C4" w:rsidRDefault="001C3859">
            <w:pPr>
              <w:keepNext/>
            </w:pPr>
            <w:r>
              <w:t>7</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1C3859">
            <w:pPr>
              <w:keepNext/>
            </w:pPr>
            <w:r>
              <w:t>○</w:t>
            </w:r>
          </w:p>
        </w:tc>
        <w:tc>
          <w:tcPr>
            <w:tcW w:w="3731" w:type="dxa"/>
          </w:tcPr>
          <w:p w:rsidR="002A68C4" w:rsidRDefault="001C3859">
            <w:pPr>
              <w:keepNext/>
            </w:pPr>
            <w:r>
              <w:t>8</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10</w:t>
            </w:r>
          </w:p>
        </w:tc>
        <w:tc>
          <w:tcPr>
            <w:tcW w:w="361" w:type="dxa"/>
          </w:tcPr>
          <w:p w:rsidR="002A68C4" w:rsidRDefault="001C3859">
            <w:pPr>
              <w:keepNext/>
            </w:pPr>
            <w:r>
              <w:t>○</w:t>
            </w:r>
          </w:p>
        </w:tc>
        <w:tc>
          <w:tcPr>
            <w:tcW w:w="3731" w:type="dxa"/>
          </w:tcPr>
          <w:p w:rsidR="002A68C4" w:rsidRDefault="001C3859">
            <w:pPr>
              <w:keepNext/>
            </w:pPr>
            <w:r>
              <w:t>9</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11</w:t>
            </w:r>
          </w:p>
        </w:tc>
        <w:tc>
          <w:tcPr>
            <w:tcW w:w="361" w:type="dxa"/>
          </w:tcPr>
          <w:p w:rsidR="002A68C4" w:rsidRDefault="001C3859">
            <w:pPr>
              <w:keepNext/>
            </w:pPr>
            <w:r>
              <w:t>○</w:t>
            </w:r>
          </w:p>
        </w:tc>
        <w:tc>
          <w:tcPr>
            <w:tcW w:w="3731" w:type="dxa"/>
          </w:tcPr>
          <w:p w:rsidR="002A68C4" w:rsidRDefault="001C3859">
            <w:pPr>
              <w:keepNext/>
            </w:pPr>
            <w:r>
              <w:t>10 - I admire them very much</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98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p w:rsidR="002A68C4" w:rsidRDefault="001C3859">
      <w:pPr>
        <w:pStyle w:val="GPage"/>
      </w:pPr>
      <w:bookmarkStart w:id="2350" w:name="_Toc266972418"/>
      <w:r>
        <w:t xml:space="preserve">Page: group21 if </w:t>
      </w:r>
      <w:proofErr w:type="spellStart"/>
      <w:r>
        <w:t>orgsplit</w:t>
      </w:r>
      <w:proofErr w:type="spellEnd"/>
      <w:r>
        <w:t xml:space="preserve"> == 21</w:t>
      </w:r>
      <w:bookmarkEnd w:id="2350"/>
    </w:p>
    <w:p w:rsidR="002A68C4" w:rsidRDefault="001C3859">
      <w:r>
        <w:t>**Below is a summary of an important political issue adapted</w:t>
      </w:r>
      <w:r>
        <w:t xml:space="preserve"> from news coverage.  Please read the issue summary carefully before responding to the questions that follow it</w:t>
      </w:r>
      <w:proofErr w:type="gramStart"/>
      <w:r>
        <w:t>.*</w:t>
      </w:r>
      <w:proofErr w:type="gramEnd"/>
      <w:r>
        <w:t>*</w:t>
      </w:r>
    </w:p>
    <w:p w:rsidR="002A68C4" w:rsidRDefault="001C3859">
      <w:r>
        <w:t>&lt;</w:t>
      </w:r>
      <w:proofErr w:type="spellStart"/>
      <w:proofErr w:type="gramStart"/>
      <w:r>
        <w:t>img</w:t>
      </w:r>
      <w:proofErr w:type="spellEnd"/>
      <w:proofErr w:type="gramEnd"/>
      <w:r>
        <w:t xml:space="preserve"> src="https://surveyfiles.yougov.com/static/BC_TEST_OXFORD_POST/Group_21_-_Google_Sex.jpg"/&gt;</w:t>
      </w:r>
    </w:p>
    <w:tbl>
      <w:tblPr>
        <w:tblStyle w:val="GQuestionCommonProperties"/>
        <w:tblW w:w="0" w:type="auto"/>
        <w:tblInd w:w="0" w:type="dxa"/>
        <w:tblCellMar>
          <w:top w:w="0" w:type="dxa"/>
          <w:left w:w="0" w:type="dxa"/>
          <w:bottom w:w="0" w:type="dxa"/>
          <w:right w:w="0" w:type="dxa"/>
        </w:tblCellMar>
        <w:tblLook w:val="04A0"/>
      </w:tblPr>
      <w:tblGrid>
        <w:gridCol w:w="6216"/>
        <w:gridCol w:w="2640"/>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lastRenderedPageBreak/>
              <w:fldChar w:fldCharType="begin"/>
            </w:r>
            <w:r w:rsidR="001C3859">
              <w:instrText xml:space="preserve">TC </w:instrText>
            </w:r>
            <w:bookmarkStart w:id="2351" w:name="_Toc266972419"/>
            <w:r w:rsidR="001C3859">
              <w:instrText>oxg21q1</w:instrText>
            </w:r>
            <w:bookmarkEnd w:id="2351"/>
            <w:r w:rsidR="001C3859">
              <w:instrText xml:space="preserve"> \l 2 \f a</w:instrText>
            </w:r>
            <w:r>
              <w:fldChar w:fldCharType="end"/>
            </w:r>
            <w:r w:rsidR="001C3859">
              <w:rPr>
                <w:rStyle w:val="GVariableName"/>
              </w:rPr>
              <w:t>oxg21q1</w:t>
            </w:r>
            <w:r w:rsidR="001C3859">
              <w:rPr>
                <w:i/>
              </w:rPr>
              <w:t>- Show all resp</w:t>
            </w:r>
            <w:r w:rsidR="001C3859">
              <w:rPr>
                <w:i/>
              </w:rPr>
              <w:t>ondents/required</w:t>
            </w:r>
          </w:p>
        </w:tc>
        <w:tc>
          <w:tcPr>
            <w:tcW w:w="0" w:type="auto"/>
            <w:shd w:val="clear" w:color="auto" w:fill="D0D0D0"/>
            <w:vAlign w:val="bottom"/>
          </w:tcPr>
          <w:p w:rsidR="002A68C4" w:rsidRDefault="001C3859">
            <w:pPr>
              <w:keepNext/>
              <w:jc w:val="right"/>
            </w:pPr>
            <w:r>
              <w:t>MULTIPLE CHOICE</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How does this article make you feel? (Please select all that apply, even if you feel some emotions more strongly than others.)</w:t>
            </w:r>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Randomize response options</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Contempt</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Anger</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Irritation</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4</w:t>
            </w:r>
          </w:p>
        </w:tc>
        <w:tc>
          <w:tcPr>
            <w:tcW w:w="361" w:type="dxa"/>
          </w:tcPr>
          <w:p w:rsidR="002A68C4" w:rsidRDefault="001C3859">
            <w:pPr>
              <w:keepNext/>
            </w:pPr>
            <w:r>
              <w:t>□</w:t>
            </w:r>
          </w:p>
        </w:tc>
        <w:tc>
          <w:tcPr>
            <w:tcW w:w="3731" w:type="dxa"/>
          </w:tcPr>
          <w:p w:rsidR="002A68C4" w:rsidRDefault="001C3859">
            <w:pPr>
              <w:keepNext/>
            </w:pPr>
            <w:r>
              <w:t>Frustration</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5</w:t>
            </w:r>
          </w:p>
        </w:tc>
        <w:tc>
          <w:tcPr>
            <w:tcW w:w="361" w:type="dxa"/>
          </w:tcPr>
          <w:p w:rsidR="002A68C4" w:rsidRDefault="001C3859">
            <w:pPr>
              <w:keepNext/>
            </w:pPr>
            <w:r>
              <w:t>□</w:t>
            </w:r>
          </w:p>
        </w:tc>
        <w:tc>
          <w:tcPr>
            <w:tcW w:w="3731" w:type="dxa"/>
          </w:tcPr>
          <w:p w:rsidR="002A68C4" w:rsidRDefault="001C3859">
            <w:pPr>
              <w:keepNext/>
            </w:pPr>
            <w:r>
              <w:t>Surprise</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6</w:t>
            </w:r>
          </w:p>
        </w:tc>
        <w:tc>
          <w:tcPr>
            <w:tcW w:w="361" w:type="dxa"/>
          </w:tcPr>
          <w:p w:rsidR="002A68C4" w:rsidRDefault="001C3859">
            <w:pPr>
              <w:keepNext/>
            </w:pPr>
            <w:r>
              <w:t>□</w:t>
            </w:r>
          </w:p>
        </w:tc>
        <w:tc>
          <w:tcPr>
            <w:tcW w:w="3731" w:type="dxa"/>
          </w:tcPr>
          <w:p w:rsidR="002A68C4" w:rsidRDefault="001C3859">
            <w:pPr>
              <w:keepNext/>
            </w:pPr>
            <w:r>
              <w:t>Embarrassment</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7</w:t>
            </w:r>
          </w:p>
        </w:tc>
        <w:tc>
          <w:tcPr>
            <w:tcW w:w="361" w:type="dxa"/>
          </w:tcPr>
          <w:p w:rsidR="002A68C4" w:rsidRDefault="001C3859">
            <w:pPr>
              <w:keepNext/>
            </w:pPr>
            <w:r>
              <w:t>□</w:t>
            </w:r>
          </w:p>
        </w:tc>
        <w:tc>
          <w:tcPr>
            <w:tcW w:w="3731" w:type="dxa"/>
          </w:tcPr>
          <w:p w:rsidR="002A68C4" w:rsidRDefault="001C3859">
            <w:pPr>
              <w:keepNext/>
            </w:pPr>
            <w:r>
              <w:t>Envy</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1C3859">
            <w:pPr>
              <w:keepNext/>
            </w:pPr>
            <w:r>
              <w:t>□</w:t>
            </w:r>
          </w:p>
        </w:tc>
        <w:tc>
          <w:tcPr>
            <w:tcW w:w="3731" w:type="dxa"/>
          </w:tcPr>
          <w:p w:rsidR="002A68C4" w:rsidRDefault="001C3859">
            <w:pPr>
              <w:keepNext/>
            </w:pPr>
            <w:r>
              <w:t>Jealousy</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1C3859">
            <w:pPr>
              <w:keepNext/>
            </w:pPr>
            <w:r>
              <w:t>□</w:t>
            </w:r>
          </w:p>
        </w:tc>
        <w:tc>
          <w:tcPr>
            <w:tcW w:w="3731" w:type="dxa"/>
          </w:tcPr>
          <w:p w:rsidR="002A68C4" w:rsidRDefault="001C3859">
            <w:pPr>
              <w:keepNext/>
            </w:pPr>
            <w:r>
              <w:t>Fear</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10</w:t>
            </w:r>
          </w:p>
        </w:tc>
        <w:tc>
          <w:tcPr>
            <w:tcW w:w="361" w:type="dxa"/>
          </w:tcPr>
          <w:p w:rsidR="002A68C4" w:rsidRDefault="001C3859">
            <w:pPr>
              <w:keepNext/>
            </w:pPr>
            <w:r>
              <w:t>□</w:t>
            </w:r>
          </w:p>
        </w:tc>
        <w:tc>
          <w:tcPr>
            <w:tcW w:w="3731" w:type="dxa"/>
          </w:tcPr>
          <w:p w:rsidR="002A68C4" w:rsidRDefault="001C3859">
            <w:pPr>
              <w:keepNext/>
            </w:pPr>
            <w:r>
              <w:t>Sadness</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11</w:t>
            </w:r>
          </w:p>
        </w:tc>
        <w:tc>
          <w:tcPr>
            <w:tcW w:w="361" w:type="dxa"/>
          </w:tcPr>
          <w:p w:rsidR="002A68C4" w:rsidRDefault="001C3859">
            <w:pPr>
              <w:keepNext/>
            </w:pPr>
            <w:r>
              <w:t>□</w:t>
            </w:r>
          </w:p>
        </w:tc>
        <w:tc>
          <w:tcPr>
            <w:tcW w:w="3731" w:type="dxa"/>
          </w:tcPr>
          <w:p w:rsidR="002A68C4" w:rsidRDefault="001C3859">
            <w:pPr>
              <w:keepNext/>
            </w:pPr>
            <w:r>
              <w:t>Shame</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12</w:t>
            </w:r>
          </w:p>
        </w:tc>
        <w:tc>
          <w:tcPr>
            <w:tcW w:w="361" w:type="dxa"/>
          </w:tcPr>
          <w:p w:rsidR="002A68C4" w:rsidRDefault="001C3859">
            <w:pPr>
              <w:keepNext/>
            </w:pPr>
            <w:r>
              <w:t>□</w:t>
            </w:r>
          </w:p>
        </w:tc>
        <w:tc>
          <w:tcPr>
            <w:tcW w:w="3731" w:type="dxa"/>
          </w:tcPr>
          <w:p w:rsidR="002A68C4" w:rsidRDefault="001C3859">
            <w:pPr>
              <w:keepNext/>
            </w:pPr>
            <w:r>
              <w:t>Amusement</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13</w:t>
            </w:r>
          </w:p>
        </w:tc>
        <w:tc>
          <w:tcPr>
            <w:tcW w:w="361" w:type="dxa"/>
          </w:tcPr>
          <w:p w:rsidR="002A68C4" w:rsidRDefault="001C3859">
            <w:pPr>
              <w:keepNext/>
            </w:pPr>
            <w:r>
              <w:t>□</w:t>
            </w:r>
          </w:p>
        </w:tc>
        <w:tc>
          <w:tcPr>
            <w:tcW w:w="3731" w:type="dxa"/>
          </w:tcPr>
          <w:p w:rsidR="002A68C4" w:rsidRDefault="001C3859">
            <w:pPr>
              <w:keepNext/>
            </w:pPr>
            <w:r>
              <w:t>Happiness</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14</w:t>
            </w:r>
          </w:p>
        </w:tc>
        <w:tc>
          <w:tcPr>
            <w:tcW w:w="361" w:type="dxa"/>
          </w:tcPr>
          <w:p w:rsidR="002A68C4" w:rsidRDefault="001C3859">
            <w:pPr>
              <w:keepNext/>
            </w:pPr>
            <w:r>
              <w:t>□</w:t>
            </w:r>
          </w:p>
        </w:tc>
        <w:tc>
          <w:tcPr>
            <w:tcW w:w="3731" w:type="dxa"/>
          </w:tcPr>
          <w:p w:rsidR="002A68C4" w:rsidRDefault="001C3859">
            <w:pPr>
              <w:keepNext/>
            </w:pPr>
            <w:r>
              <w:t>Pride</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15</w:t>
            </w:r>
          </w:p>
        </w:tc>
        <w:tc>
          <w:tcPr>
            <w:tcW w:w="361" w:type="dxa"/>
          </w:tcPr>
          <w:p w:rsidR="002A68C4" w:rsidRDefault="001C3859">
            <w:pPr>
              <w:keepNext/>
            </w:pPr>
            <w:r>
              <w:t>□</w:t>
            </w:r>
          </w:p>
        </w:tc>
        <w:tc>
          <w:tcPr>
            <w:tcW w:w="3731" w:type="dxa"/>
          </w:tcPr>
          <w:p w:rsidR="002A68C4" w:rsidRDefault="001C3859">
            <w:pPr>
              <w:keepNext/>
            </w:pPr>
            <w:r>
              <w:t>Relief</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16</w:t>
            </w:r>
          </w:p>
        </w:tc>
        <w:tc>
          <w:tcPr>
            <w:tcW w:w="361" w:type="dxa"/>
          </w:tcPr>
          <w:p w:rsidR="002A68C4" w:rsidRDefault="001C3859">
            <w:pPr>
              <w:keepNext/>
            </w:pPr>
            <w:r>
              <w:t>□</w:t>
            </w:r>
          </w:p>
        </w:tc>
        <w:tc>
          <w:tcPr>
            <w:tcW w:w="3731" w:type="dxa"/>
          </w:tcPr>
          <w:p w:rsidR="002A68C4" w:rsidRDefault="001C3859">
            <w:pPr>
              <w:keepNext/>
            </w:pPr>
            <w:r>
              <w:t>Guilt</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17</w:t>
            </w:r>
          </w:p>
        </w:tc>
        <w:tc>
          <w:tcPr>
            <w:tcW w:w="361" w:type="dxa"/>
          </w:tcPr>
          <w:p w:rsidR="002A68C4" w:rsidRDefault="001C3859">
            <w:pPr>
              <w:keepNext/>
            </w:pPr>
            <w:r>
              <w:t>□</w:t>
            </w:r>
          </w:p>
        </w:tc>
        <w:tc>
          <w:tcPr>
            <w:tcW w:w="3731" w:type="dxa"/>
          </w:tcPr>
          <w:p w:rsidR="002A68C4" w:rsidRDefault="001C3859">
            <w:pPr>
              <w:keepNext/>
            </w:pPr>
            <w:r>
              <w:t>None of these</w:t>
            </w:r>
          </w:p>
        </w:tc>
        <w:tc>
          <w:tcPr>
            <w:tcW w:w="4428" w:type="dxa"/>
          </w:tcPr>
          <w:p w:rsidR="002A68C4" w:rsidRDefault="001C3859">
            <w:pPr>
              <w:keepNext/>
              <w:jc w:val="right"/>
              <w:rPr>
                <w:i/>
              </w:rPr>
            </w:pPr>
            <w:r>
              <w:rPr>
                <w:i/>
              </w:rPr>
              <w:t xml:space="preserve">Not </w:t>
            </w:r>
            <w:proofErr w:type="spellStart"/>
            <w:r>
              <w:rPr>
                <w:i/>
              </w:rPr>
              <w:t>randomized,exclude</w:t>
            </w:r>
            <w:proofErr w:type="spellEnd"/>
            <w:r>
              <w:rPr>
                <w:i/>
              </w:rPr>
              <w:t xml:space="preserve"> other punches</w:t>
            </w:r>
          </w:p>
        </w:tc>
      </w:tr>
      <w:tr w:rsidR="002A68C4">
        <w:tblPrEx>
          <w:tblCellMar>
            <w:top w:w="0" w:type="dxa"/>
            <w:left w:w="0" w:type="dxa"/>
            <w:bottom w:w="0" w:type="dxa"/>
            <w:right w:w="0" w:type="dxa"/>
          </w:tblCellMar>
        </w:tblPrEx>
        <w:tc>
          <w:tcPr>
            <w:tcW w:w="336" w:type="dxa"/>
          </w:tcPr>
          <w:p w:rsidR="002A68C4" w:rsidRDefault="001C3859">
            <w:pPr>
              <w:keepNext/>
            </w:pPr>
            <w:r>
              <w:t>18</w:t>
            </w:r>
          </w:p>
        </w:tc>
        <w:tc>
          <w:tcPr>
            <w:tcW w:w="361" w:type="dxa"/>
          </w:tcPr>
          <w:p w:rsidR="002A68C4" w:rsidRDefault="001C3859">
            <w:pPr>
              <w:keepNext/>
            </w:pPr>
            <w:r>
              <w:t>□</w:t>
            </w:r>
          </w:p>
        </w:tc>
        <w:tc>
          <w:tcPr>
            <w:tcW w:w="3731" w:type="dxa"/>
          </w:tcPr>
          <w:p w:rsidR="002A68C4" w:rsidRDefault="001C3859">
            <w:pPr>
              <w:keepNext/>
            </w:pPr>
            <w:r>
              <w:t>Don</w:t>
            </w:r>
            <w:r>
              <w:t>’</w:t>
            </w:r>
            <w:r>
              <w:t>t know</w:t>
            </w:r>
          </w:p>
        </w:tc>
        <w:tc>
          <w:tcPr>
            <w:tcW w:w="4428" w:type="dxa"/>
          </w:tcPr>
          <w:p w:rsidR="002A68C4" w:rsidRDefault="001C3859">
            <w:pPr>
              <w:keepNext/>
              <w:jc w:val="right"/>
              <w:rPr>
                <w:i/>
              </w:rPr>
            </w:pPr>
            <w:r>
              <w:rPr>
                <w:i/>
              </w:rPr>
              <w:t xml:space="preserve">Not </w:t>
            </w:r>
            <w:proofErr w:type="spellStart"/>
            <w:r>
              <w:rPr>
                <w:i/>
              </w:rPr>
              <w:t>randomized,exclude</w:t>
            </w:r>
            <w:proofErr w:type="spellEnd"/>
            <w:r>
              <w:rPr>
                <w:i/>
              </w:rPr>
              <w:t xml:space="preserve"> other punches</w:t>
            </w:r>
          </w:p>
        </w:tc>
      </w:tr>
    </w:tbl>
    <w:p w:rsidR="002A68C4" w:rsidRDefault="002A68C4">
      <w:pPr>
        <w:pStyle w:val="GQuestionSpacer"/>
      </w:pPr>
    </w:p>
    <w:tbl>
      <w:tblPr>
        <w:tblStyle w:val="GQuestionCommonProperties"/>
        <w:tblW w:w="0" w:type="auto"/>
        <w:tblInd w:w="0" w:type="dxa"/>
        <w:tblCellMar>
          <w:top w:w="0" w:type="dxa"/>
          <w:left w:w="0" w:type="dxa"/>
          <w:bottom w:w="0" w:type="dxa"/>
          <w:right w:w="0" w:type="dxa"/>
        </w:tblCellMar>
        <w:tblLook w:val="04A0"/>
      </w:tblPr>
      <w:tblGrid>
        <w:gridCol w:w="6527"/>
        <w:gridCol w:w="2329"/>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fldChar w:fldCharType="begin"/>
            </w:r>
            <w:r w:rsidR="001C3859">
              <w:instrText xml:space="preserve">TC </w:instrText>
            </w:r>
            <w:bookmarkStart w:id="2352" w:name="_Toc266972420"/>
            <w:r w:rsidR="001C3859">
              <w:instrText>oxg21q2</w:instrText>
            </w:r>
            <w:bookmarkEnd w:id="2352"/>
            <w:r w:rsidR="001C3859">
              <w:instrText xml:space="preserve"> \l 2 \f a</w:instrText>
            </w:r>
            <w:r>
              <w:fldChar w:fldCharType="end"/>
            </w:r>
            <w:r w:rsidR="001C3859">
              <w:rPr>
                <w:rStyle w:val="GVariableName"/>
              </w:rPr>
              <w:t>oxg21q2</w:t>
            </w:r>
            <w:r w:rsidR="001C3859">
              <w:rPr>
                <w:i/>
              </w:rPr>
              <w:t>- Show all respondents/required</w:t>
            </w:r>
          </w:p>
        </w:tc>
        <w:tc>
          <w:tcPr>
            <w:tcW w:w="0" w:type="auto"/>
            <w:shd w:val="clear" w:color="auto" w:fill="D0D0D0"/>
            <w:vAlign w:val="bottom"/>
          </w:tcPr>
          <w:p w:rsidR="002A68C4" w:rsidRDefault="001C3859">
            <w:pPr>
              <w:keepNext/>
              <w:jc w:val="right"/>
            </w:pPr>
            <w:r>
              <w:t>SINGLE CHOICE</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Using a scale that runs from 0 to 10, where 0 means I don</w:t>
            </w:r>
            <w:r>
              <w:rPr>
                <w:b/>
              </w:rPr>
              <w:t>’</w:t>
            </w:r>
            <w:r>
              <w:rPr>
                <w:b/>
              </w:rPr>
              <w:t>t really admire them and 10 means I admire them very much, how would you rate Google?</w:t>
            </w:r>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Order as shown</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0 -  I don</w:t>
            </w:r>
            <w:r>
              <w:t>’</w:t>
            </w:r>
            <w:r>
              <w:t>t admire them</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1</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2</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4</w:t>
            </w:r>
          </w:p>
        </w:tc>
        <w:tc>
          <w:tcPr>
            <w:tcW w:w="361" w:type="dxa"/>
          </w:tcPr>
          <w:p w:rsidR="002A68C4" w:rsidRDefault="001C3859">
            <w:pPr>
              <w:keepNext/>
            </w:pPr>
            <w:r>
              <w:t>○</w:t>
            </w:r>
          </w:p>
        </w:tc>
        <w:tc>
          <w:tcPr>
            <w:tcW w:w="3731" w:type="dxa"/>
          </w:tcPr>
          <w:p w:rsidR="002A68C4" w:rsidRDefault="001C3859">
            <w:pPr>
              <w:keepNext/>
            </w:pPr>
            <w:r>
              <w:t>3</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5</w:t>
            </w:r>
          </w:p>
        </w:tc>
        <w:tc>
          <w:tcPr>
            <w:tcW w:w="361" w:type="dxa"/>
          </w:tcPr>
          <w:p w:rsidR="002A68C4" w:rsidRDefault="001C3859">
            <w:pPr>
              <w:keepNext/>
            </w:pPr>
            <w:r>
              <w:t>○</w:t>
            </w:r>
          </w:p>
        </w:tc>
        <w:tc>
          <w:tcPr>
            <w:tcW w:w="3731" w:type="dxa"/>
          </w:tcPr>
          <w:p w:rsidR="002A68C4" w:rsidRDefault="001C3859">
            <w:pPr>
              <w:keepNext/>
            </w:pPr>
            <w:r>
              <w:t>4</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6</w:t>
            </w:r>
          </w:p>
        </w:tc>
        <w:tc>
          <w:tcPr>
            <w:tcW w:w="361" w:type="dxa"/>
          </w:tcPr>
          <w:p w:rsidR="002A68C4" w:rsidRDefault="001C3859">
            <w:pPr>
              <w:keepNext/>
            </w:pPr>
            <w:r>
              <w:t>○</w:t>
            </w:r>
          </w:p>
        </w:tc>
        <w:tc>
          <w:tcPr>
            <w:tcW w:w="3731" w:type="dxa"/>
          </w:tcPr>
          <w:p w:rsidR="002A68C4" w:rsidRDefault="001C3859">
            <w:pPr>
              <w:keepNext/>
            </w:pPr>
            <w:r>
              <w:t>5</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7</w:t>
            </w:r>
          </w:p>
        </w:tc>
        <w:tc>
          <w:tcPr>
            <w:tcW w:w="361" w:type="dxa"/>
          </w:tcPr>
          <w:p w:rsidR="002A68C4" w:rsidRDefault="001C3859">
            <w:pPr>
              <w:keepNext/>
            </w:pPr>
            <w:r>
              <w:t>○</w:t>
            </w:r>
          </w:p>
        </w:tc>
        <w:tc>
          <w:tcPr>
            <w:tcW w:w="3731" w:type="dxa"/>
          </w:tcPr>
          <w:p w:rsidR="002A68C4" w:rsidRDefault="001C3859">
            <w:pPr>
              <w:keepNext/>
            </w:pPr>
            <w:r>
              <w:t>6</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1C3859">
            <w:pPr>
              <w:keepNext/>
            </w:pPr>
            <w:r>
              <w:t>○</w:t>
            </w:r>
          </w:p>
        </w:tc>
        <w:tc>
          <w:tcPr>
            <w:tcW w:w="3731" w:type="dxa"/>
          </w:tcPr>
          <w:p w:rsidR="002A68C4" w:rsidRDefault="001C3859">
            <w:pPr>
              <w:keepNext/>
            </w:pPr>
            <w:r>
              <w:t>7</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1C3859">
            <w:pPr>
              <w:keepNext/>
            </w:pPr>
            <w:r>
              <w:t>○</w:t>
            </w:r>
          </w:p>
        </w:tc>
        <w:tc>
          <w:tcPr>
            <w:tcW w:w="3731" w:type="dxa"/>
          </w:tcPr>
          <w:p w:rsidR="002A68C4" w:rsidRDefault="001C3859">
            <w:pPr>
              <w:keepNext/>
            </w:pPr>
            <w:r>
              <w:t>8</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10</w:t>
            </w:r>
          </w:p>
        </w:tc>
        <w:tc>
          <w:tcPr>
            <w:tcW w:w="361" w:type="dxa"/>
          </w:tcPr>
          <w:p w:rsidR="002A68C4" w:rsidRDefault="001C3859">
            <w:pPr>
              <w:keepNext/>
            </w:pPr>
            <w:r>
              <w:t>○</w:t>
            </w:r>
          </w:p>
        </w:tc>
        <w:tc>
          <w:tcPr>
            <w:tcW w:w="3731" w:type="dxa"/>
          </w:tcPr>
          <w:p w:rsidR="002A68C4" w:rsidRDefault="001C3859">
            <w:pPr>
              <w:keepNext/>
            </w:pPr>
            <w:r>
              <w:t>9</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11</w:t>
            </w:r>
          </w:p>
        </w:tc>
        <w:tc>
          <w:tcPr>
            <w:tcW w:w="361" w:type="dxa"/>
          </w:tcPr>
          <w:p w:rsidR="002A68C4" w:rsidRDefault="001C3859">
            <w:pPr>
              <w:keepNext/>
            </w:pPr>
            <w:r>
              <w:t>○</w:t>
            </w:r>
          </w:p>
        </w:tc>
        <w:tc>
          <w:tcPr>
            <w:tcW w:w="3731" w:type="dxa"/>
          </w:tcPr>
          <w:p w:rsidR="002A68C4" w:rsidRDefault="001C3859">
            <w:pPr>
              <w:keepNext/>
            </w:pPr>
            <w:r>
              <w:t>10 - I admire them very much</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98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p w:rsidR="002A68C4" w:rsidRDefault="001C3859">
      <w:pPr>
        <w:pStyle w:val="GPage"/>
      </w:pPr>
      <w:bookmarkStart w:id="2353" w:name="_Toc266972421"/>
      <w:r>
        <w:t xml:space="preserve">Page: </w:t>
      </w:r>
      <w:proofErr w:type="spellStart"/>
      <w:r>
        <w:t>finalsplits</w:t>
      </w:r>
      <w:bookmarkEnd w:id="2353"/>
      <w:proofErr w:type="spellEnd"/>
    </w:p>
    <w:p w:rsidR="002A68C4" w:rsidRDefault="001C3859">
      <w:pPr>
        <w:pStyle w:val="GModule"/>
      </w:pPr>
      <w:r>
        <w:t xml:space="preserve">Module: </w:t>
      </w:r>
      <w:proofErr w:type="spellStart"/>
      <w:r>
        <w:t>finalqs</w:t>
      </w:r>
      <w:proofErr w:type="spellEnd"/>
    </w:p>
    <w:p w:rsidR="002A68C4" w:rsidRDefault="001C3859">
      <w:pPr>
        <w:pStyle w:val="GPage"/>
      </w:pPr>
      <w:bookmarkStart w:id="2354" w:name="_Toc266972422"/>
      <w:r>
        <w:t xml:space="preserve">Page: </w:t>
      </w:r>
      <w:proofErr w:type="spellStart"/>
      <w:r>
        <w:t>blocka</w:t>
      </w:r>
      <w:bookmarkEnd w:id="2354"/>
      <w:proofErr w:type="spellEnd"/>
    </w:p>
    <w:p w:rsidR="002A68C4" w:rsidRDefault="001C3859">
      <w:r>
        <w:t>&lt;span style="</w:t>
      </w:r>
      <w:proofErr w:type="spellStart"/>
      <w:r>
        <w:t>color</w:t>
      </w:r>
      <w:proofErr w:type="gramStart"/>
      <w:r>
        <w:t>:red</w:t>
      </w:r>
      <w:proofErr w:type="spellEnd"/>
      <w:proofErr w:type="gramEnd"/>
      <w:r>
        <w:t>"&gt;&lt;b&gt;Please provide an answer for each row in the grid &lt;/b&gt;&lt;/span&gt;</w:t>
      </w:r>
    </w:p>
    <w:p w:rsidR="002A68C4" w:rsidRDefault="001C3859">
      <w:r>
        <w:lastRenderedPageBreak/>
        <w:t>&lt;span style="</w:t>
      </w:r>
      <w:proofErr w:type="spellStart"/>
      <w:r>
        <w:t>color</w:t>
      </w:r>
      <w:proofErr w:type="gramStart"/>
      <w:r>
        <w:t>:red</w:t>
      </w:r>
      <w:proofErr w:type="spellEnd"/>
      <w:proofErr w:type="gramEnd"/>
      <w:r>
        <w:t>"&gt;&lt;b&gt;Please provide an answer for each row in the grid &lt;/b&gt;&lt;/span&gt;</w:t>
      </w:r>
    </w:p>
    <w:tbl>
      <w:tblPr>
        <w:tblStyle w:val="GQuestionCommonProperties"/>
        <w:tblW w:w="0" w:type="auto"/>
        <w:tblInd w:w="0" w:type="dxa"/>
        <w:tblCellMar>
          <w:top w:w="0" w:type="dxa"/>
          <w:left w:w="0" w:type="dxa"/>
          <w:bottom w:w="0" w:type="dxa"/>
          <w:right w:w="0" w:type="dxa"/>
        </w:tblCellMar>
        <w:tblLook w:val="04A0"/>
      </w:tblPr>
      <w:tblGrid>
        <w:gridCol w:w="7817"/>
        <w:gridCol w:w="1039"/>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fldChar w:fldCharType="begin"/>
            </w:r>
            <w:r w:rsidR="001C3859">
              <w:instrText xml:space="preserve">TC </w:instrText>
            </w:r>
            <w:bookmarkStart w:id="2355" w:name="_Toc266972423"/>
            <w:r w:rsidR="001C3859">
              <w:instrText>BAgrida</w:instrText>
            </w:r>
            <w:bookmarkEnd w:id="2355"/>
            <w:r w:rsidR="001C3859">
              <w:instrText xml:space="preserve"> \l 2 \f a</w:instrText>
            </w:r>
            <w:r>
              <w:fldChar w:fldCharType="end"/>
            </w:r>
            <w:proofErr w:type="spellStart"/>
            <w:r w:rsidR="001C3859">
              <w:rPr>
                <w:rStyle w:val="GVariableName"/>
              </w:rPr>
              <w:t>BAgrida</w:t>
            </w:r>
            <w:proofErr w:type="spellEnd"/>
            <w:r w:rsidR="001C3859">
              <w:rPr>
                <w:i/>
              </w:rPr>
              <w:t xml:space="preserve">- Show if </w:t>
            </w:r>
            <w:proofErr w:type="spellStart"/>
            <w:r w:rsidR="001C3859">
              <w:rPr>
                <w:i/>
              </w:rPr>
              <w:t>asplit</w:t>
            </w:r>
            <w:proofErr w:type="spellEnd"/>
            <w:r w:rsidR="001C3859">
              <w:rPr>
                <w:i/>
              </w:rPr>
              <w:t>==1/required</w:t>
            </w:r>
          </w:p>
        </w:tc>
        <w:tc>
          <w:tcPr>
            <w:tcW w:w="0" w:type="auto"/>
            <w:shd w:val="clear" w:color="auto" w:fill="D0D0D0"/>
            <w:vAlign w:val="bottom"/>
          </w:tcPr>
          <w:p w:rsidR="002A68C4" w:rsidRDefault="001C3859">
            <w:pPr>
              <w:keepNext/>
              <w:jc w:val="right"/>
            </w:pPr>
            <w:r>
              <w:t>GRID</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Using a scale that runs from 0 to 10, where 0 means a very cold group or organisation and 10 means a very warm group or organisation, how would you rate the following groups and organisations?</w:t>
            </w:r>
          </w:p>
        </w:tc>
      </w:tr>
    </w:tbl>
    <w:p w:rsidR="002A68C4" w:rsidRDefault="002A68C4">
      <w:pPr>
        <w:pStyle w:val="GQuestionSpacer"/>
        <w:keepNext/>
      </w:pPr>
    </w:p>
    <w:p w:rsidR="002A68C4" w:rsidRDefault="001C3859">
      <w:pPr>
        <w:pStyle w:val="GCategoryHeader"/>
        <w:keepNext/>
      </w:pPr>
      <w:r>
        <w:t>ROWS</w:t>
      </w:r>
    </w:p>
    <w:tbl>
      <w:tblPr>
        <w:tblStyle w:val="GQuestionCategoryList"/>
        <w:tblW w:w="0" w:type="auto"/>
        <w:tblInd w:w="0" w:type="dxa"/>
        <w:tblCellMar>
          <w:top w:w="0" w:type="dxa"/>
          <w:left w:w="0" w:type="dxa"/>
          <w:bottom w:w="0" w:type="dxa"/>
          <w:right w:w="0" w:type="dxa"/>
        </w:tblCellMar>
        <w:tblLook w:val="04A0"/>
      </w:tblPr>
      <w:tblGrid>
        <w:gridCol w:w="2952"/>
        <w:gridCol w:w="5904"/>
      </w:tblGrid>
      <w:tr w:rsidR="002A68C4">
        <w:tblPrEx>
          <w:tblCellMar>
            <w:top w:w="0" w:type="dxa"/>
            <w:left w:w="0" w:type="dxa"/>
            <w:bottom w:w="0" w:type="dxa"/>
            <w:right w:w="0" w:type="dxa"/>
          </w:tblCellMar>
        </w:tblPrEx>
        <w:tc>
          <w:tcPr>
            <w:tcW w:w="8856" w:type="dxa"/>
            <w:gridSpan w:val="2"/>
          </w:tcPr>
          <w:p w:rsidR="002A68C4" w:rsidRDefault="001C3859">
            <w:pPr>
              <w:keepNext/>
            </w:pPr>
            <w:r>
              <w:rPr>
                <w:i/>
              </w:rPr>
              <w:t>Randomize rows</w:t>
            </w:r>
          </w:p>
        </w:tc>
      </w:tr>
      <w:tr w:rsidR="002A68C4">
        <w:tblPrEx>
          <w:tblCellMar>
            <w:top w:w="0" w:type="dxa"/>
            <w:left w:w="0" w:type="dxa"/>
            <w:bottom w:w="0" w:type="dxa"/>
            <w:right w:w="0" w:type="dxa"/>
          </w:tblCellMar>
        </w:tblPrEx>
        <w:tc>
          <w:tcPr>
            <w:tcW w:w="2952" w:type="dxa"/>
          </w:tcPr>
          <w:p w:rsidR="002A68C4" w:rsidRDefault="001C3859">
            <w:pPr>
              <w:keepNext/>
            </w:pPr>
            <w:r>
              <w:t>govGov1</w:t>
            </w:r>
          </w:p>
        </w:tc>
        <w:tc>
          <w:tcPr>
            <w:tcW w:w="5904" w:type="dxa"/>
          </w:tcPr>
          <w:p w:rsidR="002A68C4" w:rsidRDefault="001C3859">
            <w:pPr>
              <w:keepNext/>
            </w:pPr>
            <w:r>
              <w:t>Government officials</w:t>
            </w:r>
          </w:p>
        </w:tc>
      </w:tr>
      <w:tr w:rsidR="002A68C4">
        <w:tblPrEx>
          <w:tblCellMar>
            <w:top w:w="0" w:type="dxa"/>
            <w:left w:w="0" w:type="dxa"/>
            <w:bottom w:w="0" w:type="dxa"/>
            <w:right w:w="0" w:type="dxa"/>
          </w:tblCellMar>
        </w:tblPrEx>
        <w:tc>
          <w:tcPr>
            <w:tcW w:w="2952" w:type="dxa"/>
          </w:tcPr>
          <w:p w:rsidR="002A68C4" w:rsidRDefault="001C3859">
            <w:pPr>
              <w:keepNext/>
            </w:pPr>
            <w:r>
              <w:t>govEU1</w:t>
            </w:r>
          </w:p>
        </w:tc>
        <w:tc>
          <w:tcPr>
            <w:tcW w:w="5904" w:type="dxa"/>
          </w:tcPr>
          <w:p w:rsidR="002A68C4" w:rsidRDefault="001C3859">
            <w:pPr>
              <w:keepNext/>
            </w:pPr>
            <w:r>
              <w:t xml:space="preserve">EU </w:t>
            </w:r>
            <w:r>
              <w:t>officials</w:t>
            </w:r>
          </w:p>
        </w:tc>
      </w:tr>
      <w:tr w:rsidR="002A68C4">
        <w:tblPrEx>
          <w:tblCellMar>
            <w:top w:w="0" w:type="dxa"/>
            <w:left w:w="0" w:type="dxa"/>
            <w:bottom w:w="0" w:type="dxa"/>
            <w:right w:w="0" w:type="dxa"/>
          </w:tblCellMar>
        </w:tblPrEx>
        <w:tc>
          <w:tcPr>
            <w:tcW w:w="2952" w:type="dxa"/>
          </w:tcPr>
          <w:p w:rsidR="002A68C4" w:rsidRDefault="001C3859">
            <w:pPr>
              <w:keepNext/>
            </w:pPr>
            <w:r>
              <w:t>socRich1</w:t>
            </w:r>
          </w:p>
        </w:tc>
        <w:tc>
          <w:tcPr>
            <w:tcW w:w="5904" w:type="dxa"/>
          </w:tcPr>
          <w:p w:rsidR="002A68C4" w:rsidRDefault="001C3859">
            <w:pPr>
              <w:keepNext/>
            </w:pPr>
            <w:r>
              <w:t>Women</w:t>
            </w:r>
          </w:p>
        </w:tc>
      </w:tr>
      <w:tr w:rsidR="002A68C4">
        <w:tblPrEx>
          <w:tblCellMar>
            <w:top w:w="0" w:type="dxa"/>
            <w:left w:w="0" w:type="dxa"/>
            <w:bottom w:w="0" w:type="dxa"/>
            <w:right w:w="0" w:type="dxa"/>
          </w:tblCellMar>
        </w:tblPrEx>
        <w:tc>
          <w:tcPr>
            <w:tcW w:w="2952" w:type="dxa"/>
          </w:tcPr>
          <w:p w:rsidR="002A68C4" w:rsidRDefault="001C3859">
            <w:pPr>
              <w:keepNext/>
            </w:pPr>
            <w:r>
              <w:t>socPoor1</w:t>
            </w:r>
          </w:p>
        </w:tc>
        <w:tc>
          <w:tcPr>
            <w:tcW w:w="5904" w:type="dxa"/>
          </w:tcPr>
          <w:p w:rsidR="002A68C4" w:rsidRDefault="001C3859">
            <w:pPr>
              <w:keepNext/>
            </w:pPr>
            <w:r>
              <w:t>Immigrants</w:t>
            </w:r>
          </w:p>
        </w:tc>
      </w:tr>
      <w:tr w:rsidR="002A68C4">
        <w:tblPrEx>
          <w:tblCellMar>
            <w:top w:w="0" w:type="dxa"/>
            <w:left w:w="0" w:type="dxa"/>
            <w:bottom w:w="0" w:type="dxa"/>
            <w:right w:w="0" w:type="dxa"/>
          </w:tblCellMar>
        </w:tblPrEx>
        <w:tc>
          <w:tcPr>
            <w:tcW w:w="2952" w:type="dxa"/>
          </w:tcPr>
          <w:p w:rsidR="002A68C4" w:rsidRDefault="001C3859">
            <w:pPr>
              <w:keepNext/>
            </w:pPr>
            <w:r>
              <w:t>genTelc1</w:t>
            </w:r>
          </w:p>
        </w:tc>
        <w:tc>
          <w:tcPr>
            <w:tcW w:w="5904" w:type="dxa"/>
          </w:tcPr>
          <w:p w:rsidR="002A68C4" w:rsidRDefault="001C3859">
            <w:pPr>
              <w:keepNext/>
            </w:pPr>
            <w:r>
              <w:t>Engineering and manufacturing companies</w:t>
            </w:r>
          </w:p>
        </w:tc>
      </w:tr>
      <w:tr w:rsidR="002A68C4">
        <w:tblPrEx>
          <w:tblCellMar>
            <w:top w:w="0" w:type="dxa"/>
            <w:left w:w="0" w:type="dxa"/>
            <w:bottom w:w="0" w:type="dxa"/>
            <w:right w:w="0" w:type="dxa"/>
          </w:tblCellMar>
        </w:tblPrEx>
        <w:tc>
          <w:tcPr>
            <w:tcW w:w="2952" w:type="dxa"/>
          </w:tcPr>
          <w:p w:rsidR="002A68C4" w:rsidRDefault="001C3859">
            <w:pPr>
              <w:keepNext/>
            </w:pPr>
            <w:r>
              <w:t>genTech1</w:t>
            </w:r>
          </w:p>
        </w:tc>
        <w:tc>
          <w:tcPr>
            <w:tcW w:w="5904" w:type="dxa"/>
          </w:tcPr>
          <w:p w:rsidR="002A68C4" w:rsidRDefault="001C3859">
            <w:pPr>
              <w:keepNext/>
            </w:pPr>
            <w:r>
              <w:t>Technology companies</w:t>
            </w:r>
          </w:p>
        </w:tc>
      </w:tr>
      <w:tr w:rsidR="002A68C4">
        <w:tblPrEx>
          <w:tblCellMar>
            <w:top w:w="0" w:type="dxa"/>
            <w:left w:w="0" w:type="dxa"/>
            <w:bottom w:w="0" w:type="dxa"/>
            <w:right w:w="0" w:type="dxa"/>
          </w:tblCellMar>
        </w:tblPrEx>
        <w:tc>
          <w:tcPr>
            <w:tcW w:w="2952" w:type="dxa"/>
          </w:tcPr>
          <w:p w:rsidR="002A68C4" w:rsidRDefault="001C3859">
            <w:pPr>
              <w:keepNext/>
            </w:pPr>
            <w:r>
              <w:t>genAir1</w:t>
            </w:r>
          </w:p>
        </w:tc>
        <w:tc>
          <w:tcPr>
            <w:tcW w:w="5904" w:type="dxa"/>
          </w:tcPr>
          <w:p w:rsidR="002A68C4" w:rsidRDefault="001C3859">
            <w:pPr>
              <w:keepNext/>
            </w:pPr>
            <w:r>
              <w:t>Airlines</w:t>
            </w:r>
          </w:p>
        </w:tc>
      </w:tr>
      <w:tr w:rsidR="002A68C4">
        <w:tblPrEx>
          <w:tblCellMar>
            <w:top w:w="0" w:type="dxa"/>
            <w:left w:w="0" w:type="dxa"/>
            <w:bottom w:w="0" w:type="dxa"/>
            <w:right w:w="0" w:type="dxa"/>
          </w:tblCellMar>
        </w:tblPrEx>
        <w:tc>
          <w:tcPr>
            <w:tcW w:w="2952" w:type="dxa"/>
          </w:tcPr>
          <w:p w:rsidR="002A68C4" w:rsidRDefault="001C3859">
            <w:pPr>
              <w:keepNext/>
            </w:pPr>
            <w:r>
              <w:t>genOil1</w:t>
            </w:r>
          </w:p>
        </w:tc>
        <w:tc>
          <w:tcPr>
            <w:tcW w:w="5904" w:type="dxa"/>
          </w:tcPr>
          <w:p w:rsidR="002A68C4" w:rsidRDefault="001C3859">
            <w:pPr>
              <w:keepNext/>
            </w:pPr>
            <w:r>
              <w:t>Oil and Gas companies</w:t>
            </w:r>
          </w:p>
        </w:tc>
      </w:tr>
      <w:tr w:rsidR="002A68C4">
        <w:tblPrEx>
          <w:tblCellMar>
            <w:top w:w="0" w:type="dxa"/>
            <w:left w:w="0" w:type="dxa"/>
            <w:bottom w:w="0" w:type="dxa"/>
            <w:right w:w="0" w:type="dxa"/>
          </w:tblCellMar>
        </w:tblPrEx>
        <w:tc>
          <w:tcPr>
            <w:tcW w:w="2952" w:type="dxa"/>
          </w:tcPr>
          <w:p w:rsidR="002A68C4" w:rsidRDefault="001C3859">
            <w:pPr>
              <w:keepNext/>
            </w:pPr>
            <w:r>
              <w:t>genFinance1</w:t>
            </w:r>
          </w:p>
        </w:tc>
        <w:tc>
          <w:tcPr>
            <w:tcW w:w="5904" w:type="dxa"/>
          </w:tcPr>
          <w:p w:rsidR="002A68C4" w:rsidRDefault="001C3859">
            <w:pPr>
              <w:keepNext/>
            </w:pPr>
            <w:r>
              <w:t>Banking and Financial companies</w:t>
            </w:r>
          </w:p>
        </w:tc>
      </w:tr>
      <w:tr w:rsidR="002A68C4">
        <w:tblPrEx>
          <w:tblCellMar>
            <w:top w:w="0" w:type="dxa"/>
            <w:left w:w="0" w:type="dxa"/>
            <w:bottom w:w="0" w:type="dxa"/>
            <w:right w:w="0" w:type="dxa"/>
          </w:tblCellMar>
        </w:tblPrEx>
        <w:tc>
          <w:tcPr>
            <w:tcW w:w="2952" w:type="dxa"/>
          </w:tcPr>
          <w:p w:rsidR="002A68C4" w:rsidRDefault="001C3859">
            <w:pPr>
              <w:keepNext/>
            </w:pPr>
            <w:r>
              <w:t>xToyota1</w:t>
            </w:r>
          </w:p>
        </w:tc>
        <w:tc>
          <w:tcPr>
            <w:tcW w:w="5904" w:type="dxa"/>
          </w:tcPr>
          <w:p w:rsidR="002A68C4" w:rsidRDefault="001C3859">
            <w:pPr>
              <w:keepNext/>
            </w:pPr>
            <w:r>
              <w:t>Toyota</w:t>
            </w:r>
          </w:p>
        </w:tc>
      </w:tr>
      <w:tr w:rsidR="002A68C4">
        <w:tblPrEx>
          <w:tblCellMar>
            <w:top w:w="0" w:type="dxa"/>
            <w:left w:w="0" w:type="dxa"/>
            <w:bottom w:w="0" w:type="dxa"/>
            <w:right w:w="0" w:type="dxa"/>
          </w:tblCellMar>
        </w:tblPrEx>
        <w:tc>
          <w:tcPr>
            <w:tcW w:w="2952" w:type="dxa"/>
          </w:tcPr>
          <w:p w:rsidR="002A68C4" w:rsidRDefault="001C3859">
            <w:pPr>
              <w:keepNext/>
            </w:pPr>
            <w:r>
              <w:t>xDell1</w:t>
            </w:r>
          </w:p>
        </w:tc>
        <w:tc>
          <w:tcPr>
            <w:tcW w:w="5904" w:type="dxa"/>
          </w:tcPr>
          <w:p w:rsidR="002A68C4" w:rsidRDefault="001C3859">
            <w:pPr>
              <w:keepNext/>
            </w:pPr>
            <w:r>
              <w:t>Dell</w:t>
            </w:r>
          </w:p>
        </w:tc>
      </w:tr>
      <w:tr w:rsidR="002A68C4">
        <w:tblPrEx>
          <w:tblCellMar>
            <w:top w:w="0" w:type="dxa"/>
            <w:left w:w="0" w:type="dxa"/>
            <w:bottom w:w="0" w:type="dxa"/>
            <w:right w:w="0" w:type="dxa"/>
          </w:tblCellMar>
        </w:tblPrEx>
        <w:tc>
          <w:tcPr>
            <w:tcW w:w="2952" w:type="dxa"/>
          </w:tcPr>
          <w:p w:rsidR="002A68C4" w:rsidRDefault="001C3859">
            <w:pPr>
              <w:keepNext/>
            </w:pPr>
            <w:r>
              <w:t>xBritishAirways1</w:t>
            </w:r>
          </w:p>
        </w:tc>
        <w:tc>
          <w:tcPr>
            <w:tcW w:w="5904" w:type="dxa"/>
          </w:tcPr>
          <w:p w:rsidR="002A68C4" w:rsidRDefault="001C3859">
            <w:pPr>
              <w:keepNext/>
            </w:pPr>
            <w:r>
              <w:t>British Airways</w:t>
            </w:r>
          </w:p>
        </w:tc>
      </w:tr>
      <w:tr w:rsidR="002A68C4">
        <w:tblPrEx>
          <w:tblCellMar>
            <w:top w:w="0" w:type="dxa"/>
            <w:left w:w="0" w:type="dxa"/>
            <w:bottom w:w="0" w:type="dxa"/>
            <w:right w:w="0" w:type="dxa"/>
          </w:tblCellMar>
        </w:tblPrEx>
        <w:tc>
          <w:tcPr>
            <w:tcW w:w="2952" w:type="dxa"/>
          </w:tcPr>
          <w:p w:rsidR="002A68C4" w:rsidRDefault="001C3859">
            <w:pPr>
              <w:keepNext/>
            </w:pPr>
            <w:r>
              <w:t>xShell1</w:t>
            </w:r>
          </w:p>
        </w:tc>
        <w:tc>
          <w:tcPr>
            <w:tcW w:w="5904" w:type="dxa"/>
          </w:tcPr>
          <w:p w:rsidR="002A68C4" w:rsidRDefault="001C3859">
            <w:pPr>
              <w:keepNext/>
            </w:pPr>
            <w:r>
              <w:t>Shell</w:t>
            </w:r>
          </w:p>
        </w:tc>
      </w:tr>
      <w:tr w:rsidR="002A68C4">
        <w:tblPrEx>
          <w:tblCellMar>
            <w:top w:w="0" w:type="dxa"/>
            <w:left w:w="0" w:type="dxa"/>
            <w:bottom w:w="0" w:type="dxa"/>
            <w:right w:w="0" w:type="dxa"/>
          </w:tblCellMar>
        </w:tblPrEx>
        <w:tc>
          <w:tcPr>
            <w:tcW w:w="2952" w:type="dxa"/>
          </w:tcPr>
          <w:p w:rsidR="002A68C4" w:rsidRDefault="001C3859">
            <w:pPr>
              <w:keepNext/>
            </w:pPr>
            <w:r>
              <w:t>xDeutscheBank1</w:t>
            </w:r>
          </w:p>
        </w:tc>
        <w:tc>
          <w:tcPr>
            <w:tcW w:w="5904" w:type="dxa"/>
          </w:tcPr>
          <w:p w:rsidR="002A68C4" w:rsidRDefault="001C3859">
            <w:pPr>
              <w:keepNext/>
            </w:pPr>
            <w:r>
              <w:t>Deutsche Bank</w:t>
            </w:r>
          </w:p>
        </w:tc>
      </w:tr>
      <w:tr w:rsidR="002A68C4">
        <w:tblPrEx>
          <w:tblCellMar>
            <w:top w:w="0" w:type="dxa"/>
            <w:left w:w="0" w:type="dxa"/>
            <w:bottom w:w="0" w:type="dxa"/>
            <w:right w:w="0" w:type="dxa"/>
          </w:tblCellMar>
        </w:tblPrEx>
        <w:tc>
          <w:tcPr>
            <w:tcW w:w="2952" w:type="dxa"/>
          </w:tcPr>
          <w:p w:rsidR="002A68C4" w:rsidRDefault="001C3859">
            <w:pPr>
              <w:keepNext/>
            </w:pPr>
            <w:r>
              <w:t>xHSBC1</w:t>
            </w:r>
          </w:p>
        </w:tc>
        <w:tc>
          <w:tcPr>
            <w:tcW w:w="5904" w:type="dxa"/>
          </w:tcPr>
          <w:p w:rsidR="002A68C4" w:rsidRDefault="001C3859">
            <w:pPr>
              <w:keepNext/>
            </w:pPr>
            <w:r>
              <w:t>HSBC</w:t>
            </w:r>
          </w:p>
        </w:tc>
      </w:tr>
      <w:tr w:rsidR="002A68C4">
        <w:tblPrEx>
          <w:tblCellMar>
            <w:top w:w="0" w:type="dxa"/>
            <w:left w:w="0" w:type="dxa"/>
            <w:bottom w:w="0" w:type="dxa"/>
            <w:right w:w="0" w:type="dxa"/>
          </w:tblCellMar>
        </w:tblPrEx>
        <w:tc>
          <w:tcPr>
            <w:tcW w:w="2952" w:type="dxa"/>
          </w:tcPr>
          <w:p w:rsidR="002A68C4" w:rsidRDefault="001C3859">
            <w:pPr>
              <w:keepNext/>
            </w:pPr>
            <w:r>
              <w:t>xGoldmanSachs1</w:t>
            </w:r>
          </w:p>
        </w:tc>
        <w:tc>
          <w:tcPr>
            <w:tcW w:w="5904" w:type="dxa"/>
          </w:tcPr>
          <w:p w:rsidR="002A68C4" w:rsidRDefault="001C3859">
            <w:pPr>
              <w:keepNext/>
            </w:pPr>
            <w:r>
              <w:t>Goldman Sachs</w:t>
            </w:r>
          </w:p>
        </w:tc>
      </w:tr>
      <w:tr w:rsidR="002A68C4">
        <w:tblPrEx>
          <w:tblCellMar>
            <w:top w:w="0" w:type="dxa"/>
            <w:left w:w="0" w:type="dxa"/>
            <w:bottom w:w="0" w:type="dxa"/>
            <w:right w:w="0" w:type="dxa"/>
          </w:tblCellMar>
        </w:tblPrEx>
        <w:tc>
          <w:tcPr>
            <w:tcW w:w="2952" w:type="dxa"/>
          </w:tcPr>
          <w:p w:rsidR="002A68C4" w:rsidRDefault="001C3859">
            <w:pPr>
              <w:keepNext/>
            </w:pPr>
            <w:r>
              <w:t>xGoogle1</w:t>
            </w:r>
          </w:p>
        </w:tc>
        <w:tc>
          <w:tcPr>
            <w:tcW w:w="5904" w:type="dxa"/>
          </w:tcPr>
          <w:p w:rsidR="002A68C4" w:rsidRDefault="001C3859">
            <w:pPr>
              <w:keepNext/>
            </w:pPr>
            <w:r>
              <w:t>Google</w:t>
            </w:r>
          </w:p>
        </w:tc>
      </w:tr>
      <w:tr w:rsidR="002A68C4">
        <w:tblPrEx>
          <w:tblCellMar>
            <w:top w:w="0" w:type="dxa"/>
            <w:left w:w="0" w:type="dxa"/>
            <w:bottom w:w="0" w:type="dxa"/>
            <w:right w:w="0" w:type="dxa"/>
          </w:tblCellMar>
        </w:tblPrEx>
        <w:tc>
          <w:tcPr>
            <w:tcW w:w="2952" w:type="dxa"/>
          </w:tcPr>
          <w:p w:rsidR="002A68C4" w:rsidRDefault="001C3859">
            <w:pPr>
              <w:keepNext/>
            </w:pPr>
            <w:r>
              <w:t>yDaimler1</w:t>
            </w:r>
          </w:p>
        </w:tc>
        <w:tc>
          <w:tcPr>
            <w:tcW w:w="5904" w:type="dxa"/>
          </w:tcPr>
          <w:p w:rsidR="002A68C4" w:rsidRDefault="001C3859">
            <w:pPr>
              <w:keepNext/>
            </w:pPr>
            <w:r>
              <w:t>Daimler AG</w:t>
            </w:r>
          </w:p>
        </w:tc>
      </w:tr>
      <w:tr w:rsidR="002A68C4">
        <w:tblPrEx>
          <w:tblCellMar>
            <w:top w:w="0" w:type="dxa"/>
            <w:left w:w="0" w:type="dxa"/>
            <w:bottom w:w="0" w:type="dxa"/>
            <w:right w:w="0" w:type="dxa"/>
          </w:tblCellMar>
        </w:tblPrEx>
        <w:tc>
          <w:tcPr>
            <w:tcW w:w="2952" w:type="dxa"/>
          </w:tcPr>
          <w:p w:rsidR="002A68C4" w:rsidRDefault="001C3859">
            <w:pPr>
              <w:keepNext/>
            </w:pPr>
            <w:r>
              <w:t>yBMW1</w:t>
            </w:r>
          </w:p>
        </w:tc>
        <w:tc>
          <w:tcPr>
            <w:tcW w:w="5904" w:type="dxa"/>
          </w:tcPr>
          <w:p w:rsidR="002A68C4" w:rsidRDefault="001C3859">
            <w:pPr>
              <w:keepNext/>
            </w:pPr>
            <w:r>
              <w:t>BMW</w:t>
            </w:r>
          </w:p>
        </w:tc>
      </w:tr>
      <w:tr w:rsidR="002A68C4">
        <w:tblPrEx>
          <w:tblCellMar>
            <w:top w:w="0" w:type="dxa"/>
            <w:left w:w="0" w:type="dxa"/>
            <w:bottom w:w="0" w:type="dxa"/>
            <w:right w:w="0" w:type="dxa"/>
          </w:tblCellMar>
        </w:tblPrEx>
        <w:tc>
          <w:tcPr>
            <w:tcW w:w="2952" w:type="dxa"/>
          </w:tcPr>
          <w:p w:rsidR="002A68C4" w:rsidRDefault="001C3859">
            <w:pPr>
              <w:keepNext/>
            </w:pPr>
            <w:r>
              <w:t>yDell1</w:t>
            </w:r>
          </w:p>
        </w:tc>
        <w:tc>
          <w:tcPr>
            <w:tcW w:w="5904" w:type="dxa"/>
          </w:tcPr>
          <w:p w:rsidR="002A68C4" w:rsidRDefault="001C3859">
            <w:pPr>
              <w:keepNext/>
            </w:pPr>
            <w:r>
              <w:t>Dell</w:t>
            </w:r>
          </w:p>
        </w:tc>
      </w:tr>
      <w:tr w:rsidR="002A68C4">
        <w:tblPrEx>
          <w:tblCellMar>
            <w:top w:w="0" w:type="dxa"/>
            <w:left w:w="0" w:type="dxa"/>
            <w:bottom w:w="0" w:type="dxa"/>
            <w:right w:w="0" w:type="dxa"/>
          </w:tblCellMar>
        </w:tblPrEx>
        <w:tc>
          <w:tcPr>
            <w:tcW w:w="2952" w:type="dxa"/>
          </w:tcPr>
          <w:p w:rsidR="002A68C4" w:rsidRDefault="001C3859">
            <w:pPr>
              <w:keepNext/>
            </w:pPr>
            <w:r>
              <w:t>yGoogle1</w:t>
            </w:r>
          </w:p>
        </w:tc>
        <w:tc>
          <w:tcPr>
            <w:tcW w:w="5904" w:type="dxa"/>
          </w:tcPr>
          <w:p w:rsidR="002A68C4" w:rsidRDefault="001C3859">
            <w:pPr>
              <w:keepNext/>
            </w:pPr>
            <w:r>
              <w:t>Google</w:t>
            </w:r>
          </w:p>
        </w:tc>
      </w:tr>
      <w:tr w:rsidR="002A68C4">
        <w:tblPrEx>
          <w:tblCellMar>
            <w:top w:w="0" w:type="dxa"/>
            <w:left w:w="0" w:type="dxa"/>
            <w:bottom w:w="0" w:type="dxa"/>
            <w:right w:w="0" w:type="dxa"/>
          </w:tblCellMar>
        </w:tblPrEx>
        <w:tc>
          <w:tcPr>
            <w:tcW w:w="2952" w:type="dxa"/>
          </w:tcPr>
          <w:p w:rsidR="002A68C4" w:rsidRDefault="001C3859">
            <w:pPr>
              <w:keepNext/>
            </w:pPr>
            <w:r>
              <w:t>yApple1</w:t>
            </w:r>
          </w:p>
        </w:tc>
        <w:tc>
          <w:tcPr>
            <w:tcW w:w="5904" w:type="dxa"/>
          </w:tcPr>
          <w:p w:rsidR="002A68C4" w:rsidRDefault="001C3859">
            <w:pPr>
              <w:keepNext/>
            </w:pPr>
            <w:r>
              <w:t>Apple</w:t>
            </w:r>
          </w:p>
        </w:tc>
      </w:tr>
      <w:tr w:rsidR="002A68C4">
        <w:tblPrEx>
          <w:tblCellMar>
            <w:top w:w="0" w:type="dxa"/>
            <w:left w:w="0" w:type="dxa"/>
            <w:bottom w:w="0" w:type="dxa"/>
            <w:right w:w="0" w:type="dxa"/>
          </w:tblCellMar>
        </w:tblPrEx>
        <w:tc>
          <w:tcPr>
            <w:tcW w:w="2952" w:type="dxa"/>
          </w:tcPr>
          <w:p w:rsidR="002A68C4" w:rsidRDefault="001C3859">
            <w:pPr>
              <w:keepNext/>
            </w:pPr>
            <w:r>
              <w:t>yLufthansa1</w:t>
            </w:r>
          </w:p>
        </w:tc>
        <w:tc>
          <w:tcPr>
            <w:tcW w:w="5904" w:type="dxa"/>
          </w:tcPr>
          <w:p w:rsidR="002A68C4" w:rsidRDefault="001C3859">
            <w:pPr>
              <w:keepNext/>
            </w:pPr>
            <w:r>
              <w:t>Lufthansa</w:t>
            </w:r>
          </w:p>
        </w:tc>
      </w:tr>
      <w:tr w:rsidR="002A68C4">
        <w:tblPrEx>
          <w:tblCellMar>
            <w:top w:w="0" w:type="dxa"/>
            <w:left w:w="0" w:type="dxa"/>
            <w:bottom w:w="0" w:type="dxa"/>
            <w:right w:w="0" w:type="dxa"/>
          </w:tblCellMar>
        </w:tblPrEx>
        <w:tc>
          <w:tcPr>
            <w:tcW w:w="2952" w:type="dxa"/>
          </w:tcPr>
          <w:p w:rsidR="002A68C4" w:rsidRDefault="001C3859">
            <w:pPr>
              <w:keepNext/>
            </w:pPr>
            <w:r>
              <w:t>yBP1</w:t>
            </w:r>
          </w:p>
        </w:tc>
        <w:tc>
          <w:tcPr>
            <w:tcW w:w="5904" w:type="dxa"/>
          </w:tcPr>
          <w:p w:rsidR="002A68C4" w:rsidRDefault="001C3859">
            <w:pPr>
              <w:keepNext/>
            </w:pPr>
            <w:r>
              <w:t>BP</w:t>
            </w:r>
          </w:p>
        </w:tc>
      </w:tr>
      <w:tr w:rsidR="002A68C4">
        <w:tblPrEx>
          <w:tblCellMar>
            <w:top w:w="0" w:type="dxa"/>
            <w:left w:w="0" w:type="dxa"/>
            <w:bottom w:w="0" w:type="dxa"/>
            <w:right w:w="0" w:type="dxa"/>
          </w:tblCellMar>
        </w:tblPrEx>
        <w:tc>
          <w:tcPr>
            <w:tcW w:w="2952" w:type="dxa"/>
          </w:tcPr>
          <w:p w:rsidR="002A68C4" w:rsidRDefault="001C3859">
            <w:pPr>
              <w:keepNext/>
            </w:pPr>
            <w:r>
              <w:t>yHSBC1</w:t>
            </w:r>
          </w:p>
        </w:tc>
        <w:tc>
          <w:tcPr>
            <w:tcW w:w="5904" w:type="dxa"/>
          </w:tcPr>
          <w:p w:rsidR="002A68C4" w:rsidRDefault="001C3859">
            <w:pPr>
              <w:keepNext/>
            </w:pPr>
            <w:r>
              <w:t>HSBC</w:t>
            </w:r>
          </w:p>
        </w:tc>
      </w:tr>
      <w:tr w:rsidR="002A68C4">
        <w:tblPrEx>
          <w:tblCellMar>
            <w:top w:w="0" w:type="dxa"/>
            <w:left w:w="0" w:type="dxa"/>
            <w:bottom w:w="0" w:type="dxa"/>
            <w:right w:w="0" w:type="dxa"/>
          </w:tblCellMar>
        </w:tblPrEx>
        <w:tc>
          <w:tcPr>
            <w:tcW w:w="2952" w:type="dxa"/>
          </w:tcPr>
          <w:p w:rsidR="002A68C4" w:rsidRDefault="001C3859">
            <w:pPr>
              <w:keepNext/>
            </w:pPr>
            <w:r>
              <w:t>yGoldmanSachs1</w:t>
            </w:r>
          </w:p>
        </w:tc>
        <w:tc>
          <w:tcPr>
            <w:tcW w:w="5904" w:type="dxa"/>
          </w:tcPr>
          <w:p w:rsidR="002A68C4" w:rsidRDefault="001C3859">
            <w:pPr>
              <w:keepNext/>
            </w:pPr>
            <w:r>
              <w:t>Goldman Sachs</w:t>
            </w:r>
          </w:p>
        </w:tc>
      </w:tr>
      <w:tr w:rsidR="002A68C4">
        <w:tblPrEx>
          <w:tblCellMar>
            <w:top w:w="0" w:type="dxa"/>
            <w:left w:w="0" w:type="dxa"/>
            <w:bottom w:w="0" w:type="dxa"/>
            <w:right w:w="0" w:type="dxa"/>
          </w:tblCellMar>
        </w:tblPrEx>
        <w:tc>
          <w:tcPr>
            <w:tcW w:w="2952" w:type="dxa"/>
          </w:tcPr>
          <w:p w:rsidR="002A68C4" w:rsidRDefault="001C3859">
            <w:pPr>
              <w:keepNext/>
            </w:pPr>
            <w:r>
              <w:t>yDeutscheBank1</w:t>
            </w:r>
          </w:p>
        </w:tc>
        <w:tc>
          <w:tcPr>
            <w:tcW w:w="5904" w:type="dxa"/>
          </w:tcPr>
          <w:p w:rsidR="002A68C4" w:rsidRDefault="001C3859">
            <w:pPr>
              <w:keepNext/>
            </w:pPr>
            <w:r>
              <w:t>Deutsche Bank</w:t>
            </w:r>
          </w:p>
        </w:tc>
      </w:tr>
    </w:tbl>
    <w:p w:rsidR="002A68C4" w:rsidRDefault="001C3859">
      <w:pPr>
        <w:pStyle w:val="GResponseHeader"/>
        <w:keepNext/>
      </w:pPr>
      <w:r>
        <w:t>COLUMNS</w:t>
      </w: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Order as shown</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0 A very cold group or organisation</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1</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2</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4</w:t>
            </w:r>
          </w:p>
        </w:tc>
        <w:tc>
          <w:tcPr>
            <w:tcW w:w="361" w:type="dxa"/>
          </w:tcPr>
          <w:p w:rsidR="002A68C4" w:rsidRDefault="001C3859">
            <w:pPr>
              <w:keepNext/>
            </w:pPr>
            <w:r>
              <w:t>○</w:t>
            </w:r>
          </w:p>
        </w:tc>
        <w:tc>
          <w:tcPr>
            <w:tcW w:w="3731" w:type="dxa"/>
          </w:tcPr>
          <w:p w:rsidR="002A68C4" w:rsidRDefault="001C3859">
            <w:pPr>
              <w:keepNext/>
            </w:pPr>
            <w:r>
              <w:t>3</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5</w:t>
            </w:r>
          </w:p>
        </w:tc>
        <w:tc>
          <w:tcPr>
            <w:tcW w:w="361" w:type="dxa"/>
          </w:tcPr>
          <w:p w:rsidR="002A68C4" w:rsidRDefault="001C3859">
            <w:pPr>
              <w:keepNext/>
            </w:pPr>
            <w:r>
              <w:t>○</w:t>
            </w:r>
          </w:p>
        </w:tc>
        <w:tc>
          <w:tcPr>
            <w:tcW w:w="3731" w:type="dxa"/>
          </w:tcPr>
          <w:p w:rsidR="002A68C4" w:rsidRDefault="001C3859">
            <w:pPr>
              <w:keepNext/>
            </w:pPr>
            <w:r>
              <w:t>4</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6</w:t>
            </w:r>
          </w:p>
        </w:tc>
        <w:tc>
          <w:tcPr>
            <w:tcW w:w="361" w:type="dxa"/>
          </w:tcPr>
          <w:p w:rsidR="002A68C4" w:rsidRDefault="001C3859">
            <w:pPr>
              <w:keepNext/>
            </w:pPr>
            <w:r>
              <w:t>○</w:t>
            </w:r>
          </w:p>
        </w:tc>
        <w:tc>
          <w:tcPr>
            <w:tcW w:w="3731" w:type="dxa"/>
          </w:tcPr>
          <w:p w:rsidR="002A68C4" w:rsidRDefault="001C3859">
            <w:pPr>
              <w:keepNext/>
            </w:pPr>
            <w:r>
              <w:t>5 Neither warm nor cold</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7</w:t>
            </w:r>
          </w:p>
        </w:tc>
        <w:tc>
          <w:tcPr>
            <w:tcW w:w="361" w:type="dxa"/>
          </w:tcPr>
          <w:p w:rsidR="002A68C4" w:rsidRDefault="001C3859">
            <w:pPr>
              <w:keepNext/>
            </w:pPr>
            <w:r>
              <w:t>○</w:t>
            </w:r>
          </w:p>
        </w:tc>
        <w:tc>
          <w:tcPr>
            <w:tcW w:w="3731" w:type="dxa"/>
          </w:tcPr>
          <w:p w:rsidR="002A68C4" w:rsidRDefault="001C3859">
            <w:pPr>
              <w:keepNext/>
            </w:pPr>
            <w:r>
              <w:t>6</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1C3859">
            <w:pPr>
              <w:keepNext/>
            </w:pPr>
            <w:r>
              <w:t>○</w:t>
            </w:r>
          </w:p>
        </w:tc>
        <w:tc>
          <w:tcPr>
            <w:tcW w:w="3731" w:type="dxa"/>
          </w:tcPr>
          <w:p w:rsidR="002A68C4" w:rsidRDefault="001C3859">
            <w:pPr>
              <w:keepNext/>
            </w:pPr>
            <w:r>
              <w:t>7</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1C3859">
            <w:pPr>
              <w:keepNext/>
            </w:pPr>
            <w:r>
              <w:t>○</w:t>
            </w:r>
          </w:p>
        </w:tc>
        <w:tc>
          <w:tcPr>
            <w:tcW w:w="3731" w:type="dxa"/>
          </w:tcPr>
          <w:p w:rsidR="002A68C4" w:rsidRDefault="001C3859">
            <w:pPr>
              <w:keepNext/>
            </w:pPr>
            <w:r>
              <w:t>8</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10</w:t>
            </w:r>
          </w:p>
        </w:tc>
        <w:tc>
          <w:tcPr>
            <w:tcW w:w="361" w:type="dxa"/>
          </w:tcPr>
          <w:p w:rsidR="002A68C4" w:rsidRDefault="001C3859">
            <w:pPr>
              <w:keepNext/>
            </w:pPr>
            <w:r>
              <w:t>○</w:t>
            </w:r>
          </w:p>
        </w:tc>
        <w:tc>
          <w:tcPr>
            <w:tcW w:w="3731" w:type="dxa"/>
          </w:tcPr>
          <w:p w:rsidR="002A68C4" w:rsidRDefault="001C3859">
            <w:pPr>
              <w:keepNext/>
            </w:pPr>
            <w:r>
              <w:t>9</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11</w:t>
            </w:r>
          </w:p>
        </w:tc>
        <w:tc>
          <w:tcPr>
            <w:tcW w:w="361" w:type="dxa"/>
          </w:tcPr>
          <w:p w:rsidR="002A68C4" w:rsidRDefault="001C3859">
            <w:pPr>
              <w:keepNext/>
            </w:pPr>
            <w:r>
              <w:t>○</w:t>
            </w:r>
          </w:p>
        </w:tc>
        <w:tc>
          <w:tcPr>
            <w:tcW w:w="3731" w:type="dxa"/>
          </w:tcPr>
          <w:p w:rsidR="002A68C4" w:rsidRDefault="001C3859">
            <w:pPr>
              <w:keepNext/>
            </w:pPr>
            <w:r>
              <w:t>10 A very warm group or</w:t>
            </w:r>
            <w:r>
              <w:t xml:space="preserve"> organisation</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98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tbl>
      <w:tblPr>
        <w:tblStyle w:val="GQuestionCommonProperties"/>
        <w:tblW w:w="0" w:type="auto"/>
        <w:tblInd w:w="0" w:type="dxa"/>
        <w:tblCellMar>
          <w:top w:w="0" w:type="dxa"/>
          <w:left w:w="0" w:type="dxa"/>
          <w:bottom w:w="0" w:type="dxa"/>
          <w:right w:w="0" w:type="dxa"/>
        </w:tblCellMar>
        <w:tblLook w:val="04A0"/>
      </w:tblPr>
      <w:tblGrid>
        <w:gridCol w:w="7821"/>
        <w:gridCol w:w="1035"/>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lastRenderedPageBreak/>
              <w:fldChar w:fldCharType="begin"/>
            </w:r>
            <w:r w:rsidR="001C3859">
              <w:instrText xml:space="preserve">TC </w:instrText>
            </w:r>
            <w:bookmarkStart w:id="2356" w:name="_Toc266972424"/>
            <w:r w:rsidR="001C3859">
              <w:instrText>BAgridb</w:instrText>
            </w:r>
            <w:bookmarkEnd w:id="2356"/>
            <w:r w:rsidR="001C3859">
              <w:instrText xml:space="preserve"> \l 2 \f a</w:instrText>
            </w:r>
            <w:r>
              <w:fldChar w:fldCharType="end"/>
            </w:r>
            <w:proofErr w:type="spellStart"/>
            <w:r w:rsidR="001C3859">
              <w:rPr>
                <w:rStyle w:val="GVariableName"/>
              </w:rPr>
              <w:t>BAgridb</w:t>
            </w:r>
            <w:proofErr w:type="spellEnd"/>
            <w:r w:rsidR="001C3859">
              <w:rPr>
                <w:i/>
              </w:rPr>
              <w:t xml:space="preserve">- Show if </w:t>
            </w:r>
            <w:proofErr w:type="spellStart"/>
            <w:r w:rsidR="001C3859">
              <w:rPr>
                <w:i/>
              </w:rPr>
              <w:t>asplit</w:t>
            </w:r>
            <w:proofErr w:type="spellEnd"/>
            <w:r w:rsidR="001C3859">
              <w:rPr>
                <w:i/>
              </w:rPr>
              <w:t>==2/required</w:t>
            </w:r>
          </w:p>
        </w:tc>
        <w:tc>
          <w:tcPr>
            <w:tcW w:w="0" w:type="auto"/>
            <w:shd w:val="clear" w:color="auto" w:fill="D0D0D0"/>
            <w:vAlign w:val="bottom"/>
          </w:tcPr>
          <w:p w:rsidR="002A68C4" w:rsidRDefault="001C3859">
            <w:pPr>
              <w:keepNext/>
              <w:jc w:val="right"/>
            </w:pPr>
            <w:r>
              <w:t>GRID</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 xml:space="preserve">Using a scale that runs from 0 to 10, where 0 means a very incompetent group or organisation and 10 means a very </w:t>
            </w:r>
            <w:r>
              <w:rPr>
                <w:b/>
              </w:rPr>
              <w:t>incompetent group or organisation, how would you rate the following groups and organisations?</w:t>
            </w:r>
          </w:p>
        </w:tc>
      </w:tr>
    </w:tbl>
    <w:p w:rsidR="002A68C4" w:rsidRDefault="002A68C4">
      <w:pPr>
        <w:pStyle w:val="GQuestionSpacer"/>
        <w:keepNext/>
      </w:pPr>
    </w:p>
    <w:p w:rsidR="002A68C4" w:rsidRDefault="001C3859">
      <w:pPr>
        <w:pStyle w:val="GCategoryHeader"/>
        <w:keepNext/>
      </w:pPr>
      <w:r>
        <w:t>ROWS</w:t>
      </w:r>
    </w:p>
    <w:tbl>
      <w:tblPr>
        <w:tblStyle w:val="GQuestionCategoryList"/>
        <w:tblW w:w="0" w:type="auto"/>
        <w:tblInd w:w="0" w:type="dxa"/>
        <w:tblCellMar>
          <w:top w:w="0" w:type="dxa"/>
          <w:left w:w="0" w:type="dxa"/>
          <w:bottom w:w="0" w:type="dxa"/>
          <w:right w:w="0" w:type="dxa"/>
        </w:tblCellMar>
        <w:tblLook w:val="04A0"/>
      </w:tblPr>
      <w:tblGrid>
        <w:gridCol w:w="2952"/>
        <w:gridCol w:w="5904"/>
      </w:tblGrid>
      <w:tr w:rsidR="002A68C4">
        <w:tblPrEx>
          <w:tblCellMar>
            <w:top w:w="0" w:type="dxa"/>
            <w:left w:w="0" w:type="dxa"/>
            <w:bottom w:w="0" w:type="dxa"/>
            <w:right w:w="0" w:type="dxa"/>
          </w:tblCellMar>
        </w:tblPrEx>
        <w:tc>
          <w:tcPr>
            <w:tcW w:w="8856" w:type="dxa"/>
            <w:gridSpan w:val="2"/>
          </w:tcPr>
          <w:p w:rsidR="002A68C4" w:rsidRDefault="001C3859">
            <w:pPr>
              <w:keepNext/>
            </w:pPr>
            <w:r>
              <w:rPr>
                <w:i/>
              </w:rPr>
              <w:t>Randomize rows</w:t>
            </w:r>
          </w:p>
        </w:tc>
      </w:tr>
      <w:tr w:rsidR="002A68C4">
        <w:tblPrEx>
          <w:tblCellMar>
            <w:top w:w="0" w:type="dxa"/>
            <w:left w:w="0" w:type="dxa"/>
            <w:bottom w:w="0" w:type="dxa"/>
            <w:right w:w="0" w:type="dxa"/>
          </w:tblCellMar>
        </w:tblPrEx>
        <w:tc>
          <w:tcPr>
            <w:tcW w:w="2952" w:type="dxa"/>
          </w:tcPr>
          <w:p w:rsidR="002A68C4" w:rsidRDefault="001C3859">
            <w:pPr>
              <w:keepNext/>
            </w:pPr>
            <w:r>
              <w:t>govGov2</w:t>
            </w:r>
          </w:p>
        </w:tc>
        <w:tc>
          <w:tcPr>
            <w:tcW w:w="5904" w:type="dxa"/>
          </w:tcPr>
          <w:p w:rsidR="002A68C4" w:rsidRDefault="001C3859">
            <w:pPr>
              <w:keepNext/>
            </w:pPr>
            <w:r>
              <w:t>Government officials</w:t>
            </w:r>
          </w:p>
        </w:tc>
      </w:tr>
      <w:tr w:rsidR="002A68C4">
        <w:tblPrEx>
          <w:tblCellMar>
            <w:top w:w="0" w:type="dxa"/>
            <w:left w:w="0" w:type="dxa"/>
            <w:bottom w:w="0" w:type="dxa"/>
            <w:right w:w="0" w:type="dxa"/>
          </w:tblCellMar>
        </w:tblPrEx>
        <w:tc>
          <w:tcPr>
            <w:tcW w:w="2952" w:type="dxa"/>
          </w:tcPr>
          <w:p w:rsidR="002A68C4" w:rsidRDefault="001C3859">
            <w:pPr>
              <w:keepNext/>
            </w:pPr>
            <w:r>
              <w:t>govEU2</w:t>
            </w:r>
          </w:p>
        </w:tc>
        <w:tc>
          <w:tcPr>
            <w:tcW w:w="5904" w:type="dxa"/>
          </w:tcPr>
          <w:p w:rsidR="002A68C4" w:rsidRDefault="001C3859">
            <w:pPr>
              <w:keepNext/>
            </w:pPr>
            <w:r>
              <w:t>EU officials</w:t>
            </w:r>
          </w:p>
        </w:tc>
      </w:tr>
      <w:tr w:rsidR="002A68C4">
        <w:tblPrEx>
          <w:tblCellMar>
            <w:top w:w="0" w:type="dxa"/>
            <w:left w:w="0" w:type="dxa"/>
            <w:bottom w:w="0" w:type="dxa"/>
            <w:right w:w="0" w:type="dxa"/>
          </w:tblCellMar>
        </w:tblPrEx>
        <w:tc>
          <w:tcPr>
            <w:tcW w:w="2952" w:type="dxa"/>
          </w:tcPr>
          <w:p w:rsidR="002A68C4" w:rsidRDefault="001C3859">
            <w:pPr>
              <w:keepNext/>
            </w:pPr>
            <w:r>
              <w:t>socRich2</w:t>
            </w:r>
          </w:p>
        </w:tc>
        <w:tc>
          <w:tcPr>
            <w:tcW w:w="5904" w:type="dxa"/>
          </w:tcPr>
          <w:p w:rsidR="002A68C4" w:rsidRDefault="001C3859">
            <w:pPr>
              <w:keepNext/>
            </w:pPr>
            <w:r>
              <w:t>Women</w:t>
            </w:r>
          </w:p>
        </w:tc>
      </w:tr>
      <w:tr w:rsidR="002A68C4">
        <w:tblPrEx>
          <w:tblCellMar>
            <w:top w:w="0" w:type="dxa"/>
            <w:left w:w="0" w:type="dxa"/>
            <w:bottom w:w="0" w:type="dxa"/>
            <w:right w:w="0" w:type="dxa"/>
          </w:tblCellMar>
        </w:tblPrEx>
        <w:tc>
          <w:tcPr>
            <w:tcW w:w="2952" w:type="dxa"/>
          </w:tcPr>
          <w:p w:rsidR="002A68C4" w:rsidRDefault="001C3859">
            <w:pPr>
              <w:keepNext/>
            </w:pPr>
            <w:r>
              <w:t>socPoor2</w:t>
            </w:r>
          </w:p>
        </w:tc>
        <w:tc>
          <w:tcPr>
            <w:tcW w:w="5904" w:type="dxa"/>
          </w:tcPr>
          <w:p w:rsidR="002A68C4" w:rsidRDefault="001C3859">
            <w:pPr>
              <w:keepNext/>
            </w:pPr>
            <w:r>
              <w:t>Immigrants</w:t>
            </w:r>
          </w:p>
        </w:tc>
      </w:tr>
      <w:tr w:rsidR="002A68C4">
        <w:tblPrEx>
          <w:tblCellMar>
            <w:top w:w="0" w:type="dxa"/>
            <w:left w:w="0" w:type="dxa"/>
            <w:bottom w:w="0" w:type="dxa"/>
            <w:right w:w="0" w:type="dxa"/>
          </w:tblCellMar>
        </w:tblPrEx>
        <w:tc>
          <w:tcPr>
            <w:tcW w:w="2952" w:type="dxa"/>
          </w:tcPr>
          <w:p w:rsidR="002A68C4" w:rsidRDefault="001C3859">
            <w:pPr>
              <w:keepNext/>
            </w:pPr>
            <w:r>
              <w:t>genTelc2</w:t>
            </w:r>
          </w:p>
        </w:tc>
        <w:tc>
          <w:tcPr>
            <w:tcW w:w="5904" w:type="dxa"/>
          </w:tcPr>
          <w:p w:rsidR="002A68C4" w:rsidRDefault="001C3859">
            <w:pPr>
              <w:keepNext/>
            </w:pPr>
            <w:r>
              <w:t>Engineering and manufacturing companies</w:t>
            </w:r>
          </w:p>
        </w:tc>
      </w:tr>
      <w:tr w:rsidR="002A68C4">
        <w:tblPrEx>
          <w:tblCellMar>
            <w:top w:w="0" w:type="dxa"/>
            <w:left w:w="0" w:type="dxa"/>
            <w:bottom w:w="0" w:type="dxa"/>
            <w:right w:w="0" w:type="dxa"/>
          </w:tblCellMar>
        </w:tblPrEx>
        <w:tc>
          <w:tcPr>
            <w:tcW w:w="2952" w:type="dxa"/>
          </w:tcPr>
          <w:p w:rsidR="002A68C4" w:rsidRDefault="001C3859">
            <w:pPr>
              <w:keepNext/>
            </w:pPr>
            <w:r>
              <w:t>genTech2</w:t>
            </w:r>
          </w:p>
        </w:tc>
        <w:tc>
          <w:tcPr>
            <w:tcW w:w="5904" w:type="dxa"/>
          </w:tcPr>
          <w:p w:rsidR="002A68C4" w:rsidRDefault="001C3859">
            <w:pPr>
              <w:keepNext/>
            </w:pPr>
            <w:r>
              <w:t>Technology companies</w:t>
            </w:r>
          </w:p>
        </w:tc>
      </w:tr>
      <w:tr w:rsidR="002A68C4">
        <w:tblPrEx>
          <w:tblCellMar>
            <w:top w:w="0" w:type="dxa"/>
            <w:left w:w="0" w:type="dxa"/>
            <w:bottom w:w="0" w:type="dxa"/>
            <w:right w:w="0" w:type="dxa"/>
          </w:tblCellMar>
        </w:tblPrEx>
        <w:tc>
          <w:tcPr>
            <w:tcW w:w="2952" w:type="dxa"/>
          </w:tcPr>
          <w:p w:rsidR="002A68C4" w:rsidRDefault="001C3859">
            <w:pPr>
              <w:keepNext/>
            </w:pPr>
            <w:r>
              <w:t>genAir2</w:t>
            </w:r>
          </w:p>
        </w:tc>
        <w:tc>
          <w:tcPr>
            <w:tcW w:w="5904" w:type="dxa"/>
          </w:tcPr>
          <w:p w:rsidR="002A68C4" w:rsidRDefault="001C3859">
            <w:pPr>
              <w:keepNext/>
            </w:pPr>
            <w:r>
              <w:t>Airlines</w:t>
            </w:r>
          </w:p>
        </w:tc>
      </w:tr>
      <w:tr w:rsidR="002A68C4">
        <w:tblPrEx>
          <w:tblCellMar>
            <w:top w:w="0" w:type="dxa"/>
            <w:left w:w="0" w:type="dxa"/>
            <w:bottom w:w="0" w:type="dxa"/>
            <w:right w:w="0" w:type="dxa"/>
          </w:tblCellMar>
        </w:tblPrEx>
        <w:tc>
          <w:tcPr>
            <w:tcW w:w="2952" w:type="dxa"/>
          </w:tcPr>
          <w:p w:rsidR="002A68C4" w:rsidRDefault="001C3859">
            <w:pPr>
              <w:keepNext/>
            </w:pPr>
            <w:r>
              <w:t>genOil2</w:t>
            </w:r>
          </w:p>
        </w:tc>
        <w:tc>
          <w:tcPr>
            <w:tcW w:w="5904" w:type="dxa"/>
          </w:tcPr>
          <w:p w:rsidR="002A68C4" w:rsidRDefault="001C3859">
            <w:pPr>
              <w:keepNext/>
            </w:pPr>
            <w:r>
              <w:t>Oil and Gas companies</w:t>
            </w:r>
          </w:p>
        </w:tc>
      </w:tr>
      <w:tr w:rsidR="002A68C4">
        <w:tblPrEx>
          <w:tblCellMar>
            <w:top w:w="0" w:type="dxa"/>
            <w:left w:w="0" w:type="dxa"/>
            <w:bottom w:w="0" w:type="dxa"/>
            <w:right w:w="0" w:type="dxa"/>
          </w:tblCellMar>
        </w:tblPrEx>
        <w:tc>
          <w:tcPr>
            <w:tcW w:w="2952" w:type="dxa"/>
          </w:tcPr>
          <w:p w:rsidR="002A68C4" w:rsidRDefault="001C3859">
            <w:pPr>
              <w:keepNext/>
            </w:pPr>
            <w:r>
              <w:t>genFinance2</w:t>
            </w:r>
          </w:p>
        </w:tc>
        <w:tc>
          <w:tcPr>
            <w:tcW w:w="5904" w:type="dxa"/>
          </w:tcPr>
          <w:p w:rsidR="002A68C4" w:rsidRDefault="001C3859">
            <w:pPr>
              <w:keepNext/>
            </w:pPr>
            <w:r>
              <w:t>Banking and Financial companies</w:t>
            </w:r>
          </w:p>
        </w:tc>
      </w:tr>
      <w:tr w:rsidR="002A68C4">
        <w:tblPrEx>
          <w:tblCellMar>
            <w:top w:w="0" w:type="dxa"/>
            <w:left w:w="0" w:type="dxa"/>
            <w:bottom w:w="0" w:type="dxa"/>
            <w:right w:w="0" w:type="dxa"/>
          </w:tblCellMar>
        </w:tblPrEx>
        <w:tc>
          <w:tcPr>
            <w:tcW w:w="2952" w:type="dxa"/>
          </w:tcPr>
          <w:p w:rsidR="002A68C4" w:rsidRDefault="001C3859">
            <w:pPr>
              <w:keepNext/>
            </w:pPr>
            <w:r>
              <w:t>xToyota2</w:t>
            </w:r>
          </w:p>
        </w:tc>
        <w:tc>
          <w:tcPr>
            <w:tcW w:w="5904" w:type="dxa"/>
          </w:tcPr>
          <w:p w:rsidR="002A68C4" w:rsidRDefault="001C3859">
            <w:pPr>
              <w:keepNext/>
            </w:pPr>
            <w:r>
              <w:t>Toyota</w:t>
            </w:r>
          </w:p>
        </w:tc>
      </w:tr>
      <w:tr w:rsidR="002A68C4">
        <w:tblPrEx>
          <w:tblCellMar>
            <w:top w:w="0" w:type="dxa"/>
            <w:left w:w="0" w:type="dxa"/>
            <w:bottom w:w="0" w:type="dxa"/>
            <w:right w:w="0" w:type="dxa"/>
          </w:tblCellMar>
        </w:tblPrEx>
        <w:tc>
          <w:tcPr>
            <w:tcW w:w="2952" w:type="dxa"/>
          </w:tcPr>
          <w:p w:rsidR="002A68C4" w:rsidRDefault="001C3859">
            <w:pPr>
              <w:keepNext/>
            </w:pPr>
            <w:r>
              <w:t>xDell2</w:t>
            </w:r>
          </w:p>
        </w:tc>
        <w:tc>
          <w:tcPr>
            <w:tcW w:w="5904" w:type="dxa"/>
          </w:tcPr>
          <w:p w:rsidR="002A68C4" w:rsidRDefault="001C3859">
            <w:pPr>
              <w:keepNext/>
            </w:pPr>
            <w:r>
              <w:t>Dell</w:t>
            </w:r>
          </w:p>
        </w:tc>
      </w:tr>
      <w:tr w:rsidR="002A68C4">
        <w:tblPrEx>
          <w:tblCellMar>
            <w:top w:w="0" w:type="dxa"/>
            <w:left w:w="0" w:type="dxa"/>
            <w:bottom w:w="0" w:type="dxa"/>
            <w:right w:w="0" w:type="dxa"/>
          </w:tblCellMar>
        </w:tblPrEx>
        <w:tc>
          <w:tcPr>
            <w:tcW w:w="2952" w:type="dxa"/>
          </w:tcPr>
          <w:p w:rsidR="002A68C4" w:rsidRDefault="001C3859">
            <w:pPr>
              <w:keepNext/>
            </w:pPr>
            <w:r>
              <w:t>xBritishAirways2</w:t>
            </w:r>
          </w:p>
        </w:tc>
        <w:tc>
          <w:tcPr>
            <w:tcW w:w="5904" w:type="dxa"/>
          </w:tcPr>
          <w:p w:rsidR="002A68C4" w:rsidRDefault="001C3859">
            <w:pPr>
              <w:keepNext/>
            </w:pPr>
            <w:r>
              <w:t>British Airways</w:t>
            </w:r>
          </w:p>
        </w:tc>
      </w:tr>
      <w:tr w:rsidR="002A68C4">
        <w:tblPrEx>
          <w:tblCellMar>
            <w:top w:w="0" w:type="dxa"/>
            <w:left w:w="0" w:type="dxa"/>
            <w:bottom w:w="0" w:type="dxa"/>
            <w:right w:w="0" w:type="dxa"/>
          </w:tblCellMar>
        </w:tblPrEx>
        <w:tc>
          <w:tcPr>
            <w:tcW w:w="2952" w:type="dxa"/>
          </w:tcPr>
          <w:p w:rsidR="002A68C4" w:rsidRDefault="001C3859">
            <w:pPr>
              <w:keepNext/>
            </w:pPr>
            <w:r>
              <w:t>xShell2</w:t>
            </w:r>
          </w:p>
        </w:tc>
        <w:tc>
          <w:tcPr>
            <w:tcW w:w="5904" w:type="dxa"/>
          </w:tcPr>
          <w:p w:rsidR="002A68C4" w:rsidRDefault="001C3859">
            <w:pPr>
              <w:keepNext/>
            </w:pPr>
            <w:r>
              <w:t>Shell</w:t>
            </w:r>
          </w:p>
        </w:tc>
      </w:tr>
      <w:tr w:rsidR="002A68C4">
        <w:tblPrEx>
          <w:tblCellMar>
            <w:top w:w="0" w:type="dxa"/>
            <w:left w:w="0" w:type="dxa"/>
            <w:bottom w:w="0" w:type="dxa"/>
            <w:right w:w="0" w:type="dxa"/>
          </w:tblCellMar>
        </w:tblPrEx>
        <w:tc>
          <w:tcPr>
            <w:tcW w:w="2952" w:type="dxa"/>
          </w:tcPr>
          <w:p w:rsidR="002A68C4" w:rsidRDefault="001C3859">
            <w:pPr>
              <w:keepNext/>
            </w:pPr>
            <w:r>
              <w:t>xDeutscheBank2</w:t>
            </w:r>
          </w:p>
        </w:tc>
        <w:tc>
          <w:tcPr>
            <w:tcW w:w="5904" w:type="dxa"/>
          </w:tcPr>
          <w:p w:rsidR="002A68C4" w:rsidRDefault="001C3859">
            <w:pPr>
              <w:keepNext/>
            </w:pPr>
            <w:r>
              <w:t>Deutsche Bank</w:t>
            </w:r>
          </w:p>
        </w:tc>
      </w:tr>
      <w:tr w:rsidR="002A68C4">
        <w:tblPrEx>
          <w:tblCellMar>
            <w:top w:w="0" w:type="dxa"/>
            <w:left w:w="0" w:type="dxa"/>
            <w:bottom w:w="0" w:type="dxa"/>
            <w:right w:w="0" w:type="dxa"/>
          </w:tblCellMar>
        </w:tblPrEx>
        <w:tc>
          <w:tcPr>
            <w:tcW w:w="2952" w:type="dxa"/>
          </w:tcPr>
          <w:p w:rsidR="002A68C4" w:rsidRDefault="001C3859">
            <w:pPr>
              <w:keepNext/>
            </w:pPr>
            <w:r>
              <w:t>xHSBC2</w:t>
            </w:r>
          </w:p>
        </w:tc>
        <w:tc>
          <w:tcPr>
            <w:tcW w:w="5904" w:type="dxa"/>
          </w:tcPr>
          <w:p w:rsidR="002A68C4" w:rsidRDefault="001C3859">
            <w:pPr>
              <w:keepNext/>
            </w:pPr>
            <w:r>
              <w:t>HSBC</w:t>
            </w:r>
          </w:p>
        </w:tc>
      </w:tr>
      <w:tr w:rsidR="002A68C4">
        <w:tblPrEx>
          <w:tblCellMar>
            <w:top w:w="0" w:type="dxa"/>
            <w:left w:w="0" w:type="dxa"/>
            <w:bottom w:w="0" w:type="dxa"/>
            <w:right w:w="0" w:type="dxa"/>
          </w:tblCellMar>
        </w:tblPrEx>
        <w:tc>
          <w:tcPr>
            <w:tcW w:w="2952" w:type="dxa"/>
          </w:tcPr>
          <w:p w:rsidR="002A68C4" w:rsidRDefault="001C3859">
            <w:pPr>
              <w:keepNext/>
            </w:pPr>
            <w:r>
              <w:t>xGoldmanSachs2</w:t>
            </w:r>
          </w:p>
        </w:tc>
        <w:tc>
          <w:tcPr>
            <w:tcW w:w="5904" w:type="dxa"/>
          </w:tcPr>
          <w:p w:rsidR="002A68C4" w:rsidRDefault="001C3859">
            <w:pPr>
              <w:keepNext/>
            </w:pPr>
            <w:r>
              <w:t>Goldman Sachs</w:t>
            </w:r>
          </w:p>
        </w:tc>
      </w:tr>
      <w:tr w:rsidR="002A68C4">
        <w:tblPrEx>
          <w:tblCellMar>
            <w:top w:w="0" w:type="dxa"/>
            <w:left w:w="0" w:type="dxa"/>
            <w:bottom w:w="0" w:type="dxa"/>
            <w:right w:w="0" w:type="dxa"/>
          </w:tblCellMar>
        </w:tblPrEx>
        <w:tc>
          <w:tcPr>
            <w:tcW w:w="2952" w:type="dxa"/>
          </w:tcPr>
          <w:p w:rsidR="002A68C4" w:rsidRDefault="001C3859">
            <w:pPr>
              <w:keepNext/>
            </w:pPr>
            <w:r>
              <w:t>xGoogle2</w:t>
            </w:r>
          </w:p>
        </w:tc>
        <w:tc>
          <w:tcPr>
            <w:tcW w:w="5904" w:type="dxa"/>
          </w:tcPr>
          <w:p w:rsidR="002A68C4" w:rsidRDefault="001C3859">
            <w:pPr>
              <w:keepNext/>
            </w:pPr>
            <w:r>
              <w:t>Google</w:t>
            </w:r>
          </w:p>
        </w:tc>
      </w:tr>
      <w:tr w:rsidR="002A68C4">
        <w:tblPrEx>
          <w:tblCellMar>
            <w:top w:w="0" w:type="dxa"/>
            <w:left w:w="0" w:type="dxa"/>
            <w:bottom w:w="0" w:type="dxa"/>
            <w:right w:w="0" w:type="dxa"/>
          </w:tblCellMar>
        </w:tblPrEx>
        <w:tc>
          <w:tcPr>
            <w:tcW w:w="2952" w:type="dxa"/>
          </w:tcPr>
          <w:p w:rsidR="002A68C4" w:rsidRDefault="001C3859">
            <w:pPr>
              <w:keepNext/>
            </w:pPr>
            <w:r>
              <w:t>yDaimler2</w:t>
            </w:r>
          </w:p>
        </w:tc>
        <w:tc>
          <w:tcPr>
            <w:tcW w:w="5904" w:type="dxa"/>
          </w:tcPr>
          <w:p w:rsidR="002A68C4" w:rsidRDefault="001C3859">
            <w:pPr>
              <w:keepNext/>
            </w:pPr>
            <w:r>
              <w:t>Daimler AG</w:t>
            </w:r>
          </w:p>
        </w:tc>
      </w:tr>
      <w:tr w:rsidR="002A68C4">
        <w:tblPrEx>
          <w:tblCellMar>
            <w:top w:w="0" w:type="dxa"/>
            <w:left w:w="0" w:type="dxa"/>
            <w:bottom w:w="0" w:type="dxa"/>
            <w:right w:w="0" w:type="dxa"/>
          </w:tblCellMar>
        </w:tblPrEx>
        <w:tc>
          <w:tcPr>
            <w:tcW w:w="2952" w:type="dxa"/>
          </w:tcPr>
          <w:p w:rsidR="002A68C4" w:rsidRDefault="001C3859">
            <w:pPr>
              <w:keepNext/>
            </w:pPr>
            <w:r>
              <w:t>yBMW2</w:t>
            </w:r>
          </w:p>
        </w:tc>
        <w:tc>
          <w:tcPr>
            <w:tcW w:w="5904" w:type="dxa"/>
          </w:tcPr>
          <w:p w:rsidR="002A68C4" w:rsidRDefault="001C3859">
            <w:pPr>
              <w:keepNext/>
            </w:pPr>
            <w:r>
              <w:t>BMW</w:t>
            </w:r>
          </w:p>
        </w:tc>
      </w:tr>
      <w:tr w:rsidR="002A68C4">
        <w:tblPrEx>
          <w:tblCellMar>
            <w:top w:w="0" w:type="dxa"/>
            <w:left w:w="0" w:type="dxa"/>
            <w:bottom w:w="0" w:type="dxa"/>
            <w:right w:w="0" w:type="dxa"/>
          </w:tblCellMar>
        </w:tblPrEx>
        <w:tc>
          <w:tcPr>
            <w:tcW w:w="2952" w:type="dxa"/>
          </w:tcPr>
          <w:p w:rsidR="002A68C4" w:rsidRDefault="001C3859">
            <w:pPr>
              <w:keepNext/>
            </w:pPr>
            <w:r>
              <w:t>yDell2</w:t>
            </w:r>
          </w:p>
        </w:tc>
        <w:tc>
          <w:tcPr>
            <w:tcW w:w="5904" w:type="dxa"/>
          </w:tcPr>
          <w:p w:rsidR="002A68C4" w:rsidRDefault="001C3859">
            <w:pPr>
              <w:keepNext/>
            </w:pPr>
            <w:r>
              <w:t>Dell</w:t>
            </w:r>
          </w:p>
        </w:tc>
      </w:tr>
      <w:tr w:rsidR="002A68C4">
        <w:tblPrEx>
          <w:tblCellMar>
            <w:top w:w="0" w:type="dxa"/>
            <w:left w:w="0" w:type="dxa"/>
            <w:bottom w:w="0" w:type="dxa"/>
            <w:right w:w="0" w:type="dxa"/>
          </w:tblCellMar>
        </w:tblPrEx>
        <w:tc>
          <w:tcPr>
            <w:tcW w:w="2952" w:type="dxa"/>
          </w:tcPr>
          <w:p w:rsidR="002A68C4" w:rsidRDefault="001C3859">
            <w:pPr>
              <w:keepNext/>
            </w:pPr>
            <w:r>
              <w:t>yGoogle2</w:t>
            </w:r>
          </w:p>
        </w:tc>
        <w:tc>
          <w:tcPr>
            <w:tcW w:w="5904" w:type="dxa"/>
          </w:tcPr>
          <w:p w:rsidR="002A68C4" w:rsidRDefault="001C3859">
            <w:pPr>
              <w:keepNext/>
            </w:pPr>
            <w:r>
              <w:t>Google</w:t>
            </w:r>
          </w:p>
        </w:tc>
      </w:tr>
      <w:tr w:rsidR="002A68C4">
        <w:tblPrEx>
          <w:tblCellMar>
            <w:top w:w="0" w:type="dxa"/>
            <w:left w:w="0" w:type="dxa"/>
            <w:bottom w:w="0" w:type="dxa"/>
            <w:right w:w="0" w:type="dxa"/>
          </w:tblCellMar>
        </w:tblPrEx>
        <w:tc>
          <w:tcPr>
            <w:tcW w:w="2952" w:type="dxa"/>
          </w:tcPr>
          <w:p w:rsidR="002A68C4" w:rsidRDefault="001C3859">
            <w:pPr>
              <w:keepNext/>
            </w:pPr>
            <w:r>
              <w:t>yApple2</w:t>
            </w:r>
          </w:p>
        </w:tc>
        <w:tc>
          <w:tcPr>
            <w:tcW w:w="5904" w:type="dxa"/>
          </w:tcPr>
          <w:p w:rsidR="002A68C4" w:rsidRDefault="001C3859">
            <w:pPr>
              <w:keepNext/>
            </w:pPr>
            <w:r>
              <w:t>Apple</w:t>
            </w:r>
          </w:p>
        </w:tc>
      </w:tr>
      <w:tr w:rsidR="002A68C4">
        <w:tblPrEx>
          <w:tblCellMar>
            <w:top w:w="0" w:type="dxa"/>
            <w:left w:w="0" w:type="dxa"/>
            <w:bottom w:w="0" w:type="dxa"/>
            <w:right w:w="0" w:type="dxa"/>
          </w:tblCellMar>
        </w:tblPrEx>
        <w:tc>
          <w:tcPr>
            <w:tcW w:w="2952" w:type="dxa"/>
          </w:tcPr>
          <w:p w:rsidR="002A68C4" w:rsidRDefault="001C3859">
            <w:pPr>
              <w:keepNext/>
            </w:pPr>
            <w:r>
              <w:t>yLufthansa2</w:t>
            </w:r>
          </w:p>
        </w:tc>
        <w:tc>
          <w:tcPr>
            <w:tcW w:w="5904" w:type="dxa"/>
          </w:tcPr>
          <w:p w:rsidR="002A68C4" w:rsidRDefault="001C3859">
            <w:pPr>
              <w:keepNext/>
            </w:pPr>
            <w:r>
              <w:t>Lufthansa</w:t>
            </w:r>
          </w:p>
        </w:tc>
      </w:tr>
      <w:tr w:rsidR="002A68C4">
        <w:tblPrEx>
          <w:tblCellMar>
            <w:top w:w="0" w:type="dxa"/>
            <w:left w:w="0" w:type="dxa"/>
            <w:bottom w:w="0" w:type="dxa"/>
            <w:right w:w="0" w:type="dxa"/>
          </w:tblCellMar>
        </w:tblPrEx>
        <w:tc>
          <w:tcPr>
            <w:tcW w:w="2952" w:type="dxa"/>
          </w:tcPr>
          <w:p w:rsidR="002A68C4" w:rsidRDefault="001C3859">
            <w:pPr>
              <w:keepNext/>
            </w:pPr>
            <w:r>
              <w:t>yBP2</w:t>
            </w:r>
          </w:p>
        </w:tc>
        <w:tc>
          <w:tcPr>
            <w:tcW w:w="5904" w:type="dxa"/>
          </w:tcPr>
          <w:p w:rsidR="002A68C4" w:rsidRDefault="001C3859">
            <w:pPr>
              <w:keepNext/>
            </w:pPr>
            <w:r>
              <w:t>BP</w:t>
            </w:r>
          </w:p>
        </w:tc>
      </w:tr>
      <w:tr w:rsidR="002A68C4">
        <w:tblPrEx>
          <w:tblCellMar>
            <w:top w:w="0" w:type="dxa"/>
            <w:left w:w="0" w:type="dxa"/>
            <w:bottom w:w="0" w:type="dxa"/>
            <w:right w:w="0" w:type="dxa"/>
          </w:tblCellMar>
        </w:tblPrEx>
        <w:tc>
          <w:tcPr>
            <w:tcW w:w="2952" w:type="dxa"/>
          </w:tcPr>
          <w:p w:rsidR="002A68C4" w:rsidRDefault="001C3859">
            <w:pPr>
              <w:keepNext/>
            </w:pPr>
            <w:r>
              <w:t>yHSBC2</w:t>
            </w:r>
          </w:p>
        </w:tc>
        <w:tc>
          <w:tcPr>
            <w:tcW w:w="5904" w:type="dxa"/>
          </w:tcPr>
          <w:p w:rsidR="002A68C4" w:rsidRDefault="001C3859">
            <w:pPr>
              <w:keepNext/>
            </w:pPr>
            <w:r>
              <w:t>HSBC</w:t>
            </w:r>
          </w:p>
        </w:tc>
      </w:tr>
      <w:tr w:rsidR="002A68C4">
        <w:tblPrEx>
          <w:tblCellMar>
            <w:top w:w="0" w:type="dxa"/>
            <w:left w:w="0" w:type="dxa"/>
            <w:bottom w:w="0" w:type="dxa"/>
            <w:right w:w="0" w:type="dxa"/>
          </w:tblCellMar>
        </w:tblPrEx>
        <w:tc>
          <w:tcPr>
            <w:tcW w:w="2952" w:type="dxa"/>
          </w:tcPr>
          <w:p w:rsidR="002A68C4" w:rsidRDefault="001C3859">
            <w:pPr>
              <w:keepNext/>
            </w:pPr>
            <w:r>
              <w:t>yGoldmanSachs2</w:t>
            </w:r>
          </w:p>
        </w:tc>
        <w:tc>
          <w:tcPr>
            <w:tcW w:w="5904" w:type="dxa"/>
          </w:tcPr>
          <w:p w:rsidR="002A68C4" w:rsidRDefault="001C3859">
            <w:pPr>
              <w:keepNext/>
            </w:pPr>
            <w:r>
              <w:t>Goldman Sachs</w:t>
            </w:r>
          </w:p>
        </w:tc>
      </w:tr>
      <w:tr w:rsidR="002A68C4">
        <w:tblPrEx>
          <w:tblCellMar>
            <w:top w:w="0" w:type="dxa"/>
            <w:left w:w="0" w:type="dxa"/>
            <w:bottom w:w="0" w:type="dxa"/>
            <w:right w:w="0" w:type="dxa"/>
          </w:tblCellMar>
        </w:tblPrEx>
        <w:tc>
          <w:tcPr>
            <w:tcW w:w="2952" w:type="dxa"/>
          </w:tcPr>
          <w:p w:rsidR="002A68C4" w:rsidRDefault="001C3859">
            <w:pPr>
              <w:keepNext/>
            </w:pPr>
            <w:r>
              <w:t>yDeutscheBank2</w:t>
            </w:r>
          </w:p>
        </w:tc>
        <w:tc>
          <w:tcPr>
            <w:tcW w:w="5904" w:type="dxa"/>
          </w:tcPr>
          <w:p w:rsidR="002A68C4" w:rsidRDefault="001C3859">
            <w:pPr>
              <w:keepNext/>
            </w:pPr>
            <w:r>
              <w:t>Deutsche Bank</w:t>
            </w:r>
          </w:p>
        </w:tc>
      </w:tr>
    </w:tbl>
    <w:p w:rsidR="002A68C4" w:rsidRDefault="001C3859">
      <w:pPr>
        <w:pStyle w:val="GResponseHeader"/>
        <w:keepNext/>
      </w:pPr>
      <w:r>
        <w:t>COLUMNS</w:t>
      </w: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Order as shown</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0 A very incompetent group or organisation</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1</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2</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4</w:t>
            </w:r>
          </w:p>
        </w:tc>
        <w:tc>
          <w:tcPr>
            <w:tcW w:w="361" w:type="dxa"/>
          </w:tcPr>
          <w:p w:rsidR="002A68C4" w:rsidRDefault="001C3859">
            <w:pPr>
              <w:keepNext/>
            </w:pPr>
            <w:r>
              <w:t>○</w:t>
            </w:r>
          </w:p>
        </w:tc>
        <w:tc>
          <w:tcPr>
            <w:tcW w:w="3731" w:type="dxa"/>
          </w:tcPr>
          <w:p w:rsidR="002A68C4" w:rsidRDefault="001C3859">
            <w:pPr>
              <w:keepNext/>
            </w:pPr>
            <w:r>
              <w:t>3</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5</w:t>
            </w:r>
          </w:p>
        </w:tc>
        <w:tc>
          <w:tcPr>
            <w:tcW w:w="361" w:type="dxa"/>
          </w:tcPr>
          <w:p w:rsidR="002A68C4" w:rsidRDefault="001C3859">
            <w:pPr>
              <w:keepNext/>
            </w:pPr>
            <w:r>
              <w:t>○</w:t>
            </w:r>
          </w:p>
        </w:tc>
        <w:tc>
          <w:tcPr>
            <w:tcW w:w="3731" w:type="dxa"/>
          </w:tcPr>
          <w:p w:rsidR="002A68C4" w:rsidRDefault="001C3859">
            <w:pPr>
              <w:keepNext/>
            </w:pPr>
            <w:r>
              <w:t>4</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6</w:t>
            </w:r>
          </w:p>
        </w:tc>
        <w:tc>
          <w:tcPr>
            <w:tcW w:w="361" w:type="dxa"/>
          </w:tcPr>
          <w:p w:rsidR="002A68C4" w:rsidRDefault="001C3859">
            <w:pPr>
              <w:keepNext/>
            </w:pPr>
            <w:r>
              <w:t>○</w:t>
            </w:r>
          </w:p>
        </w:tc>
        <w:tc>
          <w:tcPr>
            <w:tcW w:w="3731" w:type="dxa"/>
          </w:tcPr>
          <w:p w:rsidR="002A68C4" w:rsidRDefault="001C3859">
            <w:pPr>
              <w:keepNext/>
            </w:pPr>
            <w:r>
              <w:t>5 Neither competent nor incompetent</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7</w:t>
            </w:r>
          </w:p>
        </w:tc>
        <w:tc>
          <w:tcPr>
            <w:tcW w:w="361" w:type="dxa"/>
          </w:tcPr>
          <w:p w:rsidR="002A68C4" w:rsidRDefault="001C3859">
            <w:pPr>
              <w:keepNext/>
            </w:pPr>
            <w:r>
              <w:t>○</w:t>
            </w:r>
          </w:p>
        </w:tc>
        <w:tc>
          <w:tcPr>
            <w:tcW w:w="3731" w:type="dxa"/>
          </w:tcPr>
          <w:p w:rsidR="002A68C4" w:rsidRDefault="001C3859">
            <w:pPr>
              <w:keepNext/>
            </w:pPr>
            <w:r>
              <w:t>6</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1C3859">
            <w:pPr>
              <w:keepNext/>
            </w:pPr>
            <w:r>
              <w:t>○</w:t>
            </w:r>
          </w:p>
        </w:tc>
        <w:tc>
          <w:tcPr>
            <w:tcW w:w="3731" w:type="dxa"/>
          </w:tcPr>
          <w:p w:rsidR="002A68C4" w:rsidRDefault="001C3859">
            <w:pPr>
              <w:keepNext/>
            </w:pPr>
            <w:r>
              <w:t>7</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1C3859">
            <w:pPr>
              <w:keepNext/>
            </w:pPr>
            <w:r>
              <w:t>○</w:t>
            </w:r>
          </w:p>
        </w:tc>
        <w:tc>
          <w:tcPr>
            <w:tcW w:w="3731" w:type="dxa"/>
          </w:tcPr>
          <w:p w:rsidR="002A68C4" w:rsidRDefault="001C3859">
            <w:pPr>
              <w:keepNext/>
            </w:pPr>
            <w:r>
              <w:t>8</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10</w:t>
            </w:r>
          </w:p>
        </w:tc>
        <w:tc>
          <w:tcPr>
            <w:tcW w:w="361" w:type="dxa"/>
          </w:tcPr>
          <w:p w:rsidR="002A68C4" w:rsidRDefault="001C3859">
            <w:pPr>
              <w:keepNext/>
            </w:pPr>
            <w:r>
              <w:t>○</w:t>
            </w:r>
          </w:p>
        </w:tc>
        <w:tc>
          <w:tcPr>
            <w:tcW w:w="3731" w:type="dxa"/>
          </w:tcPr>
          <w:p w:rsidR="002A68C4" w:rsidRDefault="001C3859">
            <w:pPr>
              <w:keepNext/>
            </w:pPr>
            <w:r>
              <w:t>9</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11</w:t>
            </w:r>
          </w:p>
        </w:tc>
        <w:tc>
          <w:tcPr>
            <w:tcW w:w="361" w:type="dxa"/>
          </w:tcPr>
          <w:p w:rsidR="002A68C4" w:rsidRDefault="001C3859">
            <w:pPr>
              <w:keepNext/>
            </w:pPr>
            <w:r>
              <w:t>○</w:t>
            </w:r>
          </w:p>
        </w:tc>
        <w:tc>
          <w:tcPr>
            <w:tcW w:w="3731" w:type="dxa"/>
          </w:tcPr>
          <w:p w:rsidR="002A68C4" w:rsidRDefault="001C3859">
            <w:pPr>
              <w:keepNext/>
            </w:pPr>
            <w:r>
              <w:t>10 A very competent group or organisation</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98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w:t>
            </w:r>
            <w:r>
              <w:rPr>
                <w:i/>
              </w:rPr>
              <w:t xml:space="preserve"> Shown</w:t>
            </w:r>
          </w:p>
        </w:tc>
      </w:tr>
    </w:tbl>
    <w:p w:rsidR="002A68C4" w:rsidRDefault="002A68C4">
      <w:pPr>
        <w:pStyle w:val="GQuestionSpacer"/>
      </w:pPr>
    </w:p>
    <w:p w:rsidR="002A68C4" w:rsidRDefault="001C3859">
      <w:r>
        <w:rPr>
          <w:i/>
        </w:rPr>
        <w:t>↯</w:t>
      </w:r>
      <w:r>
        <w:rPr>
          <w:i/>
        </w:rPr>
        <w:t xml:space="preserve"> </w:t>
      </w:r>
      <w:proofErr w:type="spellStart"/>
      <w:r>
        <w:rPr>
          <w:i/>
        </w:rPr>
        <w:t>Goto</w:t>
      </w:r>
      <w:proofErr w:type="spellEnd"/>
      <w:r>
        <w:rPr>
          <w:i/>
        </w:rPr>
        <w:t xml:space="preserve"> page </w:t>
      </w:r>
      <w:proofErr w:type="spellStart"/>
      <w:r>
        <w:rPr>
          <w:i/>
        </w:rPr>
        <w:t>blocka</w:t>
      </w:r>
      <w:proofErr w:type="spellEnd"/>
      <w:r>
        <w:rPr>
          <w:i/>
        </w:rPr>
        <w:t xml:space="preserve"> if (counter1</w:t>
      </w:r>
      <w:proofErr w:type="gramStart"/>
      <w:r>
        <w:rPr>
          <w:i/>
        </w:rPr>
        <w:t>!=</w:t>
      </w:r>
      <w:proofErr w:type="gramEnd"/>
      <w:r>
        <w:rPr>
          <w:i/>
        </w:rPr>
        <w:t xml:space="preserve">5 and </w:t>
      </w:r>
      <w:proofErr w:type="spellStart"/>
      <w:r>
        <w:rPr>
          <w:i/>
        </w:rPr>
        <w:t>asplit</w:t>
      </w:r>
      <w:proofErr w:type="spellEnd"/>
      <w:r>
        <w:rPr>
          <w:i/>
        </w:rPr>
        <w:t xml:space="preserve"> ==1) or (counter2!=5 and </w:t>
      </w:r>
      <w:proofErr w:type="spellStart"/>
      <w:r>
        <w:rPr>
          <w:i/>
        </w:rPr>
        <w:t>asplit</w:t>
      </w:r>
      <w:proofErr w:type="spellEnd"/>
      <w:r>
        <w:rPr>
          <w:i/>
        </w:rPr>
        <w:t xml:space="preserve"> ==2)</w:t>
      </w:r>
    </w:p>
    <w:p w:rsidR="002A68C4" w:rsidRDefault="001C3859">
      <w:pPr>
        <w:pStyle w:val="GPage"/>
      </w:pPr>
      <w:bookmarkStart w:id="2357" w:name="_Toc266972425"/>
      <w:r>
        <w:t xml:space="preserve">Page: </w:t>
      </w:r>
      <w:proofErr w:type="spellStart"/>
      <w:r>
        <w:t>blockb</w:t>
      </w:r>
      <w:bookmarkEnd w:id="2357"/>
      <w:proofErr w:type="spellEnd"/>
    </w:p>
    <w:p w:rsidR="002A68C4" w:rsidRDefault="001C3859">
      <w:r>
        <w:t>&lt;span style="</w:t>
      </w:r>
      <w:proofErr w:type="spellStart"/>
      <w:r>
        <w:t>color</w:t>
      </w:r>
      <w:proofErr w:type="gramStart"/>
      <w:r>
        <w:t>:red</w:t>
      </w:r>
      <w:proofErr w:type="spellEnd"/>
      <w:proofErr w:type="gramEnd"/>
      <w:r>
        <w:t>"&gt;&lt;b&gt;Please provide an answer for each row in the grid &lt;/b&gt;&lt;/span&gt;</w:t>
      </w:r>
    </w:p>
    <w:p w:rsidR="002A68C4" w:rsidRDefault="001C3859">
      <w:r>
        <w:t>&lt;span style="</w:t>
      </w:r>
      <w:proofErr w:type="spellStart"/>
      <w:r>
        <w:t>color</w:t>
      </w:r>
      <w:proofErr w:type="gramStart"/>
      <w:r>
        <w:t>:red</w:t>
      </w:r>
      <w:proofErr w:type="spellEnd"/>
      <w:proofErr w:type="gramEnd"/>
      <w:r>
        <w:t>"&gt;&lt;b&gt;Please provide an answer for each r</w:t>
      </w:r>
      <w:r>
        <w:t>ow in the grid &lt;/b&gt;&lt;/span&gt;</w:t>
      </w:r>
    </w:p>
    <w:tbl>
      <w:tblPr>
        <w:tblStyle w:val="GQuestionCommonProperties"/>
        <w:tblW w:w="0" w:type="auto"/>
        <w:tblInd w:w="0" w:type="dxa"/>
        <w:tblCellMar>
          <w:top w:w="0" w:type="dxa"/>
          <w:left w:w="0" w:type="dxa"/>
          <w:bottom w:w="0" w:type="dxa"/>
          <w:right w:w="0" w:type="dxa"/>
        </w:tblCellMar>
        <w:tblLook w:val="04A0"/>
      </w:tblPr>
      <w:tblGrid>
        <w:gridCol w:w="7808"/>
        <w:gridCol w:w="1048"/>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fldChar w:fldCharType="begin"/>
            </w:r>
            <w:r w:rsidR="001C3859">
              <w:instrText xml:space="preserve">TC </w:instrText>
            </w:r>
            <w:bookmarkStart w:id="2358" w:name="_Toc266972426"/>
            <w:r w:rsidR="001C3859">
              <w:instrText>BBgridc</w:instrText>
            </w:r>
            <w:bookmarkEnd w:id="2358"/>
            <w:r w:rsidR="001C3859">
              <w:instrText xml:space="preserve"> \l 2 \f a</w:instrText>
            </w:r>
            <w:r>
              <w:fldChar w:fldCharType="end"/>
            </w:r>
            <w:proofErr w:type="spellStart"/>
            <w:r w:rsidR="001C3859">
              <w:rPr>
                <w:rStyle w:val="GVariableName"/>
              </w:rPr>
              <w:t>BBgridc</w:t>
            </w:r>
            <w:proofErr w:type="spellEnd"/>
            <w:r w:rsidR="001C3859">
              <w:rPr>
                <w:i/>
              </w:rPr>
              <w:t xml:space="preserve">- Show if </w:t>
            </w:r>
            <w:proofErr w:type="spellStart"/>
            <w:r w:rsidR="001C3859">
              <w:rPr>
                <w:i/>
              </w:rPr>
              <w:t>bsplit</w:t>
            </w:r>
            <w:proofErr w:type="spellEnd"/>
            <w:r w:rsidR="001C3859">
              <w:rPr>
                <w:i/>
              </w:rPr>
              <w:t>==1/required</w:t>
            </w:r>
          </w:p>
        </w:tc>
        <w:tc>
          <w:tcPr>
            <w:tcW w:w="0" w:type="auto"/>
            <w:shd w:val="clear" w:color="auto" w:fill="D0D0D0"/>
            <w:vAlign w:val="bottom"/>
          </w:tcPr>
          <w:p w:rsidR="002A68C4" w:rsidRDefault="001C3859">
            <w:pPr>
              <w:keepNext/>
              <w:jc w:val="right"/>
            </w:pPr>
            <w:r>
              <w:t>GRID</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In general, do you think there is too much, too little or about the right amount of government regulation of the following groups and organisations?</w:t>
            </w:r>
          </w:p>
        </w:tc>
      </w:tr>
    </w:tbl>
    <w:p w:rsidR="002A68C4" w:rsidRDefault="002A68C4">
      <w:pPr>
        <w:pStyle w:val="GQuestionSpacer"/>
        <w:keepNext/>
      </w:pPr>
    </w:p>
    <w:p w:rsidR="002A68C4" w:rsidRDefault="001C3859">
      <w:pPr>
        <w:pStyle w:val="GCategoryHeader"/>
        <w:keepNext/>
      </w:pPr>
      <w:r>
        <w:t>ROWS</w:t>
      </w:r>
    </w:p>
    <w:tbl>
      <w:tblPr>
        <w:tblStyle w:val="GQuestionCategoryList"/>
        <w:tblW w:w="0" w:type="auto"/>
        <w:tblInd w:w="0" w:type="dxa"/>
        <w:tblCellMar>
          <w:top w:w="0" w:type="dxa"/>
          <w:left w:w="0" w:type="dxa"/>
          <w:bottom w:w="0" w:type="dxa"/>
          <w:right w:w="0" w:type="dxa"/>
        </w:tblCellMar>
        <w:tblLook w:val="04A0"/>
      </w:tblPr>
      <w:tblGrid>
        <w:gridCol w:w="2952"/>
        <w:gridCol w:w="5904"/>
      </w:tblGrid>
      <w:tr w:rsidR="002A68C4">
        <w:tblPrEx>
          <w:tblCellMar>
            <w:top w:w="0" w:type="dxa"/>
            <w:left w:w="0" w:type="dxa"/>
            <w:bottom w:w="0" w:type="dxa"/>
            <w:right w:w="0" w:type="dxa"/>
          </w:tblCellMar>
        </w:tblPrEx>
        <w:tc>
          <w:tcPr>
            <w:tcW w:w="8856" w:type="dxa"/>
            <w:gridSpan w:val="2"/>
          </w:tcPr>
          <w:p w:rsidR="002A68C4" w:rsidRDefault="001C3859">
            <w:pPr>
              <w:keepNext/>
            </w:pPr>
            <w:r>
              <w:rPr>
                <w:i/>
              </w:rPr>
              <w:t>Randomize</w:t>
            </w:r>
            <w:r>
              <w:rPr>
                <w:i/>
              </w:rPr>
              <w:t xml:space="preserve"> rows</w:t>
            </w:r>
          </w:p>
        </w:tc>
      </w:tr>
      <w:tr w:rsidR="002A68C4">
        <w:tblPrEx>
          <w:tblCellMar>
            <w:top w:w="0" w:type="dxa"/>
            <w:left w:w="0" w:type="dxa"/>
            <w:bottom w:w="0" w:type="dxa"/>
            <w:right w:w="0" w:type="dxa"/>
          </w:tblCellMar>
        </w:tblPrEx>
        <w:tc>
          <w:tcPr>
            <w:tcW w:w="2952" w:type="dxa"/>
          </w:tcPr>
          <w:p w:rsidR="002A68C4" w:rsidRDefault="001C3859">
            <w:pPr>
              <w:keepNext/>
            </w:pPr>
            <w:r>
              <w:t>govGov3</w:t>
            </w:r>
          </w:p>
        </w:tc>
        <w:tc>
          <w:tcPr>
            <w:tcW w:w="5904" w:type="dxa"/>
          </w:tcPr>
          <w:p w:rsidR="002A68C4" w:rsidRDefault="001C3859">
            <w:pPr>
              <w:keepNext/>
            </w:pPr>
            <w:r>
              <w:t>Government officials</w:t>
            </w:r>
          </w:p>
        </w:tc>
      </w:tr>
      <w:tr w:rsidR="002A68C4">
        <w:tblPrEx>
          <w:tblCellMar>
            <w:top w:w="0" w:type="dxa"/>
            <w:left w:w="0" w:type="dxa"/>
            <w:bottom w:w="0" w:type="dxa"/>
            <w:right w:w="0" w:type="dxa"/>
          </w:tblCellMar>
        </w:tblPrEx>
        <w:tc>
          <w:tcPr>
            <w:tcW w:w="2952" w:type="dxa"/>
          </w:tcPr>
          <w:p w:rsidR="002A68C4" w:rsidRDefault="001C3859">
            <w:pPr>
              <w:keepNext/>
            </w:pPr>
            <w:r>
              <w:t>govEU3</w:t>
            </w:r>
          </w:p>
        </w:tc>
        <w:tc>
          <w:tcPr>
            <w:tcW w:w="5904" w:type="dxa"/>
          </w:tcPr>
          <w:p w:rsidR="002A68C4" w:rsidRDefault="001C3859">
            <w:pPr>
              <w:keepNext/>
            </w:pPr>
            <w:r>
              <w:t>EU officials</w:t>
            </w:r>
          </w:p>
        </w:tc>
      </w:tr>
      <w:tr w:rsidR="002A68C4">
        <w:tblPrEx>
          <w:tblCellMar>
            <w:top w:w="0" w:type="dxa"/>
            <w:left w:w="0" w:type="dxa"/>
            <w:bottom w:w="0" w:type="dxa"/>
            <w:right w:w="0" w:type="dxa"/>
          </w:tblCellMar>
        </w:tblPrEx>
        <w:tc>
          <w:tcPr>
            <w:tcW w:w="2952" w:type="dxa"/>
          </w:tcPr>
          <w:p w:rsidR="002A68C4" w:rsidRDefault="001C3859">
            <w:pPr>
              <w:keepNext/>
            </w:pPr>
            <w:r>
              <w:t>socRich3</w:t>
            </w:r>
          </w:p>
        </w:tc>
        <w:tc>
          <w:tcPr>
            <w:tcW w:w="5904" w:type="dxa"/>
          </w:tcPr>
          <w:p w:rsidR="002A68C4" w:rsidRDefault="001C3859">
            <w:pPr>
              <w:keepNext/>
            </w:pPr>
            <w:r>
              <w:t>Women</w:t>
            </w:r>
          </w:p>
        </w:tc>
      </w:tr>
      <w:tr w:rsidR="002A68C4">
        <w:tblPrEx>
          <w:tblCellMar>
            <w:top w:w="0" w:type="dxa"/>
            <w:left w:w="0" w:type="dxa"/>
            <w:bottom w:w="0" w:type="dxa"/>
            <w:right w:w="0" w:type="dxa"/>
          </w:tblCellMar>
        </w:tblPrEx>
        <w:tc>
          <w:tcPr>
            <w:tcW w:w="2952" w:type="dxa"/>
          </w:tcPr>
          <w:p w:rsidR="002A68C4" w:rsidRDefault="001C3859">
            <w:pPr>
              <w:keepNext/>
            </w:pPr>
            <w:r>
              <w:t>socPoor3</w:t>
            </w:r>
          </w:p>
        </w:tc>
        <w:tc>
          <w:tcPr>
            <w:tcW w:w="5904" w:type="dxa"/>
          </w:tcPr>
          <w:p w:rsidR="002A68C4" w:rsidRDefault="001C3859">
            <w:pPr>
              <w:keepNext/>
            </w:pPr>
            <w:r>
              <w:t>Immigrants</w:t>
            </w:r>
          </w:p>
        </w:tc>
      </w:tr>
      <w:tr w:rsidR="002A68C4">
        <w:tblPrEx>
          <w:tblCellMar>
            <w:top w:w="0" w:type="dxa"/>
            <w:left w:w="0" w:type="dxa"/>
            <w:bottom w:w="0" w:type="dxa"/>
            <w:right w:w="0" w:type="dxa"/>
          </w:tblCellMar>
        </w:tblPrEx>
        <w:tc>
          <w:tcPr>
            <w:tcW w:w="2952" w:type="dxa"/>
          </w:tcPr>
          <w:p w:rsidR="002A68C4" w:rsidRDefault="001C3859">
            <w:pPr>
              <w:keepNext/>
            </w:pPr>
            <w:r>
              <w:t>genTelc3</w:t>
            </w:r>
          </w:p>
        </w:tc>
        <w:tc>
          <w:tcPr>
            <w:tcW w:w="5904" w:type="dxa"/>
          </w:tcPr>
          <w:p w:rsidR="002A68C4" w:rsidRDefault="001C3859">
            <w:pPr>
              <w:keepNext/>
            </w:pPr>
            <w:r>
              <w:t>Engineering and manufacturing companies</w:t>
            </w:r>
          </w:p>
        </w:tc>
      </w:tr>
      <w:tr w:rsidR="002A68C4">
        <w:tblPrEx>
          <w:tblCellMar>
            <w:top w:w="0" w:type="dxa"/>
            <w:left w:w="0" w:type="dxa"/>
            <w:bottom w:w="0" w:type="dxa"/>
            <w:right w:w="0" w:type="dxa"/>
          </w:tblCellMar>
        </w:tblPrEx>
        <w:tc>
          <w:tcPr>
            <w:tcW w:w="2952" w:type="dxa"/>
          </w:tcPr>
          <w:p w:rsidR="002A68C4" w:rsidRDefault="001C3859">
            <w:pPr>
              <w:keepNext/>
            </w:pPr>
            <w:r>
              <w:t>genTech3</w:t>
            </w:r>
          </w:p>
        </w:tc>
        <w:tc>
          <w:tcPr>
            <w:tcW w:w="5904" w:type="dxa"/>
          </w:tcPr>
          <w:p w:rsidR="002A68C4" w:rsidRDefault="001C3859">
            <w:pPr>
              <w:keepNext/>
            </w:pPr>
            <w:r>
              <w:t>Technology companies</w:t>
            </w:r>
          </w:p>
        </w:tc>
      </w:tr>
      <w:tr w:rsidR="002A68C4">
        <w:tblPrEx>
          <w:tblCellMar>
            <w:top w:w="0" w:type="dxa"/>
            <w:left w:w="0" w:type="dxa"/>
            <w:bottom w:w="0" w:type="dxa"/>
            <w:right w:w="0" w:type="dxa"/>
          </w:tblCellMar>
        </w:tblPrEx>
        <w:tc>
          <w:tcPr>
            <w:tcW w:w="2952" w:type="dxa"/>
          </w:tcPr>
          <w:p w:rsidR="002A68C4" w:rsidRDefault="001C3859">
            <w:pPr>
              <w:keepNext/>
            </w:pPr>
            <w:r>
              <w:t>genAir3</w:t>
            </w:r>
          </w:p>
        </w:tc>
        <w:tc>
          <w:tcPr>
            <w:tcW w:w="5904" w:type="dxa"/>
          </w:tcPr>
          <w:p w:rsidR="002A68C4" w:rsidRDefault="001C3859">
            <w:pPr>
              <w:keepNext/>
            </w:pPr>
            <w:r>
              <w:t>Airlines</w:t>
            </w:r>
          </w:p>
        </w:tc>
      </w:tr>
      <w:tr w:rsidR="002A68C4">
        <w:tblPrEx>
          <w:tblCellMar>
            <w:top w:w="0" w:type="dxa"/>
            <w:left w:w="0" w:type="dxa"/>
            <w:bottom w:w="0" w:type="dxa"/>
            <w:right w:w="0" w:type="dxa"/>
          </w:tblCellMar>
        </w:tblPrEx>
        <w:tc>
          <w:tcPr>
            <w:tcW w:w="2952" w:type="dxa"/>
          </w:tcPr>
          <w:p w:rsidR="002A68C4" w:rsidRDefault="001C3859">
            <w:pPr>
              <w:keepNext/>
            </w:pPr>
            <w:r>
              <w:t>genOil3</w:t>
            </w:r>
          </w:p>
        </w:tc>
        <w:tc>
          <w:tcPr>
            <w:tcW w:w="5904" w:type="dxa"/>
          </w:tcPr>
          <w:p w:rsidR="002A68C4" w:rsidRDefault="001C3859">
            <w:pPr>
              <w:keepNext/>
            </w:pPr>
            <w:r>
              <w:t>Oil and Gas companies</w:t>
            </w:r>
          </w:p>
        </w:tc>
      </w:tr>
      <w:tr w:rsidR="002A68C4">
        <w:tblPrEx>
          <w:tblCellMar>
            <w:top w:w="0" w:type="dxa"/>
            <w:left w:w="0" w:type="dxa"/>
            <w:bottom w:w="0" w:type="dxa"/>
            <w:right w:w="0" w:type="dxa"/>
          </w:tblCellMar>
        </w:tblPrEx>
        <w:tc>
          <w:tcPr>
            <w:tcW w:w="2952" w:type="dxa"/>
          </w:tcPr>
          <w:p w:rsidR="002A68C4" w:rsidRDefault="001C3859">
            <w:pPr>
              <w:keepNext/>
            </w:pPr>
            <w:r>
              <w:t>genFinance3</w:t>
            </w:r>
          </w:p>
        </w:tc>
        <w:tc>
          <w:tcPr>
            <w:tcW w:w="5904" w:type="dxa"/>
          </w:tcPr>
          <w:p w:rsidR="002A68C4" w:rsidRDefault="001C3859">
            <w:pPr>
              <w:keepNext/>
            </w:pPr>
            <w:r>
              <w:t xml:space="preserve">Banking and </w:t>
            </w:r>
            <w:r>
              <w:t>Financial companies</w:t>
            </w:r>
          </w:p>
        </w:tc>
      </w:tr>
      <w:tr w:rsidR="002A68C4">
        <w:tblPrEx>
          <w:tblCellMar>
            <w:top w:w="0" w:type="dxa"/>
            <w:left w:w="0" w:type="dxa"/>
            <w:bottom w:w="0" w:type="dxa"/>
            <w:right w:w="0" w:type="dxa"/>
          </w:tblCellMar>
        </w:tblPrEx>
        <w:tc>
          <w:tcPr>
            <w:tcW w:w="2952" w:type="dxa"/>
          </w:tcPr>
          <w:p w:rsidR="002A68C4" w:rsidRDefault="001C3859">
            <w:pPr>
              <w:keepNext/>
            </w:pPr>
            <w:r>
              <w:t>xToyota3</w:t>
            </w:r>
          </w:p>
        </w:tc>
        <w:tc>
          <w:tcPr>
            <w:tcW w:w="5904" w:type="dxa"/>
          </w:tcPr>
          <w:p w:rsidR="002A68C4" w:rsidRDefault="001C3859">
            <w:pPr>
              <w:keepNext/>
            </w:pPr>
            <w:r>
              <w:t>Toyota</w:t>
            </w:r>
          </w:p>
        </w:tc>
      </w:tr>
      <w:tr w:rsidR="002A68C4">
        <w:tblPrEx>
          <w:tblCellMar>
            <w:top w:w="0" w:type="dxa"/>
            <w:left w:w="0" w:type="dxa"/>
            <w:bottom w:w="0" w:type="dxa"/>
            <w:right w:w="0" w:type="dxa"/>
          </w:tblCellMar>
        </w:tblPrEx>
        <w:tc>
          <w:tcPr>
            <w:tcW w:w="2952" w:type="dxa"/>
          </w:tcPr>
          <w:p w:rsidR="002A68C4" w:rsidRDefault="001C3859">
            <w:pPr>
              <w:keepNext/>
            </w:pPr>
            <w:r>
              <w:t>xDell3</w:t>
            </w:r>
          </w:p>
        </w:tc>
        <w:tc>
          <w:tcPr>
            <w:tcW w:w="5904" w:type="dxa"/>
          </w:tcPr>
          <w:p w:rsidR="002A68C4" w:rsidRDefault="001C3859">
            <w:pPr>
              <w:keepNext/>
            </w:pPr>
            <w:r>
              <w:t>Dell</w:t>
            </w:r>
          </w:p>
        </w:tc>
      </w:tr>
      <w:tr w:rsidR="002A68C4">
        <w:tblPrEx>
          <w:tblCellMar>
            <w:top w:w="0" w:type="dxa"/>
            <w:left w:w="0" w:type="dxa"/>
            <w:bottom w:w="0" w:type="dxa"/>
            <w:right w:w="0" w:type="dxa"/>
          </w:tblCellMar>
        </w:tblPrEx>
        <w:tc>
          <w:tcPr>
            <w:tcW w:w="2952" w:type="dxa"/>
          </w:tcPr>
          <w:p w:rsidR="002A68C4" w:rsidRDefault="001C3859">
            <w:pPr>
              <w:keepNext/>
            </w:pPr>
            <w:r>
              <w:t>xBritishAirways3</w:t>
            </w:r>
          </w:p>
        </w:tc>
        <w:tc>
          <w:tcPr>
            <w:tcW w:w="5904" w:type="dxa"/>
          </w:tcPr>
          <w:p w:rsidR="002A68C4" w:rsidRDefault="001C3859">
            <w:pPr>
              <w:keepNext/>
            </w:pPr>
            <w:r>
              <w:t>British Airways</w:t>
            </w:r>
          </w:p>
        </w:tc>
      </w:tr>
      <w:tr w:rsidR="002A68C4">
        <w:tblPrEx>
          <w:tblCellMar>
            <w:top w:w="0" w:type="dxa"/>
            <w:left w:w="0" w:type="dxa"/>
            <w:bottom w:w="0" w:type="dxa"/>
            <w:right w:w="0" w:type="dxa"/>
          </w:tblCellMar>
        </w:tblPrEx>
        <w:tc>
          <w:tcPr>
            <w:tcW w:w="2952" w:type="dxa"/>
          </w:tcPr>
          <w:p w:rsidR="002A68C4" w:rsidRDefault="001C3859">
            <w:pPr>
              <w:keepNext/>
            </w:pPr>
            <w:r>
              <w:t>xShell3</w:t>
            </w:r>
          </w:p>
        </w:tc>
        <w:tc>
          <w:tcPr>
            <w:tcW w:w="5904" w:type="dxa"/>
          </w:tcPr>
          <w:p w:rsidR="002A68C4" w:rsidRDefault="001C3859">
            <w:pPr>
              <w:keepNext/>
            </w:pPr>
            <w:r>
              <w:t>Shell</w:t>
            </w:r>
          </w:p>
        </w:tc>
      </w:tr>
      <w:tr w:rsidR="002A68C4">
        <w:tblPrEx>
          <w:tblCellMar>
            <w:top w:w="0" w:type="dxa"/>
            <w:left w:w="0" w:type="dxa"/>
            <w:bottom w:w="0" w:type="dxa"/>
            <w:right w:w="0" w:type="dxa"/>
          </w:tblCellMar>
        </w:tblPrEx>
        <w:tc>
          <w:tcPr>
            <w:tcW w:w="2952" w:type="dxa"/>
          </w:tcPr>
          <w:p w:rsidR="002A68C4" w:rsidRDefault="001C3859">
            <w:pPr>
              <w:keepNext/>
            </w:pPr>
            <w:r>
              <w:t>xDeutscheBank3</w:t>
            </w:r>
          </w:p>
        </w:tc>
        <w:tc>
          <w:tcPr>
            <w:tcW w:w="5904" w:type="dxa"/>
          </w:tcPr>
          <w:p w:rsidR="002A68C4" w:rsidRDefault="001C3859">
            <w:pPr>
              <w:keepNext/>
            </w:pPr>
            <w:r>
              <w:t>Deutsche Bank</w:t>
            </w:r>
          </w:p>
        </w:tc>
      </w:tr>
      <w:tr w:rsidR="002A68C4">
        <w:tblPrEx>
          <w:tblCellMar>
            <w:top w:w="0" w:type="dxa"/>
            <w:left w:w="0" w:type="dxa"/>
            <w:bottom w:w="0" w:type="dxa"/>
            <w:right w:w="0" w:type="dxa"/>
          </w:tblCellMar>
        </w:tblPrEx>
        <w:tc>
          <w:tcPr>
            <w:tcW w:w="2952" w:type="dxa"/>
          </w:tcPr>
          <w:p w:rsidR="002A68C4" w:rsidRDefault="001C3859">
            <w:pPr>
              <w:keepNext/>
            </w:pPr>
            <w:r>
              <w:t>xHSBC3</w:t>
            </w:r>
          </w:p>
        </w:tc>
        <w:tc>
          <w:tcPr>
            <w:tcW w:w="5904" w:type="dxa"/>
          </w:tcPr>
          <w:p w:rsidR="002A68C4" w:rsidRDefault="001C3859">
            <w:pPr>
              <w:keepNext/>
            </w:pPr>
            <w:r>
              <w:t>HSBC</w:t>
            </w:r>
          </w:p>
        </w:tc>
      </w:tr>
      <w:tr w:rsidR="002A68C4">
        <w:tblPrEx>
          <w:tblCellMar>
            <w:top w:w="0" w:type="dxa"/>
            <w:left w:w="0" w:type="dxa"/>
            <w:bottom w:w="0" w:type="dxa"/>
            <w:right w:w="0" w:type="dxa"/>
          </w:tblCellMar>
        </w:tblPrEx>
        <w:tc>
          <w:tcPr>
            <w:tcW w:w="2952" w:type="dxa"/>
          </w:tcPr>
          <w:p w:rsidR="002A68C4" w:rsidRDefault="001C3859">
            <w:pPr>
              <w:keepNext/>
            </w:pPr>
            <w:r>
              <w:t>xGoldmanSachs3</w:t>
            </w:r>
          </w:p>
        </w:tc>
        <w:tc>
          <w:tcPr>
            <w:tcW w:w="5904" w:type="dxa"/>
          </w:tcPr>
          <w:p w:rsidR="002A68C4" w:rsidRDefault="001C3859">
            <w:pPr>
              <w:keepNext/>
            </w:pPr>
            <w:r>
              <w:t>Goldman Sachs</w:t>
            </w:r>
          </w:p>
        </w:tc>
      </w:tr>
      <w:tr w:rsidR="002A68C4">
        <w:tblPrEx>
          <w:tblCellMar>
            <w:top w:w="0" w:type="dxa"/>
            <w:left w:w="0" w:type="dxa"/>
            <w:bottom w:w="0" w:type="dxa"/>
            <w:right w:w="0" w:type="dxa"/>
          </w:tblCellMar>
        </w:tblPrEx>
        <w:tc>
          <w:tcPr>
            <w:tcW w:w="2952" w:type="dxa"/>
          </w:tcPr>
          <w:p w:rsidR="002A68C4" w:rsidRDefault="001C3859">
            <w:pPr>
              <w:keepNext/>
            </w:pPr>
            <w:r>
              <w:t>xGoogle3</w:t>
            </w:r>
          </w:p>
        </w:tc>
        <w:tc>
          <w:tcPr>
            <w:tcW w:w="5904" w:type="dxa"/>
          </w:tcPr>
          <w:p w:rsidR="002A68C4" w:rsidRDefault="001C3859">
            <w:pPr>
              <w:keepNext/>
            </w:pPr>
            <w:r>
              <w:t>Google</w:t>
            </w:r>
          </w:p>
        </w:tc>
      </w:tr>
      <w:tr w:rsidR="002A68C4">
        <w:tblPrEx>
          <w:tblCellMar>
            <w:top w:w="0" w:type="dxa"/>
            <w:left w:w="0" w:type="dxa"/>
            <w:bottom w:w="0" w:type="dxa"/>
            <w:right w:w="0" w:type="dxa"/>
          </w:tblCellMar>
        </w:tblPrEx>
        <w:tc>
          <w:tcPr>
            <w:tcW w:w="2952" w:type="dxa"/>
          </w:tcPr>
          <w:p w:rsidR="002A68C4" w:rsidRDefault="001C3859">
            <w:pPr>
              <w:keepNext/>
            </w:pPr>
            <w:r>
              <w:t>yDaimler3</w:t>
            </w:r>
          </w:p>
        </w:tc>
        <w:tc>
          <w:tcPr>
            <w:tcW w:w="5904" w:type="dxa"/>
          </w:tcPr>
          <w:p w:rsidR="002A68C4" w:rsidRDefault="001C3859">
            <w:pPr>
              <w:keepNext/>
            </w:pPr>
            <w:r>
              <w:t>Daimler AG</w:t>
            </w:r>
          </w:p>
        </w:tc>
      </w:tr>
      <w:tr w:rsidR="002A68C4">
        <w:tblPrEx>
          <w:tblCellMar>
            <w:top w:w="0" w:type="dxa"/>
            <w:left w:w="0" w:type="dxa"/>
            <w:bottom w:w="0" w:type="dxa"/>
            <w:right w:w="0" w:type="dxa"/>
          </w:tblCellMar>
        </w:tblPrEx>
        <w:tc>
          <w:tcPr>
            <w:tcW w:w="2952" w:type="dxa"/>
          </w:tcPr>
          <w:p w:rsidR="002A68C4" w:rsidRDefault="001C3859">
            <w:pPr>
              <w:keepNext/>
            </w:pPr>
            <w:r>
              <w:t>yBMW3</w:t>
            </w:r>
          </w:p>
        </w:tc>
        <w:tc>
          <w:tcPr>
            <w:tcW w:w="5904" w:type="dxa"/>
          </w:tcPr>
          <w:p w:rsidR="002A68C4" w:rsidRDefault="001C3859">
            <w:pPr>
              <w:keepNext/>
            </w:pPr>
            <w:r>
              <w:t>BMW</w:t>
            </w:r>
          </w:p>
        </w:tc>
      </w:tr>
      <w:tr w:rsidR="002A68C4">
        <w:tblPrEx>
          <w:tblCellMar>
            <w:top w:w="0" w:type="dxa"/>
            <w:left w:w="0" w:type="dxa"/>
            <w:bottom w:w="0" w:type="dxa"/>
            <w:right w:w="0" w:type="dxa"/>
          </w:tblCellMar>
        </w:tblPrEx>
        <w:tc>
          <w:tcPr>
            <w:tcW w:w="2952" w:type="dxa"/>
          </w:tcPr>
          <w:p w:rsidR="002A68C4" w:rsidRDefault="001C3859">
            <w:pPr>
              <w:keepNext/>
            </w:pPr>
            <w:r>
              <w:t>yDell3</w:t>
            </w:r>
          </w:p>
        </w:tc>
        <w:tc>
          <w:tcPr>
            <w:tcW w:w="5904" w:type="dxa"/>
          </w:tcPr>
          <w:p w:rsidR="002A68C4" w:rsidRDefault="001C3859">
            <w:pPr>
              <w:keepNext/>
            </w:pPr>
            <w:r>
              <w:t>Dell</w:t>
            </w:r>
          </w:p>
        </w:tc>
      </w:tr>
      <w:tr w:rsidR="002A68C4">
        <w:tblPrEx>
          <w:tblCellMar>
            <w:top w:w="0" w:type="dxa"/>
            <w:left w:w="0" w:type="dxa"/>
            <w:bottom w:w="0" w:type="dxa"/>
            <w:right w:w="0" w:type="dxa"/>
          </w:tblCellMar>
        </w:tblPrEx>
        <w:tc>
          <w:tcPr>
            <w:tcW w:w="2952" w:type="dxa"/>
          </w:tcPr>
          <w:p w:rsidR="002A68C4" w:rsidRDefault="001C3859">
            <w:pPr>
              <w:keepNext/>
            </w:pPr>
            <w:r>
              <w:t>yGoogle3</w:t>
            </w:r>
          </w:p>
        </w:tc>
        <w:tc>
          <w:tcPr>
            <w:tcW w:w="5904" w:type="dxa"/>
          </w:tcPr>
          <w:p w:rsidR="002A68C4" w:rsidRDefault="001C3859">
            <w:pPr>
              <w:keepNext/>
            </w:pPr>
            <w:r>
              <w:t>Google</w:t>
            </w:r>
          </w:p>
        </w:tc>
      </w:tr>
      <w:tr w:rsidR="002A68C4">
        <w:tblPrEx>
          <w:tblCellMar>
            <w:top w:w="0" w:type="dxa"/>
            <w:left w:w="0" w:type="dxa"/>
            <w:bottom w:w="0" w:type="dxa"/>
            <w:right w:w="0" w:type="dxa"/>
          </w:tblCellMar>
        </w:tblPrEx>
        <w:tc>
          <w:tcPr>
            <w:tcW w:w="2952" w:type="dxa"/>
          </w:tcPr>
          <w:p w:rsidR="002A68C4" w:rsidRDefault="001C3859">
            <w:pPr>
              <w:keepNext/>
            </w:pPr>
            <w:r>
              <w:t>yApple3</w:t>
            </w:r>
          </w:p>
        </w:tc>
        <w:tc>
          <w:tcPr>
            <w:tcW w:w="5904" w:type="dxa"/>
          </w:tcPr>
          <w:p w:rsidR="002A68C4" w:rsidRDefault="001C3859">
            <w:pPr>
              <w:keepNext/>
            </w:pPr>
            <w:r>
              <w:t>Apple</w:t>
            </w:r>
          </w:p>
        </w:tc>
      </w:tr>
      <w:tr w:rsidR="002A68C4">
        <w:tblPrEx>
          <w:tblCellMar>
            <w:top w:w="0" w:type="dxa"/>
            <w:left w:w="0" w:type="dxa"/>
            <w:bottom w:w="0" w:type="dxa"/>
            <w:right w:w="0" w:type="dxa"/>
          </w:tblCellMar>
        </w:tblPrEx>
        <w:tc>
          <w:tcPr>
            <w:tcW w:w="2952" w:type="dxa"/>
          </w:tcPr>
          <w:p w:rsidR="002A68C4" w:rsidRDefault="001C3859">
            <w:pPr>
              <w:keepNext/>
            </w:pPr>
            <w:r>
              <w:t>yLufthansa3</w:t>
            </w:r>
          </w:p>
        </w:tc>
        <w:tc>
          <w:tcPr>
            <w:tcW w:w="5904" w:type="dxa"/>
          </w:tcPr>
          <w:p w:rsidR="002A68C4" w:rsidRDefault="001C3859">
            <w:pPr>
              <w:keepNext/>
            </w:pPr>
            <w:r>
              <w:t>Lufthansa</w:t>
            </w:r>
          </w:p>
        </w:tc>
      </w:tr>
      <w:tr w:rsidR="002A68C4">
        <w:tblPrEx>
          <w:tblCellMar>
            <w:top w:w="0" w:type="dxa"/>
            <w:left w:w="0" w:type="dxa"/>
            <w:bottom w:w="0" w:type="dxa"/>
            <w:right w:w="0" w:type="dxa"/>
          </w:tblCellMar>
        </w:tblPrEx>
        <w:tc>
          <w:tcPr>
            <w:tcW w:w="2952" w:type="dxa"/>
          </w:tcPr>
          <w:p w:rsidR="002A68C4" w:rsidRDefault="001C3859">
            <w:pPr>
              <w:keepNext/>
            </w:pPr>
            <w:r>
              <w:t>yBP3</w:t>
            </w:r>
          </w:p>
        </w:tc>
        <w:tc>
          <w:tcPr>
            <w:tcW w:w="5904" w:type="dxa"/>
          </w:tcPr>
          <w:p w:rsidR="002A68C4" w:rsidRDefault="001C3859">
            <w:pPr>
              <w:keepNext/>
            </w:pPr>
            <w:r>
              <w:t>BP</w:t>
            </w:r>
          </w:p>
        </w:tc>
      </w:tr>
      <w:tr w:rsidR="002A68C4">
        <w:tblPrEx>
          <w:tblCellMar>
            <w:top w:w="0" w:type="dxa"/>
            <w:left w:w="0" w:type="dxa"/>
            <w:bottom w:w="0" w:type="dxa"/>
            <w:right w:w="0" w:type="dxa"/>
          </w:tblCellMar>
        </w:tblPrEx>
        <w:tc>
          <w:tcPr>
            <w:tcW w:w="2952" w:type="dxa"/>
          </w:tcPr>
          <w:p w:rsidR="002A68C4" w:rsidRDefault="001C3859">
            <w:pPr>
              <w:keepNext/>
            </w:pPr>
            <w:r>
              <w:t>yHSBC3</w:t>
            </w:r>
          </w:p>
        </w:tc>
        <w:tc>
          <w:tcPr>
            <w:tcW w:w="5904" w:type="dxa"/>
          </w:tcPr>
          <w:p w:rsidR="002A68C4" w:rsidRDefault="001C3859">
            <w:pPr>
              <w:keepNext/>
            </w:pPr>
            <w:r>
              <w:t>HSBC</w:t>
            </w:r>
          </w:p>
        </w:tc>
      </w:tr>
      <w:tr w:rsidR="002A68C4">
        <w:tblPrEx>
          <w:tblCellMar>
            <w:top w:w="0" w:type="dxa"/>
            <w:left w:w="0" w:type="dxa"/>
            <w:bottom w:w="0" w:type="dxa"/>
            <w:right w:w="0" w:type="dxa"/>
          </w:tblCellMar>
        </w:tblPrEx>
        <w:tc>
          <w:tcPr>
            <w:tcW w:w="2952" w:type="dxa"/>
          </w:tcPr>
          <w:p w:rsidR="002A68C4" w:rsidRDefault="001C3859">
            <w:pPr>
              <w:keepNext/>
            </w:pPr>
            <w:r>
              <w:t>yGoldmanSachs3</w:t>
            </w:r>
          </w:p>
        </w:tc>
        <w:tc>
          <w:tcPr>
            <w:tcW w:w="5904" w:type="dxa"/>
          </w:tcPr>
          <w:p w:rsidR="002A68C4" w:rsidRDefault="001C3859">
            <w:pPr>
              <w:keepNext/>
            </w:pPr>
            <w:r>
              <w:t>Goldman Sachs</w:t>
            </w:r>
          </w:p>
        </w:tc>
      </w:tr>
      <w:tr w:rsidR="002A68C4">
        <w:tblPrEx>
          <w:tblCellMar>
            <w:top w:w="0" w:type="dxa"/>
            <w:left w:w="0" w:type="dxa"/>
            <w:bottom w:w="0" w:type="dxa"/>
            <w:right w:w="0" w:type="dxa"/>
          </w:tblCellMar>
        </w:tblPrEx>
        <w:tc>
          <w:tcPr>
            <w:tcW w:w="2952" w:type="dxa"/>
          </w:tcPr>
          <w:p w:rsidR="002A68C4" w:rsidRDefault="001C3859">
            <w:pPr>
              <w:keepNext/>
            </w:pPr>
            <w:r>
              <w:t>yDeutscheBank3</w:t>
            </w:r>
          </w:p>
        </w:tc>
        <w:tc>
          <w:tcPr>
            <w:tcW w:w="5904" w:type="dxa"/>
          </w:tcPr>
          <w:p w:rsidR="002A68C4" w:rsidRDefault="001C3859">
            <w:pPr>
              <w:keepNext/>
            </w:pPr>
            <w:r>
              <w:t>Deutsche Bank</w:t>
            </w:r>
          </w:p>
        </w:tc>
      </w:tr>
    </w:tbl>
    <w:p w:rsidR="002A68C4" w:rsidRDefault="001C3859">
      <w:pPr>
        <w:pStyle w:val="GResponseHeader"/>
        <w:keepNext/>
      </w:pPr>
      <w:r>
        <w:t>COLUMNS</w:t>
      </w: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Order as shown</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Far too much regulation</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Too much regulation</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Right amount of regulation</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4</w:t>
            </w:r>
          </w:p>
        </w:tc>
        <w:tc>
          <w:tcPr>
            <w:tcW w:w="361" w:type="dxa"/>
          </w:tcPr>
          <w:p w:rsidR="002A68C4" w:rsidRDefault="001C3859">
            <w:pPr>
              <w:keepNext/>
            </w:pPr>
            <w:r>
              <w:t>○</w:t>
            </w:r>
          </w:p>
        </w:tc>
        <w:tc>
          <w:tcPr>
            <w:tcW w:w="3731" w:type="dxa"/>
          </w:tcPr>
          <w:p w:rsidR="002A68C4" w:rsidRDefault="001C3859">
            <w:pPr>
              <w:keepNext/>
            </w:pPr>
            <w:r>
              <w:t xml:space="preserve">Too little </w:t>
            </w:r>
            <w:r>
              <w:t>regulation</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5</w:t>
            </w:r>
          </w:p>
        </w:tc>
        <w:tc>
          <w:tcPr>
            <w:tcW w:w="361" w:type="dxa"/>
          </w:tcPr>
          <w:p w:rsidR="002A68C4" w:rsidRDefault="001C3859">
            <w:pPr>
              <w:keepNext/>
            </w:pPr>
            <w:r>
              <w:t>○</w:t>
            </w:r>
          </w:p>
        </w:tc>
        <w:tc>
          <w:tcPr>
            <w:tcW w:w="3731" w:type="dxa"/>
          </w:tcPr>
          <w:p w:rsidR="002A68C4" w:rsidRDefault="001C3859">
            <w:pPr>
              <w:keepNext/>
            </w:pPr>
            <w:r>
              <w:t>Far too little regulation</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tbl>
      <w:tblPr>
        <w:tblStyle w:val="GQuestionCommonProperties"/>
        <w:tblW w:w="0" w:type="auto"/>
        <w:tblInd w:w="0" w:type="dxa"/>
        <w:tblCellMar>
          <w:top w:w="0" w:type="dxa"/>
          <w:left w:w="0" w:type="dxa"/>
          <w:bottom w:w="0" w:type="dxa"/>
          <w:right w:w="0" w:type="dxa"/>
        </w:tblCellMar>
        <w:tblLook w:val="04A0"/>
      </w:tblPr>
      <w:tblGrid>
        <w:gridCol w:w="7817"/>
        <w:gridCol w:w="1039"/>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lastRenderedPageBreak/>
              <w:fldChar w:fldCharType="begin"/>
            </w:r>
            <w:r w:rsidR="001C3859">
              <w:instrText xml:space="preserve">TC </w:instrText>
            </w:r>
            <w:bookmarkStart w:id="2359" w:name="_Toc266972427"/>
            <w:r w:rsidR="001C3859">
              <w:instrText>BBgridd</w:instrText>
            </w:r>
            <w:bookmarkEnd w:id="2359"/>
            <w:r w:rsidR="001C3859">
              <w:instrText xml:space="preserve"> \l 2 \f a</w:instrText>
            </w:r>
            <w:r>
              <w:fldChar w:fldCharType="end"/>
            </w:r>
            <w:proofErr w:type="spellStart"/>
            <w:r w:rsidR="001C3859">
              <w:rPr>
                <w:rStyle w:val="GVariableName"/>
              </w:rPr>
              <w:t>BBgridd</w:t>
            </w:r>
            <w:proofErr w:type="spellEnd"/>
            <w:r w:rsidR="001C3859">
              <w:rPr>
                <w:i/>
              </w:rPr>
              <w:t xml:space="preserve">- Show if </w:t>
            </w:r>
            <w:proofErr w:type="spellStart"/>
            <w:r w:rsidR="001C3859">
              <w:rPr>
                <w:i/>
              </w:rPr>
              <w:t>bsplit</w:t>
            </w:r>
            <w:proofErr w:type="spellEnd"/>
            <w:r w:rsidR="001C3859">
              <w:rPr>
                <w:i/>
              </w:rPr>
              <w:t>==2/required</w:t>
            </w:r>
          </w:p>
        </w:tc>
        <w:tc>
          <w:tcPr>
            <w:tcW w:w="0" w:type="auto"/>
            <w:shd w:val="clear" w:color="auto" w:fill="D0D0D0"/>
            <w:vAlign w:val="bottom"/>
          </w:tcPr>
          <w:p w:rsidR="002A68C4" w:rsidRDefault="001C3859">
            <w:pPr>
              <w:keepNext/>
              <w:jc w:val="right"/>
            </w:pPr>
            <w:r>
              <w:t>GRID</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 xml:space="preserve">On a scale of 0 to 10, where 0 means no influence and 10 means the most influence, how </w:t>
            </w:r>
            <w:r>
              <w:rPr>
                <w:b/>
              </w:rPr>
              <w:t>much influence should the following groups and organisations have in deciding what to do about important public policy issues?</w:t>
            </w:r>
          </w:p>
        </w:tc>
      </w:tr>
    </w:tbl>
    <w:p w:rsidR="002A68C4" w:rsidRDefault="002A68C4">
      <w:pPr>
        <w:pStyle w:val="GQuestionSpacer"/>
        <w:keepNext/>
      </w:pPr>
    </w:p>
    <w:p w:rsidR="002A68C4" w:rsidRDefault="001C3859">
      <w:pPr>
        <w:pStyle w:val="GCategoryHeader"/>
        <w:keepNext/>
      </w:pPr>
      <w:r>
        <w:t>ROWS</w:t>
      </w:r>
    </w:p>
    <w:tbl>
      <w:tblPr>
        <w:tblStyle w:val="GQuestionCategoryList"/>
        <w:tblW w:w="0" w:type="auto"/>
        <w:tblInd w:w="0" w:type="dxa"/>
        <w:tblCellMar>
          <w:top w:w="0" w:type="dxa"/>
          <w:left w:w="0" w:type="dxa"/>
          <w:bottom w:w="0" w:type="dxa"/>
          <w:right w:w="0" w:type="dxa"/>
        </w:tblCellMar>
        <w:tblLook w:val="04A0"/>
      </w:tblPr>
      <w:tblGrid>
        <w:gridCol w:w="2952"/>
        <w:gridCol w:w="5904"/>
      </w:tblGrid>
      <w:tr w:rsidR="002A68C4">
        <w:tblPrEx>
          <w:tblCellMar>
            <w:top w:w="0" w:type="dxa"/>
            <w:left w:w="0" w:type="dxa"/>
            <w:bottom w:w="0" w:type="dxa"/>
            <w:right w:w="0" w:type="dxa"/>
          </w:tblCellMar>
        </w:tblPrEx>
        <w:tc>
          <w:tcPr>
            <w:tcW w:w="8856" w:type="dxa"/>
            <w:gridSpan w:val="2"/>
          </w:tcPr>
          <w:p w:rsidR="002A68C4" w:rsidRDefault="001C3859">
            <w:pPr>
              <w:keepNext/>
            </w:pPr>
            <w:r>
              <w:rPr>
                <w:i/>
              </w:rPr>
              <w:t>Randomize rows</w:t>
            </w:r>
          </w:p>
        </w:tc>
      </w:tr>
      <w:tr w:rsidR="002A68C4">
        <w:tblPrEx>
          <w:tblCellMar>
            <w:top w:w="0" w:type="dxa"/>
            <w:left w:w="0" w:type="dxa"/>
            <w:bottom w:w="0" w:type="dxa"/>
            <w:right w:w="0" w:type="dxa"/>
          </w:tblCellMar>
        </w:tblPrEx>
        <w:tc>
          <w:tcPr>
            <w:tcW w:w="2952" w:type="dxa"/>
          </w:tcPr>
          <w:p w:rsidR="002A68C4" w:rsidRDefault="001C3859">
            <w:pPr>
              <w:keepNext/>
            </w:pPr>
            <w:r>
              <w:t>govGov4</w:t>
            </w:r>
          </w:p>
        </w:tc>
        <w:tc>
          <w:tcPr>
            <w:tcW w:w="5904" w:type="dxa"/>
          </w:tcPr>
          <w:p w:rsidR="002A68C4" w:rsidRDefault="001C3859">
            <w:pPr>
              <w:keepNext/>
            </w:pPr>
            <w:r>
              <w:t>Government officials</w:t>
            </w:r>
          </w:p>
        </w:tc>
      </w:tr>
      <w:tr w:rsidR="002A68C4">
        <w:tblPrEx>
          <w:tblCellMar>
            <w:top w:w="0" w:type="dxa"/>
            <w:left w:w="0" w:type="dxa"/>
            <w:bottom w:w="0" w:type="dxa"/>
            <w:right w:w="0" w:type="dxa"/>
          </w:tblCellMar>
        </w:tblPrEx>
        <w:tc>
          <w:tcPr>
            <w:tcW w:w="2952" w:type="dxa"/>
          </w:tcPr>
          <w:p w:rsidR="002A68C4" w:rsidRDefault="001C3859">
            <w:pPr>
              <w:keepNext/>
            </w:pPr>
            <w:r>
              <w:t>govEU4</w:t>
            </w:r>
          </w:p>
        </w:tc>
        <w:tc>
          <w:tcPr>
            <w:tcW w:w="5904" w:type="dxa"/>
          </w:tcPr>
          <w:p w:rsidR="002A68C4" w:rsidRDefault="001C3859">
            <w:pPr>
              <w:keepNext/>
            </w:pPr>
            <w:r>
              <w:t>EU officials</w:t>
            </w:r>
          </w:p>
        </w:tc>
      </w:tr>
      <w:tr w:rsidR="002A68C4">
        <w:tblPrEx>
          <w:tblCellMar>
            <w:top w:w="0" w:type="dxa"/>
            <w:left w:w="0" w:type="dxa"/>
            <w:bottom w:w="0" w:type="dxa"/>
            <w:right w:w="0" w:type="dxa"/>
          </w:tblCellMar>
        </w:tblPrEx>
        <w:tc>
          <w:tcPr>
            <w:tcW w:w="2952" w:type="dxa"/>
          </w:tcPr>
          <w:p w:rsidR="002A68C4" w:rsidRDefault="001C3859">
            <w:pPr>
              <w:keepNext/>
            </w:pPr>
            <w:r>
              <w:t>socRich4</w:t>
            </w:r>
          </w:p>
        </w:tc>
        <w:tc>
          <w:tcPr>
            <w:tcW w:w="5904" w:type="dxa"/>
          </w:tcPr>
          <w:p w:rsidR="002A68C4" w:rsidRDefault="001C3859">
            <w:pPr>
              <w:keepNext/>
            </w:pPr>
            <w:r>
              <w:t>Women</w:t>
            </w:r>
          </w:p>
        </w:tc>
      </w:tr>
      <w:tr w:rsidR="002A68C4">
        <w:tblPrEx>
          <w:tblCellMar>
            <w:top w:w="0" w:type="dxa"/>
            <w:left w:w="0" w:type="dxa"/>
            <w:bottom w:w="0" w:type="dxa"/>
            <w:right w:w="0" w:type="dxa"/>
          </w:tblCellMar>
        </w:tblPrEx>
        <w:tc>
          <w:tcPr>
            <w:tcW w:w="2952" w:type="dxa"/>
          </w:tcPr>
          <w:p w:rsidR="002A68C4" w:rsidRDefault="001C3859">
            <w:pPr>
              <w:keepNext/>
            </w:pPr>
            <w:r>
              <w:t>socPoor4</w:t>
            </w:r>
          </w:p>
        </w:tc>
        <w:tc>
          <w:tcPr>
            <w:tcW w:w="5904" w:type="dxa"/>
          </w:tcPr>
          <w:p w:rsidR="002A68C4" w:rsidRDefault="001C3859">
            <w:pPr>
              <w:keepNext/>
            </w:pPr>
            <w:r>
              <w:t>Immigrants</w:t>
            </w:r>
          </w:p>
        </w:tc>
      </w:tr>
      <w:tr w:rsidR="002A68C4">
        <w:tblPrEx>
          <w:tblCellMar>
            <w:top w:w="0" w:type="dxa"/>
            <w:left w:w="0" w:type="dxa"/>
            <w:bottom w:w="0" w:type="dxa"/>
            <w:right w:w="0" w:type="dxa"/>
          </w:tblCellMar>
        </w:tblPrEx>
        <w:tc>
          <w:tcPr>
            <w:tcW w:w="2952" w:type="dxa"/>
          </w:tcPr>
          <w:p w:rsidR="002A68C4" w:rsidRDefault="001C3859">
            <w:pPr>
              <w:keepNext/>
            </w:pPr>
            <w:r>
              <w:t>genTelc4</w:t>
            </w:r>
          </w:p>
        </w:tc>
        <w:tc>
          <w:tcPr>
            <w:tcW w:w="5904" w:type="dxa"/>
          </w:tcPr>
          <w:p w:rsidR="002A68C4" w:rsidRDefault="001C3859">
            <w:pPr>
              <w:keepNext/>
            </w:pPr>
            <w:r>
              <w:t>Engineering and manufacturing companies</w:t>
            </w:r>
          </w:p>
        </w:tc>
      </w:tr>
      <w:tr w:rsidR="002A68C4">
        <w:tblPrEx>
          <w:tblCellMar>
            <w:top w:w="0" w:type="dxa"/>
            <w:left w:w="0" w:type="dxa"/>
            <w:bottom w:w="0" w:type="dxa"/>
            <w:right w:w="0" w:type="dxa"/>
          </w:tblCellMar>
        </w:tblPrEx>
        <w:tc>
          <w:tcPr>
            <w:tcW w:w="2952" w:type="dxa"/>
          </w:tcPr>
          <w:p w:rsidR="002A68C4" w:rsidRDefault="001C3859">
            <w:pPr>
              <w:keepNext/>
            </w:pPr>
            <w:r>
              <w:t>genTech4</w:t>
            </w:r>
          </w:p>
        </w:tc>
        <w:tc>
          <w:tcPr>
            <w:tcW w:w="5904" w:type="dxa"/>
          </w:tcPr>
          <w:p w:rsidR="002A68C4" w:rsidRDefault="001C3859">
            <w:pPr>
              <w:keepNext/>
            </w:pPr>
            <w:r>
              <w:t>Technology companies</w:t>
            </w:r>
          </w:p>
        </w:tc>
      </w:tr>
      <w:tr w:rsidR="002A68C4">
        <w:tblPrEx>
          <w:tblCellMar>
            <w:top w:w="0" w:type="dxa"/>
            <w:left w:w="0" w:type="dxa"/>
            <w:bottom w:w="0" w:type="dxa"/>
            <w:right w:w="0" w:type="dxa"/>
          </w:tblCellMar>
        </w:tblPrEx>
        <w:tc>
          <w:tcPr>
            <w:tcW w:w="2952" w:type="dxa"/>
          </w:tcPr>
          <w:p w:rsidR="002A68C4" w:rsidRDefault="001C3859">
            <w:pPr>
              <w:keepNext/>
            </w:pPr>
            <w:r>
              <w:t>genAir4</w:t>
            </w:r>
          </w:p>
        </w:tc>
        <w:tc>
          <w:tcPr>
            <w:tcW w:w="5904" w:type="dxa"/>
          </w:tcPr>
          <w:p w:rsidR="002A68C4" w:rsidRDefault="001C3859">
            <w:pPr>
              <w:keepNext/>
            </w:pPr>
            <w:r>
              <w:t>Airlines</w:t>
            </w:r>
          </w:p>
        </w:tc>
      </w:tr>
      <w:tr w:rsidR="002A68C4">
        <w:tblPrEx>
          <w:tblCellMar>
            <w:top w:w="0" w:type="dxa"/>
            <w:left w:w="0" w:type="dxa"/>
            <w:bottom w:w="0" w:type="dxa"/>
            <w:right w:w="0" w:type="dxa"/>
          </w:tblCellMar>
        </w:tblPrEx>
        <w:tc>
          <w:tcPr>
            <w:tcW w:w="2952" w:type="dxa"/>
          </w:tcPr>
          <w:p w:rsidR="002A68C4" w:rsidRDefault="001C3859">
            <w:pPr>
              <w:keepNext/>
            </w:pPr>
            <w:r>
              <w:t>genOil4</w:t>
            </w:r>
          </w:p>
        </w:tc>
        <w:tc>
          <w:tcPr>
            <w:tcW w:w="5904" w:type="dxa"/>
          </w:tcPr>
          <w:p w:rsidR="002A68C4" w:rsidRDefault="001C3859">
            <w:pPr>
              <w:keepNext/>
            </w:pPr>
            <w:r>
              <w:t>Oil and Gas companies</w:t>
            </w:r>
          </w:p>
        </w:tc>
      </w:tr>
      <w:tr w:rsidR="002A68C4">
        <w:tblPrEx>
          <w:tblCellMar>
            <w:top w:w="0" w:type="dxa"/>
            <w:left w:w="0" w:type="dxa"/>
            <w:bottom w:w="0" w:type="dxa"/>
            <w:right w:w="0" w:type="dxa"/>
          </w:tblCellMar>
        </w:tblPrEx>
        <w:tc>
          <w:tcPr>
            <w:tcW w:w="2952" w:type="dxa"/>
          </w:tcPr>
          <w:p w:rsidR="002A68C4" w:rsidRDefault="001C3859">
            <w:pPr>
              <w:keepNext/>
            </w:pPr>
            <w:r>
              <w:t>genFinance4</w:t>
            </w:r>
          </w:p>
        </w:tc>
        <w:tc>
          <w:tcPr>
            <w:tcW w:w="5904" w:type="dxa"/>
          </w:tcPr>
          <w:p w:rsidR="002A68C4" w:rsidRDefault="001C3859">
            <w:pPr>
              <w:keepNext/>
            </w:pPr>
            <w:r>
              <w:t>Banking and Financial companies</w:t>
            </w:r>
          </w:p>
        </w:tc>
      </w:tr>
      <w:tr w:rsidR="002A68C4">
        <w:tblPrEx>
          <w:tblCellMar>
            <w:top w:w="0" w:type="dxa"/>
            <w:left w:w="0" w:type="dxa"/>
            <w:bottom w:w="0" w:type="dxa"/>
            <w:right w:w="0" w:type="dxa"/>
          </w:tblCellMar>
        </w:tblPrEx>
        <w:tc>
          <w:tcPr>
            <w:tcW w:w="2952" w:type="dxa"/>
          </w:tcPr>
          <w:p w:rsidR="002A68C4" w:rsidRDefault="001C3859">
            <w:pPr>
              <w:keepNext/>
            </w:pPr>
            <w:r>
              <w:t>xToyota4</w:t>
            </w:r>
          </w:p>
        </w:tc>
        <w:tc>
          <w:tcPr>
            <w:tcW w:w="5904" w:type="dxa"/>
          </w:tcPr>
          <w:p w:rsidR="002A68C4" w:rsidRDefault="001C3859">
            <w:pPr>
              <w:keepNext/>
            </w:pPr>
            <w:r>
              <w:t>Toyota</w:t>
            </w:r>
          </w:p>
        </w:tc>
      </w:tr>
      <w:tr w:rsidR="002A68C4">
        <w:tblPrEx>
          <w:tblCellMar>
            <w:top w:w="0" w:type="dxa"/>
            <w:left w:w="0" w:type="dxa"/>
            <w:bottom w:w="0" w:type="dxa"/>
            <w:right w:w="0" w:type="dxa"/>
          </w:tblCellMar>
        </w:tblPrEx>
        <w:tc>
          <w:tcPr>
            <w:tcW w:w="2952" w:type="dxa"/>
          </w:tcPr>
          <w:p w:rsidR="002A68C4" w:rsidRDefault="001C3859">
            <w:pPr>
              <w:keepNext/>
            </w:pPr>
            <w:r>
              <w:t>xDell4</w:t>
            </w:r>
          </w:p>
        </w:tc>
        <w:tc>
          <w:tcPr>
            <w:tcW w:w="5904" w:type="dxa"/>
          </w:tcPr>
          <w:p w:rsidR="002A68C4" w:rsidRDefault="001C3859">
            <w:pPr>
              <w:keepNext/>
            </w:pPr>
            <w:r>
              <w:t>Dell</w:t>
            </w:r>
          </w:p>
        </w:tc>
      </w:tr>
      <w:tr w:rsidR="002A68C4">
        <w:tblPrEx>
          <w:tblCellMar>
            <w:top w:w="0" w:type="dxa"/>
            <w:left w:w="0" w:type="dxa"/>
            <w:bottom w:w="0" w:type="dxa"/>
            <w:right w:w="0" w:type="dxa"/>
          </w:tblCellMar>
        </w:tblPrEx>
        <w:tc>
          <w:tcPr>
            <w:tcW w:w="2952" w:type="dxa"/>
          </w:tcPr>
          <w:p w:rsidR="002A68C4" w:rsidRDefault="001C3859">
            <w:pPr>
              <w:keepNext/>
            </w:pPr>
            <w:r>
              <w:t>xBritishAirways4</w:t>
            </w:r>
          </w:p>
        </w:tc>
        <w:tc>
          <w:tcPr>
            <w:tcW w:w="5904" w:type="dxa"/>
          </w:tcPr>
          <w:p w:rsidR="002A68C4" w:rsidRDefault="001C3859">
            <w:pPr>
              <w:keepNext/>
            </w:pPr>
            <w:r>
              <w:t>British Airways</w:t>
            </w:r>
          </w:p>
        </w:tc>
      </w:tr>
      <w:tr w:rsidR="002A68C4">
        <w:tblPrEx>
          <w:tblCellMar>
            <w:top w:w="0" w:type="dxa"/>
            <w:left w:w="0" w:type="dxa"/>
            <w:bottom w:w="0" w:type="dxa"/>
            <w:right w:w="0" w:type="dxa"/>
          </w:tblCellMar>
        </w:tblPrEx>
        <w:tc>
          <w:tcPr>
            <w:tcW w:w="2952" w:type="dxa"/>
          </w:tcPr>
          <w:p w:rsidR="002A68C4" w:rsidRDefault="001C3859">
            <w:pPr>
              <w:keepNext/>
            </w:pPr>
            <w:r>
              <w:t>xShell4</w:t>
            </w:r>
          </w:p>
        </w:tc>
        <w:tc>
          <w:tcPr>
            <w:tcW w:w="5904" w:type="dxa"/>
          </w:tcPr>
          <w:p w:rsidR="002A68C4" w:rsidRDefault="001C3859">
            <w:pPr>
              <w:keepNext/>
            </w:pPr>
            <w:r>
              <w:t>Shell</w:t>
            </w:r>
          </w:p>
        </w:tc>
      </w:tr>
      <w:tr w:rsidR="002A68C4">
        <w:tblPrEx>
          <w:tblCellMar>
            <w:top w:w="0" w:type="dxa"/>
            <w:left w:w="0" w:type="dxa"/>
            <w:bottom w:w="0" w:type="dxa"/>
            <w:right w:w="0" w:type="dxa"/>
          </w:tblCellMar>
        </w:tblPrEx>
        <w:tc>
          <w:tcPr>
            <w:tcW w:w="2952" w:type="dxa"/>
          </w:tcPr>
          <w:p w:rsidR="002A68C4" w:rsidRDefault="001C3859">
            <w:pPr>
              <w:keepNext/>
            </w:pPr>
            <w:r>
              <w:t>xDeutscheBank4</w:t>
            </w:r>
          </w:p>
        </w:tc>
        <w:tc>
          <w:tcPr>
            <w:tcW w:w="5904" w:type="dxa"/>
          </w:tcPr>
          <w:p w:rsidR="002A68C4" w:rsidRDefault="001C3859">
            <w:pPr>
              <w:keepNext/>
            </w:pPr>
            <w:r>
              <w:t>Deutsche Bank</w:t>
            </w:r>
          </w:p>
        </w:tc>
      </w:tr>
      <w:tr w:rsidR="002A68C4">
        <w:tblPrEx>
          <w:tblCellMar>
            <w:top w:w="0" w:type="dxa"/>
            <w:left w:w="0" w:type="dxa"/>
            <w:bottom w:w="0" w:type="dxa"/>
            <w:right w:w="0" w:type="dxa"/>
          </w:tblCellMar>
        </w:tblPrEx>
        <w:tc>
          <w:tcPr>
            <w:tcW w:w="2952" w:type="dxa"/>
          </w:tcPr>
          <w:p w:rsidR="002A68C4" w:rsidRDefault="001C3859">
            <w:pPr>
              <w:keepNext/>
            </w:pPr>
            <w:r>
              <w:t>xHSBC4</w:t>
            </w:r>
          </w:p>
        </w:tc>
        <w:tc>
          <w:tcPr>
            <w:tcW w:w="5904" w:type="dxa"/>
          </w:tcPr>
          <w:p w:rsidR="002A68C4" w:rsidRDefault="001C3859">
            <w:pPr>
              <w:keepNext/>
            </w:pPr>
            <w:r>
              <w:t>HSBC</w:t>
            </w:r>
          </w:p>
        </w:tc>
      </w:tr>
      <w:tr w:rsidR="002A68C4">
        <w:tblPrEx>
          <w:tblCellMar>
            <w:top w:w="0" w:type="dxa"/>
            <w:left w:w="0" w:type="dxa"/>
            <w:bottom w:w="0" w:type="dxa"/>
            <w:right w:w="0" w:type="dxa"/>
          </w:tblCellMar>
        </w:tblPrEx>
        <w:tc>
          <w:tcPr>
            <w:tcW w:w="2952" w:type="dxa"/>
          </w:tcPr>
          <w:p w:rsidR="002A68C4" w:rsidRDefault="001C3859">
            <w:pPr>
              <w:keepNext/>
            </w:pPr>
            <w:r>
              <w:t>xGoldmanSachs4</w:t>
            </w:r>
          </w:p>
        </w:tc>
        <w:tc>
          <w:tcPr>
            <w:tcW w:w="5904" w:type="dxa"/>
          </w:tcPr>
          <w:p w:rsidR="002A68C4" w:rsidRDefault="001C3859">
            <w:pPr>
              <w:keepNext/>
            </w:pPr>
            <w:r>
              <w:t>Goldman Sachs</w:t>
            </w:r>
          </w:p>
        </w:tc>
      </w:tr>
      <w:tr w:rsidR="002A68C4">
        <w:tblPrEx>
          <w:tblCellMar>
            <w:top w:w="0" w:type="dxa"/>
            <w:left w:w="0" w:type="dxa"/>
            <w:bottom w:w="0" w:type="dxa"/>
            <w:right w:w="0" w:type="dxa"/>
          </w:tblCellMar>
        </w:tblPrEx>
        <w:tc>
          <w:tcPr>
            <w:tcW w:w="2952" w:type="dxa"/>
          </w:tcPr>
          <w:p w:rsidR="002A68C4" w:rsidRDefault="001C3859">
            <w:pPr>
              <w:keepNext/>
            </w:pPr>
            <w:r>
              <w:t>xGoogle4</w:t>
            </w:r>
          </w:p>
        </w:tc>
        <w:tc>
          <w:tcPr>
            <w:tcW w:w="5904" w:type="dxa"/>
          </w:tcPr>
          <w:p w:rsidR="002A68C4" w:rsidRDefault="001C3859">
            <w:pPr>
              <w:keepNext/>
            </w:pPr>
            <w:r>
              <w:t>Google</w:t>
            </w:r>
          </w:p>
        </w:tc>
      </w:tr>
      <w:tr w:rsidR="002A68C4">
        <w:tblPrEx>
          <w:tblCellMar>
            <w:top w:w="0" w:type="dxa"/>
            <w:left w:w="0" w:type="dxa"/>
            <w:bottom w:w="0" w:type="dxa"/>
            <w:right w:w="0" w:type="dxa"/>
          </w:tblCellMar>
        </w:tblPrEx>
        <w:tc>
          <w:tcPr>
            <w:tcW w:w="2952" w:type="dxa"/>
          </w:tcPr>
          <w:p w:rsidR="002A68C4" w:rsidRDefault="001C3859">
            <w:pPr>
              <w:keepNext/>
            </w:pPr>
            <w:r>
              <w:t>yDaimler4</w:t>
            </w:r>
          </w:p>
        </w:tc>
        <w:tc>
          <w:tcPr>
            <w:tcW w:w="5904" w:type="dxa"/>
          </w:tcPr>
          <w:p w:rsidR="002A68C4" w:rsidRDefault="001C3859">
            <w:pPr>
              <w:keepNext/>
            </w:pPr>
            <w:r>
              <w:t>Daimler AG</w:t>
            </w:r>
          </w:p>
        </w:tc>
      </w:tr>
      <w:tr w:rsidR="002A68C4">
        <w:tblPrEx>
          <w:tblCellMar>
            <w:top w:w="0" w:type="dxa"/>
            <w:left w:w="0" w:type="dxa"/>
            <w:bottom w:w="0" w:type="dxa"/>
            <w:right w:w="0" w:type="dxa"/>
          </w:tblCellMar>
        </w:tblPrEx>
        <w:tc>
          <w:tcPr>
            <w:tcW w:w="2952" w:type="dxa"/>
          </w:tcPr>
          <w:p w:rsidR="002A68C4" w:rsidRDefault="001C3859">
            <w:pPr>
              <w:keepNext/>
            </w:pPr>
            <w:r>
              <w:t>yBMW4</w:t>
            </w:r>
          </w:p>
        </w:tc>
        <w:tc>
          <w:tcPr>
            <w:tcW w:w="5904" w:type="dxa"/>
          </w:tcPr>
          <w:p w:rsidR="002A68C4" w:rsidRDefault="001C3859">
            <w:pPr>
              <w:keepNext/>
            </w:pPr>
            <w:r>
              <w:t>BMW</w:t>
            </w:r>
          </w:p>
        </w:tc>
      </w:tr>
      <w:tr w:rsidR="002A68C4">
        <w:tblPrEx>
          <w:tblCellMar>
            <w:top w:w="0" w:type="dxa"/>
            <w:left w:w="0" w:type="dxa"/>
            <w:bottom w:w="0" w:type="dxa"/>
            <w:right w:w="0" w:type="dxa"/>
          </w:tblCellMar>
        </w:tblPrEx>
        <w:tc>
          <w:tcPr>
            <w:tcW w:w="2952" w:type="dxa"/>
          </w:tcPr>
          <w:p w:rsidR="002A68C4" w:rsidRDefault="001C3859">
            <w:pPr>
              <w:keepNext/>
            </w:pPr>
            <w:r>
              <w:t>yDell4</w:t>
            </w:r>
          </w:p>
        </w:tc>
        <w:tc>
          <w:tcPr>
            <w:tcW w:w="5904" w:type="dxa"/>
          </w:tcPr>
          <w:p w:rsidR="002A68C4" w:rsidRDefault="001C3859">
            <w:pPr>
              <w:keepNext/>
            </w:pPr>
            <w:r>
              <w:t>Dell</w:t>
            </w:r>
          </w:p>
        </w:tc>
      </w:tr>
      <w:tr w:rsidR="002A68C4">
        <w:tblPrEx>
          <w:tblCellMar>
            <w:top w:w="0" w:type="dxa"/>
            <w:left w:w="0" w:type="dxa"/>
            <w:bottom w:w="0" w:type="dxa"/>
            <w:right w:w="0" w:type="dxa"/>
          </w:tblCellMar>
        </w:tblPrEx>
        <w:tc>
          <w:tcPr>
            <w:tcW w:w="2952" w:type="dxa"/>
          </w:tcPr>
          <w:p w:rsidR="002A68C4" w:rsidRDefault="001C3859">
            <w:pPr>
              <w:keepNext/>
            </w:pPr>
            <w:r>
              <w:t>yGoogle4</w:t>
            </w:r>
          </w:p>
        </w:tc>
        <w:tc>
          <w:tcPr>
            <w:tcW w:w="5904" w:type="dxa"/>
          </w:tcPr>
          <w:p w:rsidR="002A68C4" w:rsidRDefault="001C3859">
            <w:pPr>
              <w:keepNext/>
            </w:pPr>
            <w:r>
              <w:t>Google</w:t>
            </w:r>
          </w:p>
        </w:tc>
      </w:tr>
      <w:tr w:rsidR="002A68C4">
        <w:tblPrEx>
          <w:tblCellMar>
            <w:top w:w="0" w:type="dxa"/>
            <w:left w:w="0" w:type="dxa"/>
            <w:bottom w:w="0" w:type="dxa"/>
            <w:right w:w="0" w:type="dxa"/>
          </w:tblCellMar>
        </w:tblPrEx>
        <w:tc>
          <w:tcPr>
            <w:tcW w:w="2952" w:type="dxa"/>
          </w:tcPr>
          <w:p w:rsidR="002A68C4" w:rsidRDefault="001C3859">
            <w:pPr>
              <w:keepNext/>
            </w:pPr>
            <w:r>
              <w:t>yApple4</w:t>
            </w:r>
          </w:p>
        </w:tc>
        <w:tc>
          <w:tcPr>
            <w:tcW w:w="5904" w:type="dxa"/>
          </w:tcPr>
          <w:p w:rsidR="002A68C4" w:rsidRDefault="001C3859">
            <w:pPr>
              <w:keepNext/>
            </w:pPr>
            <w:r>
              <w:t>Apple</w:t>
            </w:r>
          </w:p>
        </w:tc>
      </w:tr>
      <w:tr w:rsidR="002A68C4">
        <w:tblPrEx>
          <w:tblCellMar>
            <w:top w:w="0" w:type="dxa"/>
            <w:left w:w="0" w:type="dxa"/>
            <w:bottom w:w="0" w:type="dxa"/>
            <w:right w:w="0" w:type="dxa"/>
          </w:tblCellMar>
        </w:tblPrEx>
        <w:tc>
          <w:tcPr>
            <w:tcW w:w="2952" w:type="dxa"/>
          </w:tcPr>
          <w:p w:rsidR="002A68C4" w:rsidRDefault="001C3859">
            <w:pPr>
              <w:keepNext/>
            </w:pPr>
            <w:r>
              <w:t>yLufthansa4</w:t>
            </w:r>
          </w:p>
        </w:tc>
        <w:tc>
          <w:tcPr>
            <w:tcW w:w="5904" w:type="dxa"/>
          </w:tcPr>
          <w:p w:rsidR="002A68C4" w:rsidRDefault="001C3859">
            <w:pPr>
              <w:keepNext/>
            </w:pPr>
            <w:r>
              <w:t>Lufthansa</w:t>
            </w:r>
          </w:p>
        </w:tc>
      </w:tr>
      <w:tr w:rsidR="002A68C4">
        <w:tblPrEx>
          <w:tblCellMar>
            <w:top w:w="0" w:type="dxa"/>
            <w:left w:w="0" w:type="dxa"/>
            <w:bottom w:w="0" w:type="dxa"/>
            <w:right w:w="0" w:type="dxa"/>
          </w:tblCellMar>
        </w:tblPrEx>
        <w:tc>
          <w:tcPr>
            <w:tcW w:w="2952" w:type="dxa"/>
          </w:tcPr>
          <w:p w:rsidR="002A68C4" w:rsidRDefault="001C3859">
            <w:pPr>
              <w:keepNext/>
            </w:pPr>
            <w:r>
              <w:t>yBP4</w:t>
            </w:r>
          </w:p>
        </w:tc>
        <w:tc>
          <w:tcPr>
            <w:tcW w:w="5904" w:type="dxa"/>
          </w:tcPr>
          <w:p w:rsidR="002A68C4" w:rsidRDefault="001C3859">
            <w:pPr>
              <w:keepNext/>
            </w:pPr>
            <w:r>
              <w:t>BP</w:t>
            </w:r>
          </w:p>
        </w:tc>
      </w:tr>
      <w:tr w:rsidR="002A68C4">
        <w:tblPrEx>
          <w:tblCellMar>
            <w:top w:w="0" w:type="dxa"/>
            <w:left w:w="0" w:type="dxa"/>
            <w:bottom w:w="0" w:type="dxa"/>
            <w:right w:w="0" w:type="dxa"/>
          </w:tblCellMar>
        </w:tblPrEx>
        <w:tc>
          <w:tcPr>
            <w:tcW w:w="2952" w:type="dxa"/>
          </w:tcPr>
          <w:p w:rsidR="002A68C4" w:rsidRDefault="001C3859">
            <w:pPr>
              <w:keepNext/>
            </w:pPr>
            <w:r>
              <w:t>yHSBC4</w:t>
            </w:r>
          </w:p>
        </w:tc>
        <w:tc>
          <w:tcPr>
            <w:tcW w:w="5904" w:type="dxa"/>
          </w:tcPr>
          <w:p w:rsidR="002A68C4" w:rsidRDefault="001C3859">
            <w:pPr>
              <w:keepNext/>
            </w:pPr>
            <w:r>
              <w:t>HSBC</w:t>
            </w:r>
          </w:p>
        </w:tc>
      </w:tr>
      <w:tr w:rsidR="002A68C4">
        <w:tblPrEx>
          <w:tblCellMar>
            <w:top w:w="0" w:type="dxa"/>
            <w:left w:w="0" w:type="dxa"/>
            <w:bottom w:w="0" w:type="dxa"/>
            <w:right w:w="0" w:type="dxa"/>
          </w:tblCellMar>
        </w:tblPrEx>
        <w:tc>
          <w:tcPr>
            <w:tcW w:w="2952" w:type="dxa"/>
          </w:tcPr>
          <w:p w:rsidR="002A68C4" w:rsidRDefault="001C3859">
            <w:pPr>
              <w:keepNext/>
            </w:pPr>
            <w:r>
              <w:t>yGoldmanSachs4</w:t>
            </w:r>
          </w:p>
        </w:tc>
        <w:tc>
          <w:tcPr>
            <w:tcW w:w="5904" w:type="dxa"/>
          </w:tcPr>
          <w:p w:rsidR="002A68C4" w:rsidRDefault="001C3859">
            <w:pPr>
              <w:keepNext/>
            </w:pPr>
            <w:r>
              <w:t>Goldman Sachs</w:t>
            </w:r>
          </w:p>
        </w:tc>
      </w:tr>
      <w:tr w:rsidR="002A68C4">
        <w:tblPrEx>
          <w:tblCellMar>
            <w:top w:w="0" w:type="dxa"/>
            <w:left w:w="0" w:type="dxa"/>
            <w:bottom w:w="0" w:type="dxa"/>
            <w:right w:w="0" w:type="dxa"/>
          </w:tblCellMar>
        </w:tblPrEx>
        <w:tc>
          <w:tcPr>
            <w:tcW w:w="2952" w:type="dxa"/>
          </w:tcPr>
          <w:p w:rsidR="002A68C4" w:rsidRDefault="001C3859">
            <w:pPr>
              <w:keepNext/>
            </w:pPr>
            <w:r>
              <w:t>yDeutscheBank4</w:t>
            </w:r>
          </w:p>
        </w:tc>
        <w:tc>
          <w:tcPr>
            <w:tcW w:w="5904" w:type="dxa"/>
          </w:tcPr>
          <w:p w:rsidR="002A68C4" w:rsidRDefault="001C3859">
            <w:pPr>
              <w:keepNext/>
            </w:pPr>
            <w:r>
              <w:t>Deutsche Bank</w:t>
            </w:r>
          </w:p>
        </w:tc>
      </w:tr>
    </w:tbl>
    <w:p w:rsidR="002A68C4" w:rsidRDefault="001C3859">
      <w:pPr>
        <w:pStyle w:val="GResponseHeader"/>
        <w:keepNext/>
      </w:pPr>
      <w:r>
        <w:t>COLUMNS</w:t>
      </w: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Order as shown</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0 No influence at all</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1</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2</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4</w:t>
            </w:r>
          </w:p>
        </w:tc>
        <w:tc>
          <w:tcPr>
            <w:tcW w:w="361" w:type="dxa"/>
          </w:tcPr>
          <w:p w:rsidR="002A68C4" w:rsidRDefault="001C3859">
            <w:pPr>
              <w:keepNext/>
            </w:pPr>
            <w:r>
              <w:t>○</w:t>
            </w:r>
          </w:p>
        </w:tc>
        <w:tc>
          <w:tcPr>
            <w:tcW w:w="3731" w:type="dxa"/>
          </w:tcPr>
          <w:p w:rsidR="002A68C4" w:rsidRDefault="001C3859">
            <w:pPr>
              <w:keepNext/>
            </w:pPr>
            <w:r>
              <w:t>3</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5</w:t>
            </w:r>
          </w:p>
        </w:tc>
        <w:tc>
          <w:tcPr>
            <w:tcW w:w="361" w:type="dxa"/>
          </w:tcPr>
          <w:p w:rsidR="002A68C4" w:rsidRDefault="001C3859">
            <w:pPr>
              <w:keepNext/>
            </w:pPr>
            <w:r>
              <w:t>○</w:t>
            </w:r>
          </w:p>
        </w:tc>
        <w:tc>
          <w:tcPr>
            <w:tcW w:w="3731" w:type="dxa"/>
          </w:tcPr>
          <w:p w:rsidR="002A68C4" w:rsidRDefault="001C3859">
            <w:pPr>
              <w:keepNext/>
            </w:pPr>
            <w:r>
              <w:t>4</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6</w:t>
            </w:r>
          </w:p>
        </w:tc>
        <w:tc>
          <w:tcPr>
            <w:tcW w:w="361" w:type="dxa"/>
          </w:tcPr>
          <w:p w:rsidR="002A68C4" w:rsidRDefault="001C3859">
            <w:pPr>
              <w:keepNext/>
            </w:pPr>
            <w:r>
              <w:t>○</w:t>
            </w:r>
          </w:p>
        </w:tc>
        <w:tc>
          <w:tcPr>
            <w:tcW w:w="3731" w:type="dxa"/>
          </w:tcPr>
          <w:p w:rsidR="002A68C4" w:rsidRDefault="001C3859">
            <w:pPr>
              <w:keepNext/>
            </w:pPr>
            <w:r>
              <w:t>5</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7</w:t>
            </w:r>
          </w:p>
        </w:tc>
        <w:tc>
          <w:tcPr>
            <w:tcW w:w="361" w:type="dxa"/>
          </w:tcPr>
          <w:p w:rsidR="002A68C4" w:rsidRDefault="001C3859">
            <w:pPr>
              <w:keepNext/>
            </w:pPr>
            <w:r>
              <w:t>○</w:t>
            </w:r>
          </w:p>
        </w:tc>
        <w:tc>
          <w:tcPr>
            <w:tcW w:w="3731" w:type="dxa"/>
          </w:tcPr>
          <w:p w:rsidR="002A68C4" w:rsidRDefault="001C3859">
            <w:pPr>
              <w:keepNext/>
            </w:pPr>
            <w:r>
              <w:t>6</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1C3859">
            <w:pPr>
              <w:keepNext/>
            </w:pPr>
            <w:r>
              <w:t>○</w:t>
            </w:r>
          </w:p>
        </w:tc>
        <w:tc>
          <w:tcPr>
            <w:tcW w:w="3731" w:type="dxa"/>
          </w:tcPr>
          <w:p w:rsidR="002A68C4" w:rsidRDefault="001C3859">
            <w:pPr>
              <w:keepNext/>
            </w:pPr>
            <w:r>
              <w:t>7</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1C3859">
            <w:pPr>
              <w:keepNext/>
            </w:pPr>
            <w:r>
              <w:t>○</w:t>
            </w:r>
          </w:p>
        </w:tc>
        <w:tc>
          <w:tcPr>
            <w:tcW w:w="3731" w:type="dxa"/>
          </w:tcPr>
          <w:p w:rsidR="002A68C4" w:rsidRDefault="001C3859">
            <w:pPr>
              <w:keepNext/>
            </w:pPr>
            <w:r>
              <w:t>8</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10</w:t>
            </w:r>
          </w:p>
        </w:tc>
        <w:tc>
          <w:tcPr>
            <w:tcW w:w="361" w:type="dxa"/>
          </w:tcPr>
          <w:p w:rsidR="002A68C4" w:rsidRDefault="001C3859">
            <w:pPr>
              <w:keepNext/>
            </w:pPr>
            <w:r>
              <w:t>○</w:t>
            </w:r>
          </w:p>
        </w:tc>
        <w:tc>
          <w:tcPr>
            <w:tcW w:w="3731" w:type="dxa"/>
          </w:tcPr>
          <w:p w:rsidR="002A68C4" w:rsidRDefault="001C3859">
            <w:pPr>
              <w:keepNext/>
            </w:pPr>
            <w:r>
              <w:t>9</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11</w:t>
            </w:r>
          </w:p>
        </w:tc>
        <w:tc>
          <w:tcPr>
            <w:tcW w:w="361" w:type="dxa"/>
          </w:tcPr>
          <w:p w:rsidR="002A68C4" w:rsidRDefault="001C3859">
            <w:pPr>
              <w:keepNext/>
            </w:pPr>
            <w:r>
              <w:t>○</w:t>
            </w:r>
          </w:p>
        </w:tc>
        <w:tc>
          <w:tcPr>
            <w:tcW w:w="3731" w:type="dxa"/>
          </w:tcPr>
          <w:p w:rsidR="002A68C4" w:rsidRDefault="001C3859">
            <w:pPr>
              <w:keepNext/>
            </w:pPr>
            <w:r>
              <w:t>10 The most influence</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98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p w:rsidR="002A68C4" w:rsidRDefault="001C3859">
      <w:r>
        <w:rPr>
          <w:i/>
        </w:rPr>
        <w:t>↯</w:t>
      </w:r>
      <w:r>
        <w:rPr>
          <w:i/>
        </w:rPr>
        <w:t xml:space="preserve"> </w:t>
      </w:r>
      <w:proofErr w:type="spellStart"/>
      <w:r>
        <w:rPr>
          <w:i/>
        </w:rPr>
        <w:t>Goto</w:t>
      </w:r>
      <w:proofErr w:type="spellEnd"/>
      <w:r>
        <w:rPr>
          <w:i/>
        </w:rPr>
        <w:t xml:space="preserve"> </w:t>
      </w:r>
      <w:r>
        <w:rPr>
          <w:i/>
        </w:rPr>
        <w:t xml:space="preserve">page </w:t>
      </w:r>
      <w:proofErr w:type="spellStart"/>
      <w:r>
        <w:rPr>
          <w:i/>
        </w:rPr>
        <w:t>blockb</w:t>
      </w:r>
      <w:proofErr w:type="spellEnd"/>
      <w:r>
        <w:rPr>
          <w:i/>
        </w:rPr>
        <w:t xml:space="preserve"> if (counter3</w:t>
      </w:r>
      <w:proofErr w:type="gramStart"/>
      <w:r>
        <w:rPr>
          <w:i/>
        </w:rPr>
        <w:t>!=</w:t>
      </w:r>
      <w:proofErr w:type="gramEnd"/>
      <w:r>
        <w:rPr>
          <w:i/>
        </w:rPr>
        <w:t xml:space="preserve">5 and </w:t>
      </w:r>
      <w:proofErr w:type="spellStart"/>
      <w:r>
        <w:rPr>
          <w:i/>
        </w:rPr>
        <w:t>bsplit</w:t>
      </w:r>
      <w:proofErr w:type="spellEnd"/>
      <w:r>
        <w:rPr>
          <w:i/>
        </w:rPr>
        <w:t xml:space="preserve"> ==1) or (counter4!=5 and </w:t>
      </w:r>
      <w:proofErr w:type="spellStart"/>
      <w:r>
        <w:rPr>
          <w:i/>
        </w:rPr>
        <w:t>bsplit</w:t>
      </w:r>
      <w:proofErr w:type="spellEnd"/>
      <w:r>
        <w:rPr>
          <w:i/>
        </w:rPr>
        <w:t xml:space="preserve"> ==2)</w:t>
      </w:r>
    </w:p>
    <w:p w:rsidR="002A68C4" w:rsidRDefault="001C3859">
      <w:pPr>
        <w:pStyle w:val="GPage"/>
      </w:pPr>
      <w:bookmarkStart w:id="2360" w:name="_Toc266972428"/>
      <w:r>
        <w:lastRenderedPageBreak/>
        <w:t xml:space="preserve">Page: </w:t>
      </w:r>
      <w:proofErr w:type="spellStart"/>
      <w:r>
        <w:t>blockc</w:t>
      </w:r>
      <w:bookmarkEnd w:id="2360"/>
      <w:proofErr w:type="spellEnd"/>
    </w:p>
    <w:p w:rsidR="002A68C4" w:rsidRDefault="001C3859">
      <w:r>
        <w:t>&lt;span style="</w:t>
      </w:r>
      <w:proofErr w:type="spellStart"/>
      <w:r>
        <w:t>color</w:t>
      </w:r>
      <w:proofErr w:type="gramStart"/>
      <w:r>
        <w:t>:red</w:t>
      </w:r>
      <w:proofErr w:type="spellEnd"/>
      <w:proofErr w:type="gramEnd"/>
      <w:r>
        <w:t>"&gt;&lt;b&gt;Please provide an answer for each row in the grid &lt;/b&gt;&lt;/span&gt;</w:t>
      </w:r>
    </w:p>
    <w:p w:rsidR="002A68C4" w:rsidRDefault="001C3859">
      <w:r>
        <w:t>&lt;span style="</w:t>
      </w:r>
      <w:proofErr w:type="spellStart"/>
      <w:r>
        <w:t>color</w:t>
      </w:r>
      <w:proofErr w:type="gramStart"/>
      <w:r>
        <w:t>:red</w:t>
      </w:r>
      <w:proofErr w:type="spellEnd"/>
      <w:proofErr w:type="gramEnd"/>
      <w:r>
        <w:t>"&gt;&lt;b&gt;Please provide an answer for each row in the grid &lt;</w:t>
      </w:r>
      <w:r>
        <w:t>/b&gt;&lt;/span&gt;</w:t>
      </w:r>
    </w:p>
    <w:tbl>
      <w:tblPr>
        <w:tblStyle w:val="GQuestionCommonProperties"/>
        <w:tblW w:w="0" w:type="auto"/>
        <w:tblInd w:w="0" w:type="dxa"/>
        <w:tblCellMar>
          <w:top w:w="0" w:type="dxa"/>
          <w:left w:w="0" w:type="dxa"/>
          <w:bottom w:w="0" w:type="dxa"/>
          <w:right w:w="0" w:type="dxa"/>
        </w:tblCellMar>
        <w:tblLook w:val="04A0"/>
      </w:tblPr>
      <w:tblGrid>
        <w:gridCol w:w="7806"/>
        <w:gridCol w:w="1050"/>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fldChar w:fldCharType="begin"/>
            </w:r>
            <w:r w:rsidR="001C3859">
              <w:instrText xml:space="preserve">TC </w:instrText>
            </w:r>
            <w:bookmarkStart w:id="2361" w:name="_Toc266972429"/>
            <w:r w:rsidR="001C3859">
              <w:instrText>BCgride</w:instrText>
            </w:r>
            <w:bookmarkEnd w:id="2361"/>
            <w:r w:rsidR="001C3859">
              <w:instrText xml:space="preserve"> \l 2 \f a</w:instrText>
            </w:r>
            <w:r>
              <w:fldChar w:fldCharType="end"/>
            </w:r>
            <w:proofErr w:type="spellStart"/>
            <w:r w:rsidR="001C3859">
              <w:rPr>
                <w:rStyle w:val="GVariableName"/>
              </w:rPr>
              <w:t>BCgride</w:t>
            </w:r>
            <w:proofErr w:type="spellEnd"/>
            <w:r w:rsidR="001C3859">
              <w:rPr>
                <w:i/>
              </w:rPr>
              <w:t xml:space="preserve">- Show if </w:t>
            </w:r>
            <w:proofErr w:type="spellStart"/>
            <w:r w:rsidR="001C3859">
              <w:rPr>
                <w:i/>
              </w:rPr>
              <w:t>csplit</w:t>
            </w:r>
            <w:proofErr w:type="spellEnd"/>
            <w:r w:rsidR="001C3859">
              <w:rPr>
                <w:i/>
              </w:rPr>
              <w:t>==1/required</w:t>
            </w:r>
          </w:p>
        </w:tc>
        <w:tc>
          <w:tcPr>
            <w:tcW w:w="0" w:type="auto"/>
            <w:shd w:val="clear" w:color="auto" w:fill="D0D0D0"/>
            <w:vAlign w:val="bottom"/>
          </w:tcPr>
          <w:p w:rsidR="002A68C4" w:rsidRDefault="001C3859">
            <w:pPr>
              <w:keepNext/>
              <w:jc w:val="right"/>
            </w:pPr>
            <w:r>
              <w:t>GRID</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How much trust do you have in the following groups and organisations to give wise input into public policy?</w:t>
            </w:r>
          </w:p>
        </w:tc>
      </w:tr>
    </w:tbl>
    <w:p w:rsidR="002A68C4" w:rsidRDefault="002A68C4">
      <w:pPr>
        <w:pStyle w:val="GQuestionSpacer"/>
        <w:keepNext/>
      </w:pPr>
    </w:p>
    <w:p w:rsidR="002A68C4" w:rsidRDefault="001C3859">
      <w:pPr>
        <w:pStyle w:val="GCategoryHeader"/>
        <w:keepNext/>
      </w:pPr>
      <w:r>
        <w:t>ROWS</w:t>
      </w:r>
    </w:p>
    <w:tbl>
      <w:tblPr>
        <w:tblStyle w:val="GQuestionCategoryList"/>
        <w:tblW w:w="0" w:type="auto"/>
        <w:tblInd w:w="0" w:type="dxa"/>
        <w:tblCellMar>
          <w:top w:w="0" w:type="dxa"/>
          <w:left w:w="0" w:type="dxa"/>
          <w:bottom w:w="0" w:type="dxa"/>
          <w:right w:w="0" w:type="dxa"/>
        </w:tblCellMar>
        <w:tblLook w:val="04A0"/>
      </w:tblPr>
      <w:tblGrid>
        <w:gridCol w:w="2952"/>
        <w:gridCol w:w="5904"/>
      </w:tblGrid>
      <w:tr w:rsidR="002A68C4">
        <w:tblPrEx>
          <w:tblCellMar>
            <w:top w:w="0" w:type="dxa"/>
            <w:left w:w="0" w:type="dxa"/>
            <w:bottom w:w="0" w:type="dxa"/>
            <w:right w:w="0" w:type="dxa"/>
          </w:tblCellMar>
        </w:tblPrEx>
        <w:tc>
          <w:tcPr>
            <w:tcW w:w="8856" w:type="dxa"/>
            <w:gridSpan w:val="2"/>
          </w:tcPr>
          <w:p w:rsidR="002A68C4" w:rsidRDefault="001C3859">
            <w:pPr>
              <w:keepNext/>
            </w:pPr>
            <w:r>
              <w:rPr>
                <w:i/>
              </w:rPr>
              <w:t>Randomize rows</w:t>
            </w:r>
          </w:p>
        </w:tc>
      </w:tr>
      <w:tr w:rsidR="002A68C4">
        <w:tblPrEx>
          <w:tblCellMar>
            <w:top w:w="0" w:type="dxa"/>
            <w:left w:w="0" w:type="dxa"/>
            <w:bottom w:w="0" w:type="dxa"/>
            <w:right w:w="0" w:type="dxa"/>
          </w:tblCellMar>
        </w:tblPrEx>
        <w:tc>
          <w:tcPr>
            <w:tcW w:w="2952" w:type="dxa"/>
          </w:tcPr>
          <w:p w:rsidR="002A68C4" w:rsidRDefault="001C3859">
            <w:pPr>
              <w:keepNext/>
            </w:pPr>
            <w:r>
              <w:t>govGov5</w:t>
            </w:r>
          </w:p>
        </w:tc>
        <w:tc>
          <w:tcPr>
            <w:tcW w:w="5904" w:type="dxa"/>
          </w:tcPr>
          <w:p w:rsidR="002A68C4" w:rsidRDefault="001C3859">
            <w:pPr>
              <w:keepNext/>
            </w:pPr>
            <w:r>
              <w:t>Government officials</w:t>
            </w:r>
          </w:p>
        </w:tc>
      </w:tr>
      <w:tr w:rsidR="002A68C4">
        <w:tblPrEx>
          <w:tblCellMar>
            <w:top w:w="0" w:type="dxa"/>
            <w:left w:w="0" w:type="dxa"/>
            <w:bottom w:w="0" w:type="dxa"/>
            <w:right w:w="0" w:type="dxa"/>
          </w:tblCellMar>
        </w:tblPrEx>
        <w:tc>
          <w:tcPr>
            <w:tcW w:w="2952" w:type="dxa"/>
          </w:tcPr>
          <w:p w:rsidR="002A68C4" w:rsidRDefault="001C3859">
            <w:pPr>
              <w:keepNext/>
            </w:pPr>
            <w:r>
              <w:t>govEU5</w:t>
            </w:r>
          </w:p>
        </w:tc>
        <w:tc>
          <w:tcPr>
            <w:tcW w:w="5904" w:type="dxa"/>
          </w:tcPr>
          <w:p w:rsidR="002A68C4" w:rsidRDefault="001C3859">
            <w:pPr>
              <w:keepNext/>
            </w:pPr>
            <w:r>
              <w:t>EU officials</w:t>
            </w:r>
          </w:p>
        </w:tc>
      </w:tr>
      <w:tr w:rsidR="002A68C4">
        <w:tblPrEx>
          <w:tblCellMar>
            <w:top w:w="0" w:type="dxa"/>
            <w:left w:w="0" w:type="dxa"/>
            <w:bottom w:w="0" w:type="dxa"/>
            <w:right w:w="0" w:type="dxa"/>
          </w:tblCellMar>
        </w:tblPrEx>
        <w:tc>
          <w:tcPr>
            <w:tcW w:w="2952" w:type="dxa"/>
          </w:tcPr>
          <w:p w:rsidR="002A68C4" w:rsidRDefault="001C3859">
            <w:pPr>
              <w:keepNext/>
            </w:pPr>
            <w:r>
              <w:t>socRich5</w:t>
            </w:r>
          </w:p>
        </w:tc>
        <w:tc>
          <w:tcPr>
            <w:tcW w:w="5904" w:type="dxa"/>
          </w:tcPr>
          <w:p w:rsidR="002A68C4" w:rsidRDefault="001C3859">
            <w:pPr>
              <w:keepNext/>
            </w:pPr>
            <w:r>
              <w:t>Women</w:t>
            </w:r>
          </w:p>
        </w:tc>
      </w:tr>
      <w:tr w:rsidR="002A68C4">
        <w:tblPrEx>
          <w:tblCellMar>
            <w:top w:w="0" w:type="dxa"/>
            <w:left w:w="0" w:type="dxa"/>
            <w:bottom w:w="0" w:type="dxa"/>
            <w:right w:w="0" w:type="dxa"/>
          </w:tblCellMar>
        </w:tblPrEx>
        <w:tc>
          <w:tcPr>
            <w:tcW w:w="2952" w:type="dxa"/>
          </w:tcPr>
          <w:p w:rsidR="002A68C4" w:rsidRDefault="001C3859">
            <w:pPr>
              <w:keepNext/>
            </w:pPr>
            <w:r>
              <w:t>socPoor5</w:t>
            </w:r>
          </w:p>
        </w:tc>
        <w:tc>
          <w:tcPr>
            <w:tcW w:w="5904" w:type="dxa"/>
          </w:tcPr>
          <w:p w:rsidR="002A68C4" w:rsidRDefault="001C3859">
            <w:pPr>
              <w:keepNext/>
            </w:pPr>
            <w:r>
              <w:t>Immigrants</w:t>
            </w:r>
          </w:p>
        </w:tc>
      </w:tr>
      <w:tr w:rsidR="002A68C4">
        <w:tblPrEx>
          <w:tblCellMar>
            <w:top w:w="0" w:type="dxa"/>
            <w:left w:w="0" w:type="dxa"/>
            <w:bottom w:w="0" w:type="dxa"/>
            <w:right w:w="0" w:type="dxa"/>
          </w:tblCellMar>
        </w:tblPrEx>
        <w:tc>
          <w:tcPr>
            <w:tcW w:w="2952" w:type="dxa"/>
          </w:tcPr>
          <w:p w:rsidR="002A68C4" w:rsidRDefault="001C3859">
            <w:pPr>
              <w:keepNext/>
            </w:pPr>
            <w:r>
              <w:t>genTelc5</w:t>
            </w:r>
          </w:p>
        </w:tc>
        <w:tc>
          <w:tcPr>
            <w:tcW w:w="5904" w:type="dxa"/>
          </w:tcPr>
          <w:p w:rsidR="002A68C4" w:rsidRDefault="001C3859">
            <w:pPr>
              <w:keepNext/>
            </w:pPr>
            <w:r>
              <w:t>Engineering and manufacturing companies</w:t>
            </w:r>
          </w:p>
        </w:tc>
      </w:tr>
      <w:tr w:rsidR="002A68C4">
        <w:tblPrEx>
          <w:tblCellMar>
            <w:top w:w="0" w:type="dxa"/>
            <w:left w:w="0" w:type="dxa"/>
            <w:bottom w:w="0" w:type="dxa"/>
            <w:right w:w="0" w:type="dxa"/>
          </w:tblCellMar>
        </w:tblPrEx>
        <w:tc>
          <w:tcPr>
            <w:tcW w:w="2952" w:type="dxa"/>
          </w:tcPr>
          <w:p w:rsidR="002A68C4" w:rsidRDefault="001C3859">
            <w:pPr>
              <w:keepNext/>
            </w:pPr>
            <w:r>
              <w:t>genTech5</w:t>
            </w:r>
          </w:p>
        </w:tc>
        <w:tc>
          <w:tcPr>
            <w:tcW w:w="5904" w:type="dxa"/>
          </w:tcPr>
          <w:p w:rsidR="002A68C4" w:rsidRDefault="001C3859">
            <w:pPr>
              <w:keepNext/>
            </w:pPr>
            <w:r>
              <w:t>Technology companies</w:t>
            </w:r>
          </w:p>
        </w:tc>
      </w:tr>
      <w:tr w:rsidR="002A68C4">
        <w:tblPrEx>
          <w:tblCellMar>
            <w:top w:w="0" w:type="dxa"/>
            <w:left w:w="0" w:type="dxa"/>
            <w:bottom w:w="0" w:type="dxa"/>
            <w:right w:w="0" w:type="dxa"/>
          </w:tblCellMar>
        </w:tblPrEx>
        <w:tc>
          <w:tcPr>
            <w:tcW w:w="2952" w:type="dxa"/>
          </w:tcPr>
          <w:p w:rsidR="002A68C4" w:rsidRDefault="001C3859">
            <w:pPr>
              <w:keepNext/>
            </w:pPr>
            <w:r>
              <w:t>genAir5</w:t>
            </w:r>
          </w:p>
        </w:tc>
        <w:tc>
          <w:tcPr>
            <w:tcW w:w="5904" w:type="dxa"/>
          </w:tcPr>
          <w:p w:rsidR="002A68C4" w:rsidRDefault="001C3859">
            <w:pPr>
              <w:keepNext/>
            </w:pPr>
            <w:r>
              <w:t>Airlines</w:t>
            </w:r>
          </w:p>
        </w:tc>
      </w:tr>
      <w:tr w:rsidR="002A68C4">
        <w:tblPrEx>
          <w:tblCellMar>
            <w:top w:w="0" w:type="dxa"/>
            <w:left w:w="0" w:type="dxa"/>
            <w:bottom w:w="0" w:type="dxa"/>
            <w:right w:w="0" w:type="dxa"/>
          </w:tblCellMar>
        </w:tblPrEx>
        <w:tc>
          <w:tcPr>
            <w:tcW w:w="2952" w:type="dxa"/>
          </w:tcPr>
          <w:p w:rsidR="002A68C4" w:rsidRDefault="001C3859">
            <w:pPr>
              <w:keepNext/>
            </w:pPr>
            <w:r>
              <w:t>genOil5</w:t>
            </w:r>
          </w:p>
        </w:tc>
        <w:tc>
          <w:tcPr>
            <w:tcW w:w="5904" w:type="dxa"/>
          </w:tcPr>
          <w:p w:rsidR="002A68C4" w:rsidRDefault="001C3859">
            <w:pPr>
              <w:keepNext/>
            </w:pPr>
            <w:r>
              <w:t>Oil and Gas companies</w:t>
            </w:r>
          </w:p>
        </w:tc>
      </w:tr>
      <w:tr w:rsidR="002A68C4">
        <w:tblPrEx>
          <w:tblCellMar>
            <w:top w:w="0" w:type="dxa"/>
            <w:left w:w="0" w:type="dxa"/>
            <w:bottom w:w="0" w:type="dxa"/>
            <w:right w:w="0" w:type="dxa"/>
          </w:tblCellMar>
        </w:tblPrEx>
        <w:tc>
          <w:tcPr>
            <w:tcW w:w="2952" w:type="dxa"/>
          </w:tcPr>
          <w:p w:rsidR="002A68C4" w:rsidRDefault="001C3859">
            <w:pPr>
              <w:keepNext/>
            </w:pPr>
            <w:r>
              <w:t>genFinance5</w:t>
            </w:r>
          </w:p>
        </w:tc>
        <w:tc>
          <w:tcPr>
            <w:tcW w:w="5904" w:type="dxa"/>
          </w:tcPr>
          <w:p w:rsidR="002A68C4" w:rsidRDefault="001C3859">
            <w:pPr>
              <w:keepNext/>
            </w:pPr>
            <w:r>
              <w:t>Banking and Financial companies</w:t>
            </w:r>
          </w:p>
        </w:tc>
      </w:tr>
      <w:tr w:rsidR="002A68C4">
        <w:tblPrEx>
          <w:tblCellMar>
            <w:top w:w="0" w:type="dxa"/>
            <w:left w:w="0" w:type="dxa"/>
            <w:bottom w:w="0" w:type="dxa"/>
            <w:right w:w="0" w:type="dxa"/>
          </w:tblCellMar>
        </w:tblPrEx>
        <w:tc>
          <w:tcPr>
            <w:tcW w:w="2952" w:type="dxa"/>
          </w:tcPr>
          <w:p w:rsidR="002A68C4" w:rsidRDefault="001C3859">
            <w:pPr>
              <w:keepNext/>
            </w:pPr>
            <w:r>
              <w:t>xToyota5</w:t>
            </w:r>
          </w:p>
        </w:tc>
        <w:tc>
          <w:tcPr>
            <w:tcW w:w="5904" w:type="dxa"/>
          </w:tcPr>
          <w:p w:rsidR="002A68C4" w:rsidRDefault="001C3859">
            <w:pPr>
              <w:keepNext/>
            </w:pPr>
            <w:r>
              <w:t>Toyota</w:t>
            </w:r>
          </w:p>
        </w:tc>
      </w:tr>
      <w:tr w:rsidR="002A68C4">
        <w:tblPrEx>
          <w:tblCellMar>
            <w:top w:w="0" w:type="dxa"/>
            <w:left w:w="0" w:type="dxa"/>
            <w:bottom w:w="0" w:type="dxa"/>
            <w:right w:w="0" w:type="dxa"/>
          </w:tblCellMar>
        </w:tblPrEx>
        <w:tc>
          <w:tcPr>
            <w:tcW w:w="2952" w:type="dxa"/>
          </w:tcPr>
          <w:p w:rsidR="002A68C4" w:rsidRDefault="001C3859">
            <w:pPr>
              <w:keepNext/>
            </w:pPr>
            <w:r>
              <w:t>xDell5</w:t>
            </w:r>
          </w:p>
        </w:tc>
        <w:tc>
          <w:tcPr>
            <w:tcW w:w="5904" w:type="dxa"/>
          </w:tcPr>
          <w:p w:rsidR="002A68C4" w:rsidRDefault="001C3859">
            <w:pPr>
              <w:keepNext/>
            </w:pPr>
            <w:r>
              <w:t>Dell</w:t>
            </w:r>
          </w:p>
        </w:tc>
      </w:tr>
      <w:tr w:rsidR="002A68C4">
        <w:tblPrEx>
          <w:tblCellMar>
            <w:top w:w="0" w:type="dxa"/>
            <w:left w:w="0" w:type="dxa"/>
            <w:bottom w:w="0" w:type="dxa"/>
            <w:right w:w="0" w:type="dxa"/>
          </w:tblCellMar>
        </w:tblPrEx>
        <w:tc>
          <w:tcPr>
            <w:tcW w:w="2952" w:type="dxa"/>
          </w:tcPr>
          <w:p w:rsidR="002A68C4" w:rsidRDefault="001C3859">
            <w:pPr>
              <w:keepNext/>
            </w:pPr>
            <w:r>
              <w:t>xBritishAirways5</w:t>
            </w:r>
          </w:p>
        </w:tc>
        <w:tc>
          <w:tcPr>
            <w:tcW w:w="5904" w:type="dxa"/>
          </w:tcPr>
          <w:p w:rsidR="002A68C4" w:rsidRDefault="001C3859">
            <w:pPr>
              <w:keepNext/>
            </w:pPr>
            <w:r>
              <w:t>British Airways</w:t>
            </w:r>
          </w:p>
        </w:tc>
      </w:tr>
      <w:tr w:rsidR="002A68C4">
        <w:tblPrEx>
          <w:tblCellMar>
            <w:top w:w="0" w:type="dxa"/>
            <w:left w:w="0" w:type="dxa"/>
            <w:bottom w:w="0" w:type="dxa"/>
            <w:right w:w="0" w:type="dxa"/>
          </w:tblCellMar>
        </w:tblPrEx>
        <w:tc>
          <w:tcPr>
            <w:tcW w:w="2952" w:type="dxa"/>
          </w:tcPr>
          <w:p w:rsidR="002A68C4" w:rsidRDefault="001C3859">
            <w:pPr>
              <w:keepNext/>
            </w:pPr>
            <w:r>
              <w:t>xShell5</w:t>
            </w:r>
          </w:p>
        </w:tc>
        <w:tc>
          <w:tcPr>
            <w:tcW w:w="5904" w:type="dxa"/>
          </w:tcPr>
          <w:p w:rsidR="002A68C4" w:rsidRDefault="001C3859">
            <w:pPr>
              <w:keepNext/>
            </w:pPr>
            <w:r>
              <w:t>Shell</w:t>
            </w:r>
          </w:p>
        </w:tc>
      </w:tr>
      <w:tr w:rsidR="002A68C4">
        <w:tblPrEx>
          <w:tblCellMar>
            <w:top w:w="0" w:type="dxa"/>
            <w:left w:w="0" w:type="dxa"/>
            <w:bottom w:w="0" w:type="dxa"/>
            <w:right w:w="0" w:type="dxa"/>
          </w:tblCellMar>
        </w:tblPrEx>
        <w:tc>
          <w:tcPr>
            <w:tcW w:w="2952" w:type="dxa"/>
          </w:tcPr>
          <w:p w:rsidR="002A68C4" w:rsidRDefault="001C3859">
            <w:pPr>
              <w:keepNext/>
            </w:pPr>
            <w:r>
              <w:t>xDeutscheBank5</w:t>
            </w:r>
          </w:p>
        </w:tc>
        <w:tc>
          <w:tcPr>
            <w:tcW w:w="5904" w:type="dxa"/>
          </w:tcPr>
          <w:p w:rsidR="002A68C4" w:rsidRDefault="001C3859">
            <w:pPr>
              <w:keepNext/>
            </w:pPr>
            <w:r>
              <w:t>Deutsche Bank</w:t>
            </w:r>
          </w:p>
        </w:tc>
      </w:tr>
      <w:tr w:rsidR="002A68C4">
        <w:tblPrEx>
          <w:tblCellMar>
            <w:top w:w="0" w:type="dxa"/>
            <w:left w:w="0" w:type="dxa"/>
            <w:bottom w:w="0" w:type="dxa"/>
            <w:right w:w="0" w:type="dxa"/>
          </w:tblCellMar>
        </w:tblPrEx>
        <w:tc>
          <w:tcPr>
            <w:tcW w:w="2952" w:type="dxa"/>
          </w:tcPr>
          <w:p w:rsidR="002A68C4" w:rsidRDefault="001C3859">
            <w:pPr>
              <w:keepNext/>
            </w:pPr>
            <w:r>
              <w:t>xHSBC5</w:t>
            </w:r>
          </w:p>
        </w:tc>
        <w:tc>
          <w:tcPr>
            <w:tcW w:w="5904" w:type="dxa"/>
          </w:tcPr>
          <w:p w:rsidR="002A68C4" w:rsidRDefault="001C3859">
            <w:pPr>
              <w:keepNext/>
            </w:pPr>
            <w:r>
              <w:t>HSBC</w:t>
            </w:r>
          </w:p>
        </w:tc>
      </w:tr>
      <w:tr w:rsidR="002A68C4">
        <w:tblPrEx>
          <w:tblCellMar>
            <w:top w:w="0" w:type="dxa"/>
            <w:left w:w="0" w:type="dxa"/>
            <w:bottom w:w="0" w:type="dxa"/>
            <w:right w:w="0" w:type="dxa"/>
          </w:tblCellMar>
        </w:tblPrEx>
        <w:tc>
          <w:tcPr>
            <w:tcW w:w="2952" w:type="dxa"/>
          </w:tcPr>
          <w:p w:rsidR="002A68C4" w:rsidRDefault="001C3859">
            <w:pPr>
              <w:keepNext/>
            </w:pPr>
            <w:r>
              <w:t>xGoldmanSachs5</w:t>
            </w:r>
          </w:p>
        </w:tc>
        <w:tc>
          <w:tcPr>
            <w:tcW w:w="5904" w:type="dxa"/>
          </w:tcPr>
          <w:p w:rsidR="002A68C4" w:rsidRDefault="001C3859">
            <w:pPr>
              <w:keepNext/>
            </w:pPr>
            <w:r>
              <w:t>Goldman Sachs</w:t>
            </w:r>
          </w:p>
        </w:tc>
      </w:tr>
      <w:tr w:rsidR="002A68C4">
        <w:tblPrEx>
          <w:tblCellMar>
            <w:top w:w="0" w:type="dxa"/>
            <w:left w:w="0" w:type="dxa"/>
            <w:bottom w:w="0" w:type="dxa"/>
            <w:right w:w="0" w:type="dxa"/>
          </w:tblCellMar>
        </w:tblPrEx>
        <w:tc>
          <w:tcPr>
            <w:tcW w:w="2952" w:type="dxa"/>
          </w:tcPr>
          <w:p w:rsidR="002A68C4" w:rsidRDefault="001C3859">
            <w:pPr>
              <w:keepNext/>
            </w:pPr>
            <w:r>
              <w:t>xGoogle5</w:t>
            </w:r>
          </w:p>
        </w:tc>
        <w:tc>
          <w:tcPr>
            <w:tcW w:w="5904" w:type="dxa"/>
          </w:tcPr>
          <w:p w:rsidR="002A68C4" w:rsidRDefault="001C3859">
            <w:pPr>
              <w:keepNext/>
            </w:pPr>
            <w:r>
              <w:t>Google</w:t>
            </w:r>
          </w:p>
        </w:tc>
      </w:tr>
      <w:tr w:rsidR="002A68C4">
        <w:tblPrEx>
          <w:tblCellMar>
            <w:top w:w="0" w:type="dxa"/>
            <w:left w:w="0" w:type="dxa"/>
            <w:bottom w:w="0" w:type="dxa"/>
            <w:right w:w="0" w:type="dxa"/>
          </w:tblCellMar>
        </w:tblPrEx>
        <w:tc>
          <w:tcPr>
            <w:tcW w:w="2952" w:type="dxa"/>
          </w:tcPr>
          <w:p w:rsidR="002A68C4" w:rsidRDefault="001C3859">
            <w:pPr>
              <w:keepNext/>
            </w:pPr>
            <w:r>
              <w:t>yDaimler5</w:t>
            </w:r>
          </w:p>
        </w:tc>
        <w:tc>
          <w:tcPr>
            <w:tcW w:w="5904" w:type="dxa"/>
          </w:tcPr>
          <w:p w:rsidR="002A68C4" w:rsidRDefault="001C3859">
            <w:pPr>
              <w:keepNext/>
            </w:pPr>
            <w:r>
              <w:t>Daimler AG</w:t>
            </w:r>
          </w:p>
        </w:tc>
      </w:tr>
      <w:tr w:rsidR="002A68C4">
        <w:tblPrEx>
          <w:tblCellMar>
            <w:top w:w="0" w:type="dxa"/>
            <w:left w:w="0" w:type="dxa"/>
            <w:bottom w:w="0" w:type="dxa"/>
            <w:right w:w="0" w:type="dxa"/>
          </w:tblCellMar>
        </w:tblPrEx>
        <w:tc>
          <w:tcPr>
            <w:tcW w:w="2952" w:type="dxa"/>
          </w:tcPr>
          <w:p w:rsidR="002A68C4" w:rsidRDefault="001C3859">
            <w:pPr>
              <w:keepNext/>
            </w:pPr>
            <w:r>
              <w:t>yBMW5</w:t>
            </w:r>
          </w:p>
        </w:tc>
        <w:tc>
          <w:tcPr>
            <w:tcW w:w="5904" w:type="dxa"/>
          </w:tcPr>
          <w:p w:rsidR="002A68C4" w:rsidRDefault="001C3859">
            <w:pPr>
              <w:keepNext/>
            </w:pPr>
            <w:r>
              <w:t>BMW</w:t>
            </w:r>
          </w:p>
        </w:tc>
      </w:tr>
      <w:tr w:rsidR="002A68C4">
        <w:tblPrEx>
          <w:tblCellMar>
            <w:top w:w="0" w:type="dxa"/>
            <w:left w:w="0" w:type="dxa"/>
            <w:bottom w:w="0" w:type="dxa"/>
            <w:right w:w="0" w:type="dxa"/>
          </w:tblCellMar>
        </w:tblPrEx>
        <w:tc>
          <w:tcPr>
            <w:tcW w:w="2952" w:type="dxa"/>
          </w:tcPr>
          <w:p w:rsidR="002A68C4" w:rsidRDefault="001C3859">
            <w:pPr>
              <w:keepNext/>
            </w:pPr>
            <w:r>
              <w:t>yDell5</w:t>
            </w:r>
          </w:p>
        </w:tc>
        <w:tc>
          <w:tcPr>
            <w:tcW w:w="5904" w:type="dxa"/>
          </w:tcPr>
          <w:p w:rsidR="002A68C4" w:rsidRDefault="001C3859">
            <w:pPr>
              <w:keepNext/>
            </w:pPr>
            <w:r>
              <w:t>Dell</w:t>
            </w:r>
          </w:p>
        </w:tc>
      </w:tr>
      <w:tr w:rsidR="002A68C4">
        <w:tblPrEx>
          <w:tblCellMar>
            <w:top w:w="0" w:type="dxa"/>
            <w:left w:w="0" w:type="dxa"/>
            <w:bottom w:w="0" w:type="dxa"/>
            <w:right w:w="0" w:type="dxa"/>
          </w:tblCellMar>
        </w:tblPrEx>
        <w:tc>
          <w:tcPr>
            <w:tcW w:w="2952" w:type="dxa"/>
          </w:tcPr>
          <w:p w:rsidR="002A68C4" w:rsidRDefault="001C3859">
            <w:pPr>
              <w:keepNext/>
            </w:pPr>
            <w:r>
              <w:t>yGoogle5</w:t>
            </w:r>
          </w:p>
        </w:tc>
        <w:tc>
          <w:tcPr>
            <w:tcW w:w="5904" w:type="dxa"/>
          </w:tcPr>
          <w:p w:rsidR="002A68C4" w:rsidRDefault="001C3859">
            <w:pPr>
              <w:keepNext/>
            </w:pPr>
            <w:r>
              <w:t>Google</w:t>
            </w:r>
          </w:p>
        </w:tc>
      </w:tr>
      <w:tr w:rsidR="002A68C4">
        <w:tblPrEx>
          <w:tblCellMar>
            <w:top w:w="0" w:type="dxa"/>
            <w:left w:w="0" w:type="dxa"/>
            <w:bottom w:w="0" w:type="dxa"/>
            <w:right w:w="0" w:type="dxa"/>
          </w:tblCellMar>
        </w:tblPrEx>
        <w:tc>
          <w:tcPr>
            <w:tcW w:w="2952" w:type="dxa"/>
          </w:tcPr>
          <w:p w:rsidR="002A68C4" w:rsidRDefault="001C3859">
            <w:pPr>
              <w:keepNext/>
            </w:pPr>
            <w:r>
              <w:t>yApple5</w:t>
            </w:r>
          </w:p>
        </w:tc>
        <w:tc>
          <w:tcPr>
            <w:tcW w:w="5904" w:type="dxa"/>
          </w:tcPr>
          <w:p w:rsidR="002A68C4" w:rsidRDefault="001C3859">
            <w:pPr>
              <w:keepNext/>
            </w:pPr>
            <w:r>
              <w:t>Apple</w:t>
            </w:r>
          </w:p>
        </w:tc>
      </w:tr>
      <w:tr w:rsidR="002A68C4">
        <w:tblPrEx>
          <w:tblCellMar>
            <w:top w:w="0" w:type="dxa"/>
            <w:left w:w="0" w:type="dxa"/>
            <w:bottom w:w="0" w:type="dxa"/>
            <w:right w:w="0" w:type="dxa"/>
          </w:tblCellMar>
        </w:tblPrEx>
        <w:tc>
          <w:tcPr>
            <w:tcW w:w="2952" w:type="dxa"/>
          </w:tcPr>
          <w:p w:rsidR="002A68C4" w:rsidRDefault="001C3859">
            <w:pPr>
              <w:keepNext/>
            </w:pPr>
            <w:r>
              <w:t>yLufthansa5</w:t>
            </w:r>
          </w:p>
        </w:tc>
        <w:tc>
          <w:tcPr>
            <w:tcW w:w="5904" w:type="dxa"/>
          </w:tcPr>
          <w:p w:rsidR="002A68C4" w:rsidRDefault="001C3859">
            <w:pPr>
              <w:keepNext/>
            </w:pPr>
            <w:r>
              <w:t>Lufthansa</w:t>
            </w:r>
          </w:p>
        </w:tc>
      </w:tr>
      <w:tr w:rsidR="002A68C4">
        <w:tblPrEx>
          <w:tblCellMar>
            <w:top w:w="0" w:type="dxa"/>
            <w:left w:w="0" w:type="dxa"/>
            <w:bottom w:w="0" w:type="dxa"/>
            <w:right w:w="0" w:type="dxa"/>
          </w:tblCellMar>
        </w:tblPrEx>
        <w:tc>
          <w:tcPr>
            <w:tcW w:w="2952" w:type="dxa"/>
          </w:tcPr>
          <w:p w:rsidR="002A68C4" w:rsidRDefault="001C3859">
            <w:pPr>
              <w:keepNext/>
            </w:pPr>
            <w:r>
              <w:t>yBP5</w:t>
            </w:r>
          </w:p>
        </w:tc>
        <w:tc>
          <w:tcPr>
            <w:tcW w:w="5904" w:type="dxa"/>
          </w:tcPr>
          <w:p w:rsidR="002A68C4" w:rsidRDefault="001C3859">
            <w:pPr>
              <w:keepNext/>
            </w:pPr>
            <w:r>
              <w:t>BP</w:t>
            </w:r>
          </w:p>
        </w:tc>
      </w:tr>
      <w:tr w:rsidR="002A68C4">
        <w:tblPrEx>
          <w:tblCellMar>
            <w:top w:w="0" w:type="dxa"/>
            <w:left w:w="0" w:type="dxa"/>
            <w:bottom w:w="0" w:type="dxa"/>
            <w:right w:w="0" w:type="dxa"/>
          </w:tblCellMar>
        </w:tblPrEx>
        <w:tc>
          <w:tcPr>
            <w:tcW w:w="2952" w:type="dxa"/>
          </w:tcPr>
          <w:p w:rsidR="002A68C4" w:rsidRDefault="001C3859">
            <w:pPr>
              <w:keepNext/>
            </w:pPr>
            <w:r>
              <w:t>yHSBC5</w:t>
            </w:r>
          </w:p>
        </w:tc>
        <w:tc>
          <w:tcPr>
            <w:tcW w:w="5904" w:type="dxa"/>
          </w:tcPr>
          <w:p w:rsidR="002A68C4" w:rsidRDefault="001C3859">
            <w:pPr>
              <w:keepNext/>
            </w:pPr>
            <w:r>
              <w:t>HSBC</w:t>
            </w:r>
          </w:p>
        </w:tc>
      </w:tr>
      <w:tr w:rsidR="002A68C4">
        <w:tblPrEx>
          <w:tblCellMar>
            <w:top w:w="0" w:type="dxa"/>
            <w:left w:w="0" w:type="dxa"/>
            <w:bottom w:w="0" w:type="dxa"/>
            <w:right w:w="0" w:type="dxa"/>
          </w:tblCellMar>
        </w:tblPrEx>
        <w:tc>
          <w:tcPr>
            <w:tcW w:w="2952" w:type="dxa"/>
          </w:tcPr>
          <w:p w:rsidR="002A68C4" w:rsidRDefault="001C3859">
            <w:pPr>
              <w:keepNext/>
            </w:pPr>
            <w:r>
              <w:t>yGoldmanSachs5</w:t>
            </w:r>
          </w:p>
        </w:tc>
        <w:tc>
          <w:tcPr>
            <w:tcW w:w="5904" w:type="dxa"/>
          </w:tcPr>
          <w:p w:rsidR="002A68C4" w:rsidRDefault="001C3859">
            <w:pPr>
              <w:keepNext/>
            </w:pPr>
            <w:r>
              <w:t>Goldman Sachs</w:t>
            </w:r>
          </w:p>
        </w:tc>
      </w:tr>
      <w:tr w:rsidR="002A68C4">
        <w:tblPrEx>
          <w:tblCellMar>
            <w:top w:w="0" w:type="dxa"/>
            <w:left w:w="0" w:type="dxa"/>
            <w:bottom w:w="0" w:type="dxa"/>
            <w:right w:w="0" w:type="dxa"/>
          </w:tblCellMar>
        </w:tblPrEx>
        <w:tc>
          <w:tcPr>
            <w:tcW w:w="2952" w:type="dxa"/>
          </w:tcPr>
          <w:p w:rsidR="002A68C4" w:rsidRDefault="001C3859">
            <w:pPr>
              <w:keepNext/>
            </w:pPr>
            <w:r>
              <w:t>yDeutscheBank5</w:t>
            </w:r>
          </w:p>
        </w:tc>
        <w:tc>
          <w:tcPr>
            <w:tcW w:w="5904" w:type="dxa"/>
          </w:tcPr>
          <w:p w:rsidR="002A68C4" w:rsidRDefault="001C3859">
            <w:pPr>
              <w:keepNext/>
            </w:pPr>
            <w:r>
              <w:t>Deutsche Bank</w:t>
            </w:r>
          </w:p>
        </w:tc>
      </w:tr>
    </w:tbl>
    <w:p w:rsidR="002A68C4" w:rsidRDefault="001C3859">
      <w:pPr>
        <w:pStyle w:val="GResponseHeader"/>
        <w:keepNext/>
      </w:pPr>
      <w:r>
        <w:t>COLUMNS</w:t>
      </w: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Order as shown</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A great deal of trust</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Quite a lot of trust</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Some trust</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4</w:t>
            </w:r>
          </w:p>
        </w:tc>
        <w:tc>
          <w:tcPr>
            <w:tcW w:w="361" w:type="dxa"/>
          </w:tcPr>
          <w:p w:rsidR="002A68C4" w:rsidRDefault="001C3859">
            <w:pPr>
              <w:keepNext/>
            </w:pPr>
            <w:r>
              <w:t>○</w:t>
            </w:r>
          </w:p>
        </w:tc>
        <w:tc>
          <w:tcPr>
            <w:tcW w:w="3731" w:type="dxa"/>
          </w:tcPr>
          <w:p w:rsidR="002A68C4" w:rsidRDefault="001C3859">
            <w:pPr>
              <w:keepNext/>
            </w:pPr>
            <w:r>
              <w:t>Not much trust</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5</w:t>
            </w:r>
          </w:p>
        </w:tc>
        <w:tc>
          <w:tcPr>
            <w:tcW w:w="361" w:type="dxa"/>
          </w:tcPr>
          <w:p w:rsidR="002A68C4" w:rsidRDefault="001C3859">
            <w:pPr>
              <w:keepNext/>
            </w:pPr>
            <w:r>
              <w:t>○</w:t>
            </w:r>
          </w:p>
        </w:tc>
        <w:tc>
          <w:tcPr>
            <w:tcW w:w="3731" w:type="dxa"/>
          </w:tcPr>
          <w:p w:rsidR="002A68C4" w:rsidRDefault="001C3859">
            <w:pPr>
              <w:keepNext/>
            </w:pPr>
            <w:r>
              <w:t>Hardly any trust</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tbl>
      <w:tblPr>
        <w:tblStyle w:val="GQuestionCommonProperties"/>
        <w:tblW w:w="0" w:type="auto"/>
        <w:tblInd w:w="0" w:type="dxa"/>
        <w:tblCellMar>
          <w:top w:w="0" w:type="dxa"/>
          <w:left w:w="0" w:type="dxa"/>
          <w:bottom w:w="0" w:type="dxa"/>
          <w:right w:w="0" w:type="dxa"/>
        </w:tblCellMar>
        <w:tblLook w:val="04A0"/>
      </w:tblPr>
      <w:tblGrid>
        <w:gridCol w:w="7792"/>
        <w:gridCol w:w="1064"/>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lastRenderedPageBreak/>
              <w:fldChar w:fldCharType="begin"/>
            </w:r>
            <w:r w:rsidR="001C3859">
              <w:instrText xml:space="preserve">TC </w:instrText>
            </w:r>
            <w:bookmarkStart w:id="2362" w:name="_Toc266972430"/>
            <w:r w:rsidR="001C3859">
              <w:instrText>BCgridf</w:instrText>
            </w:r>
            <w:bookmarkEnd w:id="2362"/>
            <w:r w:rsidR="001C3859">
              <w:instrText xml:space="preserve"> \l 2 \f a</w:instrText>
            </w:r>
            <w:r>
              <w:fldChar w:fldCharType="end"/>
            </w:r>
            <w:proofErr w:type="spellStart"/>
            <w:r w:rsidR="001C3859">
              <w:rPr>
                <w:rStyle w:val="GVariableName"/>
              </w:rPr>
              <w:t>BCgridf</w:t>
            </w:r>
            <w:proofErr w:type="spellEnd"/>
            <w:r w:rsidR="001C3859">
              <w:rPr>
                <w:i/>
              </w:rPr>
              <w:t xml:space="preserve">- Show if </w:t>
            </w:r>
            <w:proofErr w:type="spellStart"/>
            <w:r w:rsidR="001C3859">
              <w:rPr>
                <w:i/>
              </w:rPr>
              <w:t>csplit</w:t>
            </w:r>
            <w:proofErr w:type="spellEnd"/>
            <w:r w:rsidR="001C3859">
              <w:rPr>
                <w:i/>
              </w:rPr>
              <w:t>==2/required</w:t>
            </w:r>
          </w:p>
        </w:tc>
        <w:tc>
          <w:tcPr>
            <w:tcW w:w="0" w:type="auto"/>
            <w:shd w:val="clear" w:color="auto" w:fill="D0D0D0"/>
            <w:vAlign w:val="bottom"/>
          </w:tcPr>
          <w:p w:rsidR="002A68C4" w:rsidRDefault="001C3859">
            <w:pPr>
              <w:keepNext/>
              <w:jc w:val="right"/>
            </w:pPr>
            <w:r>
              <w:t>GRID</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 xml:space="preserve">On a scale of 0 to 10, where 0 means no contribution at all and 10 means the biggest contribution, how much do you think each of these groups and organisations </w:t>
            </w:r>
            <w:proofErr w:type="spellStart"/>
            <w:r>
              <w:rPr>
                <w:b/>
              </w:rPr>
              <w:t>contributeto</w:t>
            </w:r>
            <w:proofErr w:type="spellEnd"/>
            <w:r>
              <w:rPr>
                <w:b/>
              </w:rPr>
              <w:t xml:space="preserve"> </w:t>
            </w:r>
            <w:r>
              <w:rPr>
                <w:b/>
              </w:rPr>
              <w:t>the welfare of British people?</w:t>
            </w:r>
          </w:p>
        </w:tc>
      </w:tr>
    </w:tbl>
    <w:p w:rsidR="002A68C4" w:rsidRDefault="002A68C4">
      <w:pPr>
        <w:pStyle w:val="GQuestionSpacer"/>
        <w:keepNext/>
      </w:pPr>
    </w:p>
    <w:p w:rsidR="002A68C4" w:rsidRDefault="001C3859">
      <w:pPr>
        <w:pStyle w:val="GCategoryHeader"/>
        <w:keepNext/>
      </w:pPr>
      <w:r>
        <w:t>ROWS</w:t>
      </w:r>
    </w:p>
    <w:tbl>
      <w:tblPr>
        <w:tblStyle w:val="GQuestionCategoryList"/>
        <w:tblW w:w="0" w:type="auto"/>
        <w:tblInd w:w="0" w:type="dxa"/>
        <w:tblCellMar>
          <w:top w:w="0" w:type="dxa"/>
          <w:left w:w="0" w:type="dxa"/>
          <w:bottom w:w="0" w:type="dxa"/>
          <w:right w:w="0" w:type="dxa"/>
        </w:tblCellMar>
        <w:tblLook w:val="04A0"/>
      </w:tblPr>
      <w:tblGrid>
        <w:gridCol w:w="2952"/>
        <w:gridCol w:w="5904"/>
      </w:tblGrid>
      <w:tr w:rsidR="002A68C4">
        <w:tblPrEx>
          <w:tblCellMar>
            <w:top w:w="0" w:type="dxa"/>
            <w:left w:w="0" w:type="dxa"/>
            <w:bottom w:w="0" w:type="dxa"/>
            <w:right w:w="0" w:type="dxa"/>
          </w:tblCellMar>
        </w:tblPrEx>
        <w:tc>
          <w:tcPr>
            <w:tcW w:w="8856" w:type="dxa"/>
            <w:gridSpan w:val="2"/>
          </w:tcPr>
          <w:p w:rsidR="002A68C4" w:rsidRDefault="001C3859">
            <w:pPr>
              <w:keepNext/>
            </w:pPr>
            <w:r>
              <w:rPr>
                <w:i/>
              </w:rPr>
              <w:t>Randomize rows</w:t>
            </w:r>
          </w:p>
        </w:tc>
      </w:tr>
      <w:tr w:rsidR="002A68C4">
        <w:tblPrEx>
          <w:tblCellMar>
            <w:top w:w="0" w:type="dxa"/>
            <w:left w:w="0" w:type="dxa"/>
            <w:bottom w:w="0" w:type="dxa"/>
            <w:right w:w="0" w:type="dxa"/>
          </w:tblCellMar>
        </w:tblPrEx>
        <w:tc>
          <w:tcPr>
            <w:tcW w:w="2952" w:type="dxa"/>
          </w:tcPr>
          <w:p w:rsidR="002A68C4" w:rsidRDefault="001C3859">
            <w:pPr>
              <w:keepNext/>
            </w:pPr>
            <w:r>
              <w:t>govGov6</w:t>
            </w:r>
          </w:p>
        </w:tc>
        <w:tc>
          <w:tcPr>
            <w:tcW w:w="5904" w:type="dxa"/>
          </w:tcPr>
          <w:p w:rsidR="002A68C4" w:rsidRDefault="001C3859">
            <w:pPr>
              <w:keepNext/>
            </w:pPr>
            <w:r>
              <w:t>Government officials</w:t>
            </w:r>
          </w:p>
        </w:tc>
      </w:tr>
      <w:tr w:rsidR="002A68C4">
        <w:tblPrEx>
          <w:tblCellMar>
            <w:top w:w="0" w:type="dxa"/>
            <w:left w:w="0" w:type="dxa"/>
            <w:bottom w:w="0" w:type="dxa"/>
            <w:right w:w="0" w:type="dxa"/>
          </w:tblCellMar>
        </w:tblPrEx>
        <w:tc>
          <w:tcPr>
            <w:tcW w:w="2952" w:type="dxa"/>
          </w:tcPr>
          <w:p w:rsidR="002A68C4" w:rsidRDefault="001C3859">
            <w:pPr>
              <w:keepNext/>
            </w:pPr>
            <w:r>
              <w:t>govEU6</w:t>
            </w:r>
          </w:p>
        </w:tc>
        <w:tc>
          <w:tcPr>
            <w:tcW w:w="5904" w:type="dxa"/>
          </w:tcPr>
          <w:p w:rsidR="002A68C4" w:rsidRDefault="001C3859">
            <w:pPr>
              <w:keepNext/>
            </w:pPr>
            <w:r>
              <w:t>EU officials</w:t>
            </w:r>
          </w:p>
        </w:tc>
      </w:tr>
      <w:tr w:rsidR="002A68C4">
        <w:tblPrEx>
          <w:tblCellMar>
            <w:top w:w="0" w:type="dxa"/>
            <w:left w:w="0" w:type="dxa"/>
            <w:bottom w:w="0" w:type="dxa"/>
            <w:right w:w="0" w:type="dxa"/>
          </w:tblCellMar>
        </w:tblPrEx>
        <w:tc>
          <w:tcPr>
            <w:tcW w:w="2952" w:type="dxa"/>
          </w:tcPr>
          <w:p w:rsidR="002A68C4" w:rsidRDefault="001C3859">
            <w:pPr>
              <w:keepNext/>
            </w:pPr>
            <w:r>
              <w:t>socRich6</w:t>
            </w:r>
          </w:p>
        </w:tc>
        <w:tc>
          <w:tcPr>
            <w:tcW w:w="5904" w:type="dxa"/>
          </w:tcPr>
          <w:p w:rsidR="002A68C4" w:rsidRDefault="001C3859">
            <w:pPr>
              <w:keepNext/>
            </w:pPr>
            <w:r>
              <w:t>Women</w:t>
            </w:r>
          </w:p>
        </w:tc>
      </w:tr>
      <w:tr w:rsidR="002A68C4">
        <w:tblPrEx>
          <w:tblCellMar>
            <w:top w:w="0" w:type="dxa"/>
            <w:left w:w="0" w:type="dxa"/>
            <w:bottom w:w="0" w:type="dxa"/>
            <w:right w:w="0" w:type="dxa"/>
          </w:tblCellMar>
        </w:tblPrEx>
        <w:tc>
          <w:tcPr>
            <w:tcW w:w="2952" w:type="dxa"/>
          </w:tcPr>
          <w:p w:rsidR="002A68C4" w:rsidRDefault="001C3859">
            <w:pPr>
              <w:keepNext/>
            </w:pPr>
            <w:r>
              <w:t>socPoor6</w:t>
            </w:r>
          </w:p>
        </w:tc>
        <w:tc>
          <w:tcPr>
            <w:tcW w:w="5904" w:type="dxa"/>
          </w:tcPr>
          <w:p w:rsidR="002A68C4" w:rsidRDefault="001C3859">
            <w:pPr>
              <w:keepNext/>
            </w:pPr>
            <w:r>
              <w:t>Immigrants</w:t>
            </w:r>
          </w:p>
        </w:tc>
      </w:tr>
      <w:tr w:rsidR="002A68C4">
        <w:tblPrEx>
          <w:tblCellMar>
            <w:top w:w="0" w:type="dxa"/>
            <w:left w:w="0" w:type="dxa"/>
            <w:bottom w:w="0" w:type="dxa"/>
            <w:right w:w="0" w:type="dxa"/>
          </w:tblCellMar>
        </w:tblPrEx>
        <w:tc>
          <w:tcPr>
            <w:tcW w:w="2952" w:type="dxa"/>
          </w:tcPr>
          <w:p w:rsidR="002A68C4" w:rsidRDefault="001C3859">
            <w:pPr>
              <w:keepNext/>
            </w:pPr>
            <w:r>
              <w:t>genTelc6</w:t>
            </w:r>
          </w:p>
        </w:tc>
        <w:tc>
          <w:tcPr>
            <w:tcW w:w="5904" w:type="dxa"/>
          </w:tcPr>
          <w:p w:rsidR="002A68C4" w:rsidRDefault="001C3859">
            <w:pPr>
              <w:keepNext/>
            </w:pPr>
            <w:r>
              <w:t>Engineering and manufacturing companies</w:t>
            </w:r>
          </w:p>
        </w:tc>
      </w:tr>
      <w:tr w:rsidR="002A68C4">
        <w:tblPrEx>
          <w:tblCellMar>
            <w:top w:w="0" w:type="dxa"/>
            <w:left w:w="0" w:type="dxa"/>
            <w:bottom w:w="0" w:type="dxa"/>
            <w:right w:w="0" w:type="dxa"/>
          </w:tblCellMar>
        </w:tblPrEx>
        <w:tc>
          <w:tcPr>
            <w:tcW w:w="2952" w:type="dxa"/>
          </w:tcPr>
          <w:p w:rsidR="002A68C4" w:rsidRDefault="001C3859">
            <w:pPr>
              <w:keepNext/>
            </w:pPr>
            <w:r>
              <w:t>genTech6</w:t>
            </w:r>
          </w:p>
        </w:tc>
        <w:tc>
          <w:tcPr>
            <w:tcW w:w="5904" w:type="dxa"/>
          </w:tcPr>
          <w:p w:rsidR="002A68C4" w:rsidRDefault="001C3859">
            <w:pPr>
              <w:keepNext/>
            </w:pPr>
            <w:r>
              <w:t>Technology companies</w:t>
            </w:r>
          </w:p>
        </w:tc>
      </w:tr>
      <w:tr w:rsidR="002A68C4">
        <w:tblPrEx>
          <w:tblCellMar>
            <w:top w:w="0" w:type="dxa"/>
            <w:left w:w="0" w:type="dxa"/>
            <w:bottom w:w="0" w:type="dxa"/>
            <w:right w:w="0" w:type="dxa"/>
          </w:tblCellMar>
        </w:tblPrEx>
        <w:tc>
          <w:tcPr>
            <w:tcW w:w="2952" w:type="dxa"/>
          </w:tcPr>
          <w:p w:rsidR="002A68C4" w:rsidRDefault="001C3859">
            <w:pPr>
              <w:keepNext/>
            </w:pPr>
            <w:r>
              <w:t>genAir6</w:t>
            </w:r>
          </w:p>
        </w:tc>
        <w:tc>
          <w:tcPr>
            <w:tcW w:w="5904" w:type="dxa"/>
          </w:tcPr>
          <w:p w:rsidR="002A68C4" w:rsidRDefault="001C3859">
            <w:pPr>
              <w:keepNext/>
            </w:pPr>
            <w:r>
              <w:t>Airlines</w:t>
            </w:r>
          </w:p>
        </w:tc>
      </w:tr>
      <w:tr w:rsidR="002A68C4">
        <w:tblPrEx>
          <w:tblCellMar>
            <w:top w:w="0" w:type="dxa"/>
            <w:left w:w="0" w:type="dxa"/>
            <w:bottom w:w="0" w:type="dxa"/>
            <w:right w:w="0" w:type="dxa"/>
          </w:tblCellMar>
        </w:tblPrEx>
        <w:tc>
          <w:tcPr>
            <w:tcW w:w="2952" w:type="dxa"/>
          </w:tcPr>
          <w:p w:rsidR="002A68C4" w:rsidRDefault="001C3859">
            <w:pPr>
              <w:keepNext/>
            </w:pPr>
            <w:r>
              <w:t>genOil6</w:t>
            </w:r>
          </w:p>
        </w:tc>
        <w:tc>
          <w:tcPr>
            <w:tcW w:w="5904" w:type="dxa"/>
          </w:tcPr>
          <w:p w:rsidR="002A68C4" w:rsidRDefault="001C3859">
            <w:pPr>
              <w:keepNext/>
            </w:pPr>
            <w:r>
              <w:t>Oil and</w:t>
            </w:r>
            <w:r>
              <w:t xml:space="preserve"> Gas companies</w:t>
            </w:r>
          </w:p>
        </w:tc>
      </w:tr>
      <w:tr w:rsidR="002A68C4">
        <w:tblPrEx>
          <w:tblCellMar>
            <w:top w:w="0" w:type="dxa"/>
            <w:left w:w="0" w:type="dxa"/>
            <w:bottom w:w="0" w:type="dxa"/>
            <w:right w:w="0" w:type="dxa"/>
          </w:tblCellMar>
        </w:tblPrEx>
        <w:tc>
          <w:tcPr>
            <w:tcW w:w="2952" w:type="dxa"/>
          </w:tcPr>
          <w:p w:rsidR="002A68C4" w:rsidRDefault="001C3859">
            <w:pPr>
              <w:keepNext/>
            </w:pPr>
            <w:r>
              <w:t>genFinance6</w:t>
            </w:r>
          </w:p>
        </w:tc>
        <w:tc>
          <w:tcPr>
            <w:tcW w:w="5904" w:type="dxa"/>
          </w:tcPr>
          <w:p w:rsidR="002A68C4" w:rsidRDefault="001C3859">
            <w:pPr>
              <w:keepNext/>
            </w:pPr>
            <w:r>
              <w:t>Banking and Financial companies</w:t>
            </w:r>
          </w:p>
        </w:tc>
      </w:tr>
      <w:tr w:rsidR="002A68C4">
        <w:tblPrEx>
          <w:tblCellMar>
            <w:top w:w="0" w:type="dxa"/>
            <w:left w:w="0" w:type="dxa"/>
            <w:bottom w:w="0" w:type="dxa"/>
            <w:right w:w="0" w:type="dxa"/>
          </w:tblCellMar>
        </w:tblPrEx>
        <w:tc>
          <w:tcPr>
            <w:tcW w:w="2952" w:type="dxa"/>
          </w:tcPr>
          <w:p w:rsidR="002A68C4" w:rsidRDefault="001C3859">
            <w:pPr>
              <w:keepNext/>
            </w:pPr>
            <w:r>
              <w:t>xToyota6</w:t>
            </w:r>
          </w:p>
        </w:tc>
        <w:tc>
          <w:tcPr>
            <w:tcW w:w="5904" w:type="dxa"/>
          </w:tcPr>
          <w:p w:rsidR="002A68C4" w:rsidRDefault="001C3859">
            <w:pPr>
              <w:keepNext/>
            </w:pPr>
            <w:r>
              <w:t>Toyota</w:t>
            </w:r>
          </w:p>
        </w:tc>
      </w:tr>
      <w:tr w:rsidR="002A68C4">
        <w:tblPrEx>
          <w:tblCellMar>
            <w:top w:w="0" w:type="dxa"/>
            <w:left w:w="0" w:type="dxa"/>
            <w:bottom w:w="0" w:type="dxa"/>
            <w:right w:w="0" w:type="dxa"/>
          </w:tblCellMar>
        </w:tblPrEx>
        <w:tc>
          <w:tcPr>
            <w:tcW w:w="2952" w:type="dxa"/>
          </w:tcPr>
          <w:p w:rsidR="002A68C4" w:rsidRDefault="001C3859">
            <w:pPr>
              <w:keepNext/>
            </w:pPr>
            <w:r>
              <w:t>xDell6</w:t>
            </w:r>
          </w:p>
        </w:tc>
        <w:tc>
          <w:tcPr>
            <w:tcW w:w="5904" w:type="dxa"/>
          </w:tcPr>
          <w:p w:rsidR="002A68C4" w:rsidRDefault="001C3859">
            <w:pPr>
              <w:keepNext/>
            </w:pPr>
            <w:r>
              <w:t>Dell</w:t>
            </w:r>
          </w:p>
        </w:tc>
      </w:tr>
      <w:tr w:rsidR="002A68C4">
        <w:tblPrEx>
          <w:tblCellMar>
            <w:top w:w="0" w:type="dxa"/>
            <w:left w:w="0" w:type="dxa"/>
            <w:bottom w:w="0" w:type="dxa"/>
            <w:right w:w="0" w:type="dxa"/>
          </w:tblCellMar>
        </w:tblPrEx>
        <w:tc>
          <w:tcPr>
            <w:tcW w:w="2952" w:type="dxa"/>
          </w:tcPr>
          <w:p w:rsidR="002A68C4" w:rsidRDefault="001C3859">
            <w:pPr>
              <w:keepNext/>
            </w:pPr>
            <w:r>
              <w:t>xBritishAirways6</w:t>
            </w:r>
          </w:p>
        </w:tc>
        <w:tc>
          <w:tcPr>
            <w:tcW w:w="5904" w:type="dxa"/>
          </w:tcPr>
          <w:p w:rsidR="002A68C4" w:rsidRDefault="001C3859">
            <w:pPr>
              <w:keepNext/>
            </w:pPr>
            <w:r>
              <w:t>British Airways</w:t>
            </w:r>
          </w:p>
        </w:tc>
      </w:tr>
      <w:tr w:rsidR="002A68C4">
        <w:tblPrEx>
          <w:tblCellMar>
            <w:top w:w="0" w:type="dxa"/>
            <w:left w:w="0" w:type="dxa"/>
            <w:bottom w:w="0" w:type="dxa"/>
            <w:right w:w="0" w:type="dxa"/>
          </w:tblCellMar>
        </w:tblPrEx>
        <w:tc>
          <w:tcPr>
            <w:tcW w:w="2952" w:type="dxa"/>
          </w:tcPr>
          <w:p w:rsidR="002A68C4" w:rsidRDefault="001C3859">
            <w:pPr>
              <w:keepNext/>
            </w:pPr>
            <w:r>
              <w:t>xShell6</w:t>
            </w:r>
          </w:p>
        </w:tc>
        <w:tc>
          <w:tcPr>
            <w:tcW w:w="5904" w:type="dxa"/>
          </w:tcPr>
          <w:p w:rsidR="002A68C4" w:rsidRDefault="001C3859">
            <w:pPr>
              <w:keepNext/>
            </w:pPr>
            <w:r>
              <w:t>Shell</w:t>
            </w:r>
          </w:p>
        </w:tc>
      </w:tr>
      <w:tr w:rsidR="002A68C4">
        <w:tblPrEx>
          <w:tblCellMar>
            <w:top w:w="0" w:type="dxa"/>
            <w:left w:w="0" w:type="dxa"/>
            <w:bottom w:w="0" w:type="dxa"/>
            <w:right w:w="0" w:type="dxa"/>
          </w:tblCellMar>
        </w:tblPrEx>
        <w:tc>
          <w:tcPr>
            <w:tcW w:w="2952" w:type="dxa"/>
          </w:tcPr>
          <w:p w:rsidR="002A68C4" w:rsidRDefault="001C3859">
            <w:pPr>
              <w:keepNext/>
            </w:pPr>
            <w:r>
              <w:t>xDeutscheBank6</w:t>
            </w:r>
          </w:p>
        </w:tc>
        <w:tc>
          <w:tcPr>
            <w:tcW w:w="5904" w:type="dxa"/>
          </w:tcPr>
          <w:p w:rsidR="002A68C4" w:rsidRDefault="001C3859">
            <w:pPr>
              <w:keepNext/>
            </w:pPr>
            <w:r>
              <w:t>Deutsche Bank</w:t>
            </w:r>
          </w:p>
        </w:tc>
      </w:tr>
      <w:tr w:rsidR="002A68C4">
        <w:tblPrEx>
          <w:tblCellMar>
            <w:top w:w="0" w:type="dxa"/>
            <w:left w:w="0" w:type="dxa"/>
            <w:bottom w:w="0" w:type="dxa"/>
            <w:right w:w="0" w:type="dxa"/>
          </w:tblCellMar>
        </w:tblPrEx>
        <w:tc>
          <w:tcPr>
            <w:tcW w:w="2952" w:type="dxa"/>
          </w:tcPr>
          <w:p w:rsidR="002A68C4" w:rsidRDefault="001C3859">
            <w:pPr>
              <w:keepNext/>
            </w:pPr>
            <w:r>
              <w:t>xHSBC6</w:t>
            </w:r>
          </w:p>
        </w:tc>
        <w:tc>
          <w:tcPr>
            <w:tcW w:w="5904" w:type="dxa"/>
          </w:tcPr>
          <w:p w:rsidR="002A68C4" w:rsidRDefault="001C3859">
            <w:pPr>
              <w:keepNext/>
            </w:pPr>
            <w:r>
              <w:t>HSBC</w:t>
            </w:r>
          </w:p>
        </w:tc>
      </w:tr>
      <w:tr w:rsidR="002A68C4">
        <w:tblPrEx>
          <w:tblCellMar>
            <w:top w:w="0" w:type="dxa"/>
            <w:left w:w="0" w:type="dxa"/>
            <w:bottom w:w="0" w:type="dxa"/>
            <w:right w:w="0" w:type="dxa"/>
          </w:tblCellMar>
        </w:tblPrEx>
        <w:tc>
          <w:tcPr>
            <w:tcW w:w="2952" w:type="dxa"/>
          </w:tcPr>
          <w:p w:rsidR="002A68C4" w:rsidRDefault="001C3859">
            <w:pPr>
              <w:keepNext/>
            </w:pPr>
            <w:r>
              <w:t>xGoldmanSachs6</w:t>
            </w:r>
          </w:p>
        </w:tc>
        <w:tc>
          <w:tcPr>
            <w:tcW w:w="5904" w:type="dxa"/>
          </w:tcPr>
          <w:p w:rsidR="002A68C4" w:rsidRDefault="001C3859">
            <w:pPr>
              <w:keepNext/>
            </w:pPr>
            <w:r>
              <w:t>Goldman Sachs</w:t>
            </w:r>
          </w:p>
        </w:tc>
      </w:tr>
      <w:tr w:rsidR="002A68C4">
        <w:tblPrEx>
          <w:tblCellMar>
            <w:top w:w="0" w:type="dxa"/>
            <w:left w:w="0" w:type="dxa"/>
            <w:bottom w:w="0" w:type="dxa"/>
            <w:right w:w="0" w:type="dxa"/>
          </w:tblCellMar>
        </w:tblPrEx>
        <w:tc>
          <w:tcPr>
            <w:tcW w:w="2952" w:type="dxa"/>
          </w:tcPr>
          <w:p w:rsidR="002A68C4" w:rsidRDefault="001C3859">
            <w:pPr>
              <w:keepNext/>
            </w:pPr>
            <w:r>
              <w:t>xGoogle6</w:t>
            </w:r>
          </w:p>
        </w:tc>
        <w:tc>
          <w:tcPr>
            <w:tcW w:w="5904" w:type="dxa"/>
          </w:tcPr>
          <w:p w:rsidR="002A68C4" w:rsidRDefault="001C3859">
            <w:pPr>
              <w:keepNext/>
            </w:pPr>
            <w:r>
              <w:t>Google</w:t>
            </w:r>
          </w:p>
        </w:tc>
      </w:tr>
      <w:tr w:rsidR="002A68C4">
        <w:tblPrEx>
          <w:tblCellMar>
            <w:top w:w="0" w:type="dxa"/>
            <w:left w:w="0" w:type="dxa"/>
            <w:bottom w:w="0" w:type="dxa"/>
            <w:right w:w="0" w:type="dxa"/>
          </w:tblCellMar>
        </w:tblPrEx>
        <w:tc>
          <w:tcPr>
            <w:tcW w:w="2952" w:type="dxa"/>
          </w:tcPr>
          <w:p w:rsidR="002A68C4" w:rsidRDefault="001C3859">
            <w:pPr>
              <w:keepNext/>
            </w:pPr>
            <w:r>
              <w:t>yDaimler6</w:t>
            </w:r>
          </w:p>
        </w:tc>
        <w:tc>
          <w:tcPr>
            <w:tcW w:w="5904" w:type="dxa"/>
          </w:tcPr>
          <w:p w:rsidR="002A68C4" w:rsidRDefault="001C3859">
            <w:pPr>
              <w:keepNext/>
            </w:pPr>
            <w:r>
              <w:t>Daimler AG</w:t>
            </w:r>
          </w:p>
        </w:tc>
      </w:tr>
      <w:tr w:rsidR="002A68C4">
        <w:tblPrEx>
          <w:tblCellMar>
            <w:top w:w="0" w:type="dxa"/>
            <w:left w:w="0" w:type="dxa"/>
            <w:bottom w:w="0" w:type="dxa"/>
            <w:right w:w="0" w:type="dxa"/>
          </w:tblCellMar>
        </w:tblPrEx>
        <w:tc>
          <w:tcPr>
            <w:tcW w:w="2952" w:type="dxa"/>
          </w:tcPr>
          <w:p w:rsidR="002A68C4" w:rsidRDefault="001C3859">
            <w:pPr>
              <w:keepNext/>
            </w:pPr>
            <w:r>
              <w:t>yBMW6</w:t>
            </w:r>
          </w:p>
        </w:tc>
        <w:tc>
          <w:tcPr>
            <w:tcW w:w="5904" w:type="dxa"/>
          </w:tcPr>
          <w:p w:rsidR="002A68C4" w:rsidRDefault="001C3859">
            <w:pPr>
              <w:keepNext/>
            </w:pPr>
            <w:r>
              <w:t>BMW</w:t>
            </w:r>
          </w:p>
        </w:tc>
      </w:tr>
      <w:tr w:rsidR="002A68C4">
        <w:tblPrEx>
          <w:tblCellMar>
            <w:top w:w="0" w:type="dxa"/>
            <w:left w:w="0" w:type="dxa"/>
            <w:bottom w:w="0" w:type="dxa"/>
            <w:right w:w="0" w:type="dxa"/>
          </w:tblCellMar>
        </w:tblPrEx>
        <w:tc>
          <w:tcPr>
            <w:tcW w:w="2952" w:type="dxa"/>
          </w:tcPr>
          <w:p w:rsidR="002A68C4" w:rsidRDefault="001C3859">
            <w:pPr>
              <w:keepNext/>
            </w:pPr>
            <w:r>
              <w:t>yDell6</w:t>
            </w:r>
          </w:p>
        </w:tc>
        <w:tc>
          <w:tcPr>
            <w:tcW w:w="5904" w:type="dxa"/>
          </w:tcPr>
          <w:p w:rsidR="002A68C4" w:rsidRDefault="001C3859">
            <w:pPr>
              <w:keepNext/>
            </w:pPr>
            <w:r>
              <w:t>Dell</w:t>
            </w:r>
          </w:p>
        </w:tc>
      </w:tr>
      <w:tr w:rsidR="002A68C4">
        <w:tblPrEx>
          <w:tblCellMar>
            <w:top w:w="0" w:type="dxa"/>
            <w:left w:w="0" w:type="dxa"/>
            <w:bottom w:w="0" w:type="dxa"/>
            <w:right w:w="0" w:type="dxa"/>
          </w:tblCellMar>
        </w:tblPrEx>
        <w:tc>
          <w:tcPr>
            <w:tcW w:w="2952" w:type="dxa"/>
          </w:tcPr>
          <w:p w:rsidR="002A68C4" w:rsidRDefault="001C3859">
            <w:pPr>
              <w:keepNext/>
            </w:pPr>
            <w:r>
              <w:t>yGoogle6</w:t>
            </w:r>
          </w:p>
        </w:tc>
        <w:tc>
          <w:tcPr>
            <w:tcW w:w="5904" w:type="dxa"/>
          </w:tcPr>
          <w:p w:rsidR="002A68C4" w:rsidRDefault="001C3859">
            <w:pPr>
              <w:keepNext/>
            </w:pPr>
            <w:r>
              <w:t>Google</w:t>
            </w:r>
          </w:p>
        </w:tc>
      </w:tr>
      <w:tr w:rsidR="002A68C4">
        <w:tblPrEx>
          <w:tblCellMar>
            <w:top w:w="0" w:type="dxa"/>
            <w:left w:w="0" w:type="dxa"/>
            <w:bottom w:w="0" w:type="dxa"/>
            <w:right w:w="0" w:type="dxa"/>
          </w:tblCellMar>
        </w:tblPrEx>
        <w:tc>
          <w:tcPr>
            <w:tcW w:w="2952" w:type="dxa"/>
          </w:tcPr>
          <w:p w:rsidR="002A68C4" w:rsidRDefault="001C3859">
            <w:pPr>
              <w:keepNext/>
            </w:pPr>
            <w:r>
              <w:t>yApple6</w:t>
            </w:r>
          </w:p>
        </w:tc>
        <w:tc>
          <w:tcPr>
            <w:tcW w:w="5904" w:type="dxa"/>
          </w:tcPr>
          <w:p w:rsidR="002A68C4" w:rsidRDefault="001C3859">
            <w:pPr>
              <w:keepNext/>
            </w:pPr>
            <w:r>
              <w:t>Apple</w:t>
            </w:r>
          </w:p>
        </w:tc>
      </w:tr>
      <w:tr w:rsidR="002A68C4">
        <w:tblPrEx>
          <w:tblCellMar>
            <w:top w:w="0" w:type="dxa"/>
            <w:left w:w="0" w:type="dxa"/>
            <w:bottom w:w="0" w:type="dxa"/>
            <w:right w:w="0" w:type="dxa"/>
          </w:tblCellMar>
        </w:tblPrEx>
        <w:tc>
          <w:tcPr>
            <w:tcW w:w="2952" w:type="dxa"/>
          </w:tcPr>
          <w:p w:rsidR="002A68C4" w:rsidRDefault="001C3859">
            <w:pPr>
              <w:keepNext/>
            </w:pPr>
            <w:r>
              <w:t>yLufthansa6</w:t>
            </w:r>
          </w:p>
        </w:tc>
        <w:tc>
          <w:tcPr>
            <w:tcW w:w="5904" w:type="dxa"/>
          </w:tcPr>
          <w:p w:rsidR="002A68C4" w:rsidRDefault="001C3859">
            <w:pPr>
              <w:keepNext/>
            </w:pPr>
            <w:r>
              <w:t>Lufthansa</w:t>
            </w:r>
          </w:p>
        </w:tc>
      </w:tr>
      <w:tr w:rsidR="002A68C4">
        <w:tblPrEx>
          <w:tblCellMar>
            <w:top w:w="0" w:type="dxa"/>
            <w:left w:w="0" w:type="dxa"/>
            <w:bottom w:w="0" w:type="dxa"/>
            <w:right w:w="0" w:type="dxa"/>
          </w:tblCellMar>
        </w:tblPrEx>
        <w:tc>
          <w:tcPr>
            <w:tcW w:w="2952" w:type="dxa"/>
          </w:tcPr>
          <w:p w:rsidR="002A68C4" w:rsidRDefault="001C3859">
            <w:pPr>
              <w:keepNext/>
            </w:pPr>
            <w:r>
              <w:t>yBP6</w:t>
            </w:r>
          </w:p>
        </w:tc>
        <w:tc>
          <w:tcPr>
            <w:tcW w:w="5904" w:type="dxa"/>
          </w:tcPr>
          <w:p w:rsidR="002A68C4" w:rsidRDefault="001C3859">
            <w:pPr>
              <w:keepNext/>
            </w:pPr>
            <w:r>
              <w:t>BP</w:t>
            </w:r>
          </w:p>
        </w:tc>
      </w:tr>
      <w:tr w:rsidR="002A68C4">
        <w:tblPrEx>
          <w:tblCellMar>
            <w:top w:w="0" w:type="dxa"/>
            <w:left w:w="0" w:type="dxa"/>
            <w:bottom w:w="0" w:type="dxa"/>
            <w:right w:w="0" w:type="dxa"/>
          </w:tblCellMar>
        </w:tblPrEx>
        <w:tc>
          <w:tcPr>
            <w:tcW w:w="2952" w:type="dxa"/>
          </w:tcPr>
          <w:p w:rsidR="002A68C4" w:rsidRDefault="001C3859">
            <w:pPr>
              <w:keepNext/>
            </w:pPr>
            <w:r>
              <w:t>yHSBC6</w:t>
            </w:r>
          </w:p>
        </w:tc>
        <w:tc>
          <w:tcPr>
            <w:tcW w:w="5904" w:type="dxa"/>
          </w:tcPr>
          <w:p w:rsidR="002A68C4" w:rsidRDefault="001C3859">
            <w:pPr>
              <w:keepNext/>
            </w:pPr>
            <w:r>
              <w:t>HSBC</w:t>
            </w:r>
          </w:p>
        </w:tc>
      </w:tr>
      <w:tr w:rsidR="002A68C4">
        <w:tblPrEx>
          <w:tblCellMar>
            <w:top w:w="0" w:type="dxa"/>
            <w:left w:w="0" w:type="dxa"/>
            <w:bottom w:w="0" w:type="dxa"/>
            <w:right w:w="0" w:type="dxa"/>
          </w:tblCellMar>
        </w:tblPrEx>
        <w:tc>
          <w:tcPr>
            <w:tcW w:w="2952" w:type="dxa"/>
          </w:tcPr>
          <w:p w:rsidR="002A68C4" w:rsidRDefault="001C3859">
            <w:pPr>
              <w:keepNext/>
            </w:pPr>
            <w:r>
              <w:t>yGoldmanSachs6</w:t>
            </w:r>
          </w:p>
        </w:tc>
        <w:tc>
          <w:tcPr>
            <w:tcW w:w="5904" w:type="dxa"/>
          </w:tcPr>
          <w:p w:rsidR="002A68C4" w:rsidRDefault="001C3859">
            <w:pPr>
              <w:keepNext/>
            </w:pPr>
            <w:r>
              <w:t>Goldman Sachs</w:t>
            </w:r>
          </w:p>
        </w:tc>
      </w:tr>
      <w:tr w:rsidR="002A68C4">
        <w:tblPrEx>
          <w:tblCellMar>
            <w:top w:w="0" w:type="dxa"/>
            <w:left w:w="0" w:type="dxa"/>
            <w:bottom w:w="0" w:type="dxa"/>
            <w:right w:w="0" w:type="dxa"/>
          </w:tblCellMar>
        </w:tblPrEx>
        <w:tc>
          <w:tcPr>
            <w:tcW w:w="2952" w:type="dxa"/>
          </w:tcPr>
          <w:p w:rsidR="002A68C4" w:rsidRDefault="001C3859">
            <w:pPr>
              <w:keepNext/>
            </w:pPr>
            <w:r>
              <w:t>yDeutscheBank6</w:t>
            </w:r>
          </w:p>
        </w:tc>
        <w:tc>
          <w:tcPr>
            <w:tcW w:w="5904" w:type="dxa"/>
          </w:tcPr>
          <w:p w:rsidR="002A68C4" w:rsidRDefault="001C3859">
            <w:pPr>
              <w:keepNext/>
            </w:pPr>
            <w:r>
              <w:t>Deutsche Bank</w:t>
            </w:r>
          </w:p>
        </w:tc>
      </w:tr>
    </w:tbl>
    <w:p w:rsidR="002A68C4" w:rsidRDefault="001C3859">
      <w:pPr>
        <w:pStyle w:val="GResponseHeader"/>
        <w:keepNext/>
      </w:pPr>
      <w:r>
        <w:t>COLUMNS</w:t>
      </w: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Order as shown</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0 - No contribution to British welfare</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1</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2</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4</w:t>
            </w:r>
          </w:p>
        </w:tc>
        <w:tc>
          <w:tcPr>
            <w:tcW w:w="361" w:type="dxa"/>
          </w:tcPr>
          <w:p w:rsidR="002A68C4" w:rsidRDefault="001C3859">
            <w:pPr>
              <w:keepNext/>
            </w:pPr>
            <w:r>
              <w:t>○</w:t>
            </w:r>
          </w:p>
        </w:tc>
        <w:tc>
          <w:tcPr>
            <w:tcW w:w="3731" w:type="dxa"/>
          </w:tcPr>
          <w:p w:rsidR="002A68C4" w:rsidRDefault="001C3859">
            <w:pPr>
              <w:keepNext/>
            </w:pPr>
            <w:r>
              <w:t>3</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5</w:t>
            </w:r>
          </w:p>
        </w:tc>
        <w:tc>
          <w:tcPr>
            <w:tcW w:w="361" w:type="dxa"/>
          </w:tcPr>
          <w:p w:rsidR="002A68C4" w:rsidRDefault="001C3859">
            <w:pPr>
              <w:keepNext/>
            </w:pPr>
            <w:r>
              <w:t>○</w:t>
            </w:r>
          </w:p>
        </w:tc>
        <w:tc>
          <w:tcPr>
            <w:tcW w:w="3731" w:type="dxa"/>
          </w:tcPr>
          <w:p w:rsidR="002A68C4" w:rsidRDefault="001C3859">
            <w:pPr>
              <w:keepNext/>
            </w:pPr>
            <w:r>
              <w:t>4</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6</w:t>
            </w:r>
          </w:p>
        </w:tc>
        <w:tc>
          <w:tcPr>
            <w:tcW w:w="361" w:type="dxa"/>
          </w:tcPr>
          <w:p w:rsidR="002A68C4" w:rsidRDefault="001C3859">
            <w:pPr>
              <w:keepNext/>
            </w:pPr>
            <w:r>
              <w:t>○</w:t>
            </w:r>
          </w:p>
        </w:tc>
        <w:tc>
          <w:tcPr>
            <w:tcW w:w="3731" w:type="dxa"/>
          </w:tcPr>
          <w:p w:rsidR="002A68C4" w:rsidRDefault="001C3859">
            <w:pPr>
              <w:keepNext/>
            </w:pPr>
            <w:r>
              <w:t>5</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7</w:t>
            </w:r>
          </w:p>
        </w:tc>
        <w:tc>
          <w:tcPr>
            <w:tcW w:w="361" w:type="dxa"/>
          </w:tcPr>
          <w:p w:rsidR="002A68C4" w:rsidRDefault="001C3859">
            <w:pPr>
              <w:keepNext/>
            </w:pPr>
            <w:r>
              <w:t>○</w:t>
            </w:r>
          </w:p>
        </w:tc>
        <w:tc>
          <w:tcPr>
            <w:tcW w:w="3731" w:type="dxa"/>
          </w:tcPr>
          <w:p w:rsidR="002A68C4" w:rsidRDefault="001C3859">
            <w:pPr>
              <w:keepNext/>
            </w:pPr>
            <w:r>
              <w:t>6</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1C3859">
            <w:pPr>
              <w:keepNext/>
            </w:pPr>
            <w:r>
              <w:t>○</w:t>
            </w:r>
          </w:p>
        </w:tc>
        <w:tc>
          <w:tcPr>
            <w:tcW w:w="3731" w:type="dxa"/>
          </w:tcPr>
          <w:p w:rsidR="002A68C4" w:rsidRDefault="001C3859">
            <w:pPr>
              <w:keepNext/>
            </w:pPr>
            <w:r>
              <w:t>7</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1C3859">
            <w:pPr>
              <w:keepNext/>
            </w:pPr>
            <w:r>
              <w:t>○</w:t>
            </w:r>
          </w:p>
        </w:tc>
        <w:tc>
          <w:tcPr>
            <w:tcW w:w="3731" w:type="dxa"/>
          </w:tcPr>
          <w:p w:rsidR="002A68C4" w:rsidRDefault="001C3859">
            <w:pPr>
              <w:keepNext/>
            </w:pPr>
            <w:r>
              <w:t>8</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10</w:t>
            </w:r>
          </w:p>
        </w:tc>
        <w:tc>
          <w:tcPr>
            <w:tcW w:w="361" w:type="dxa"/>
          </w:tcPr>
          <w:p w:rsidR="002A68C4" w:rsidRDefault="001C3859">
            <w:pPr>
              <w:keepNext/>
            </w:pPr>
            <w:r>
              <w:t>○</w:t>
            </w:r>
          </w:p>
        </w:tc>
        <w:tc>
          <w:tcPr>
            <w:tcW w:w="3731" w:type="dxa"/>
          </w:tcPr>
          <w:p w:rsidR="002A68C4" w:rsidRDefault="001C3859">
            <w:pPr>
              <w:keepNext/>
            </w:pPr>
            <w:r>
              <w:t>9</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11</w:t>
            </w:r>
          </w:p>
        </w:tc>
        <w:tc>
          <w:tcPr>
            <w:tcW w:w="361" w:type="dxa"/>
          </w:tcPr>
          <w:p w:rsidR="002A68C4" w:rsidRDefault="001C3859">
            <w:pPr>
              <w:keepNext/>
            </w:pPr>
            <w:r>
              <w:t>○</w:t>
            </w:r>
          </w:p>
        </w:tc>
        <w:tc>
          <w:tcPr>
            <w:tcW w:w="3731" w:type="dxa"/>
          </w:tcPr>
          <w:p w:rsidR="002A68C4" w:rsidRDefault="001C3859">
            <w:pPr>
              <w:keepNext/>
            </w:pPr>
            <w:r>
              <w:t>10 - The biggest contribution to British welfare</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98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p w:rsidR="002A68C4" w:rsidRDefault="001C3859">
      <w:r>
        <w:rPr>
          <w:i/>
        </w:rPr>
        <w:lastRenderedPageBreak/>
        <w:t>↯</w:t>
      </w:r>
      <w:r>
        <w:rPr>
          <w:i/>
        </w:rPr>
        <w:t xml:space="preserve"> </w:t>
      </w:r>
      <w:proofErr w:type="spellStart"/>
      <w:r>
        <w:rPr>
          <w:i/>
        </w:rPr>
        <w:t>Goto</w:t>
      </w:r>
      <w:proofErr w:type="spellEnd"/>
      <w:r>
        <w:rPr>
          <w:i/>
        </w:rPr>
        <w:t xml:space="preserve"> page </w:t>
      </w:r>
      <w:proofErr w:type="spellStart"/>
      <w:r>
        <w:rPr>
          <w:i/>
        </w:rPr>
        <w:t>blockc</w:t>
      </w:r>
      <w:proofErr w:type="spellEnd"/>
      <w:r>
        <w:rPr>
          <w:i/>
        </w:rPr>
        <w:t xml:space="preserve"> if (counter5</w:t>
      </w:r>
      <w:proofErr w:type="gramStart"/>
      <w:r>
        <w:rPr>
          <w:i/>
        </w:rPr>
        <w:t>!=</w:t>
      </w:r>
      <w:proofErr w:type="gramEnd"/>
      <w:r>
        <w:rPr>
          <w:i/>
        </w:rPr>
        <w:t xml:space="preserve">5 and </w:t>
      </w:r>
      <w:proofErr w:type="spellStart"/>
      <w:r>
        <w:rPr>
          <w:i/>
        </w:rPr>
        <w:t>csplit</w:t>
      </w:r>
      <w:proofErr w:type="spellEnd"/>
      <w:r>
        <w:rPr>
          <w:i/>
        </w:rPr>
        <w:t xml:space="preserve"> ==1) or (counter6!=5 and </w:t>
      </w:r>
      <w:proofErr w:type="spellStart"/>
      <w:r>
        <w:rPr>
          <w:i/>
        </w:rPr>
        <w:t>csplit</w:t>
      </w:r>
      <w:proofErr w:type="spellEnd"/>
      <w:r>
        <w:rPr>
          <w:i/>
        </w:rPr>
        <w:t xml:space="preserve"> ==2)</w:t>
      </w:r>
    </w:p>
    <w:p w:rsidR="002A68C4" w:rsidRDefault="001C3859">
      <w:pPr>
        <w:pStyle w:val="GModule"/>
      </w:pPr>
      <w:r>
        <w:t xml:space="preserve">Module: </w:t>
      </w:r>
      <w:r>
        <w:t>ethnic</w:t>
      </w:r>
    </w:p>
    <w:p w:rsidR="002A68C4" w:rsidRDefault="001C3859">
      <w:pPr>
        <w:pStyle w:val="GPage"/>
      </w:pPr>
      <w:bookmarkStart w:id="2363" w:name="_Toc266972431"/>
      <w:r>
        <w:t>Page: eth</w:t>
      </w:r>
      <w:bookmarkEnd w:id="2363"/>
    </w:p>
    <w:p w:rsidR="002A68C4" w:rsidRDefault="001C3859">
      <w:pPr>
        <w:pStyle w:val="GPage"/>
      </w:pPr>
      <w:bookmarkStart w:id="2364" w:name="_Toc266972432"/>
      <w:r>
        <w:t xml:space="preserve">Page: </w:t>
      </w:r>
      <w:proofErr w:type="spellStart"/>
      <w:r>
        <w:t>etha</w:t>
      </w:r>
      <w:bookmarkEnd w:id="2364"/>
      <w:proofErr w:type="spellEnd"/>
    </w:p>
    <w:p w:rsidR="002A68C4" w:rsidRDefault="001C3859">
      <w:pPr>
        <w:pStyle w:val="GPage"/>
      </w:pPr>
      <w:bookmarkStart w:id="2365" w:name="_Toc266972433"/>
      <w:r>
        <w:t xml:space="preserve">Page: </w:t>
      </w:r>
      <w:proofErr w:type="spellStart"/>
      <w:r>
        <w:t>ethb</w:t>
      </w:r>
      <w:bookmarkEnd w:id="2365"/>
      <w:proofErr w:type="spellEnd"/>
    </w:p>
    <w:p w:rsidR="002A68C4" w:rsidRDefault="001C3859">
      <w:pPr>
        <w:pStyle w:val="GPage"/>
      </w:pPr>
      <w:bookmarkStart w:id="2366" w:name="_Toc266972434"/>
      <w:r>
        <w:t xml:space="preserve">Page: </w:t>
      </w:r>
      <w:proofErr w:type="spellStart"/>
      <w:r>
        <w:t>ethc</w:t>
      </w:r>
      <w:bookmarkEnd w:id="2366"/>
      <w:proofErr w:type="spellEnd"/>
    </w:p>
    <w:p w:rsidR="002A68C4" w:rsidRDefault="001C3859">
      <w:pPr>
        <w:pStyle w:val="GPage"/>
      </w:pPr>
      <w:bookmarkStart w:id="2367" w:name="_Toc266972435"/>
      <w:r>
        <w:t xml:space="preserve">Page: </w:t>
      </w:r>
      <w:proofErr w:type="spellStart"/>
      <w:r>
        <w:t>ethd</w:t>
      </w:r>
      <w:bookmarkEnd w:id="2367"/>
      <w:proofErr w:type="spellEnd"/>
    </w:p>
    <w:p w:rsidR="002A68C4" w:rsidRDefault="001C3859">
      <w:pPr>
        <w:pStyle w:val="GPage"/>
      </w:pPr>
      <w:bookmarkStart w:id="2368" w:name="_Toc266972436"/>
      <w:r>
        <w:t xml:space="preserve">Page: </w:t>
      </w:r>
      <w:proofErr w:type="spellStart"/>
      <w:r>
        <w:t>ethe</w:t>
      </w:r>
      <w:bookmarkEnd w:id="2368"/>
      <w:proofErr w:type="spellEnd"/>
    </w:p>
    <w:p w:rsidR="002A68C4" w:rsidRDefault="001C3859">
      <w:pPr>
        <w:pStyle w:val="GPage"/>
      </w:pPr>
      <w:bookmarkStart w:id="2369" w:name="_Toc266972437"/>
      <w:r>
        <w:t xml:space="preserve">Page: </w:t>
      </w:r>
      <w:proofErr w:type="spellStart"/>
      <w:r>
        <w:t>ethg</w:t>
      </w:r>
      <w:bookmarkEnd w:id="2369"/>
      <w:proofErr w:type="spellEnd"/>
    </w:p>
    <w:p w:rsidR="002A68C4" w:rsidRDefault="001C3859">
      <w:pPr>
        <w:pStyle w:val="GPage"/>
      </w:pPr>
      <w:bookmarkStart w:id="2370" w:name="_Toc266972438"/>
      <w:r>
        <w:t xml:space="preserve">Page: </w:t>
      </w:r>
      <w:proofErr w:type="spellStart"/>
      <w:r>
        <w:t>ethh</w:t>
      </w:r>
      <w:bookmarkEnd w:id="2370"/>
      <w:proofErr w:type="spellEnd"/>
    </w:p>
    <w:p w:rsidR="002A68C4" w:rsidRDefault="001C3859">
      <w:pPr>
        <w:pStyle w:val="GPage"/>
      </w:pPr>
      <w:bookmarkStart w:id="2371" w:name="_Toc266972439"/>
      <w:r>
        <w:t xml:space="preserve">Page: </w:t>
      </w:r>
      <w:proofErr w:type="spellStart"/>
      <w:r>
        <w:t>ethi</w:t>
      </w:r>
      <w:bookmarkEnd w:id="2371"/>
      <w:proofErr w:type="spellEnd"/>
    </w:p>
    <w:p w:rsidR="002A68C4" w:rsidRDefault="001C3859">
      <w:pPr>
        <w:pStyle w:val="GPage"/>
      </w:pPr>
      <w:bookmarkStart w:id="2372" w:name="_Toc266972440"/>
      <w:r>
        <w:t xml:space="preserve">Page: </w:t>
      </w:r>
      <w:proofErr w:type="spellStart"/>
      <w:r>
        <w:t>ethj</w:t>
      </w:r>
      <w:bookmarkEnd w:id="2372"/>
      <w:proofErr w:type="spellEnd"/>
    </w:p>
    <w:p w:rsidR="002A68C4" w:rsidRDefault="001C3859">
      <w:pPr>
        <w:pStyle w:val="GPage"/>
      </w:pPr>
      <w:bookmarkStart w:id="2373" w:name="_Toc266972441"/>
      <w:r>
        <w:t xml:space="preserve">Page: </w:t>
      </w:r>
      <w:proofErr w:type="spellStart"/>
      <w:r>
        <w:t>ethk</w:t>
      </w:r>
      <w:bookmarkEnd w:id="2373"/>
      <w:proofErr w:type="spellEnd"/>
    </w:p>
    <w:p w:rsidR="002A68C4" w:rsidRDefault="001C3859">
      <w:pPr>
        <w:pStyle w:val="GPage"/>
      </w:pPr>
      <w:bookmarkStart w:id="2374" w:name="_Toc266972442"/>
      <w:r>
        <w:t xml:space="preserve">Page: </w:t>
      </w:r>
      <w:proofErr w:type="spellStart"/>
      <w:r>
        <w:t>ethl</w:t>
      </w:r>
      <w:bookmarkEnd w:id="2374"/>
      <w:proofErr w:type="spellEnd"/>
    </w:p>
    <w:p w:rsidR="002A68C4" w:rsidRDefault="001C3859">
      <w:pPr>
        <w:pStyle w:val="GPage"/>
      </w:pPr>
      <w:bookmarkStart w:id="2375" w:name="_Toc266972443"/>
      <w:r>
        <w:t>Page: religion</w:t>
      </w:r>
      <w:bookmarkEnd w:id="2375"/>
    </w:p>
    <w:tbl>
      <w:tblPr>
        <w:tblStyle w:val="GQuestionCommonProperties"/>
        <w:tblW w:w="0" w:type="auto"/>
        <w:tblInd w:w="0" w:type="dxa"/>
        <w:tblCellMar>
          <w:top w:w="0" w:type="dxa"/>
          <w:left w:w="0" w:type="dxa"/>
          <w:bottom w:w="0" w:type="dxa"/>
          <w:right w:w="0" w:type="dxa"/>
        </w:tblCellMar>
        <w:tblLook w:val="04A0"/>
      </w:tblPr>
      <w:tblGrid>
        <w:gridCol w:w="6478"/>
        <w:gridCol w:w="2378"/>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fldChar w:fldCharType="begin"/>
            </w:r>
            <w:r w:rsidR="001C3859">
              <w:instrText xml:space="preserve">TC </w:instrText>
            </w:r>
            <w:bookmarkStart w:id="2376" w:name="_Toc266972444"/>
            <w:r w:rsidR="001C3859">
              <w:instrText>religion</w:instrText>
            </w:r>
            <w:bookmarkEnd w:id="2376"/>
            <w:r w:rsidR="001C3859">
              <w:instrText xml:space="preserve"> \l 2 \f a</w:instrText>
            </w:r>
            <w:r>
              <w:fldChar w:fldCharType="end"/>
            </w:r>
            <w:r w:rsidR="001C3859">
              <w:rPr>
                <w:rStyle w:val="GVariableName"/>
              </w:rPr>
              <w:t>religion</w:t>
            </w:r>
            <w:r w:rsidR="001C3859">
              <w:rPr>
                <w:i/>
              </w:rPr>
              <w:t>- Show all respondents/required</w:t>
            </w:r>
          </w:p>
        </w:tc>
        <w:tc>
          <w:tcPr>
            <w:tcW w:w="0" w:type="auto"/>
            <w:shd w:val="clear" w:color="auto" w:fill="D0D0D0"/>
            <w:vAlign w:val="bottom"/>
          </w:tcPr>
          <w:p w:rsidR="002A68C4" w:rsidRDefault="001C3859">
            <w:pPr>
              <w:keepNext/>
              <w:jc w:val="right"/>
            </w:pPr>
            <w:r>
              <w:t>SINGLE CHOICE</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Do you regard yourself as</w:t>
            </w:r>
            <w:r>
              <w:rPr>
                <w:b/>
              </w:rPr>
              <w:t xml:space="preserve"> belonging to any particular religion?</w:t>
            </w:r>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Order as shown</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Yes, I do</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No, I do not</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Prefer not to say</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p w:rsidR="002A68C4" w:rsidRDefault="001C3859">
      <w:pPr>
        <w:pStyle w:val="GPage"/>
      </w:pPr>
      <w:bookmarkStart w:id="2377" w:name="_Toc266972445"/>
      <w:r>
        <w:t xml:space="preserve">Page: </w:t>
      </w:r>
      <w:proofErr w:type="spellStart"/>
      <w:r>
        <w:t>denom</w:t>
      </w:r>
      <w:bookmarkEnd w:id="2377"/>
      <w:proofErr w:type="spellEnd"/>
    </w:p>
    <w:tbl>
      <w:tblPr>
        <w:tblStyle w:val="GQuestionCommonProperties"/>
        <w:tblW w:w="0" w:type="auto"/>
        <w:tblInd w:w="0" w:type="dxa"/>
        <w:tblCellMar>
          <w:top w:w="0" w:type="dxa"/>
          <w:left w:w="0" w:type="dxa"/>
          <w:bottom w:w="0" w:type="dxa"/>
          <w:right w:w="0" w:type="dxa"/>
        </w:tblCellMar>
        <w:tblLook w:val="04A0"/>
      </w:tblPr>
      <w:tblGrid>
        <w:gridCol w:w="6380"/>
        <w:gridCol w:w="2476"/>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lastRenderedPageBreak/>
              <w:fldChar w:fldCharType="begin"/>
            </w:r>
            <w:r w:rsidR="001C3859">
              <w:instrText xml:space="preserve">TC </w:instrText>
            </w:r>
            <w:bookmarkStart w:id="2378" w:name="_Toc266972446"/>
            <w:r w:rsidR="001C3859">
              <w:instrText>denom</w:instrText>
            </w:r>
            <w:bookmarkEnd w:id="2378"/>
            <w:r w:rsidR="001C3859">
              <w:instrText xml:space="preserve"> \l 2 \f a</w:instrText>
            </w:r>
            <w:r>
              <w:fldChar w:fldCharType="end"/>
            </w:r>
            <w:proofErr w:type="spellStart"/>
            <w:r w:rsidR="001C3859">
              <w:rPr>
                <w:rStyle w:val="GVariableName"/>
              </w:rPr>
              <w:t>denom</w:t>
            </w:r>
            <w:proofErr w:type="spellEnd"/>
            <w:r w:rsidR="001C3859">
              <w:rPr>
                <w:i/>
              </w:rPr>
              <w:t>- Show if religion ==1/required</w:t>
            </w:r>
          </w:p>
        </w:tc>
        <w:tc>
          <w:tcPr>
            <w:tcW w:w="0" w:type="auto"/>
            <w:shd w:val="clear" w:color="auto" w:fill="D0D0D0"/>
            <w:vAlign w:val="bottom"/>
          </w:tcPr>
          <w:p w:rsidR="002A68C4" w:rsidRDefault="001C3859">
            <w:pPr>
              <w:keepNext/>
              <w:jc w:val="right"/>
            </w:pPr>
            <w:r>
              <w:t xml:space="preserve">SINGLE </w:t>
            </w:r>
            <w:r>
              <w:t>CHOICE</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Which denomination?</w:t>
            </w:r>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Order as shown</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Church of England/Anglican/Episcopal</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Roman Catholic</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Presbyterian/Church of Scotland</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4</w:t>
            </w:r>
          </w:p>
        </w:tc>
        <w:tc>
          <w:tcPr>
            <w:tcW w:w="361" w:type="dxa"/>
          </w:tcPr>
          <w:p w:rsidR="002A68C4" w:rsidRDefault="001C3859">
            <w:pPr>
              <w:keepNext/>
            </w:pPr>
            <w:r>
              <w:t>○</w:t>
            </w:r>
          </w:p>
        </w:tc>
        <w:tc>
          <w:tcPr>
            <w:tcW w:w="3731" w:type="dxa"/>
          </w:tcPr>
          <w:p w:rsidR="002A68C4" w:rsidRDefault="001C3859">
            <w:pPr>
              <w:keepNext/>
            </w:pPr>
            <w:r>
              <w:t>Methodist</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5</w:t>
            </w:r>
          </w:p>
        </w:tc>
        <w:tc>
          <w:tcPr>
            <w:tcW w:w="361" w:type="dxa"/>
          </w:tcPr>
          <w:p w:rsidR="002A68C4" w:rsidRDefault="001C3859">
            <w:pPr>
              <w:keepNext/>
            </w:pPr>
            <w:r>
              <w:t>○</w:t>
            </w:r>
          </w:p>
        </w:tc>
        <w:tc>
          <w:tcPr>
            <w:tcW w:w="3731" w:type="dxa"/>
          </w:tcPr>
          <w:p w:rsidR="002A68C4" w:rsidRDefault="001C3859">
            <w:pPr>
              <w:keepNext/>
            </w:pPr>
            <w:r>
              <w:t>Baptist</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6</w:t>
            </w:r>
          </w:p>
        </w:tc>
        <w:tc>
          <w:tcPr>
            <w:tcW w:w="361" w:type="dxa"/>
          </w:tcPr>
          <w:p w:rsidR="002A68C4" w:rsidRDefault="001C3859">
            <w:pPr>
              <w:keepNext/>
            </w:pPr>
            <w:r>
              <w:t>○</w:t>
            </w:r>
          </w:p>
        </w:tc>
        <w:tc>
          <w:tcPr>
            <w:tcW w:w="3731" w:type="dxa"/>
          </w:tcPr>
          <w:p w:rsidR="002A68C4" w:rsidRDefault="001C3859">
            <w:pPr>
              <w:keepNext/>
            </w:pPr>
            <w:r>
              <w:t>United Reformed Church</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7</w:t>
            </w:r>
          </w:p>
        </w:tc>
        <w:tc>
          <w:tcPr>
            <w:tcW w:w="361" w:type="dxa"/>
          </w:tcPr>
          <w:p w:rsidR="002A68C4" w:rsidRDefault="001C3859">
            <w:pPr>
              <w:keepNext/>
            </w:pPr>
            <w:r>
              <w:t>○</w:t>
            </w:r>
          </w:p>
        </w:tc>
        <w:tc>
          <w:tcPr>
            <w:tcW w:w="3731" w:type="dxa"/>
          </w:tcPr>
          <w:p w:rsidR="002A68C4" w:rsidRDefault="001C3859">
            <w:pPr>
              <w:keepNext/>
            </w:pPr>
            <w:r>
              <w:t>Free Presbyterian</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1C3859">
            <w:pPr>
              <w:keepNext/>
            </w:pPr>
            <w:r>
              <w:t>○</w:t>
            </w:r>
          </w:p>
        </w:tc>
        <w:tc>
          <w:tcPr>
            <w:tcW w:w="3731" w:type="dxa"/>
          </w:tcPr>
          <w:p w:rsidR="002A68C4" w:rsidRDefault="001C3859">
            <w:pPr>
              <w:keepNext/>
            </w:pPr>
            <w:r>
              <w:t>Brethren</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1C3859">
            <w:pPr>
              <w:keepNext/>
            </w:pPr>
            <w:r>
              <w:t>○</w:t>
            </w:r>
          </w:p>
        </w:tc>
        <w:tc>
          <w:tcPr>
            <w:tcW w:w="3731" w:type="dxa"/>
          </w:tcPr>
          <w:p w:rsidR="002A68C4" w:rsidRDefault="001C3859">
            <w:pPr>
              <w:keepNext/>
            </w:pPr>
            <w:r>
              <w:t>Jewish</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10</w:t>
            </w:r>
          </w:p>
        </w:tc>
        <w:tc>
          <w:tcPr>
            <w:tcW w:w="361" w:type="dxa"/>
          </w:tcPr>
          <w:p w:rsidR="002A68C4" w:rsidRDefault="001C3859">
            <w:pPr>
              <w:keepNext/>
            </w:pPr>
            <w:r>
              <w:t>○</w:t>
            </w:r>
          </w:p>
        </w:tc>
        <w:tc>
          <w:tcPr>
            <w:tcW w:w="3731" w:type="dxa"/>
          </w:tcPr>
          <w:p w:rsidR="002A68C4" w:rsidRDefault="001C3859">
            <w:pPr>
              <w:keepNext/>
            </w:pPr>
            <w:r>
              <w:t>Hindu</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11</w:t>
            </w:r>
          </w:p>
        </w:tc>
        <w:tc>
          <w:tcPr>
            <w:tcW w:w="361" w:type="dxa"/>
          </w:tcPr>
          <w:p w:rsidR="002A68C4" w:rsidRDefault="001C3859">
            <w:pPr>
              <w:keepNext/>
            </w:pPr>
            <w:r>
              <w:t>○</w:t>
            </w:r>
          </w:p>
        </w:tc>
        <w:tc>
          <w:tcPr>
            <w:tcW w:w="3731" w:type="dxa"/>
          </w:tcPr>
          <w:p w:rsidR="002A68C4" w:rsidRDefault="001C3859">
            <w:pPr>
              <w:keepNext/>
            </w:pPr>
            <w:r>
              <w:t>Muslim</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12</w:t>
            </w:r>
          </w:p>
        </w:tc>
        <w:tc>
          <w:tcPr>
            <w:tcW w:w="361" w:type="dxa"/>
          </w:tcPr>
          <w:p w:rsidR="002A68C4" w:rsidRDefault="001C3859">
            <w:pPr>
              <w:keepNext/>
            </w:pPr>
            <w:r>
              <w:t>○</w:t>
            </w:r>
          </w:p>
        </w:tc>
        <w:tc>
          <w:tcPr>
            <w:tcW w:w="3731" w:type="dxa"/>
          </w:tcPr>
          <w:p w:rsidR="002A68C4" w:rsidRDefault="001C3859">
            <w:pPr>
              <w:keepNext/>
            </w:pPr>
            <w:r>
              <w:t>Sikh</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13</w:t>
            </w:r>
          </w:p>
        </w:tc>
        <w:tc>
          <w:tcPr>
            <w:tcW w:w="361" w:type="dxa"/>
          </w:tcPr>
          <w:p w:rsidR="002A68C4" w:rsidRDefault="001C3859">
            <w:pPr>
              <w:keepNext/>
            </w:pPr>
            <w:r>
              <w:t>○</w:t>
            </w:r>
          </w:p>
        </w:tc>
        <w:tc>
          <w:tcPr>
            <w:tcW w:w="3731" w:type="dxa"/>
          </w:tcPr>
          <w:p w:rsidR="002A68C4" w:rsidRDefault="001C3859">
            <w:pPr>
              <w:keepNext/>
            </w:pPr>
            <w:r>
              <w:t>Buddhist</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14</w:t>
            </w:r>
          </w:p>
        </w:tc>
        <w:tc>
          <w:tcPr>
            <w:tcW w:w="361" w:type="dxa"/>
          </w:tcPr>
          <w:p w:rsidR="002A68C4" w:rsidRDefault="001C3859">
            <w:pPr>
              <w:keepNext/>
            </w:pPr>
            <w:r>
              <w:t>○</w:t>
            </w:r>
          </w:p>
        </w:tc>
        <w:tc>
          <w:tcPr>
            <w:tcW w:w="3731" w:type="dxa"/>
          </w:tcPr>
          <w:p w:rsidR="002A68C4" w:rsidRDefault="001C3859">
            <w:pPr>
              <w:keepNext/>
            </w:pPr>
            <w:r>
              <w:t>Other</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98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p w:rsidR="002A68C4" w:rsidRDefault="001C3859">
      <w:pPr>
        <w:pStyle w:val="GPage"/>
      </w:pPr>
      <w:bookmarkStart w:id="2379" w:name="_Toc266972447"/>
      <w:r>
        <w:t>Page: UK</w:t>
      </w:r>
      <w:bookmarkEnd w:id="2379"/>
    </w:p>
    <w:tbl>
      <w:tblPr>
        <w:tblStyle w:val="GQuestionCommonProperties"/>
        <w:tblW w:w="0" w:type="auto"/>
        <w:tblInd w:w="0" w:type="dxa"/>
        <w:tblCellMar>
          <w:top w:w="0" w:type="dxa"/>
          <w:left w:w="0" w:type="dxa"/>
          <w:bottom w:w="0" w:type="dxa"/>
          <w:right w:w="0" w:type="dxa"/>
        </w:tblCellMar>
        <w:tblLook w:val="04A0"/>
      </w:tblPr>
      <w:tblGrid>
        <w:gridCol w:w="6193"/>
        <w:gridCol w:w="2663"/>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fldChar w:fldCharType="begin"/>
            </w:r>
            <w:r w:rsidR="001C3859">
              <w:instrText xml:space="preserve">TC </w:instrText>
            </w:r>
            <w:bookmarkStart w:id="2380" w:name="_Toc266972448"/>
            <w:r w:rsidR="001C3859">
              <w:instrText>UK</w:instrText>
            </w:r>
            <w:bookmarkEnd w:id="2380"/>
            <w:r w:rsidR="001C3859">
              <w:instrText xml:space="preserve"> \l 2 \f a</w:instrText>
            </w:r>
            <w:r>
              <w:fldChar w:fldCharType="end"/>
            </w:r>
            <w:r w:rsidR="001C3859">
              <w:rPr>
                <w:rStyle w:val="GVariableName"/>
              </w:rPr>
              <w:t>UK</w:t>
            </w:r>
            <w:r w:rsidR="001C3859">
              <w:rPr>
                <w:i/>
              </w:rPr>
              <w:t>- Show all respondents/required</w:t>
            </w:r>
          </w:p>
        </w:tc>
        <w:tc>
          <w:tcPr>
            <w:tcW w:w="0" w:type="auto"/>
            <w:shd w:val="clear" w:color="auto" w:fill="D0D0D0"/>
            <w:vAlign w:val="bottom"/>
          </w:tcPr>
          <w:p w:rsidR="002A68C4" w:rsidRDefault="001C3859">
            <w:pPr>
              <w:keepNext/>
              <w:jc w:val="right"/>
            </w:pPr>
            <w:r>
              <w:t>SINGLE CHOICE</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Were you born in the UK?</w:t>
            </w:r>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Order as shown</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Yes, I was</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No, I was not</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p w:rsidR="002A68C4" w:rsidRDefault="001C3859">
      <w:pPr>
        <w:pStyle w:val="GPage"/>
      </w:pPr>
      <w:bookmarkStart w:id="2381" w:name="_Toc266972449"/>
      <w:r>
        <w:t xml:space="preserve">Page: </w:t>
      </w:r>
      <w:proofErr w:type="spellStart"/>
      <w:r>
        <w:t>ethnicityset</w:t>
      </w:r>
      <w:bookmarkEnd w:id="2381"/>
      <w:proofErr w:type="spellEnd"/>
    </w:p>
    <w:p w:rsidR="002A68C4" w:rsidRDefault="001C3859">
      <w:pPr>
        <w:pStyle w:val="GPage"/>
      </w:pPr>
      <w:bookmarkStart w:id="2382" w:name="_Toc266972450"/>
      <w:r>
        <w:t>Page: OXFq102grid</w:t>
      </w:r>
      <w:bookmarkEnd w:id="2382"/>
    </w:p>
    <w:p w:rsidR="002A68C4" w:rsidRDefault="001C3859">
      <w:r>
        <w:t>Please choose an option, or select don't know.</w:t>
      </w:r>
    </w:p>
    <w:tbl>
      <w:tblPr>
        <w:tblStyle w:val="GQuestionCommonProperties"/>
        <w:tblW w:w="0" w:type="auto"/>
        <w:tblInd w:w="0" w:type="dxa"/>
        <w:tblCellMar>
          <w:top w:w="0" w:type="dxa"/>
          <w:left w:w="0" w:type="dxa"/>
          <w:bottom w:w="0" w:type="dxa"/>
          <w:right w:w="0" w:type="dxa"/>
        </w:tblCellMar>
        <w:tblLook w:val="04A0"/>
      </w:tblPr>
      <w:tblGrid>
        <w:gridCol w:w="7849"/>
        <w:gridCol w:w="1007"/>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lastRenderedPageBreak/>
              <w:fldChar w:fldCharType="begin"/>
            </w:r>
            <w:r w:rsidR="001C3859">
              <w:instrText xml:space="preserve">TC </w:instrText>
            </w:r>
            <w:bookmarkStart w:id="2383" w:name="_Toc266972451"/>
            <w:r w:rsidR="001C3859">
              <w:instrText>OXFq102grid</w:instrText>
            </w:r>
            <w:bookmarkEnd w:id="2383"/>
            <w:r w:rsidR="001C3859">
              <w:instrText xml:space="preserve"> \l 2 \f a</w:instrText>
            </w:r>
            <w:r>
              <w:fldChar w:fldCharType="end"/>
            </w:r>
            <w:r w:rsidR="001C3859">
              <w:rPr>
                <w:rStyle w:val="GVariableName"/>
              </w:rPr>
              <w:t>OXFq102grid</w:t>
            </w:r>
            <w:r w:rsidR="001C3859">
              <w:rPr>
                <w:i/>
              </w:rPr>
              <w:t>- Show all respondents</w:t>
            </w:r>
          </w:p>
        </w:tc>
        <w:tc>
          <w:tcPr>
            <w:tcW w:w="0" w:type="auto"/>
            <w:shd w:val="clear" w:color="auto" w:fill="D0D0D0"/>
            <w:vAlign w:val="bottom"/>
          </w:tcPr>
          <w:p w:rsidR="002A68C4" w:rsidRDefault="001C3859">
            <w:pPr>
              <w:keepNext/>
              <w:jc w:val="right"/>
            </w:pPr>
            <w:r>
              <w:t>GRID</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 xml:space="preserve">How much </w:t>
            </w:r>
            <w:r>
              <w:rPr>
                <w:b/>
              </w:rPr>
              <w:t>does each of following sentences describe you?</w:t>
            </w:r>
          </w:p>
        </w:tc>
      </w:tr>
    </w:tbl>
    <w:p w:rsidR="002A68C4" w:rsidRDefault="002A68C4">
      <w:pPr>
        <w:pStyle w:val="GQuestionSpacer"/>
        <w:keepNext/>
      </w:pPr>
    </w:p>
    <w:p w:rsidR="002A68C4" w:rsidRDefault="001C3859">
      <w:pPr>
        <w:pStyle w:val="GCategoryHeader"/>
        <w:keepNext/>
      </w:pPr>
      <w:r>
        <w:t>ROWS</w:t>
      </w:r>
    </w:p>
    <w:tbl>
      <w:tblPr>
        <w:tblStyle w:val="GQuestionCategoryList"/>
        <w:tblW w:w="0" w:type="auto"/>
        <w:tblInd w:w="0" w:type="dxa"/>
        <w:tblCellMar>
          <w:top w:w="0" w:type="dxa"/>
          <w:left w:w="0" w:type="dxa"/>
          <w:bottom w:w="0" w:type="dxa"/>
          <w:right w:w="0" w:type="dxa"/>
        </w:tblCellMar>
        <w:tblLook w:val="04A0"/>
      </w:tblPr>
      <w:tblGrid>
        <w:gridCol w:w="2952"/>
        <w:gridCol w:w="5904"/>
      </w:tblGrid>
      <w:tr w:rsidR="002A68C4">
        <w:tblPrEx>
          <w:tblCellMar>
            <w:top w:w="0" w:type="dxa"/>
            <w:left w:w="0" w:type="dxa"/>
            <w:bottom w:w="0" w:type="dxa"/>
            <w:right w:w="0" w:type="dxa"/>
          </w:tblCellMar>
        </w:tblPrEx>
        <w:tc>
          <w:tcPr>
            <w:tcW w:w="8856" w:type="dxa"/>
            <w:gridSpan w:val="2"/>
          </w:tcPr>
          <w:p w:rsidR="002A68C4" w:rsidRDefault="001C3859">
            <w:pPr>
              <w:keepNext/>
            </w:pPr>
            <w:r>
              <w:rPr>
                <w:i/>
              </w:rPr>
              <w:t>Order as shown</w:t>
            </w:r>
          </w:p>
        </w:tc>
      </w:tr>
      <w:tr w:rsidR="002A68C4">
        <w:tblPrEx>
          <w:tblCellMar>
            <w:top w:w="0" w:type="dxa"/>
            <w:left w:w="0" w:type="dxa"/>
            <w:bottom w:w="0" w:type="dxa"/>
            <w:right w:w="0" w:type="dxa"/>
          </w:tblCellMar>
        </w:tblPrEx>
        <w:tc>
          <w:tcPr>
            <w:tcW w:w="2952" w:type="dxa"/>
          </w:tcPr>
          <w:p w:rsidR="002A68C4" w:rsidRDefault="001C3859">
            <w:pPr>
              <w:keepNext/>
            </w:pPr>
            <w:r>
              <w:t>OXFq102a</w:t>
            </w:r>
          </w:p>
        </w:tc>
        <w:tc>
          <w:tcPr>
            <w:tcW w:w="5904" w:type="dxa"/>
          </w:tcPr>
          <w:p w:rsidR="002A68C4" w:rsidRDefault="001C3859">
            <w:pPr>
              <w:keepNext/>
            </w:pPr>
            <w:r>
              <w:t>I feel British.</w:t>
            </w:r>
          </w:p>
        </w:tc>
      </w:tr>
      <w:tr w:rsidR="002A68C4">
        <w:tblPrEx>
          <w:tblCellMar>
            <w:top w:w="0" w:type="dxa"/>
            <w:left w:w="0" w:type="dxa"/>
            <w:bottom w:w="0" w:type="dxa"/>
            <w:right w:w="0" w:type="dxa"/>
          </w:tblCellMar>
        </w:tblPrEx>
        <w:tc>
          <w:tcPr>
            <w:tcW w:w="2952" w:type="dxa"/>
          </w:tcPr>
          <w:p w:rsidR="002A68C4" w:rsidRDefault="001C3859">
            <w:pPr>
              <w:keepNext/>
            </w:pPr>
            <w:r>
              <w:t>OXFq103a</w:t>
            </w:r>
          </w:p>
        </w:tc>
        <w:tc>
          <w:tcPr>
            <w:tcW w:w="5904" w:type="dxa"/>
          </w:tcPr>
          <w:p w:rsidR="002A68C4" w:rsidRDefault="001C3859">
            <w:pPr>
              <w:keepNext/>
            </w:pPr>
            <w:r>
              <w:t>I am proud to be British.</w:t>
            </w:r>
          </w:p>
        </w:tc>
      </w:tr>
    </w:tbl>
    <w:p w:rsidR="002A68C4" w:rsidRDefault="001C3859">
      <w:pPr>
        <w:pStyle w:val="GResponseHeader"/>
        <w:keepNext/>
      </w:pPr>
      <w:r>
        <w:t>COLUMNS</w:t>
      </w: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Order as shown</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Not me at all</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2A68C4">
            <w:pPr>
              <w:keepNext/>
            </w:pP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2A68C4">
            <w:pPr>
              <w:keepNext/>
            </w:pP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4</w:t>
            </w:r>
          </w:p>
        </w:tc>
        <w:tc>
          <w:tcPr>
            <w:tcW w:w="361" w:type="dxa"/>
          </w:tcPr>
          <w:p w:rsidR="002A68C4" w:rsidRDefault="001C3859">
            <w:pPr>
              <w:keepNext/>
            </w:pPr>
            <w:r>
              <w:t>○</w:t>
            </w:r>
          </w:p>
        </w:tc>
        <w:tc>
          <w:tcPr>
            <w:tcW w:w="3731" w:type="dxa"/>
          </w:tcPr>
          <w:p w:rsidR="002A68C4" w:rsidRDefault="002A68C4">
            <w:pPr>
              <w:keepNext/>
            </w:pP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5</w:t>
            </w:r>
          </w:p>
        </w:tc>
        <w:tc>
          <w:tcPr>
            <w:tcW w:w="361" w:type="dxa"/>
          </w:tcPr>
          <w:p w:rsidR="002A68C4" w:rsidRDefault="001C3859">
            <w:pPr>
              <w:keepNext/>
            </w:pPr>
            <w:r>
              <w:t>○</w:t>
            </w:r>
          </w:p>
        </w:tc>
        <w:tc>
          <w:tcPr>
            <w:tcW w:w="3731" w:type="dxa"/>
          </w:tcPr>
          <w:p w:rsidR="002A68C4" w:rsidRDefault="001C3859">
            <w:pPr>
              <w:keepNext/>
            </w:pPr>
            <w:r>
              <w:t>Completely true of me</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6</w:t>
            </w:r>
          </w:p>
        </w:tc>
        <w:tc>
          <w:tcPr>
            <w:tcW w:w="361" w:type="dxa"/>
          </w:tcPr>
          <w:p w:rsidR="002A68C4" w:rsidRDefault="001C3859">
            <w:pPr>
              <w:keepNext/>
            </w:pPr>
            <w:r>
              <w:t>○</w:t>
            </w:r>
          </w:p>
        </w:tc>
        <w:tc>
          <w:tcPr>
            <w:tcW w:w="3731" w:type="dxa"/>
          </w:tcPr>
          <w:p w:rsidR="002A68C4" w:rsidRDefault="001C3859">
            <w:pPr>
              <w:keepNext/>
            </w:pPr>
            <w:r>
              <w:t>Don't know</w:t>
            </w:r>
          </w:p>
        </w:tc>
        <w:tc>
          <w:tcPr>
            <w:tcW w:w="4428" w:type="dxa"/>
          </w:tcPr>
          <w:p w:rsidR="002A68C4" w:rsidRDefault="001C3859">
            <w:pPr>
              <w:keepNext/>
              <w:jc w:val="right"/>
              <w:rPr>
                <w:i/>
              </w:rPr>
            </w:pPr>
            <w:r>
              <w:rPr>
                <w:i/>
              </w:rPr>
              <w:t xml:space="preserve">Show if </w:t>
            </w:r>
            <w:r>
              <w:rPr>
                <w:i/>
              </w:rPr>
              <w:t>ethcounter11 &gt; 1</w:t>
            </w: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p w:rsidR="002A68C4" w:rsidRDefault="001C3859">
      <w:r>
        <w:rPr>
          <w:i/>
        </w:rPr>
        <w:t>↯</w:t>
      </w:r>
      <w:r>
        <w:rPr>
          <w:i/>
        </w:rPr>
        <w:t xml:space="preserve"> </w:t>
      </w:r>
      <w:proofErr w:type="spellStart"/>
      <w:r>
        <w:rPr>
          <w:i/>
        </w:rPr>
        <w:t>Goto</w:t>
      </w:r>
      <w:proofErr w:type="spellEnd"/>
      <w:r>
        <w:rPr>
          <w:i/>
        </w:rPr>
        <w:t xml:space="preserve"> page OXFq102grid if not dshowOXFq102a or not dshowOXFq103a</w:t>
      </w:r>
    </w:p>
    <w:p w:rsidR="002A68C4" w:rsidRDefault="001C3859">
      <w:pPr>
        <w:pStyle w:val="GModule"/>
      </w:pPr>
      <w:r>
        <w:t xml:space="preserve">Module: minority if ethnicity in [3,4,5,6,7,8,9,10,11,12,13,14,15] or </w:t>
      </w:r>
      <w:proofErr w:type="spellStart"/>
      <w:r>
        <w:t>denom</w:t>
      </w:r>
      <w:proofErr w:type="spellEnd"/>
      <w:r>
        <w:t xml:space="preserve"> in [9,10,11,12,13,14]</w:t>
      </w:r>
    </w:p>
    <w:p w:rsidR="002A68C4" w:rsidRDefault="001C3859">
      <w:pPr>
        <w:pStyle w:val="GPage"/>
      </w:pPr>
      <w:bookmarkStart w:id="2384" w:name="_Toc266972452"/>
      <w:r>
        <w:t xml:space="preserve">Page: </w:t>
      </w:r>
      <w:r>
        <w:t>OXFLFq4grid</w:t>
      </w:r>
      <w:bookmarkEnd w:id="2384"/>
    </w:p>
    <w:p w:rsidR="002A68C4" w:rsidRDefault="001C3859">
      <w:r>
        <w:t>Please choose an option, or select don't know.</w:t>
      </w:r>
    </w:p>
    <w:tbl>
      <w:tblPr>
        <w:tblStyle w:val="GQuestionCommonProperties"/>
        <w:tblW w:w="0" w:type="auto"/>
        <w:tblInd w:w="0" w:type="dxa"/>
        <w:tblCellMar>
          <w:top w:w="0" w:type="dxa"/>
          <w:left w:w="0" w:type="dxa"/>
          <w:bottom w:w="0" w:type="dxa"/>
          <w:right w:w="0" w:type="dxa"/>
        </w:tblCellMar>
        <w:tblLook w:val="04A0"/>
      </w:tblPr>
      <w:tblGrid>
        <w:gridCol w:w="7840"/>
        <w:gridCol w:w="1016"/>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lastRenderedPageBreak/>
              <w:fldChar w:fldCharType="begin"/>
            </w:r>
            <w:r w:rsidR="001C3859">
              <w:instrText xml:space="preserve">TC </w:instrText>
            </w:r>
            <w:bookmarkStart w:id="2385" w:name="_Toc266972453"/>
            <w:r w:rsidR="001C3859">
              <w:instrText>OXFLFq4grid</w:instrText>
            </w:r>
            <w:bookmarkEnd w:id="2385"/>
            <w:r w:rsidR="001C3859">
              <w:instrText xml:space="preserve"> \l 2 \f a</w:instrText>
            </w:r>
            <w:r>
              <w:fldChar w:fldCharType="end"/>
            </w:r>
            <w:r w:rsidR="001C3859">
              <w:rPr>
                <w:rStyle w:val="GVariableName"/>
              </w:rPr>
              <w:t>OXFLFq4grid</w:t>
            </w:r>
            <w:r w:rsidR="001C3859">
              <w:rPr>
                <w:i/>
              </w:rPr>
              <w:t>- Show all respondents</w:t>
            </w:r>
          </w:p>
        </w:tc>
        <w:tc>
          <w:tcPr>
            <w:tcW w:w="0" w:type="auto"/>
            <w:shd w:val="clear" w:color="auto" w:fill="D0D0D0"/>
            <w:vAlign w:val="bottom"/>
          </w:tcPr>
          <w:p w:rsidR="002A68C4" w:rsidRDefault="001C3859">
            <w:pPr>
              <w:keepNext/>
              <w:jc w:val="right"/>
            </w:pPr>
            <w:r>
              <w:t>GRID</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For each of the following, please say how well that individual or group represents the interests of people like you.</w:t>
            </w:r>
          </w:p>
        </w:tc>
      </w:tr>
    </w:tbl>
    <w:p w:rsidR="002A68C4" w:rsidRDefault="002A68C4">
      <w:pPr>
        <w:pStyle w:val="GQuestionSpacer"/>
        <w:keepNext/>
      </w:pPr>
    </w:p>
    <w:p w:rsidR="002A68C4" w:rsidRDefault="001C3859">
      <w:pPr>
        <w:pStyle w:val="GCategoryHeader"/>
        <w:keepNext/>
      </w:pPr>
      <w:r>
        <w:t>ROWS</w:t>
      </w:r>
    </w:p>
    <w:tbl>
      <w:tblPr>
        <w:tblStyle w:val="GQuestionCategoryList"/>
        <w:tblW w:w="0" w:type="auto"/>
        <w:tblInd w:w="0" w:type="dxa"/>
        <w:tblCellMar>
          <w:top w:w="0" w:type="dxa"/>
          <w:left w:w="0" w:type="dxa"/>
          <w:bottom w:w="0" w:type="dxa"/>
          <w:right w:w="0" w:type="dxa"/>
        </w:tblCellMar>
        <w:tblLook w:val="04A0"/>
      </w:tblPr>
      <w:tblGrid>
        <w:gridCol w:w="2952"/>
        <w:gridCol w:w="5904"/>
      </w:tblGrid>
      <w:tr w:rsidR="002A68C4">
        <w:tblPrEx>
          <w:tblCellMar>
            <w:top w:w="0" w:type="dxa"/>
            <w:left w:w="0" w:type="dxa"/>
            <w:bottom w:w="0" w:type="dxa"/>
            <w:right w:w="0" w:type="dxa"/>
          </w:tblCellMar>
        </w:tblPrEx>
        <w:tc>
          <w:tcPr>
            <w:tcW w:w="8856" w:type="dxa"/>
            <w:gridSpan w:val="2"/>
          </w:tcPr>
          <w:p w:rsidR="002A68C4" w:rsidRDefault="001C3859">
            <w:pPr>
              <w:keepNext/>
            </w:pPr>
            <w:r>
              <w:rPr>
                <w:i/>
              </w:rPr>
              <w:t>Randomize rows</w:t>
            </w:r>
          </w:p>
        </w:tc>
      </w:tr>
      <w:tr w:rsidR="002A68C4">
        <w:tblPrEx>
          <w:tblCellMar>
            <w:top w:w="0" w:type="dxa"/>
            <w:left w:w="0" w:type="dxa"/>
            <w:bottom w:w="0" w:type="dxa"/>
            <w:right w:w="0" w:type="dxa"/>
          </w:tblCellMar>
        </w:tblPrEx>
        <w:tc>
          <w:tcPr>
            <w:tcW w:w="2952" w:type="dxa"/>
          </w:tcPr>
          <w:p w:rsidR="002A68C4" w:rsidRDefault="001C3859">
            <w:pPr>
              <w:keepNext/>
            </w:pPr>
            <w:r>
              <w:t>OXFLFq4a</w:t>
            </w:r>
          </w:p>
        </w:tc>
        <w:tc>
          <w:tcPr>
            <w:tcW w:w="5904" w:type="dxa"/>
          </w:tcPr>
          <w:p w:rsidR="002A68C4" w:rsidRDefault="001C3859">
            <w:pPr>
              <w:keepNext/>
            </w:pPr>
            <w:r>
              <w:t>Conservatives</w:t>
            </w:r>
          </w:p>
        </w:tc>
      </w:tr>
      <w:tr w:rsidR="002A68C4">
        <w:tblPrEx>
          <w:tblCellMar>
            <w:top w:w="0" w:type="dxa"/>
            <w:left w:w="0" w:type="dxa"/>
            <w:bottom w:w="0" w:type="dxa"/>
            <w:right w:w="0" w:type="dxa"/>
          </w:tblCellMar>
        </w:tblPrEx>
        <w:tc>
          <w:tcPr>
            <w:tcW w:w="2952" w:type="dxa"/>
          </w:tcPr>
          <w:p w:rsidR="002A68C4" w:rsidRDefault="001C3859">
            <w:pPr>
              <w:keepNext/>
            </w:pPr>
            <w:r>
              <w:t>OXFLFq4b</w:t>
            </w:r>
          </w:p>
        </w:tc>
        <w:tc>
          <w:tcPr>
            <w:tcW w:w="5904" w:type="dxa"/>
          </w:tcPr>
          <w:p w:rsidR="002A68C4" w:rsidRDefault="001C3859">
            <w:pPr>
              <w:keepNext/>
            </w:pPr>
            <w:r>
              <w:t>Labour</w:t>
            </w:r>
          </w:p>
        </w:tc>
      </w:tr>
      <w:tr w:rsidR="002A68C4">
        <w:tblPrEx>
          <w:tblCellMar>
            <w:top w:w="0" w:type="dxa"/>
            <w:left w:w="0" w:type="dxa"/>
            <w:bottom w:w="0" w:type="dxa"/>
            <w:right w:w="0" w:type="dxa"/>
          </w:tblCellMar>
        </w:tblPrEx>
        <w:tc>
          <w:tcPr>
            <w:tcW w:w="2952" w:type="dxa"/>
          </w:tcPr>
          <w:p w:rsidR="002A68C4" w:rsidRDefault="001C3859">
            <w:pPr>
              <w:keepNext/>
            </w:pPr>
            <w:r>
              <w:t>OXFLFq4c</w:t>
            </w:r>
          </w:p>
        </w:tc>
        <w:tc>
          <w:tcPr>
            <w:tcW w:w="5904" w:type="dxa"/>
          </w:tcPr>
          <w:p w:rsidR="002A68C4" w:rsidRDefault="001C3859">
            <w:pPr>
              <w:keepNext/>
            </w:pPr>
            <w:proofErr w:type="spellStart"/>
            <w:r>
              <w:t>LibDems</w:t>
            </w:r>
            <w:proofErr w:type="spellEnd"/>
          </w:p>
        </w:tc>
      </w:tr>
      <w:tr w:rsidR="002A68C4">
        <w:tblPrEx>
          <w:tblCellMar>
            <w:top w:w="0" w:type="dxa"/>
            <w:left w:w="0" w:type="dxa"/>
            <w:bottom w:w="0" w:type="dxa"/>
            <w:right w:w="0" w:type="dxa"/>
          </w:tblCellMar>
        </w:tblPrEx>
        <w:tc>
          <w:tcPr>
            <w:tcW w:w="2952" w:type="dxa"/>
          </w:tcPr>
          <w:p w:rsidR="002A68C4" w:rsidRDefault="001C3859">
            <w:pPr>
              <w:keepNext/>
            </w:pPr>
            <w:r>
              <w:t>OXFLFq4d</w:t>
            </w:r>
          </w:p>
        </w:tc>
        <w:tc>
          <w:tcPr>
            <w:tcW w:w="5904" w:type="dxa"/>
          </w:tcPr>
          <w:p w:rsidR="002A68C4" w:rsidRDefault="001C3859">
            <w:pPr>
              <w:keepNext/>
            </w:pPr>
            <w:r>
              <w:t>Greens</w:t>
            </w:r>
          </w:p>
        </w:tc>
      </w:tr>
      <w:tr w:rsidR="002A68C4">
        <w:tblPrEx>
          <w:tblCellMar>
            <w:top w:w="0" w:type="dxa"/>
            <w:left w:w="0" w:type="dxa"/>
            <w:bottom w:w="0" w:type="dxa"/>
            <w:right w:w="0" w:type="dxa"/>
          </w:tblCellMar>
        </w:tblPrEx>
        <w:tc>
          <w:tcPr>
            <w:tcW w:w="2952" w:type="dxa"/>
          </w:tcPr>
          <w:p w:rsidR="002A68C4" w:rsidRDefault="001C3859">
            <w:pPr>
              <w:keepNext/>
            </w:pPr>
            <w:r>
              <w:t>OXFLFq4e</w:t>
            </w:r>
          </w:p>
        </w:tc>
        <w:tc>
          <w:tcPr>
            <w:tcW w:w="5904" w:type="dxa"/>
          </w:tcPr>
          <w:p w:rsidR="002A68C4" w:rsidRDefault="001C3859">
            <w:pPr>
              <w:keepNext/>
            </w:pPr>
            <w:r>
              <w:t>UKIP</w:t>
            </w:r>
          </w:p>
        </w:tc>
      </w:tr>
      <w:tr w:rsidR="002A68C4">
        <w:tblPrEx>
          <w:tblCellMar>
            <w:top w:w="0" w:type="dxa"/>
            <w:left w:w="0" w:type="dxa"/>
            <w:bottom w:w="0" w:type="dxa"/>
            <w:right w:w="0" w:type="dxa"/>
          </w:tblCellMar>
        </w:tblPrEx>
        <w:tc>
          <w:tcPr>
            <w:tcW w:w="2952" w:type="dxa"/>
          </w:tcPr>
          <w:p w:rsidR="002A68C4" w:rsidRDefault="001C3859">
            <w:pPr>
              <w:keepNext/>
            </w:pPr>
            <w:r>
              <w:t>OXFLFq4f</w:t>
            </w:r>
          </w:p>
        </w:tc>
        <w:tc>
          <w:tcPr>
            <w:tcW w:w="5904" w:type="dxa"/>
          </w:tcPr>
          <w:p w:rsidR="002A68C4" w:rsidRDefault="001C3859">
            <w:pPr>
              <w:keepNext/>
            </w:pPr>
            <w:r>
              <w:t>BNP</w:t>
            </w:r>
          </w:p>
        </w:tc>
      </w:tr>
      <w:tr w:rsidR="002A68C4">
        <w:tblPrEx>
          <w:tblCellMar>
            <w:top w:w="0" w:type="dxa"/>
            <w:left w:w="0" w:type="dxa"/>
            <w:bottom w:w="0" w:type="dxa"/>
            <w:right w:w="0" w:type="dxa"/>
          </w:tblCellMar>
        </w:tblPrEx>
        <w:tc>
          <w:tcPr>
            <w:tcW w:w="2952" w:type="dxa"/>
          </w:tcPr>
          <w:p w:rsidR="002A68C4" w:rsidRDefault="001C3859">
            <w:pPr>
              <w:keepNext/>
            </w:pPr>
            <w:r>
              <w:t>OXFLFq4h</w:t>
            </w:r>
          </w:p>
        </w:tc>
        <w:tc>
          <w:tcPr>
            <w:tcW w:w="5904" w:type="dxa"/>
          </w:tcPr>
          <w:p w:rsidR="002A68C4" w:rsidRDefault="001C3859">
            <w:pPr>
              <w:keepNext/>
            </w:pPr>
            <w:r>
              <w:t>David Cameron</w:t>
            </w:r>
          </w:p>
        </w:tc>
      </w:tr>
    </w:tbl>
    <w:p w:rsidR="002A68C4" w:rsidRDefault="001C3859">
      <w:pPr>
        <w:pStyle w:val="GResponseHeader"/>
        <w:keepNext/>
      </w:pPr>
      <w:r>
        <w:t>COLUMNS</w:t>
      </w: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Order as shown</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Opposed to my interests</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Doesn</w:t>
            </w:r>
            <w:r>
              <w:t>’</w:t>
            </w:r>
            <w:r>
              <w:t>t represent my interests</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 xml:space="preserve">Somewhat </w:t>
            </w:r>
            <w:r>
              <w:t>represents my interests</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4</w:t>
            </w:r>
          </w:p>
        </w:tc>
        <w:tc>
          <w:tcPr>
            <w:tcW w:w="361" w:type="dxa"/>
          </w:tcPr>
          <w:p w:rsidR="002A68C4" w:rsidRDefault="001C3859">
            <w:pPr>
              <w:keepNext/>
            </w:pPr>
            <w:r>
              <w:t>○</w:t>
            </w:r>
          </w:p>
        </w:tc>
        <w:tc>
          <w:tcPr>
            <w:tcW w:w="3731" w:type="dxa"/>
          </w:tcPr>
          <w:p w:rsidR="002A68C4" w:rsidRDefault="001C3859">
            <w:pPr>
              <w:keepNext/>
            </w:pPr>
            <w:r>
              <w:t>Strongly represents my interests</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5</w:t>
            </w:r>
          </w:p>
        </w:tc>
        <w:tc>
          <w:tcPr>
            <w:tcW w:w="361" w:type="dxa"/>
          </w:tcPr>
          <w:p w:rsidR="002A68C4" w:rsidRDefault="001C3859">
            <w:pPr>
              <w:keepNext/>
            </w:pPr>
            <w:r>
              <w:t>○</w:t>
            </w:r>
          </w:p>
        </w:tc>
        <w:tc>
          <w:tcPr>
            <w:tcW w:w="3731" w:type="dxa"/>
          </w:tcPr>
          <w:p w:rsidR="002A68C4" w:rsidRDefault="001C3859">
            <w:pPr>
              <w:keepNext/>
            </w:pPr>
            <w:r>
              <w:t>Don't know</w:t>
            </w:r>
          </w:p>
        </w:tc>
        <w:tc>
          <w:tcPr>
            <w:tcW w:w="4428" w:type="dxa"/>
          </w:tcPr>
          <w:p w:rsidR="002A68C4" w:rsidRDefault="001C3859">
            <w:pPr>
              <w:keepNext/>
              <w:jc w:val="right"/>
              <w:rPr>
                <w:i/>
              </w:rPr>
            </w:pPr>
            <w:r>
              <w:rPr>
                <w:i/>
              </w:rPr>
              <w:t>Show if ethcounter3 &gt; 1</w:t>
            </w: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p w:rsidR="002A68C4" w:rsidRDefault="001C3859">
      <w:r>
        <w:rPr>
          <w:i/>
        </w:rPr>
        <w:t>↯</w:t>
      </w:r>
      <w:r>
        <w:rPr>
          <w:i/>
        </w:rPr>
        <w:t xml:space="preserve"> </w:t>
      </w:r>
      <w:proofErr w:type="spellStart"/>
      <w:r>
        <w:rPr>
          <w:i/>
        </w:rPr>
        <w:t>Goto</w:t>
      </w:r>
      <w:proofErr w:type="spellEnd"/>
      <w:r>
        <w:rPr>
          <w:i/>
        </w:rPr>
        <w:t xml:space="preserve"> page OXFLFq4grid if not dshowOXFLFq4a or not dshowOXFLFq4b or not dshowOXFLFq4c or </w:t>
      </w:r>
      <w:r>
        <w:rPr>
          <w:i/>
        </w:rPr>
        <w:t>not dshowOXFLFq4d or not dshowOXFLFq4e or not dshowOXFLFq4f or not dshowOXFLFq4h</w:t>
      </w:r>
    </w:p>
    <w:p w:rsidR="002A68C4" w:rsidRDefault="001C3859">
      <w:pPr>
        <w:pStyle w:val="GPage"/>
      </w:pPr>
      <w:bookmarkStart w:id="2386" w:name="_Toc266972454"/>
      <w:r>
        <w:t xml:space="preserve">Page: </w:t>
      </w:r>
      <w:proofErr w:type="spellStart"/>
      <w:r>
        <w:t>conlike</w:t>
      </w:r>
      <w:bookmarkEnd w:id="2386"/>
      <w:proofErr w:type="spellEnd"/>
    </w:p>
    <w:p w:rsidR="002A68C4" w:rsidRDefault="001C3859">
      <w:r>
        <w:t>**What do you like about the Conservative party? (If you can't think of anything, please type DK.)**</w:t>
      </w:r>
    </w:p>
    <w:tbl>
      <w:tblPr>
        <w:tblStyle w:val="GQuestionCommonProperties"/>
        <w:tblW w:w="0" w:type="auto"/>
        <w:tblInd w:w="0" w:type="dxa"/>
        <w:tblCellMar>
          <w:top w:w="0" w:type="dxa"/>
          <w:left w:w="0" w:type="dxa"/>
          <w:bottom w:w="0" w:type="dxa"/>
          <w:right w:w="0" w:type="dxa"/>
        </w:tblCellMar>
        <w:tblLook w:val="04A0"/>
      </w:tblPr>
      <w:tblGrid>
        <w:gridCol w:w="6588"/>
        <w:gridCol w:w="2268"/>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fldChar w:fldCharType="begin"/>
            </w:r>
            <w:r w:rsidR="001C3859">
              <w:instrText xml:space="preserve">TC </w:instrText>
            </w:r>
            <w:bookmarkStart w:id="2387" w:name="_Toc266972455"/>
            <w:r w:rsidR="001C3859">
              <w:instrText>OXFLFq2a</w:instrText>
            </w:r>
            <w:bookmarkEnd w:id="2387"/>
            <w:r w:rsidR="001C3859">
              <w:instrText xml:space="preserve"> \l 2 \f a</w:instrText>
            </w:r>
            <w:r>
              <w:fldChar w:fldCharType="end"/>
            </w:r>
            <w:r w:rsidR="001C3859">
              <w:rPr>
                <w:rStyle w:val="GVariableName"/>
              </w:rPr>
              <w:t>OXFLFq2a</w:t>
            </w:r>
            <w:r w:rsidR="001C3859">
              <w:rPr>
                <w:i/>
              </w:rPr>
              <w:t>- Show all respondents/requir</w:t>
            </w:r>
            <w:r w:rsidR="001C3859">
              <w:rPr>
                <w:i/>
              </w:rPr>
              <w:t>ed</w:t>
            </w:r>
          </w:p>
        </w:tc>
        <w:tc>
          <w:tcPr>
            <w:tcW w:w="0" w:type="auto"/>
            <w:shd w:val="clear" w:color="auto" w:fill="D0D0D0"/>
            <w:vAlign w:val="bottom"/>
          </w:tcPr>
          <w:p w:rsidR="002A68C4" w:rsidRDefault="001C3859">
            <w:pPr>
              <w:keepNext/>
              <w:jc w:val="right"/>
            </w:pPr>
            <w:r>
              <w:t>OPEN TEXTBOX</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2A68C4">
            <w:pPr>
              <w:keepNext/>
            </w:pPr>
          </w:p>
        </w:tc>
      </w:tr>
    </w:tbl>
    <w:p w:rsidR="002A68C4" w:rsidRDefault="002A68C4">
      <w:pPr>
        <w:pStyle w:val="GQuestionSpacer"/>
        <w:keepNext/>
      </w:pPr>
    </w:p>
    <w:p w:rsidR="002A68C4" w:rsidRDefault="002A68C4">
      <w:pPr>
        <w:pStyle w:val="GQuestionSpacer"/>
      </w:pPr>
    </w:p>
    <w:tbl>
      <w:tblPr>
        <w:tblStyle w:val="GQuestionCommonProperties"/>
        <w:tblW w:w="0" w:type="auto"/>
        <w:tblInd w:w="0" w:type="dxa"/>
        <w:tblCellMar>
          <w:top w:w="0" w:type="dxa"/>
          <w:left w:w="0" w:type="dxa"/>
          <w:bottom w:w="0" w:type="dxa"/>
          <w:right w:w="0" w:type="dxa"/>
        </w:tblCellMar>
        <w:tblLook w:val="04A0"/>
      </w:tblPr>
      <w:tblGrid>
        <w:gridCol w:w="6177"/>
        <w:gridCol w:w="2679"/>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fldChar w:fldCharType="begin"/>
            </w:r>
            <w:r w:rsidR="001C3859">
              <w:instrText xml:space="preserve">TC </w:instrText>
            </w:r>
            <w:bookmarkStart w:id="2388" w:name="_Toc266972456"/>
            <w:r w:rsidR="001C3859">
              <w:instrText>OXFLFq2b</w:instrText>
            </w:r>
            <w:bookmarkEnd w:id="2388"/>
            <w:r w:rsidR="001C3859">
              <w:instrText xml:space="preserve"> \l 2 \f a</w:instrText>
            </w:r>
            <w:r>
              <w:fldChar w:fldCharType="end"/>
            </w:r>
            <w:r w:rsidR="001C3859">
              <w:rPr>
                <w:rStyle w:val="GVariableName"/>
              </w:rPr>
              <w:t>OXFLFq2b</w:t>
            </w:r>
            <w:r w:rsidR="001C3859">
              <w:rPr>
                <w:i/>
              </w:rPr>
              <w:t>- Show all respondents</w:t>
            </w:r>
          </w:p>
        </w:tc>
        <w:tc>
          <w:tcPr>
            <w:tcW w:w="0" w:type="auto"/>
            <w:shd w:val="clear" w:color="auto" w:fill="D0D0D0"/>
            <w:vAlign w:val="bottom"/>
          </w:tcPr>
          <w:p w:rsidR="002A68C4" w:rsidRDefault="001C3859">
            <w:pPr>
              <w:keepNext/>
              <w:jc w:val="right"/>
            </w:pPr>
            <w:r>
              <w:t>OPEN TEXTBOX</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2A68C4">
            <w:pPr>
              <w:keepNext/>
            </w:pPr>
          </w:p>
        </w:tc>
      </w:tr>
    </w:tbl>
    <w:p w:rsidR="002A68C4" w:rsidRDefault="002A68C4">
      <w:pPr>
        <w:pStyle w:val="GQuestionSpacer"/>
        <w:keepNext/>
      </w:pPr>
    </w:p>
    <w:p w:rsidR="002A68C4" w:rsidRDefault="002A68C4">
      <w:pPr>
        <w:pStyle w:val="GQuestionSpacer"/>
      </w:pPr>
    </w:p>
    <w:tbl>
      <w:tblPr>
        <w:tblStyle w:val="GQuestionCommonProperties"/>
        <w:tblW w:w="0" w:type="auto"/>
        <w:tblInd w:w="0" w:type="dxa"/>
        <w:tblCellMar>
          <w:top w:w="0" w:type="dxa"/>
          <w:left w:w="0" w:type="dxa"/>
          <w:bottom w:w="0" w:type="dxa"/>
          <w:right w:w="0" w:type="dxa"/>
        </w:tblCellMar>
        <w:tblLook w:val="04A0"/>
      </w:tblPr>
      <w:tblGrid>
        <w:gridCol w:w="6158"/>
        <w:gridCol w:w="2698"/>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fldChar w:fldCharType="begin"/>
            </w:r>
            <w:r w:rsidR="001C3859">
              <w:instrText xml:space="preserve">TC </w:instrText>
            </w:r>
            <w:bookmarkStart w:id="2389" w:name="_Toc266972457"/>
            <w:r w:rsidR="001C3859">
              <w:instrText>OXFLFq2c</w:instrText>
            </w:r>
            <w:bookmarkEnd w:id="2389"/>
            <w:r w:rsidR="001C3859">
              <w:instrText xml:space="preserve"> \l 2 \f a</w:instrText>
            </w:r>
            <w:r>
              <w:fldChar w:fldCharType="end"/>
            </w:r>
            <w:r w:rsidR="001C3859">
              <w:rPr>
                <w:rStyle w:val="GVariableName"/>
              </w:rPr>
              <w:t>OXFLFq2c</w:t>
            </w:r>
            <w:r w:rsidR="001C3859">
              <w:rPr>
                <w:i/>
              </w:rPr>
              <w:t>- Show all respondents</w:t>
            </w:r>
          </w:p>
        </w:tc>
        <w:tc>
          <w:tcPr>
            <w:tcW w:w="0" w:type="auto"/>
            <w:shd w:val="clear" w:color="auto" w:fill="D0D0D0"/>
            <w:vAlign w:val="bottom"/>
          </w:tcPr>
          <w:p w:rsidR="002A68C4" w:rsidRDefault="001C3859">
            <w:pPr>
              <w:keepNext/>
              <w:jc w:val="right"/>
            </w:pPr>
            <w:r>
              <w:t>OPEN TEXTBOX</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2A68C4">
            <w:pPr>
              <w:keepNext/>
            </w:pPr>
          </w:p>
        </w:tc>
      </w:tr>
    </w:tbl>
    <w:p w:rsidR="002A68C4" w:rsidRDefault="002A68C4">
      <w:pPr>
        <w:pStyle w:val="GQuestionSpacer"/>
        <w:keepNext/>
      </w:pPr>
    </w:p>
    <w:p w:rsidR="002A68C4" w:rsidRDefault="002A68C4">
      <w:pPr>
        <w:pStyle w:val="GQuestionSpacer"/>
      </w:pPr>
    </w:p>
    <w:p w:rsidR="002A68C4" w:rsidRDefault="001C3859">
      <w:pPr>
        <w:pStyle w:val="GPage"/>
      </w:pPr>
      <w:bookmarkStart w:id="2390" w:name="_Toc266972458"/>
      <w:r>
        <w:t xml:space="preserve">Page: </w:t>
      </w:r>
      <w:proofErr w:type="spellStart"/>
      <w:r>
        <w:t>condislike</w:t>
      </w:r>
      <w:bookmarkEnd w:id="2390"/>
      <w:proofErr w:type="spellEnd"/>
    </w:p>
    <w:p w:rsidR="002A68C4" w:rsidRDefault="001C3859">
      <w:r>
        <w:t>**And what do you dislike about the Conservative party</w:t>
      </w:r>
      <w:proofErr w:type="gramStart"/>
      <w:r>
        <w:t>?(</w:t>
      </w:r>
      <w:proofErr w:type="gramEnd"/>
      <w:r>
        <w:t>If you can't think</w:t>
      </w:r>
      <w:r>
        <w:t xml:space="preserve"> of anything, please type DK.)**</w:t>
      </w:r>
    </w:p>
    <w:tbl>
      <w:tblPr>
        <w:tblStyle w:val="GQuestionCommonProperties"/>
        <w:tblW w:w="0" w:type="auto"/>
        <w:tblInd w:w="0" w:type="dxa"/>
        <w:tblCellMar>
          <w:top w:w="0" w:type="dxa"/>
          <w:left w:w="0" w:type="dxa"/>
          <w:bottom w:w="0" w:type="dxa"/>
          <w:right w:w="0" w:type="dxa"/>
        </w:tblCellMar>
        <w:tblLook w:val="04A0"/>
      </w:tblPr>
      <w:tblGrid>
        <w:gridCol w:w="6588"/>
        <w:gridCol w:w="2268"/>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fldChar w:fldCharType="begin"/>
            </w:r>
            <w:r w:rsidR="001C3859">
              <w:instrText xml:space="preserve">TC </w:instrText>
            </w:r>
            <w:bookmarkStart w:id="2391" w:name="_Toc266972459"/>
            <w:r w:rsidR="001C3859">
              <w:instrText>OXFLFq3a</w:instrText>
            </w:r>
            <w:bookmarkEnd w:id="2391"/>
            <w:r w:rsidR="001C3859">
              <w:instrText xml:space="preserve"> \l 2 \f a</w:instrText>
            </w:r>
            <w:r>
              <w:fldChar w:fldCharType="end"/>
            </w:r>
            <w:r w:rsidR="001C3859">
              <w:rPr>
                <w:rStyle w:val="GVariableName"/>
              </w:rPr>
              <w:t>OXFLFq3a</w:t>
            </w:r>
            <w:r w:rsidR="001C3859">
              <w:rPr>
                <w:i/>
              </w:rPr>
              <w:t>- Show all respondents/required</w:t>
            </w:r>
          </w:p>
        </w:tc>
        <w:tc>
          <w:tcPr>
            <w:tcW w:w="0" w:type="auto"/>
            <w:shd w:val="clear" w:color="auto" w:fill="D0D0D0"/>
            <w:vAlign w:val="bottom"/>
          </w:tcPr>
          <w:p w:rsidR="002A68C4" w:rsidRDefault="001C3859">
            <w:pPr>
              <w:keepNext/>
              <w:jc w:val="right"/>
            </w:pPr>
            <w:r>
              <w:t>OPEN TEXTBOX</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2A68C4">
            <w:pPr>
              <w:keepNext/>
            </w:pPr>
          </w:p>
        </w:tc>
      </w:tr>
    </w:tbl>
    <w:p w:rsidR="002A68C4" w:rsidRDefault="002A68C4">
      <w:pPr>
        <w:pStyle w:val="GQuestionSpacer"/>
        <w:keepNext/>
      </w:pPr>
    </w:p>
    <w:p w:rsidR="002A68C4" w:rsidRDefault="002A68C4">
      <w:pPr>
        <w:pStyle w:val="GQuestionSpacer"/>
      </w:pPr>
    </w:p>
    <w:tbl>
      <w:tblPr>
        <w:tblStyle w:val="GQuestionCommonProperties"/>
        <w:tblW w:w="0" w:type="auto"/>
        <w:tblInd w:w="0" w:type="dxa"/>
        <w:tblCellMar>
          <w:top w:w="0" w:type="dxa"/>
          <w:left w:w="0" w:type="dxa"/>
          <w:bottom w:w="0" w:type="dxa"/>
          <w:right w:w="0" w:type="dxa"/>
        </w:tblCellMar>
        <w:tblLook w:val="04A0"/>
      </w:tblPr>
      <w:tblGrid>
        <w:gridCol w:w="6177"/>
        <w:gridCol w:w="2679"/>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fldChar w:fldCharType="begin"/>
            </w:r>
            <w:r w:rsidR="001C3859">
              <w:instrText xml:space="preserve">TC </w:instrText>
            </w:r>
            <w:bookmarkStart w:id="2392" w:name="_Toc266972460"/>
            <w:r w:rsidR="001C3859">
              <w:instrText>OXFLFq3b</w:instrText>
            </w:r>
            <w:bookmarkEnd w:id="2392"/>
            <w:r w:rsidR="001C3859">
              <w:instrText xml:space="preserve"> \l 2 \f a</w:instrText>
            </w:r>
            <w:r>
              <w:fldChar w:fldCharType="end"/>
            </w:r>
            <w:r w:rsidR="001C3859">
              <w:rPr>
                <w:rStyle w:val="GVariableName"/>
              </w:rPr>
              <w:t>OXFLFq3b</w:t>
            </w:r>
            <w:r w:rsidR="001C3859">
              <w:rPr>
                <w:i/>
              </w:rPr>
              <w:t>- Show all respondents</w:t>
            </w:r>
          </w:p>
        </w:tc>
        <w:tc>
          <w:tcPr>
            <w:tcW w:w="0" w:type="auto"/>
            <w:shd w:val="clear" w:color="auto" w:fill="D0D0D0"/>
            <w:vAlign w:val="bottom"/>
          </w:tcPr>
          <w:p w:rsidR="002A68C4" w:rsidRDefault="001C3859">
            <w:pPr>
              <w:keepNext/>
              <w:jc w:val="right"/>
            </w:pPr>
            <w:r>
              <w:t>OPEN TEXTBOX</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2A68C4">
            <w:pPr>
              <w:keepNext/>
            </w:pPr>
          </w:p>
        </w:tc>
      </w:tr>
    </w:tbl>
    <w:p w:rsidR="002A68C4" w:rsidRDefault="002A68C4">
      <w:pPr>
        <w:pStyle w:val="GQuestionSpacer"/>
        <w:keepNext/>
      </w:pPr>
    </w:p>
    <w:p w:rsidR="002A68C4" w:rsidRDefault="002A68C4">
      <w:pPr>
        <w:pStyle w:val="GQuestionSpacer"/>
      </w:pPr>
    </w:p>
    <w:tbl>
      <w:tblPr>
        <w:tblStyle w:val="GQuestionCommonProperties"/>
        <w:tblW w:w="0" w:type="auto"/>
        <w:tblInd w:w="0" w:type="dxa"/>
        <w:tblCellMar>
          <w:top w:w="0" w:type="dxa"/>
          <w:left w:w="0" w:type="dxa"/>
          <w:bottom w:w="0" w:type="dxa"/>
          <w:right w:w="0" w:type="dxa"/>
        </w:tblCellMar>
        <w:tblLook w:val="04A0"/>
      </w:tblPr>
      <w:tblGrid>
        <w:gridCol w:w="6158"/>
        <w:gridCol w:w="2698"/>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lastRenderedPageBreak/>
              <w:fldChar w:fldCharType="begin"/>
            </w:r>
            <w:r w:rsidR="001C3859">
              <w:instrText xml:space="preserve">TC </w:instrText>
            </w:r>
            <w:bookmarkStart w:id="2393" w:name="_Toc266972461"/>
            <w:r w:rsidR="001C3859">
              <w:instrText>OXFLFq3c</w:instrText>
            </w:r>
            <w:bookmarkEnd w:id="2393"/>
            <w:r w:rsidR="001C3859">
              <w:instrText xml:space="preserve"> \l 2 \f a</w:instrText>
            </w:r>
            <w:r>
              <w:fldChar w:fldCharType="end"/>
            </w:r>
            <w:r w:rsidR="001C3859">
              <w:rPr>
                <w:rStyle w:val="GVariableName"/>
              </w:rPr>
              <w:t>OXFLFq3c</w:t>
            </w:r>
            <w:r w:rsidR="001C3859">
              <w:rPr>
                <w:i/>
              </w:rPr>
              <w:t>- Show all respondents</w:t>
            </w:r>
          </w:p>
        </w:tc>
        <w:tc>
          <w:tcPr>
            <w:tcW w:w="0" w:type="auto"/>
            <w:shd w:val="clear" w:color="auto" w:fill="D0D0D0"/>
            <w:vAlign w:val="bottom"/>
          </w:tcPr>
          <w:p w:rsidR="002A68C4" w:rsidRDefault="001C3859">
            <w:pPr>
              <w:keepNext/>
              <w:jc w:val="right"/>
            </w:pPr>
            <w:r>
              <w:t>OPEN TEXTBOX</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2A68C4">
            <w:pPr>
              <w:keepNext/>
            </w:pPr>
          </w:p>
        </w:tc>
      </w:tr>
    </w:tbl>
    <w:p w:rsidR="002A68C4" w:rsidRDefault="002A68C4">
      <w:pPr>
        <w:pStyle w:val="GQuestionSpacer"/>
        <w:keepNext/>
      </w:pPr>
    </w:p>
    <w:p w:rsidR="002A68C4" w:rsidRDefault="002A68C4">
      <w:pPr>
        <w:pStyle w:val="GQuestionSpacer"/>
      </w:pPr>
    </w:p>
    <w:p w:rsidR="002A68C4" w:rsidRDefault="001C3859">
      <w:pPr>
        <w:pStyle w:val="GModule"/>
      </w:pPr>
      <w:r>
        <w:t xml:space="preserve">Module: </w:t>
      </w:r>
      <w:proofErr w:type="spellStart"/>
      <w:r>
        <w:t>earlyeth</w:t>
      </w:r>
      <w:proofErr w:type="spellEnd"/>
      <w:r>
        <w:t xml:space="preserve"> if </w:t>
      </w:r>
      <w:proofErr w:type="spellStart"/>
      <w:r>
        <w:t>ethsplit</w:t>
      </w:r>
      <w:proofErr w:type="spellEnd"/>
      <w:r>
        <w:t>==1</w:t>
      </w:r>
    </w:p>
    <w:p w:rsidR="002A68C4" w:rsidRDefault="001C3859">
      <w:pPr>
        <w:pStyle w:val="GPage"/>
      </w:pPr>
      <w:bookmarkStart w:id="2394" w:name="_Toc266972462"/>
      <w:r>
        <w:t>Page: OXFLFq1a1</w:t>
      </w:r>
      <w:bookmarkEnd w:id="2394"/>
    </w:p>
    <w:p w:rsidR="002A68C4" w:rsidRDefault="001C3859">
      <w:r>
        <w:t>Please choose an option, or select don't know.</w:t>
      </w:r>
    </w:p>
    <w:tbl>
      <w:tblPr>
        <w:tblStyle w:val="GQuestionCommonProperties"/>
        <w:tblW w:w="0" w:type="auto"/>
        <w:tblInd w:w="0" w:type="dxa"/>
        <w:tblCellMar>
          <w:top w:w="0" w:type="dxa"/>
          <w:left w:w="0" w:type="dxa"/>
          <w:bottom w:w="0" w:type="dxa"/>
          <w:right w:w="0" w:type="dxa"/>
        </w:tblCellMar>
        <w:tblLook w:val="04A0"/>
      </w:tblPr>
      <w:tblGrid>
        <w:gridCol w:w="6148"/>
        <w:gridCol w:w="2708"/>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fldChar w:fldCharType="begin"/>
            </w:r>
            <w:r w:rsidR="001C3859">
              <w:instrText xml:space="preserve">TC </w:instrText>
            </w:r>
            <w:bookmarkStart w:id="2395" w:name="_Toc266972463"/>
            <w:r w:rsidR="001C3859">
              <w:instrText>OXFLFq1a1</w:instrText>
            </w:r>
            <w:bookmarkEnd w:id="2395"/>
            <w:r w:rsidR="001C3859">
              <w:instrText xml:space="preserve"> \l 2 \f a</w:instrText>
            </w:r>
            <w:r>
              <w:fldChar w:fldCharType="end"/>
            </w:r>
            <w:r w:rsidR="001C3859">
              <w:rPr>
                <w:rStyle w:val="GVariableName"/>
              </w:rPr>
              <w:t>OXFLFq1a1</w:t>
            </w:r>
            <w:r w:rsidR="001C3859">
              <w:rPr>
                <w:i/>
              </w:rPr>
              <w:t xml:space="preserve">- Show if </w:t>
            </w:r>
            <w:proofErr w:type="spellStart"/>
            <w:r w:rsidR="001C3859">
              <w:rPr>
                <w:i/>
              </w:rPr>
              <w:t>ethsplit</w:t>
            </w:r>
            <w:proofErr w:type="spellEnd"/>
            <w:r w:rsidR="001C3859">
              <w:rPr>
                <w:i/>
              </w:rPr>
              <w:t>==1</w:t>
            </w:r>
          </w:p>
        </w:tc>
        <w:tc>
          <w:tcPr>
            <w:tcW w:w="0" w:type="auto"/>
            <w:shd w:val="clear" w:color="auto" w:fill="D0D0D0"/>
            <w:vAlign w:val="bottom"/>
          </w:tcPr>
          <w:p w:rsidR="002A68C4" w:rsidRDefault="001C3859">
            <w:pPr>
              <w:keepNext/>
              <w:jc w:val="right"/>
            </w:pPr>
            <w:r>
              <w:t>SINGLE CHOICE</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Do you think what happens generally to $</w:t>
            </w:r>
            <w:proofErr w:type="spellStart"/>
            <w:r>
              <w:rPr>
                <w:b/>
              </w:rPr>
              <w:t>ethn</w:t>
            </w:r>
            <w:proofErr w:type="spellEnd"/>
            <w:r>
              <w:rPr>
                <w:b/>
              </w:rPr>
              <w:t xml:space="preserve"> people in this country will have something </w:t>
            </w:r>
            <w:r>
              <w:rPr>
                <w:b/>
              </w:rPr>
              <w:t>to do with what happens in your life?</w:t>
            </w:r>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Order as shown</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Yes, I do</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No, I do not</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Don't know</w:t>
            </w:r>
          </w:p>
        </w:tc>
        <w:tc>
          <w:tcPr>
            <w:tcW w:w="4428" w:type="dxa"/>
          </w:tcPr>
          <w:p w:rsidR="002A68C4" w:rsidRDefault="001C3859">
            <w:pPr>
              <w:keepNext/>
              <w:jc w:val="right"/>
              <w:rPr>
                <w:i/>
              </w:rPr>
            </w:pPr>
            <w:r>
              <w:rPr>
                <w:i/>
              </w:rPr>
              <w:t>Show if ethcounter1 &gt; 1</w:t>
            </w: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p w:rsidR="002A68C4" w:rsidRDefault="001C3859">
      <w:r>
        <w:rPr>
          <w:i/>
        </w:rPr>
        <w:t>↯</w:t>
      </w:r>
      <w:r>
        <w:rPr>
          <w:i/>
        </w:rPr>
        <w:t xml:space="preserve"> </w:t>
      </w:r>
      <w:proofErr w:type="spellStart"/>
      <w:r>
        <w:rPr>
          <w:i/>
        </w:rPr>
        <w:t>Goto</w:t>
      </w:r>
      <w:proofErr w:type="spellEnd"/>
      <w:r>
        <w:rPr>
          <w:i/>
        </w:rPr>
        <w:t xml:space="preserve"> page OXFLFq1a1 if not OXFLFq1a1</w:t>
      </w:r>
    </w:p>
    <w:p w:rsidR="002A68C4" w:rsidRDefault="001C3859">
      <w:pPr>
        <w:pStyle w:val="GModule"/>
      </w:pPr>
      <w:r>
        <w:t xml:space="preserve">Module: </w:t>
      </w:r>
      <w:proofErr w:type="spellStart"/>
      <w:r>
        <w:t>earlyetha</w:t>
      </w:r>
      <w:proofErr w:type="spellEnd"/>
      <w:r>
        <w:t xml:space="preserve"> if </w:t>
      </w:r>
      <w:r>
        <w:t>OXFLFq1a1==1</w:t>
      </w:r>
    </w:p>
    <w:p w:rsidR="002A68C4" w:rsidRDefault="001C3859">
      <w:pPr>
        <w:pStyle w:val="GPage"/>
      </w:pPr>
      <w:bookmarkStart w:id="2396" w:name="_Toc266972464"/>
      <w:r>
        <w:t>Page: OXFLFq1b1</w:t>
      </w:r>
      <w:bookmarkEnd w:id="2396"/>
    </w:p>
    <w:p w:rsidR="002A68C4" w:rsidRDefault="001C3859">
      <w:r>
        <w:t>Please choose an option, or select don't know.</w:t>
      </w:r>
    </w:p>
    <w:tbl>
      <w:tblPr>
        <w:tblStyle w:val="GQuestionCommonProperties"/>
        <w:tblW w:w="0" w:type="auto"/>
        <w:tblInd w:w="0" w:type="dxa"/>
        <w:tblCellMar>
          <w:top w:w="0" w:type="dxa"/>
          <w:left w:w="0" w:type="dxa"/>
          <w:bottom w:w="0" w:type="dxa"/>
          <w:right w:w="0" w:type="dxa"/>
        </w:tblCellMar>
        <w:tblLook w:val="04A0"/>
      </w:tblPr>
      <w:tblGrid>
        <w:gridCol w:w="6268"/>
        <w:gridCol w:w="2588"/>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fldChar w:fldCharType="begin"/>
            </w:r>
            <w:r w:rsidR="001C3859">
              <w:instrText xml:space="preserve">TC </w:instrText>
            </w:r>
            <w:bookmarkStart w:id="2397" w:name="_Toc266972465"/>
            <w:r w:rsidR="001C3859">
              <w:instrText>OXFLFq1b1</w:instrText>
            </w:r>
            <w:bookmarkEnd w:id="2397"/>
            <w:r w:rsidR="001C3859">
              <w:instrText xml:space="preserve"> \l 2 \f a</w:instrText>
            </w:r>
            <w:r>
              <w:fldChar w:fldCharType="end"/>
            </w:r>
            <w:r w:rsidR="001C3859">
              <w:rPr>
                <w:rStyle w:val="GVariableName"/>
              </w:rPr>
              <w:t>OXFLFq1b1</w:t>
            </w:r>
            <w:r w:rsidR="001C3859">
              <w:rPr>
                <w:i/>
              </w:rPr>
              <w:t>- Show all respondents</w:t>
            </w:r>
          </w:p>
        </w:tc>
        <w:tc>
          <w:tcPr>
            <w:tcW w:w="0" w:type="auto"/>
            <w:shd w:val="clear" w:color="auto" w:fill="D0D0D0"/>
            <w:vAlign w:val="bottom"/>
          </w:tcPr>
          <w:p w:rsidR="002A68C4" w:rsidRDefault="001C3859">
            <w:pPr>
              <w:keepNext/>
              <w:jc w:val="right"/>
            </w:pPr>
            <w:r>
              <w:t>SINGLE CHOICE</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And how much do you think what happens generally to $</w:t>
            </w:r>
            <w:proofErr w:type="spellStart"/>
            <w:r>
              <w:rPr>
                <w:b/>
              </w:rPr>
              <w:t>ethn</w:t>
            </w:r>
            <w:proofErr w:type="spellEnd"/>
            <w:r>
              <w:rPr>
                <w:b/>
              </w:rPr>
              <w:t xml:space="preserve"> people in this country has something to do with </w:t>
            </w:r>
            <w:r>
              <w:rPr>
                <w:b/>
              </w:rPr>
              <w:t>what happens in your life?</w:t>
            </w:r>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Order as shown</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A lot</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Somewhat</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A little</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4</w:t>
            </w:r>
          </w:p>
        </w:tc>
        <w:tc>
          <w:tcPr>
            <w:tcW w:w="361" w:type="dxa"/>
          </w:tcPr>
          <w:p w:rsidR="002A68C4" w:rsidRDefault="001C3859">
            <w:pPr>
              <w:keepNext/>
            </w:pPr>
            <w:r>
              <w:t>○</w:t>
            </w:r>
          </w:p>
        </w:tc>
        <w:tc>
          <w:tcPr>
            <w:tcW w:w="3731" w:type="dxa"/>
          </w:tcPr>
          <w:p w:rsidR="002A68C4" w:rsidRDefault="001C3859">
            <w:pPr>
              <w:keepNext/>
            </w:pPr>
            <w:r>
              <w:t>Don't know</w:t>
            </w:r>
          </w:p>
        </w:tc>
        <w:tc>
          <w:tcPr>
            <w:tcW w:w="4428" w:type="dxa"/>
          </w:tcPr>
          <w:p w:rsidR="002A68C4" w:rsidRDefault="001C3859">
            <w:pPr>
              <w:keepNext/>
              <w:jc w:val="right"/>
              <w:rPr>
                <w:i/>
              </w:rPr>
            </w:pPr>
            <w:r>
              <w:rPr>
                <w:i/>
              </w:rPr>
              <w:t>Show if ethcounter2 &gt; 1</w:t>
            </w: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p w:rsidR="002A68C4" w:rsidRDefault="001C3859">
      <w:r>
        <w:rPr>
          <w:i/>
        </w:rPr>
        <w:t>↯</w:t>
      </w:r>
      <w:r>
        <w:rPr>
          <w:i/>
        </w:rPr>
        <w:t xml:space="preserve"> </w:t>
      </w:r>
      <w:proofErr w:type="spellStart"/>
      <w:r>
        <w:rPr>
          <w:i/>
        </w:rPr>
        <w:t>Goto</w:t>
      </w:r>
      <w:proofErr w:type="spellEnd"/>
      <w:r>
        <w:rPr>
          <w:i/>
        </w:rPr>
        <w:t xml:space="preserve"> page OXFLFq1b1 if not OXFLFq1b1</w:t>
      </w:r>
    </w:p>
    <w:p w:rsidR="002A68C4" w:rsidRDefault="001C3859">
      <w:pPr>
        <w:pStyle w:val="GModule"/>
      </w:pPr>
      <w:r>
        <w:t xml:space="preserve">Module: </w:t>
      </w:r>
      <w:proofErr w:type="spellStart"/>
      <w:r>
        <w:t>lateeth</w:t>
      </w:r>
      <w:proofErr w:type="spellEnd"/>
      <w:r>
        <w:t xml:space="preserve"> if </w:t>
      </w:r>
      <w:proofErr w:type="spellStart"/>
      <w:r>
        <w:t>ethsplit</w:t>
      </w:r>
      <w:proofErr w:type="spellEnd"/>
      <w:r>
        <w:t>==2</w:t>
      </w:r>
    </w:p>
    <w:p w:rsidR="002A68C4" w:rsidRDefault="001C3859">
      <w:pPr>
        <w:pStyle w:val="GPage"/>
      </w:pPr>
      <w:bookmarkStart w:id="2398" w:name="_Toc266972466"/>
      <w:r>
        <w:t>Page: OXFLFq1a2</w:t>
      </w:r>
      <w:bookmarkEnd w:id="2398"/>
    </w:p>
    <w:p w:rsidR="002A68C4" w:rsidRDefault="001C3859">
      <w:r>
        <w:t>Please choose an option, or select don't know.</w:t>
      </w:r>
    </w:p>
    <w:tbl>
      <w:tblPr>
        <w:tblStyle w:val="GQuestionCommonProperties"/>
        <w:tblW w:w="0" w:type="auto"/>
        <w:tblInd w:w="0" w:type="dxa"/>
        <w:tblCellMar>
          <w:top w:w="0" w:type="dxa"/>
          <w:left w:w="0" w:type="dxa"/>
          <w:bottom w:w="0" w:type="dxa"/>
          <w:right w:w="0" w:type="dxa"/>
        </w:tblCellMar>
        <w:tblLook w:val="04A0"/>
      </w:tblPr>
      <w:tblGrid>
        <w:gridCol w:w="6261"/>
        <w:gridCol w:w="2595"/>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lastRenderedPageBreak/>
              <w:fldChar w:fldCharType="begin"/>
            </w:r>
            <w:r w:rsidR="001C3859">
              <w:instrText xml:space="preserve">TC </w:instrText>
            </w:r>
            <w:bookmarkStart w:id="2399" w:name="_Toc266972467"/>
            <w:r w:rsidR="001C3859">
              <w:instrText>OXFLFq1a2</w:instrText>
            </w:r>
            <w:bookmarkEnd w:id="2399"/>
            <w:r w:rsidR="001C3859">
              <w:instrText xml:space="preserve"> \l 2 \f a</w:instrText>
            </w:r>
            <w:r>
              <w:fldChar w:fldCharType="end"/>
            </w:r>
            <w:r w:rsidR="001C3859">
              <w:rPr>
                <w:rStyle w:val="GVariableName"/>
              </w:rPr>
              <w:t>OXFLFq1a2</w:t>
            </w:r>
            <w:r w:rsidR="001C3859">
              <w:rPr>
                <w:i/>
              </w:rPr>
              <w:t>- Show all respondents</w:t>
            </w:r>
          </w:p>
        </w:tc>
        <w:tc>
          <w:tcPr>
            <w:tcW w:w="0" w:type="auto"/>
            <w:shd w:val="clear" w:color="auto" w:fill="D0D0D0"/>
            <w:vAlign w:val="bottom"/>
          </w:tcPr>
          <w:p w:rsidR="002A68C4" w:rsidRDefault="001C3859">
            <w:pPr>
              <w:keepNext/>
              <w:jc w:val="right"/>
            </w:pPr>
            <w:r>
              <w:t>SINGLE CHOICE</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Do you think what happens generally to $</w:t>
            </w:r>
            <w:proofErr w:type="spellStart"/>
            <w:r>
              <w:rPr>
                <w:b/>
              </w:rPr>
              <w:t>ethn</w:t>
            </w:r>
            <w:proofErr w:type="spellEnd"/>
            <w:r>
              <w:rPr>
                <w:b/>
              </w:rPr>
              <w:t xml:space="preserve"> people in this country will have something to do with what happens in your </w:t>
            </w:r>
            <w:r>
              <w:rPr>
                <w:b/>
              </w:rPr>
              <w:t>life?</w:t>
            </w:r>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Order as shown</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Yes, I do</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No, I do not</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Don't know</w:t>
            </w:r>
          </w:p>
        </w:tc>
        <w:tc>
          <w:tcPr>
            <w:tcW w:w="4428" w:type="dxa"/>
          </w:tcPr>
          <w:p w:rsidR="002A68C4" w:rsidRDefault="001C3859">
            <w:pPr>
              <w:keepNext/>
              <w:jc w:val="right"/>
              <w:rPr>
                <w:i/>
              </w:rPr>
            </w:pPr>
            <w:r>
              <w:rPr>
                <w:i/>
              </w:rPr>
              <w:t>Show if ethcounter4 &gt; 1</w:t>
            </w: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p w:rsidR="002A68C4" w:rsidRDefault="001C3859">
      <w:r>
        <w:rPr>
          <w:i/>
        </w:rPr>
        <w:t>↯</w:t>
      </w:r>
      <w:r>
        <w:rPr>
          <w:i/>
        </w:rPr>
        <w:t xml:space="preserve"> </w:t>
      </w:r>
      <w:proofErr w:type="spellStart"/>
      <w:r>
        <w:rPr>
          <w:i/>
        </w:rPr>
        <w:t>Goto</w:t>
      </w:r>
      <w:proofErr w:type="spellEnd"/>
      <w:r>
        <w:rPr>
          <w:i/>
        </w:rPr>
        <w:t xml:space="preserve"> page OXFLFq1a2 if not OXFLFq1a2</w:t>
      </w:r>
    </w:p>
    <w:p w:rsidR="002A68C4" w:rsidRDefault="001C3859">
      <w:pPr>
        <w:pStyle w:val="GModule"/>
      </w:pPr>
      <w:r>
        <w:t xml:space="preserve">Module: </w:t>
      </w:r>
      <w:proofErr w:type="spellStart"/>
      <w:r>
        <w:t>lateetha</w:t>
      </w:r>
      <w:proofErr w:type="spellEnd"/>
      <w:r>
        <w:t xml:space="preserve"> if OXFLFq1a2==1</w:t>
      </w:r>
    </w:p>
    <w:p w:rsidR="002A68C4" w:rsidRDefault="001C3859">
      <w:pPr>
        <w:pStyle w:val="GPage"/>
      </w:pPr>
      <w:bookmarkStart w:id="2400" w:name="_Toc266972468"/>
      <w:r>
        <w:t>Page: OXFLFq1b2</w:t>
      </w:r>
      <w:bookmarkEnd w:id="2400"/>
    </w:p>
    <w:p w:rsidR="002A68C4" w:rsidRDefault="001C3859">
      <w:r>
        <w:t xml:space="preserve">Please </w:t>
      </w:r>
      <w:r>
        <w:t>choose an option, or select don't know.</w:t>
      </w:r>
    </w:p>
    <w:tbl>
      <w:tblPr>
        <w:tblStyle w:val="GQuestionCommonProperties"/>
        <w:tblW w:w="0" w:type="auto"/>
        <w:tblInd w:w="0" w:type="dxa"/>
        <w:tblCellMar>
          <w:top w:w="0" w:type="dxa"/>
          <w:left w:w="0" w:type="dxa"/>
          <w:bottom w:w="0" w:type="dxa"/>
          <w:right w:w="0" w:type="dxa"/>
        </w:tblCellMar>
        <w:tblLook w:val="04A0"/>
      </w:tblPr>
      <w:tblGrid>
        <w:gridCol w:w="6268"/>
        <w:gridCol w:w="2588"/>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fldChar w:fldCharType="begin"/>
            </w:r>
            <w:r w:rsidR="001C3859">
              <w:instrText xml:space="preserve">TC </w:instrText>
            </w:r>
            <w:bookmarkStart w:id="2401" w:name="_Toc266972469"/>
            <w:r w:rsidR="001C3859">
              <w:instrText>OXFLFq1b2</w:instrText>
            </w:r>
            <w:bookmarkEnd w:id="2401"/>
            <w:r w:rsidR="001C3859">
              <w:instrText xml:space="preserve"> \l 2 \f a</w:instrText>
            </w:r>
            <w:r>
              <w:fldChar w:fldCharType="end"/>
            </w:r>
            <w:r w:rsidR="001C3859">
              <w:rPr>
                <w:rStyle w:val="GVariableName"/>
              </w:rPr>
              <w:t>OXFLFq1b2</w:t>
            </w:r>
            <w:r w:rsidR="001C3859">
              <w:rPr>
                <w:i/>
              </w:rPr>
              <w:t>- Show all respondents</w:t>
            </w:r>
          </w:p>
        </w:tc>
        <w:tc>
          <w:tcPr>
            <w:tcW w:w="0" w:type="auto"/>
            <w:shd w:val="clear" w:color="auto" w:fill="D0D0D0"/>
            <w:vAlign w:val="bottom"/>
          </w:tcPr>
          <w:p w:rsidR="002A68C4" w:rsidRDefault="001C3859">
            <w:pPr>
              <w:keepNext/>
              <w:jc w:val="right"/>
            </w:pPr>
            <w:r>
              <w:t>SINGLE CHOICE</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And how much do you think what happens generally to $</w:t>
            </w:r>
            <w:proofErr w:type="spellStart"/>
            <w:r>
              <w:rPr>
                <w:b/>
              </w:rPr>
              <w:t>ethn</w:t>
            </w:r>
            <w:proofErr w:type="spellEnd"/>
            <w:r>
              <w:rPr>
                <w:b/>
              </w:rPr>
              <w:t xml:space="preserve"> people in this country has something to do with what happens in your life?</w:t>
            </w:r>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 xml:space="preserve">Order as </w:t>
            </w:r>
            <w:r>
              <w:rPr>
                <w:i/>
              </w:rPr>
              <w:t>shown</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A lot</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Somewhat</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A little</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4</w:t>
            </w:r>
          </w:p>
        </w:tc>
        <w:tc>
          <w:tcPr>
            <w:tcW w:w="361" w:type="dxa"/>
          </w:tcPr>
          <w:p w:rsidR="002A68C4" w:rsidRDefault="001C3859">
            <w:pPr>
              <w:keepNext/>
            </w:pPr>
            <w:r>
              <w:t>○</w:t>
            </w:r>
          </w:p>
        </w:tc>
        <w:tc>
          <w:tcPr>
            <w:tcW w:w="3731" w:type="dxa"/>
          </w:tcPr>
          <w:p w:rsidR="002A68C4" w:rsidRDefault="001C3859">
            <w:pPr>
              <w:keepNext/>
            </w:pPr>
            <w:r>
              <w:t>Don't know</w:t>
            </w:r>
          </w:p>
        </w:tc>
        <w:tc>
          <w:tcPr>
            <w:tcW w:w="4428" w:type="dxa"/>
          </w:tcPr>
          <w:p w:rsidR="002A68C4" w:rsidRDefault="001C3859">
            <w:pPr>
              <w:keepNext/>
              <w:jc w:val="right"/>
              <w:rPr>
                <w:i/>
              </w:rPr>
            </w:pPr>
            <w:r>
              <w:rPr>
                <w:i/>
              </w:rPr>
              <w:t>Show if ethcounter5 &gt; 1</w:t>
            </w: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p w:rsidR="002A68C4" w:rsidRDefault="001C3859">
      <w:r>
        <w:rPr>
          <w:i/>
        </w:rPr>
        <w:t>↯</w:t>
      </w:r>
      <w:r>
        <w:rPr>
          <w:i/>
        </w:rPr>
        <w:t xml:space="preserve"> </w:t>
      </w:r>
      <w:proofErr w:type="spellStart"/>
      <w:r>
        <w:rPr>
          <w:i/>
        </w:rPr>
        <w:t>Goto</w:t>
      </w:r>
      <w:proofErr w:type="spellEnd"/>
      <w:r>
        <w:rPr>
          <w:i/>
        </w:rPr>
        <w:t xml:space="preserve"> page OXFLFq1b2 if not OXFLFq1b2</w:t>
      </w:r>
    </w:p>
    <w:p w:rsidR="002A68C4" w:rsidRDefault="001C3859">
      <w:pPr>
        <w:pStyle w:val="GModule"/>
      </w:pPr>
      <w:r>
        <w:t>Module: nonminority if ethnicity in [1</w:t>
      </w:r>
      <w:proofErr w:type="gramStart"/>
      <w:r>
        <w:t>,2</w:t>
      </w:r>
      <w:proofErr w:type="gramEnd"/>
      <w:r>
        <w:t xml:space="preserve">] and (religion in [2,3] or </w:t>
      </w:r>
      <w:proofErr w:type="spellStart"/>
      <w:r>
        <w:t>denom</w:t>
      </w:r>
      <w:proofErr w:type="spellEnd"/>
      <w:r>
        <w:t xml:space="preserve"> in [1,2,3,4,5,6,7,8])</w:t>
      </w:r>
    </w:p>
    <w:p w:rsidR="002A68C4" w:rsidRDefault="001C3859">
      <w:pPr>
        <w:pStyle w:val="GPage"/>
      </w:pPr>
      <w:bookmarkStart w:id="2402" w:name="_Toc266972470"/>
      <w:r>
        <w:t xml:space="preserve">Page: </w:t>
      </w:r>
      <w:proofErr w:type="spellStart"/>
      <w:r>
        <w:t>minintro</w:t>
      </w:r>
      <w:bookmarkEnd w:id="2402"/>
      <w:proofErr w:type="spellEnd"/>
    </w:p>
    <w:p w:rsidR="002A68C4" w:rsidRDefault="001C3859">
      <w:r>
        <w:t>On the next few pages we will be showing you statements that some people make about immigration and asking you to answer questions based on these statements. Please click the arrow to continue.</w:t>
      </w:r>
    </w:p>
    <w:p w:rsidR="002A68C4" w:rsidRDefault="001C3859">
      <w:pPr>
        <w:pStyle w:val="GPage"/>
      </w:pPr>
      <w:bookmarkStart w:id="2403" w:name="_Toc266972471"/>
      <w:r>
        <w:t xml:space="preserve">Page: </w:t>
      </w:r>
      <w:proofErr w:type="spellStart"/>
      <w:r>
        <w:t>ethaa</w:t>
      </w:r>
      <w:bookmarkEnd w:id="2403"/>
      <w:proofErr w:type="spellEnd"/>
    </w:p>
    <w:p w:rsidR="002A68C4" w:rsidRDefault="001C3859">
      <w:r>
        <w:t xml:space="preserve">Please </w:t>
      </w:r>
      <w:r>
        <w:t>choose an option, or select don't know.</w:t>
      </w:r>
    </w:p>
    <w:p w:rsidR="002A68C4" w:rsidRDefault="001C3859">
      <w:r>
        <w:t>Please indicate to what extent you feel that the following statements apply.</w:t>
      </w:r>
    </w:p>
    <w:tbl>
      <w:tblPr>
        <w:tblStyle w:val="GQuestionCommonProperties"/>
        <w:tblW w:w="0" w:type="auto"/>
        <w:tblInd w:w="0" w:type="dxa"/>
        <w:tblCellMar>
          <w:top w:w="0" w:type="dxa"/>
          <w:left w:w="0" w:type="dxa"/>
          <w:bottom w:w="0" w:type="dxa"/>
          <w:right w:w="0" w:type="dxa"/>
        </w:tblCellMar>
        <w:tblLook w:val="04A0"/>
      </w:tblPr>
      <w:tblGrid>
        <w:gridCol w:w="7772"/>
        <w:gridCol w:w="1084"/>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lastRenderedPageBreak/>
              <w:fldChar w:fldCharType="begin"/>
            </w:r>
            <w:r w:rsidR="001C3859">
              <w:instrText xml:space="preserve">TC </w:instrText>
            </w:r>
            <w:bookmarkStart w:id="2404" w:name="_Toc266972472"/>
            <w:r w:rsidR="001C3859">
              <w:instrText>OXF7qgrid</w:instrText>
            </w:r>
            <w:bookmarkEnd w:id="2404"/>
            <w:r w:rsidR="001C3859">
              <w:instrText xml:space="preserve"> \l 2 \f a</w:instrText>
            </w:r>
            <w:r>
              <w:fldChar w:fldCharType="end"/>
            </w:r>
            <w:r w:rsidR="001C3859">
              <w:rPr>
                <w:rStyle w:val="GVariableName"/>
              </w:rPr>
              <w:t>OXF7qgrid</w:t>
            </w:r>
            <w:r w:rsidR="001C3859">
              <w:rPr>
                <w:i/>
              </w:rPr>
              <w:t>- Show all respondents</w:t>
            </w:r>
          </w:p>
        </w:tc>
        <w:tc>
          <w:tcPr>
            <w:tcW w:w="0" w:type="auto"/>
            <w:shd w:val="clear" w:color="auto" w:fill="D0D0D0"/>
            <w:vAlign w:val="bottom"/>
          </w:tcPr>
          <w:p w:rsidR="002A68C4" w:rsidRDefault="001C3859">
            <w:pPr>
              <w:keepNext/>
              <w:jc w:val="right"/>
            </w:pPr>
            <w:r>
              <w:t>GRID</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Migrants living here threaten</w:t>
            </w:r>
            <w:r>
              <w:rPr>
                <w:b/>
              </w:rPr>
              <w:t>…</w:t>
            </w:r>
          </w:p>
        </w:tc>
      </w:tr>
    </w:tbl>
    <w:p w:rsidR="002A68C4" w:rsidRDefault="002A68C4">
      <w:pPr>
        <w:pStyle w:val="GQuestionSpacer"/>
        <w:keepNext/>
      </w:pPr>
    </w:p>
    <w:p w:rsidR="002A68C4" w:rsidRDefault="001C3859">
      <w:pPr>
        <w:pStyle w:val="GCategoryHeader"/>
        <w:keepNext/>
      </w:pPr>
      <w:r>
        <w:t>ROWS</w:t>
      </w:r>
    </w:p>
    <w:tbl>
      <w:tblPr>
        <w:tblStyle w:val="GQuestionCategoryList"/>
        <w:tblW w:w="0" w:type="auto"/>
        <w:tblInd w:w="0" w:type="dxa"/>
        <w:tblCellMar>
          <w:top w:w="0" w:type="dxa"/>
          <w:left w:w="0" w:type="dxa"/>
          <w:bottom w:w="0" w:type="dxa"/>
          <w:right w:w="0" w:type="dxa"/>
        </w:tblCellMar>
        <w:tblLook w:val="04A0"/>
      </w:tblPr>
      <w:tblGrid>
        <w:gridCol w:w="2952"/>
        <w:gridCol w:w="5904"/>
      </w:tblGrid>
      <w:tr w:rsidR="002A68C4">
        <w:tblPrEx>
          <w:tblCellMar>
            <w:top w:w="0" w:type="dxa"/>
            <w:left w:w="0" w:type="dxa"/>
            <w:bottom w:w="0" w:type="dxa"/>
            <w:right w:w="0" w:type="dxa"/>
          </w:tblCellMar>
        </w:tblPrEx>
        <w:tc>
          <w:tcPr>
            <w:tcW w:w="8856" w:type="dxa"/>
            <w:gridSpan w:val="2"/>
          </w:tcPr>
          <w:p w:rsidR="002A68C4" w:rsidRDefault="001C3859">
            <w:pPr>
              <w:keepNext/>
            </w:pPr>
            <w:r>
              <w:rPr>
                <w:i/>
              </w:rPr>
              <w:t>Order as shown</w:t>
            </w:r>
          </w:p>
        </w:tc>
      </w:tr>
      <w:tr w:rsidR="002A68C4">
        <w:tblPrEx>
          <w:tblCellMar>
            <w:top w:w="0" w:type="dxa"/>
            <w:left w:w="0" w:type="dxa"/>
            <w:bottom w:w="0" w:type="dxa"/>
            <w:right w:w="0" w:type="dxa"/>
          </w:tblCellMar>
        </w:tblPrEx>
        <w:tc>
          <w:tcPr>
            <w:tcW w:w="2952" w:type="dxa"/>
          </w:tcPr>
          <w:p w:rsidR="002A68C4" w:rsidRDefault="001C3859">
            <w:pPr>
              <w:keepNext/>
            </w:pPr>
            <w:r>
              <w:t>OXFq7a</w:t>
            </w:r>
          </w:p>
        </w:tc>
        <w:tc>
          <w:tcPr>
            <w:tcW w:w="5904" w:type="dxa"/>
          </w:tcPr>
          <w:p w:rsidR="002A68C4" w:rsidRDefault="001C3859">
            <w:pPr>
              <w:keepNext/>
            </w:pPr>
            <w:r>
              <w:t xml:space="preserve">my personal </w:t>
            </w:r>
            <w:r>
              <w:t>freedom and rights</w:t>
            </w:r>
          </w:p>
        </w:tc>
      </w:tr>
      <w:tr w:rsidR="002A68C4">
        <w:tblPrEx>
          <w:tblCellMar>
            <w:top w:w="0" w:type="dxa"/>
            <w:left w:w="0" w:type="dxa"/>
            <w:bottom w:w="0" w:type="dxa"/>
            <w:right w:w="0" w:type="dxa"/>
          </w:tblCellMar>
        </w:tblPrEx>
        <w:tc>
          <w:tcPr>
            <w:tcW w:w="2952" w:type="dxa"/>
          </w:tcPr>
          <w:p w:rsidR="002A68C4" w:rsidRDefault="001C3859">
            <w:pPr>
              <w:keepNext/>
            </w:pPr>
            <w:r>
              <w:t>OXFq7b</w:t>
            </w:r>
          </w:p>
        </w:tc>
        <w:tc>
          <w:tcPr>
            <w:tcW w:w="5904" w:type="dxa"/>
          </w:tcPr>
          <w:p w:rsidR="002A68C4" w:rsidRDefault="001C3859">
            <w:pPr>
              <w:keepNext/>
            </w:pPr>
            <w:r>
              <w:t>my personal economic situation</w:t>
            </w:r>
          </w:p>
        </w:tc>
      </w:tr>
      <w:tr w:rsidR="002A68C4">
        <w:tblPrEx>
          <w:tblCellMar>
            <w:top w:w="0" w:type="dxa"/>
            <w:left w:w="0" w:type="dxa"/>
            <w:bottom w:w="0" w:type="dxa"/>
            <w:right w:w="0" w:type="dxa"/>
          </w:tblCellMar>
        </w:tblPrEx>
        <w:tc>
          <w:tcPr>
            <w:tcW w:w="2952" w:type="dxa"/>
          </w:tcPr>
          <w:p w:rsidR="002A68C4" w:rsidRDefault="001C3859">
            <w:pPr>
              <w:keepNext/>
            </w:pPr>
            <w:r>
              <w:t>OXFq7c</w:t>
            </w:r>
          </w:p>
        </w:tc>
        <w:tc>
          <w:tcPr>
            <w:tcW w:w="5904" w:type="dxa"/>
          </w:tcPr>
          <w:p w:rsidR="002A68C4" w:rsidRDefault="001C3859">
            <w:pPr>
              <w:keepNext/>
            </w:pPr>
            <w:r>
              <w:t>my personal way of life</w:t>
            </w:r>
          </w:p>
        </w:tc>
      </w:tr>
      <w:tr w:rsidR="002A68C4">
        <w:tblPrEx>
          <w:tblCellMar>
            <w:top w:w="0" w:type="dxa"/>
            <w:left w:w="0" w:type="dxa"/>
            <w:bottom w:w="0" w:type="dxa"/>
            <w:right w:w="0" w:type="dxa"/>
          </w:tblCellMar>
        </w:tblPrEx>
        <w:tc>
          <w:tcPr>
            <w:tcW w:w="2952" w:type="dxa"/>
          </w:tcPr>
          <w:p w:rsidR="002A68C4" w:rsidRDefault="001C3859">
            <w:pPr>
              <w:keepNext/>
            </w:pPr>
            <w:r>
              <w:t>OXFq7d</w:t>
            </w:r>
          </w:p>
        </w:tc>
        <w:tc>
          <w:tcPr>
            <w:tcW w:w="5904" w:type="dxa"/>
          </w:tcPr>
          <w:p w:rsidR="002A68C4" w:rsidRDefault="001C3859">
            <w:pPr>
              <w:keepNext/>
            </w:pPr>
            <w:r>
              <w:t>my personal security</w:t>
            </w:r>
          </w:p>
        </w:tc>
      </w:tr>
    </w:tbl>
    <w:p w:rsidR="002A68C4" w:rsidRDefault="001C3859">
      <w:pPr>
        <w:pStyle w:val="GResponseHeader"/>
        <w:keepNext/>
      </w:pPr>
      <w:r>
        <w:t>COLUMNS</w:t>
      </w: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Order as shown</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doesn</w:t>
            </w:r>
            <w:r>
              <w:t>’</w:t>
            </w:r>
            <w:r>
              <w:t>t apply at all</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tends not to apply</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tends to apply</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4</w:t>
            </w:r>
          </w:p>
        </w:tc>
        <w:tc>
          <w:tcPr>
            <w:tcW w:w="361" w:type="dxa"/>
          </w:tcPr>
          <w:p w:rsidR="002A68C4" w:rsidRDefault="001C3859">
            <w:pPr>
              <w:keepNext/>
            </w:pPr>
            <w:r>
              <w:t>○</w:t>
            </w:r>
          </w:p>
        </w:tc>
        <w:tc>
          <w:tcPr>
            <w:tcW w:w="3731" w:type="dxa"/>
          </w:tcPr>
          <w:p w:rsidR="002A68C4" w:rsidRDefault="001C3859">
            <w:pPr>
              <w:keepNext/>
            </w:pPr>
            <w:proofErr w:type="gramStart"/>
            <w:r>
              <w:t>applies</w:t>
            </w:r>
            <w:proofErr w:type="gramEnd"/>
            <w:r>
              <w:t xml:space="preserve"> entirely.</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5</w:t>
            </w:r>
          </w:p>
        </w:tc>
        <w:tc>
          <w:tcPr>
            <w:tcW w:w="361" w:type="dxa"/>
          </w:tcPr>
          <w:p w:rsidR="002A68C4" w:rsidRDefault="001C3859">
            <w:pPr>
              <w:keepNext/>
            </w:pPr>
            <w:r>
              <w:t>○</w:t>
            </w:r>
          </w:p>
        </w:tc>
        <w:tc>
          <w:tcPr>
            <w:tcW w:w="3731" w:type="dxa"/>
          </w:tcPr>
          <w:p w:rsidR="002A68C4" w:rsidRDefault="001C3859">
            <w:pPr>
              <w:keepNext/>
            </w:pPr>
            <w:r>
              <w:t>Don't know</w:t>
            </w:r>
          </w:p>
        </w:tc>
        <w:tc>
          <w:tcPr>
            <w:tcW w:w="4428" w:type="dxa"/>
          </w:tcPr>
          <w:p w:rsidR="002A68C4" w:rsidRDefault="001C3859">
            <w:pPr>
              <w:keepNext/>
              <w:jc w:val="right"/>
              <w:rPr>
                <w:i/>
              </w:rPr>
            </w:pPr>
            <w:r>
              <w:rPr>
                <w:i/>
              </w:rPr>
              <w:t>Show if ethcounter6 &gt; 1</w:t>
            </w: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p w:rsidR="002A68C4" w:rsidRDefault="001C3859">
      <w:r>
        <w:rPr>
          <w:i/>
        </w:rPr>
        <w:t>↯</w:t>
      </w:r>
      <w:r>
        <w:rPr>
          <w:i/>
        </w:rPr>
        <w:t xml:space="preserve"> </w:t>
      </w:r>
      <w:proofErr w:type="spellStart"/>
      <w:r>
        <w:rPr>
          <w:i/>
        </w:rPr>
        <w:t>Goto</w:t>
      </w:r>
      <w:proofErr w:type="spellEnd"/>
      <w:r>
        <w:rPr>
          <w:i/>
        </w:rPr>
        <w:t xml:space="preserve"> page </w:t>
      </w:r>
      <w:proofErr w:type="spellStart"/>
      <w:r>
        <w:rPr>
          <w:i/>
        </w:rPr>
        <w:t>ethaa</w:t>
      </w:r>
      <w:proofErr w:type="spellEnd"/>
      <w:r>
        <w:rPr>
          <w:i/>
        </w:rPr>
        <w:t xml:space="preserve"> if not dshowOXFq7a or not dshowOXFq7b or not dshowOXFq7c or not dshowOXFq7d</w:t>
      </w:r>
    </w:p>
    <w:p w:rsidR="002A68C4" w:rsidRDefault="001C3859">
      <w:pPr>
        <w:pStyle w:val="GPage"/>
      </w:pPr>
      <w:bookmarkStart w:id="2405" w:name="_Toc266972473"/>
      <w:r>
        <w:t xml:space="preserve">Page: </w:t>
      </w:r>
      <w:proofErr w:type="spellStart"/>
      <w:r>
        <w:t>ethab</w:t>
      </w:r>
      <w:bookmarkEnd w:id="2405"/>
      <w:proofErr w:type="spellEnd"/>
    </w:p>
    <w:p w:rsidR="002A68C4" w:rsidRDefault="001C3859">
      <w:r>
        <w:t>Please choose an option, or select don't know.</w:t>
      </w:r>
    </w:p>
    <w:p w:rsidR="002A68C4" w:rsidRDefault="001C3859">
      <w:r>
        <w:t>And to what extent</w:t>
      </w:r>
      <w:r>
        <w:t xml:space="preserve"> you feel that the following statements apply.</w:t>
      </w:r>
    </w:p>
    <w:tbl>
      <w:tblPr>
        <w:tblStyle w:val="GQuestionCommonProperties"/>
        <w:tblW w:w="0" w:type="auto"/>
        <w:tblInd w:w="0" w:type="dxa"/>
        <w:tblCellMar>
          <w:top w:w="0" w:type="dxa"/>
          <w:left w:w="0" w:type="dxa"/>
          <w:bottom w:w="0" w:type="dxa"/>
          <w:right w:w="0" w:type="dxa"/>
        </w:tblCellMar>
        <w:tblLook w:val="04A0"/>
      </w:tblPr>
      <w:tblGrid>
        <w:gridCol w:w="7772"/>
        <w:gridCol w:w="1084"/>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fldChar w:fldCharType="begin"/>
            </w:r>
            <w:r w:rsidR="001C3859">
              <w:instrText xml:space="preserve">TC </w:instrText>
            </w:r>
            <w:bookmarkStart w:id="2406" w:name="_Toc266972474"/>
            <w:r w:rsidR="001C3859">
              <w:instrText>OXFq8grid</w:instrText>
            </w:r>
            <w:bookmarkEnd w:id="2406"/>
            <w:r w:rsidR="001C3859">
              <w:instrText xml:space="preserve"> \l 2 \f a</w:instrText>
            </w:r>
            <w:r>
              <w:fldChar w:fldCharType="end"/>
            </w:r>
            <w:r w:rsidR="001C3859">
              <w:rPr>
                <w:rStyle w:val="GVariableName"/>
              </w:rPr>
              <w:t>OXFq8grid</w:t>
            </w:r>
            <w:r w:rsidR="001C3859">
              <w:rPr>
                <w:i/>
              </w:rPr>
              <w:t>- Show all respondents</w:t>
            </w:r>
          </w:p>
        </w:tc>
        <w:tc>
          <w:tcPr>
            <w:tcW w:w="0" w:type="auto"/>
            <w:shd w:val="clear" w:color="auto" w:fill="D0D0D0"/>
            <w:vAlign w:val="bottom"/>
          </w:tcPr>
          <w:p w:rsidR="002A68C4" w:rsidRDefault="001C3859">
            <w:pPr>
              <w:keepNext/>
              <w:jc w:val="right"/>
            </w:pPr>
            <w:r>
              <w:t>GRID</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Migrants living here threaten</w:t>
            </w:r>
            <w:r>
              <w:rPr>
                <w:b/>
              </w:rPr>
              <w:t>…</w:t>
            </w:r>
          </w:p>
        </w:tc>
      </w:tr>
    </w:tbl>
    <w:p w:rsidR="002A68C4" w:rsidRDefault="002A68C4">
      <w:pPr>
        <w:pStyle w:val="GQuestionSpacer"/>
        <w:keepNext/>
      </w:pPr>
    </w:p>
    <w:p w:rsidR="002A68C4" w:rsidRDefault="001C3859">
      <w:pPr>
        <w:pStyle w:val="GCategoryHeader"/>
        <w:keepNext/>
      </w:pPr>
      <w:r>
        <w:t>ROWS</w:t>
      </w:r>
    </w:p>
    <w:tbl>
      <w:tblPr>
        <w:tblStyle w:val="GQuestionCategoryList"/>
        <w:tblW w:w="0" w:type="auto"/>
        <w:tblInd w:w="0" w:type="dxa"/>
        <w:tblCellMar>
          <w:top w:w="0" w:type="dxa"/>
          <w:left w:w="0" w:type="dxa"/>
          <w:bottom w:w="0" w:type="dxa"/>
          <w:right w:w="0" w:type="dxa"/>
        </w:tblCellMar>
        <w:tblLook w:val="04A0"/>
      </w:tblPr>
      <w:tblGrid>
        <w:gridCol w:w="2952"/>
        <w:gridCol w:w="5904"/>
      </w:tblGrid>
      <w:tr w:rsidR="002A68C4">
        <w:tblPrEx>
          <w:tblCellMar>
            <w:top w:w="0" w:type="dxa"/>
            <w:left w:w="0" w:type="dxa"/>
            <w:bottom w:w="0" w:type="dxa"/>
            <w:right w:w="0" w:type="dxa"/>
          </w:tblCellMar>
        </w:tblPrEx>
        <w:tc>
          <w:tcPr>
            <w:tcW w:w="8856" w:type="dxa"/>
            <w:gridSpan w:val="2"/>
          </w:tcPr>
          <w:p w:rsidR="002A68C4" w:rsidRDefault="001C3859">
            <w:pPr>
              <w:keepNext/>
            </w:pPr>
            <w:r>
              <w:rPr>
                <w:i/>
              </w:rPr>
              <w:t>Order as shown</w:t>
            </w:r>
          </w:p>
        </w:tc>
      </w:tr>
      <w:tr w:rsidR="002A68C4">
        <w:tblPrEx>
          <w:tblCellMar>
            <w:top w:w="0" w:type="dxa"/>
            <w:left w:w="0" w:type="dxa"/>
            <w:bottom w:w="0" w:type="dxa"/>
            <w:right w:w="0" w:type="dxa"/>
          </w:tblCellMar>
        </w:tblPrEx>
        <w:tc>
          <w:tcPr>
            <w:tcW w:w="2952" w:type="dxa"/>
          </w:tcPr>
          <w:p w:rsidR="002A68C4" w:rsidRDefault="001C3859">
            <w:pPr>
              <w:keepNext/>
            </w:pPr>
            <w:r>
              <w:t>OXFq8a</w:t>
            </w:r>
          </w:p>
        </w:tc>
        <w:tc>
          <w:tcPr>
            <w:tcW w:w="5904" w:type="dxa"/>
          </w:tcPr>
          <w:p w:rsidR="002A68C4" w:rsidRDefault="001C3859">
            <w:pPr>
              <w:keepNext/>
            </w:pPr>
            <w:r>
              <w:t>our freedom and rights</w:t>
            </w:r>
          </w:p>
        </w:tc>
      </w:tr>
      <w:tr w:rsidR="002A68C4">
        <w:tblPrEx>
          <w:tblCellMar>
            <w:top w:w="0" w:type="dxa"/>
            <w:left w:w="0" w:type="dxa"/>
            <w:bottom w:w="0" w:type="dxa"/>
            <w:right w:w="0" w:type="dxa"/>
          </w:tblCellMar>
        </w:tblPrEx>
        <w:tc>
          <w:tcPr>
            <w:tcW w:w="2952" w:type="dxa"/>
          </w:tcPr>
          <w:p w:rsidR="002A68C4" w:rsidRDefault="001C3859">
            <w:pPr>
              <w:keepNext/>
            </w:pPr>
            <w:r>
              <w:t>OXFq8b</w:t>
            </w:r>
          </w:p>
        </w:tc>
        <w:tc>
          <w:tcPr>
            <w:tcW w:w="5904" w:type="dxa"/>
          </w:tcPr>
          <w:p w:rsidR="002A68C4" w:rsidRDefault="001C3859">
            <w:pPr>
              <w:keepNext/>
            </w:pPr>
            <w:r>
              <w:t>our prosperity</w:t>
            </w:r>
          </w:p>
        </w:tc>
      </w:tr>
      <w:tr w:rsidR="002A68C4">
        <w:tblPrEx>
          <w:tblCellMar>
            <w:top w:w="0" w:type="dxa"/>
            <w:left w:w="0" w:type="dxa"/>
            <w:bottom w:w="0" w:type="dxa"/>
            <w:right w:w="0" w:type="dxa"/>
          </w:tblCellMar>
        </w:tblPrEx>
        <w:tc>
          <w:tcPr>
            <w:tcW w:w="2952" w:type="dxa"/>
          </w:tcPr>
          <w:p w:rsidR="002A68C4" w:rsidRDefault="001C3859">
            <w:pPr>
              <w:keepNext/>
            </w:pPr>
            <w:r>
              <w:t>OXFq8c</w:t>
            </w:r>
          </w:p>
        </w:tc>
        <w:tc>
          <w:tcPr>
            <w:tcW w:w="5904" w:type="dxa"/>
          </w:tcPr>
          <w:p w:rsidR="002A68C4" w:rsidRDefault="001C3859">
            <w:pPr>
              <w:keepNext/>
            </w:pPr>
            <w:r>
              <w:t>our culture</w:t>
            </w:r>
          </w:p>
        </w:tc>
      </w:tr>
      <w:tr w:rsidR="002A68C4">
        <w:tblPrEx>
          <w:tblCellMar>
            <w:top w:w="0" w:type="dxa"/>
            <w:left w:w="0" w:type="dxa"/>
            <w:bottom w:w="0" w:type="dxa"/>
            <w:right w:w="0" w:type="dxa"/>
          </w:tblCellMar>
        </w:tblPrEx>
        <w:tc>
          <w:tcPr>
            <w:tcW w:w="2952" w:type="dxa"/>
          </w:tcPr>
          <w:p w:rsidR="002A68C4" w:rsidRDefault="001C3859">
            <w:pPr>
              <w:keepNext/>
            </w:pPr>
            <w:r>
              <w:t>OXFq8d</w:t>
            </w:r>
          </w:p>
        </w:tc>
        <w:tc>
          <w:tcPr>
            <w:tcW w:w="5904" w:type="dxa"/>
          </w:tcPr>
          <w:p w:rsidR="002A68C4" w:rsidRDefault="001C3859">
            <w:pPr>
              <w:keepNext/>
            </w:pPr>
            <w:r>
              <w:t>our security</w:t>
            </w:r>
          </w:p>
        </w:tc>
      </w:tr>
    </w:tbl>
    <w:p w:rsidR="002A68C4" w:rsidRDefault="001C3859">
      <w:pPr>
        <w:pStyle w:val="GResponseHeader"/>
        <w:keepNext/>
      </w:pPr>
      <w:r>
        <w:t>COLUMNS</w:t>
      </w: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Order as shown</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doesn</w:t>
            </w:r>
            <w:r>
              <w:t>’</w:t>
            </w:r>
            <w:r>
              <w:t>t apply at all</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tends not to apply</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tends to apply</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4</w:t>
            </w:r>
          </w:p>
        </w:tc>
        <w:tc>
          <w:tcPr>
            <w:tcW w:w="361" w:type="dxa"/>
          </w:tcPr>
          <w:p w:rsidR="002A68C4" w:rsidRDefault="001C3859">
            <w:pPr>
              <w:keepNext/>
            </w:pPr>
            <w:r>
              <w:t>○</w:t>
            </w:r>
          </w:p>
        </w:tc>
        <w:tc>
          <w:tcPr>
            <w:tcW w:w="3731" w:type="dxa"/>
          </w:tcPr>
          <w:p w:rsidR="002A68C4" w:rsidRDefault="001C3859">
            <w:pPr>
              <w:keepNext/>
            </w:pPr>
            <w:proofErr w:type="gramStart"/>
            <w:r>
              <w:t>applies</w:t>
            </w:r>
            <w:proofErr w:type="gramEnd"/>
            <w:r>
              <w:t xml:space="preserve"> entirely.</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5</w:t>
            </w:r>
          </w:p>
        </w:tc>
        <w:tc>
          <w:tcPr>
            <w:tcW w:w="361" w:type="dxa"/>
          </w:tcPr>
          <w:p w:rsidR="002A68C4" w:rsidRDefault="001C3859">
            <w:pPr>
              <w:keepNext/>
            </w:pPr>
            <w:r>
              <w:t>○</w:t>
            </w:r>
          </w:p>
        </w:tc>
        <w:tc>
          <w:tcPr>
            <w:tcW w:w="3731" w:type="dxa"/>
          </w:tcPr>
          <w:p w:rsidR="002A68C4" w:rsidRDefault="001C3859">
            <w:pPr>
              <w:keepNext/>
            </w:pPr>
            <w:r>
              <w:t>Don't know</w:t>
            </w:r>
          </w:p>
        </w:tc>
        <w:tc>
          <w:tcPr>
            <w:tcW w:w="4428" w:type="dxa"/>
          </w:tcPr>
          <w:p w:rsidR="002A68C4" w:rsidRDefault="001C3859">
            <w:pPr>
              <w:keepNext/>
              <w:jc w:val="right"/>
              <w:rPr>
                <w:i/>
              </w:rPr>
            </w:pPr>
            <w:r>
              <w:rPr>
                <w:i/>
              </w:rPr>
              <w:t>Show if ethcounter7 &gt; 1</w:t>
            </w: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p w:rsidR="002A68C4" w:rsidRDefault="001C3859">
      <w:r>
        <w:rPr>
          <w:i/>
        </w:rPr>
        <w:t>↯</w:t>
      </w:r>
      <w:r>
        <w:rPr>
          <w:i/>
        </w:rPr>
        <w:t xml:space="preserve"> </w:t>
      </w:r>
      <w:proofErr w:type="spellStart"/>
      <w:r>
        <w:rPr>
          <w:i/>
        </w:rPr>
        <w:t>Goto</w:t>
      </w:r>
      <w:proofErr w:type="spellEnd"/>
      <w:r>
        <w:rPr>
          <w:i/>
        </w:rPr>
        <w:t xml:space="preserve"> page </w:t>
      </w:r>
      <w:proofErr w:type="spellStart"/>
      <w:r>
        <w:rPr>
          <w:i/>
        </w:rPr>
        <w:t>ethab</w:t>
      </w:r>
      <w:proofErr w:type="spellEnd"/>
      <w:r>
        <w:rPr>
          <w:i/>
        </w:rPr>
        <w:t xml:space="preserve"> if not </w:t>
      </w:r>
      <w:r>
        <w:rPr>
          <w:i/>
        </w:rPr>
        <w:t>dshowOXFq8a or not dshowOXFq8b or not dshowOXFq8c or not dshowOXFq8d</w:t>
      </w:r>
    </w:p>
    <w:p w:rsidR="002A68C4" w:rsidRDefault="001C3859">
      <w:pPr>
        <w:pStyle w:val="GPage"/>
      </w:pPr>
      <w:bookmarkStart w:id="2407" w:name="_Toc266972475"/>
      <w:r>
        <w:t xml:space="preserve">Page: </w:t>
      </w:r>
      <w:proofErr w:type="spellStart"/>
      <w:r>
        <w:t>ethac</w:t>
      </w:r>
      <w:bookmarkEnd w:id="2407"/>
      <w:proofErr w:type="spellEnd"/>
    </w:p>
    <w:p w:rsidR="002A68C4" w:rsidRDefault="001C3859">
      <w:r>
        <w:t>Please choose an option, or select don't know.</w:t>
      </w:r>
    </w:p>
    <w:tbl>
      <w:tblPr>
        <w:tblStyle w:val="GQuestionCommonProperties"/>
        <w:tblW w:w="0" w:type="auto"/>
        <w:tblInd w:w="0" w:type="dxa"/>
        <w:tblCellMar>
          <w:top w:w="0" w:type="dxa"/>
          <w:left w:w="0" w:type="dxa"/>
          <w:bottom w:w="0" w:type="dxa"/>
          <w:right w:w="0" w:type="dxa"/>
        </w:tblCellMar>
        <w:tblLook w:val="04A0"/>
      </w:tblPr>
      <w:tblGrid>
        <w:gridCol w:w="7772"/>
        <w:gridCol w:w="1084"/>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lastRenderedPageBreak/>
              <w:fldChar w:fldCharType="begin"/>
            </w:r>
            <w:r w:rsidR="001C3859">
              <w:instrText xml:space="preserve">TC </w:instrText>
            </w:r>
            <w:bookmarkStart w:id="2408" w:name="_Toc266972476"/>
            <w:r w:rsidR="001C3859">
              <w:instrText>OXFq9grid</w:instrText>
            </w:r>
            <w:bookmarkEnd w:id="2408"/>
            <w:r w:rsidR="001C3859">
              <w:instrText xml:space="preserve"> \l 2 \f a</w:instrText>
            </w:r>
            <w:r>
              <w:fldChar w:fldCharType="end"/>
            </w:r>
            <w:r w:rsidR="001C3859">
              <w:rPr>
                <w:rStyle w:val="GVariableName"/>
              </w:rPr>
              <w:t>OXFq9grid</w:t>
            </w:r>
            <w:r w:rsidR="001C3859">
              <w:rPr>
                <w:i/>
              </w:rPr>
              <w:t>- Show all respondents</w:t>
            </w:r>
          </w:p>
        </w:tc>
        <w:tc>
          <w:tcPr>
            <w:tcW w:w="0" w:type="auto"/>
            <w:shd w:val="clear" w:color="auto" w:fill="D0D0D0"/>
            <w:vAlign w:val="bottom"/>
          </w:tcPr>
          <w:p w:rsidR="002A68C4" w:rsidRDefault="001C3859">
            <w:pPr>
              <w:keepNext/>
              <w:jc w:val="right"/>
            </w:pPr>
            <w:r>
              <w:t>GRID</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Please indicate the extent to which you agree or disagree with the</w:t>
            </w:r>
            <w:r>
              <w:rPr>
                <w:b/>
              </w:rPr>
              <w:t xml:space="preserve"> following statements:</w:t>
            </w:r>
          </w:p>
        </w:tc>
      </w:tr>
    </w:tbl>
    <w:p w:rsidR="002A68C4" w:rsidRDefault="002A68C4">
      <w:pPr>
        <w:pStyle w:val="GQuestionSpacer"/>
        <w:keepNext/>
      </w:pPr>
    </w:p>
    <w:p w:rsidR="002A68C4" w:rsidRDefault="001C3859">
      <w:pPr>
        <w:pStyle w:val="GCategoryHeader"/>
        <w:keepNext/>
      </w:pPr>
      <w:r>
        <w:t>ROWS</w:t>
      </w:r>
    </w:p>
    <w:tbl>
      <w:tblPr>
        <w:tblStyle w:val="GQuestionCategoryList"/>
        <w:tblW w:w="0" w:type="auto"/>
        <w:tblInd w:w="0" w:type="dxa"/>
        <w:tblCellMar>
          <w:top w:w="0" w:type="dxa"/>
          <w:left w:w="0" w:type="dxa"/>
          <w:bottom w:w="0" w:type="dxa"/>
          <w:right w:w="0" w:type="dxa"/>
        </w:tblCellMar>
        <w:tblLook w:val="04A0"/>
      </w:tblPr>
      <w:tblGrid>
        <w:gridCol w:w="2952"/>
        <w:gridCol w:w="5904"/>
      </w:tblGrid>
      <w:tr w:rsidR="002A68C4">
        <w:tblPrEx>
          <w:tblCellMar>
            <w:top w:w="0" w:type="dxa"/>
            <w:left w:w="0" w:type="dxa"/>
            <w:bottom w:w="0" w:type="dxa"/>
            <w:right w:w="0" w:type="dxa"/>
          </w:tblCellMar>
        </w:tblPrEx>
        <w:tc>
          <w:tcPr>
            <w:tcW w:w="8856" w:type="dxa"/>
            <w:gridSpan w:val="2"/>
          </w:tcPr>
          <w:p w:rsidR="002A68C4" w:rsidRDefault="001C3859">
            <w:pPr>
              <w:keepNext/>
            </w:pPr>
            <w:r>
              <w:rPr>
                <w:i/>
              </w:rPr>
              <w:t>Randomize rows</w:t>
            </w:r>
          </w:p>
        </w:tc>
      </w:tr>
      <w:tr w:rsidR="002A68C4">
        <w:tblPrEx>
          <w:tblCellMar>
            <w:top w:w="0" w:type="dxa"/>
            <w:left w:w="0" w:type="dxa"/>
            <w:bottom w:w="0" w:type="dxa"/>
            <w:right w:w="0" w:type="dxa"/>
          </w:tblCellMar>
        </w:tblPrEx>
        <w:tc>
          <w:tcPr>
            <w:tcW w:w="2952" w:type="dxa"/>
          </w:tcPr>
          <w:p w:rsidR="002A68C4" w:rsidRDefault="001C3859">
            <w:pPr>
              <w:keepNext/>
            </w:pPr>
            <w:r>
              <w:t>OXFq9a</w:t>
            </w:r>
          </w:p>
        </w:tc>
        <w:tc>
          <w:tcPr>
            <w:tcW w:w="5904" w:type="dxa"/>
          </w:tcPr>
          <w:p w:rsidR="002A68C4" w:rsidRDefault="001C3859">
            <w:pPr>
              <w:keepNext/>
            </w:pPr>
            <w:r>
              <w:t>Immigration to the UK should be reduced</w:t>
            </w:r>
          </w:p>
        </w:tc>
      </w:tr>
      <w:tr w:rsidR="002A68C4">
        <w:tblPrEx>
          <w:tblCellMar>
            <w:top w:w="0" w:type="dxa"/>
            <w:left w:w="0" w:type="dxa"/>
            <w:bottom w:w="0" w:type="dxa"/>
            <w:right w:w="0" w:type="dxa"/>
          </w:tblCellMar>
        </w:tblPrEx>
        <w:tc>
          <w:tcPr>
            <w:tcW w:w="2952" w:type="dxa"/>
          </w:tcPr>
          <w:p w:rsidR="002A68C4" w:rsidRDefault="001C3859">
            <w:pPr>
              <w:keepNext/>
            </w:pPr>
            <w:r>
              <w:t>OXFq9b</w:t>
            </w:r>
          </w:p>
        </w:tc>
        <w:tc>
          <w:tcPr>
            <w:tcW w:w="5904" w:type="dxa"/>
          </w:tcPr>
          <w:p w:rsidR="002A68C4" w:rsidRDefault="001C3859">
            <w:pPr>
              <w:keepNext/>
            </w:pPr>
            <w:r>
              <w:t>If Migrants living in the UK get special breaks (such as preference in hiring decisions), this is likely to make things more difficult for people like me.</w:t>
            </w:r>
          </w:p>
        </w:tc>
      </w:tr>
      <w:tr w:rsidR="002A68C4">
        <w:tblPrEx>
          <w:tblCellMar>
            <w:top w:w="0" w:type="dxa"/>
            <w:left w:w="0" w:type="dxa"/>
            <w:bottom w:w="0" w:type="dxa"/>
            <w:right w:w="0" w:type="dxa"/>
          </w:tblCellMar>
        </w:tblPrEx>
        <w:tc>
          <w:tcPr>
            <w:tcW w:w="2952" w:type="dxa"/>
          </w:tcPr>
          <w:p w:rsidR="002A68C4" w:rsidRDefault="001C3859">
            <w:pPr>
              <w:keepNext/>
            </w:pPr>
            <w:r>
              <w:t>OXFq9c</w:t>
            </w:r>
          </w:p>
        </w:tc>
        <w:tc>
          <w:tcPr>
            <w:tcW w:w="5904" w:type="dxa"/>
          </w:tcPr>
          <w:p w:rsidR="002A68C4" w:rsidRDefault="001C3859">
            <w:pPr>
              <w:keepNext/>
            </w:pPr>
            <w:r>
              <w:t>Resources that go to migrants living in the UK are likely to take away from the resources of people like me.</w:t>
            </w:r>
          </w:p>
        </w:tc>
      </w:tr>
      <w:tr w:rsidR="002A68C4">
        <w:tblPrEx>
          <w:tblCellMar>
            <w:top w:w="0" w:type="dxa"/>
            <w:left w:w="0" w:type="dxa"/>
            <w:bottom w:w="0" w:type="dxa"/>
            <w:right w:w="0" w:type="dxa"/>
          </w:tblCellMar>
        </w:tblPrEx>
        <w:tc>
          <w:tcPr>
            <w:tcW w:w="2952" w:type="dxa"/>
          </w:tcPr>
          <w:p w:rsidR="002A68C4" w:rsidRDefault="001C3859">
            <w:pPr>
              <w:keepNext/>
            </w:pPr>
            <w:r>
              <w:t>OXFq9d</w:t>
            </w:r>
          </w:p>
        </w:tc>
        <w:tc>
          <w:tcPr>
            <w:tcW w:w="5904" w:type="dxa"/>
          </w:tcPr>
          <w:p w:rsidR="002A68C4" w:rsidRDefault="001C3859">
            <w:pPr>
              <w:keepNext/>
            </w:pPr>
            <w:r>
              <w:t>The more power migrants in the UK have, the less power people like me are likely to have.</w:t>
            </w:r>
          </w:p>
        </w:tc>
      </w:tr>
      <w:tr w:rsidR="002A68C4">
        <w:tblPrEx>
          <w:tblCellMar>
            <w:top w:w="0" w:type="dxa"/>
            <w:left w:w="0" w:type="dxa"/>
            <w:bottom w:w="0" w:type="dxa"/>
            <w:right w:w="0" w:type="dxa"/>
          </w:tblCellMar>
        </w:tblPrEx>
        <w:tc>
          <w:tcPr>
            <w:tcW w:w="2952" w:type="dxa"/>
          </w:tcPr>
          <w:p w:rsidR="002A68C4" w:rsidRDefault="001C3859">
            <w:pPr>
              <w:keepNext/>
            </w:pPr>
            <w:r>
              <w:t>OXFq9e</w:t>
            </w:r>
          </w:p>
        </w:tc>
        <w:tc>
          <w:tcPr>
            <w:tcW w:w="5904" w:type="dxa"/>
          </w:tcPr>
          <w:p w:rsidR="002A68C4" w:rsidRDefault="001C3859">
            <w:pPr>
              <w:keepNext/>
            </w:pPr>
            <w:r>
              <w:t>The religious practices of people</w:t>
            </w:r>
            <w:r>
              <w:t xml:space="preserve"> from minority groups threaten our way of life.</w:t>
            </w:r>
          </w:p>
        </w:tc>
      </w:tr>
      <w:tr w:rsidR="002A68C4">
        <w:tblPrEx>
          <w:tblCellMar>
            <w:top w:w="0" w:type="dxa"/>
            <w:left w:w="0" w:type="dxa"/>
            <w:bottom w:w="0" w:type="dxa"/>
            <w:right w:w="0" w:type="dxa"/>
          </w:tblCellMar>
        </w:tblPrEx>
        <w:tc>
          <w:tcPr>
            <w:tcW w:w="2952" w:type="dxa"/>
          </w:tcPr>
          <w:p w:rsidR="002A68C4" w:rsidRDefault="001C3859">
            <w:pPr>
              <w:keepNext/>
            </w:pPr>
            <w:r>
              <w:t>OXFq9f</w:t>
            </w:r>
          </w:p>
        </w:tc>
        <w:tc>
          <w:tcPr>
            <w:tcW w:w="5904" w:type="dxa"/>
          </w:tcPr>
          <w:p w:rsidR="002A68C4" w:rsidRDefault="001C3859">
            <w:pPr>
              <w:keepNext/>
            </w:pPr>
            <w:r>
              <w:t>Migrants living in the UK should choose their spouses from among those from their own country.</w:t>
            </w:r>
          </w:p>
        </w:tc>
      </w:tr>
      <w:tr w:rsidR="002A68C4">
        <w:tblPrEx>
          <w:tblCellMar>
            <w:top w:w="0" w:type="dxa"/>
            <w:left w:w="0" w:type="dxa"/>
            <w:bottom w:w="0" w:type="dxa"/>
            <w:right w:w="0" w:type="dxa"/>
          </w:tblCellMar>
        </w:tblPrEx>
        <w:tc>
          <w:tcPr>
            <w:tcW w:w="2952" w:type="dxa"/>
          </w:tcPr>
          <w:p w:rsidR="002A68C4" w:rsidRDefault="001C3859">
            <w:pPr>
              <w:keepNext/>
            </w:pPr>
            <w:r>
              <w:t>OXFq9g</w:t>
            </w:r>
          </w:p>
        </w:tc>
        <w:tc>
          <w:tcPr>
            <w:tcW w:w="5904" w:type="dxa"/>
          </w:tcPr>
          <w:p w:rsidR="002A68C4" w:rsidRDefault="001C3859">
            <w:pPr>
              <w:keepNext/>
            </w:pPr>
            <w:r>
              <w:t>When jobs become scarce, migrants who live in the UK should return to their home country.</w:t>
            </w:r>
          </w:p>
        </w:tc>
      </w:tr>
    </w:tbl>
    <w:p w:rsidR="002A68C4" w:rsidRDefault="001C3859">
      <w:pPr>
        <w:pStyle w:val="GResponseHeader"/>
        <w:keepNext/>
      </w:pPr>
      <w:r>
        <w:t>COLUMN</w:t>
      </w:r>
      <w:r>
        <w:t>S</w:t>
      </w: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Order as shown</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Completely disagree</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Tend to disagree</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Tend to agree</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4</w:t>
            </w:r>
          </w:p>
        </w:tc>
        <w:tc>
          <w:tcPr>
            <w:tcW w:w="361" w:type="dxa"/>
          </w:tcPr>
          <w:p w:rsidR="002A68C4" w:rsidRDefault="001C3859">
            <w:pPr>
              <w:keepNext/>
            </w:pPr>
            <w:r>
              <w:t>○</w:t>
            </w:r>
          </w:p>
        </w:tc>
        <w:tc>
          <w:tcPr>
            <w:tcW w:w="3731" w:type="dxa"/>
          </w:tcPr>
          <w:p w:rsidR="002A68C4" w:rsidRDefault="001C3859">
            <w:pPr>
              <w:keepNext/>
            </w:pPr>
            <w:r>
              <w:t>Completely agree.</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5</w:t>
            </w:r>
          </w:p>
        </w:tc>
        <w:tc>
          <w:tcPr>
            <w:tcW w:w="361" w:type="dxa"/>
          </w:tcPr>
          <w:p w:rsidR="002A68C4" w:rsidRDefault="001C3859">
            <w:pPr>
              <w:keepNext/>
            </w:pPr>
            <w:r>
              <w:t>○</w:t>
            </w:r>
          </w:p>
        </w:tc>
        <w:tc>
          <w:tcPr>
            <w:tcW w:w="3731" w:type="dxa"/>
          </w:tcPr>
          <w:p w:rsidR="002A68C4" w:rsidRDefault="001C3859">
            <w:pPr>
              <w:keepNext/>
            </w:pPr>
            <w:r>
              <w:t>Don't know</w:t>
            </w:r>
          </w:p>
        </w:tc>
        <w:tc>
          <w:tcPr>
            <w:tcW w:w="4428" w:type="dxa"/>
          </w:tcPr>
          <w:p w:rsidR="002A68C4" w:rsidRDefault="001C3859">
            <w:pPr>
              <w:keepNext/>
              <w:jc w:val="right"/>
              <w:rPr>
                <w:i/>
              </w:rPr>
            </w:pPr>
            <w:r>
              <w:rPr>
                <w:i/>
              </w:rPr>
              <w:t>Show if ethcounter8 &gt; 1</w:t>
            </w: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p w:rsidR="002A68C4" w:rsidRDefault="001C3859">
      <w:r>
        <w:rPr>
          <w:i/>
        </w:rPr>
        <w:t>↯</w:t>
      </w:r>
      <w:r>
        <w:rPr>
          <w:i/>
        </w:rPr>
        <w:t xml:space="preserve"> </w:t>
      </w:r>
      <w:proofErr w:type="spellStart"/>
      <w:r>
        <w:rPr>
          <w:i/>
        </w:rPr>
        <w:t>Goto</w:t>
      </w:r>
      <w:proofErr w:type="spellEnd"/>
      <w:r>
        <w:rPr>
          <w:i/>
        </w:rPr>
        <w:t xml:space="preserve"> page </w:t>
      </w:r>
      <w:proofErr w:type="spellStart"/>
      <w:r>
        <w:rPr>
          <w:i/>
        </w:rPr>
        <w:t>ethac</w:t>
      </w:r>
      <w:proofErr w:type="spellEnd"/>
      <w:r>
        <w:rPr>
          <w:i/>
        </w:rPr>
        <w:t xml:space="preserve"> if not dshowOXFq9a or not </w:t>
      </w:r>
      <w:r>
        <w:rPr>
          <w:i/>
        </w:rPr>
        <w:t>dshowOXFq9b or not dshowOXFq9c or not dshowOXFq9d or not dshowOXFq9e or not dshowOXFq9f or not dshowOXFq9g</w:t>
      </w:r>
    </w:p>
    <w:p w:rsidR="002A68C4" w:rsidRDefault="001C3859">
      <w:pPr>
        <w:pStyle w:val="GPage"/>
      </w:pPr>
      <w:bookmarkStart w:id="2409" w:name="_Toc266972477"/>
      <w:r>
        <w:t xml:space="preserve">Page: </w:t>
      </w:r>
      <w:proofErr w:type="spellStart"/>
      <w:r>
        <w:t>ethad</w:t>
      </w:r>
      <w:bookmarkEnd w:id="2409"/>
      <w:proofErr w:type="spellEnd"/>
    </w:p>
    <w:p w:rsidR="002A68C4" w:rsidRDefault="001C3859">
      <w:r>
        <w:t>Please choose an option, or select don't know.</w:t>
      </w:r>
    </w:p>
    <w:tbl>
      <w:tblPr>
        <w:tblStyle w:val="GQuestionCommonProperties"/>
        <w:tblW w:w="0" w:type="auto"/>
        <w:tblInd w:w="0" w:type="dxa"/>
        <w:tblCellMar>
          <w:top w:w="0" w:type="dxa"/>
          <w:left w:w="0" w:type="dxa"/>
          <w:bottom w:w="0" w:type="dxa"/>
          <w:right w:w="0" w:type="dxa"/>
        </w:tblCellMar>
        <w:tblLook w:val="04A0"/>
      </w:tblPr>
      <w:tblGrid>
        <w:gridCol w:w="7849"/>
        <w:gridCol w:w="1007"/>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lastRenderedPageBreak/>
              <w:fldChar w:fldCharType="begin"/>
            </w:r>
            <w:r w:rsidR="001C3859">
              <w:instrText xml:space="preserve">TC </w:instrText>
            </w:r>
            <w:bookmarkStart w:id="2410" w:name="_Toc266972478"/>
            <w:r w:rsidR="001C3859">
              <w:instrText>OXFq100grid</w:instrText>
            </w:r>
            <w:bookmarkEnd w:id="2410"/>
            <w:r w:rsidR="001C3859">
              <w:instrText xml:space="preserve"> \l 2 \f a</w:instrText>
            </w:r>
            <w:r>
              <w:fldChar w:fldCharType="end"/>
            </w:r>
            <w:r w:rsidR="001C3859">
              <w:rPr>
                <w:rStyle w:val="GVariableName"/>
              </w:rPr>
              <w:t>OXFq100grid</w:t>
            </w:r>
            <w:r w:rsidR="001C3859">
              <w:rPr>
                <w:i/>
              </w:rPr>
              <w:t>- Show all respondents</w:t>
            </w:r>
          </w:p>
        </w:tc>
        <w:tc>
          <w:tcPr>
            <w:tcW w:w="0" w:type="auto"/>
            <w:shd w:val="clear" w:color="auto" w:fill="D0D0D0"/>
            <w:vAlign w:val="bottom"/>
          </w:tcPr>
          <w:p w:rsidR="002A68C4" w:rsidRDefault="001C3859">
            <w:pPr>
              <w:keepNext/>
              <w:jc w:val="right"/>
            </w:pPr>
            <w:r>
              <w:t>GRID</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 xml:space="preserve">For each of the </w:t>
            </w:r>
            <w:r>
              <w:rPr>
                <w:b/>
              </w:rPr>
              <w:t>following statements, please indicate how often, if at all, the following happens to you:</w:t>
            </w:r>
          </w:p>
        </w:tc>
      </w:tr>
    </w:tbl>
    <w:p w:rsidR="002A68C4" w:rsidRDefault="002A68C4">
      <w:pPr>
        <w:pStyle w:val="GQuestionSpacer"/>
        <w:keepNext/>
      </w:pPr>
    </w:p>
    <w:p w:rsidR="002A68C4" w:rsidRDefault="001C3859">
      <w:pPr>
        <w:pStyle w:val="GCategoryHeader"/>
        <w:keepNext/>
      </w:pPr>
      <w:r>
        <w:t>ROWS</w:t>
      </w:r>
    </w:p>
    <w:tbl>
      <w:tblPr>
        <w:tblStyle w:val="GQuestionCategoryList"/>
        <w:tblW w:w="0" w:type="auto"/>
        <w:tblInd w:w="0" w:type="dxa"/>
        <w:tblCellMar>
          <w:top w:w="0" w:type="dxa"/>
          <w:left w:w="0" w:type="dxa"/>
          <w:bottom w:w="0" w:type="dxa"/>
          <w:right w:w="0" w:type="dxa"/>
        </w:tblCellMar>
        <w:tblLook w:val="04A0"/>
      </w:tblPr>
      <w:tblGrid>
        <w:gridCol w:w="2952"/>
        <w:gridCol w:w="5904"/>
      </w:tblGrid>
      <w:tr w:rsidR="002A68C4">
        <w:tblPrEx>
          <w:tblCellMar>
            <w:top w:w="0" w:type="dxa"/>
            <w:left w:w="0" w:type="dxa"/>
            <w:bottom w:w="0" w:type="dxa"/>
            <w:right w:w="0" w:type="dxa"/>
          </w:tblCellMar>
        </w:tblPrEx>
        <w:tc>
          <w:tcPr>
            <w:tcW w:w="8856" w:type="dxa"/>
            <w:gridSpan w:val="2"/>
          </w:tcPr>
          <w:p w:rsidR="002A68C4" w:rsidRDefault="001C3859">
            <w:pPr>
              <w:keepNext/>
            </w:pPr>
            <w:r>
              <w:rPr>
                <w:i/>
              </w:rPr>
              <w:t>Order as shown</w:t>
            </w:r>
          </w:p>
        </w:tc>
      </w:tr>
      <w:tr w:rsidR="002A68C4">
        <w:tblPrEx>
          <w:tblCellMar>
            <w:top w:w="0" w:type="dxa"/>
            <w:left w:w="0" w:type="dxa"/>
            <w:bottom w:w="0" w:type="dxa"/>
            <w:right w:w="0" w:type="dxa"/>
          </w:tblCellMar>
        </w:tblPrEx>
        <w:tc>
          <w:tcPr>
            <w:tcW w:w="2952" w:type="dxa"/>
          </w:tcPr>
          <w:p w:rsidR="002A68C4" w:rsidRDefault="001C3859">
            <w:pPr>
              <w:keepNext/>
            </w:pPr>
            <w:r>
              <w:t>OXFq100a</w:t>
            </w:r>
          </w:p>
        </w:tc>
        <w:tc>
          <w:tcPr>
            <w:tcW w:w="5904" w:type="dxa"/>
          </w:tcPr>
          <w:p w:rsidR="002A68C4" w:rsidRDefault="001C3859">
            <w:pPr>
              <w:keepNext/>
            </w:pPr>
            <w:r>
              <w:t>How often has a migrant helped you?</w:t>
            </w:r>
          </w:p>
        </w:tc>
      </w:tr>
      <w:tr w:rsidR="002A68C4">
        <w:tblPrEx>
          <w:tblCellMar>
            <w:top w:w="0" w:type="dxa"/>
            <w:left w:w="0" w:type="dxa"/>
            <w:bottom w:w="0" w:type="dxa"/>
            <w:right w:w="0" w:type="dxa"/>
          </w:tblCellMar>
        </w:tblPrEx>
        <w:tc>
          <w:tcPr>
            <w:tcW w:w="2952" w:type="dxa"/>
          </w:tcPr>
          <w:p w:rsidR="002A68C4" w:rsidRDefault="001C3859">
            <w:pPr>
              <w:keepNext/>
            </w:pPr>
            <w:r>
              <w:t>OXFq100b</w:t>
            </w:r>
          </w:p>
        </w:tc>
        <w:tc>
          <w:tcPr>
            <w:tcW w:w="5904" w:type="dxa"/>
          </w:tcPr>
          <w:p w:rsidR="002A68C4" w:rsidRDefault="001C3859">
            <w:pPr>
              <w:keepNext/>
            </w:pPr>
            <w:r>
              <w:t>How often do you have interesting conversations with a migrant?</w:t>
            </w:r>
          </w:p>
        </w:tc>
      </w:tr>
      <w:tr w:rsidR="002A68C4">
        <w:tblPrEx>
          <w:tblCellMar>
            <w:top w:w="0" w:type="dxa"/>
            <w:left w:w="0" w:type="dxa"/>
            <w:bottom w:w="0" w:type="dxa"/>
            <w:right w:w="0" w:type="dxa"/>
          </w:tblCellMar>
        </w:tblPrEx>
        <w:tc>
          <w:tcPr>
            <w:tcW w:w="2952" w:type="dxa"/>
          </w:tcPr>
          <w:p w:rsidR="002A68C4" w:rsidRDefault="001C3859">
            <w:pPr>
              <w:keepNext/>
            </w:pPr>
            <w:r>
              <w:t>OXFq100c</w:t>
            </w:r>
          </w:p>
        </w:tc>
        <w:tc>
          <w:tcPr>
            <w:tcW w:w="5904" w:type="dxa"/>
          </w:tcPr>
          <w:p w:rsidR="002A68C4" w:rsidRDefault="001C3859">
            <w:pPr>
              <w:keepNext/>
            </w:pPr>
            <w:r>
              <w:t xml:space="preserve">How often did </w:t>
            </w:r>
            <w:r>
              <w:t>it occur that a migrant bothered you?</w:t>
            </w:r>
          </w:p>
        </w:tc>
      </w:tr>
    </w:tbl>
    <w:p w:rsidR="002A68C4" w:rsidRDefault="001C3859">
      <w:pPr>
        <w:pStyle w:val="GResponseHeader"/>
        <w:keepNext/>
      </w:pPr>
      <w:r>
        <w:t>COLUMNS</w:t>
      </w: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Order as shown</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Often</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Sometimes</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Seldom</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4</w:t>
            </w:r>
          </w:p>
        </w:tc>
        <w:tc>
          <w:tcPr>
            <w:tcW w:w="361" w:type="dxa"/>
          </w:tcPr>
          <w:p w:rsidR="002A68C4" w:rsidRDefault="001C3859">
            <w:pPr>
              <w:keepNext/>
            </w:pPr>
            <w:r>
              <w:t>○</w:t>
            </w:r>
          </w:p>
        </w:tc>
        <w:tc>
          <w:tcPr>
            <w:tcW w:w="3731" w:type="dxa"/>
          </w:tcPr>
          <w:p w:rsidR="002A68C4" w:rsidRDefault="001C3859">
            <w:pPr>
              <w:keepNext/>
            </w:pPr>
            <w:r>
              <w:t>Never</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5</w:t>
            </w:r>
          </w:p>
        </w:tc>
        <w:tc>
          <w:tcPr>
            <w:tcW w:w="361" w:type="dxa"/>
          </w:tcPr>
          <w:p w:rsidR="002A68C4" w:rsidRDefault="001C3859">
            <w:pPr>
              <w:keepNext/>
            </w:pPr>
            <w:r>
              <w:t>○</w:t>
            </w:r>
          </w:p>
        </w:tc>
        <w:tc>
          <w:tcPr>
            <w:tcW w:w="3731" w:type="dxa"/>
          </w:tcPr>
          <w:p w:rsidR="002A68C4" w:rsidRDefault="001C3859">
            <w:pPr>
              <w:keepNext/>
            </w:pPr>
            <w:r>
              <w:t>Don't know</w:t>
            </w:r>
          </w:p>
        </w:tc>
        <w:tc>
          <w:tcPr>
            <w:tcW w:w="4428" w:type="dxa"/>
          </w:tcPr>
          <w:p w:rsidR="002A68C4" w:rsidRDefault="001C3859">
            <w:pPr>
              <w:keepNext/>
              <w:jc w:val="right"/>
              <w:rPr>
                <w:i/>
              </w:rPr>
            </w:pPr>
            <w:r>
              <w:rPr>
                <w:i/>
              </w:rPr>
              <w:t>Show if ethcounter9 &gt; 1</w:t>
            </w: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p w:rsidR="002A68C4" w:rsidRDefault="001C3859">
      <w:r>
        <w:rPr>
          <w:i/>
        </w:rPr>
        <w:t>↯</w:t>
      </w:r>
      <w:r>
        <w:rPr>
          <w:i/>
        </w:rPr>
        <w:t xml:space="preserve"> </w:t>
      </w:r>
      <w:proofErr w:type="spellStart"/>
      <w:r>
        <w:rPr>
          <w:i/>
        </w:rPr>
        <w:t>Goto</w:t>
      </w:r>
      <w:proofErr w:type="spellEnd"/>
      <w:r>
        <w:rPr>
          <w:i/>
        </w:rPr>
        <w:t xml:space="preserve"> page </w:t>
      </w:r>
      <w:proofErr w:type="spellStart"/>
      <w:r>
        <w:rPr>
          <w:i/>
        </w:rPr>
        <w:t>ethad</w:t>
      </w:r>
      <w:proofErr w:type="spellEnd"/>
      <w:r>
        <w:rPr>
          <w:i/>
        </w:rPr>
        <w:t xml:space="preserve"> if not dshowOXFq100a </w:t>
      </w:r>
      <w:r>
        <w:rPr>
          <w:i/>
        </w:rPr>
        <w:t>or not dshowOXFq100b or not dshowOXFq100c</w:t>
      </w:r>
    </w:p>
    <w:p w:rsidR="002A68C4" w:rsidRDefault="001C3859">
      <w:pPr>
        <w:pStyle w:val="GPage"/>
      </w:pPr>
      <w:bookmarkStart w:id="2411" w:name="_Toc266972479"/>
      <w:r>
        <w:t>Page: OXFq101</w:t>
      </w:r>
      <w:bookmarkEnd w:id="2411"/>
    </w:p>
    <w:p w:rsidR="002A68C4" w:rsidRDefault="001C3859">
      <w:r>
        <w:t>Please choose an option, or select don't know.</w:t>
      </w:r>
    </w:p>
    <w:tbl>
      <w:tblPr>
        <w:tblStyle w:val="GQuestionCommonProperties"/>
        <w:tblW w:w="0" w:type="auto"/>
        <w:tblInd w:w="0" w:type="dxa"/>
        <w:tblCellMar>
          <w:top w:w="0" w:type="dxa"/>
          <w:left w:w="0" w:type="dxa"/>
          <w:bottom w:w="0" w:type="dxa"/>
          <w:right w:w="0" w:type="dxa"/>
        </w:tblCellMar>
        <w:tblLook w:val="04A0"/>
      </w:tblPr>
      <w:tblGrid>
        <w:gridCol w:w="6119"/>
        <w:gridCol w:w="2737"/>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fldChar w:fldCharType="begin"/>
            </w:r>
            <w:r w:rsidR="001C3859">
              <w:instrText xml:space="preserve">TC </w:instrText>
            </w:r>
            <w:bookmarkStart w:id="2412" w:name="_Toc266972480"/>
            <w:r w:rsidR="001C3859">
              <w:instrText>OXFq101</w:instrText>
            </w:r>
            <w:bookmarkEnd w:id="2412"/>
            <w:r w:rsidR="001C3859">
              <w:instrText xml:space="preserve"> \l 2 \f a</w:instrText>
            </w:r>
            <w:r>
              <w:fldChar w:fldCharType="end"/>
            </w:r>
            <w:r w:rsidR="001C3859">
              <w:rPr>
                <w:rStyle w:val="GVariableName"/>
              </w:rPr>
              <w:t>OXFq101</w:t>
            </w:r>
            <w:r w:rsidR="001C3859">
              <w:rPr>
                <w:i/>
              </w:rPr>
              <w:t>- Show all respondents</w:t>
            </w:r>
          </w:p>
        </w:tc>
        <w:tc>
          <w:tcPr>
            <w:tcW w:w="0" w:type="auto"/>
            <w:shd w:val="clear" w:color="auto" w:fill="D0D0D0"/>
            <w:vAlign w:val="bottom"/>
          </w:tcPr>
          <w:p w:rsidR="002A68C4" w:rsidRDefault="001C3859">
            <w:pPr>
              <w:keepNext/>
              <w:jc w:val="right"/>
            </w:pPr>
            <w:r>
              <w:t>SINGLE CHOICE</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Which opinion do your friends or acquaintances have?</w:t>
            </w:r>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Order as shown</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Mostly for</w:t>
            </w:r>
            <w:r>
              <w:t xml:space="preserve"> immigrants</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Equally for and against immigrants</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Mostly against immigrants</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4</w:t>
            </w:r>
          </w:p>
        </w:tc>
        <w:tc>
          <w:tcPr>
            <w:tcW w:w="361" w:type="dxa"/>
          </w:tcPr>
          <w:p w:rsidR="002A68C4" w:rsidRDefault="001C3859">
            <w:pPr>
              <w:keepNext/>
            </w:pPr>
            <w:r>
              <w:t>○</w:t>
            </w:r>
          </w:p>
        </w:tc>
        <w:tc>
          <w:tcPr>
            <w:tcW w:w="3731" w:type="dxa"/>
          </w:tcPr>
          <w:p w:rsidR="002A68C4" w:rsidRDefault="001C3859">
            <w:pPr>
              <w:keepNext/>
            </w:pPr>
            <w:r>
              <w:t>Equally many support as reject</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5</w:t>
            </w:r>
          </w:p>
        </w:tc>
        <w:tc>
          <w:tcPr>
            <w:tcW w:w="361" w:type="dxa"/>
          </w:tcPr>
          <w:p w:rsidR="002A68C4" w:rsidRDefault="001C3859">
            <w:pPr>
              <w:keepNext/>
            </w:pPr>
            <w:r>
              <w:t>○</w:t>
            </w:r>
          </w:p>
        </w:tc>
        <w:tc>
          <w:tcPr>
            <w:tcW w:w="3731" w:type="dxa"/>
          </w:tcPr>
          <w:p w:rsidR="002A68C4" w:rsidRDefault="001C3859">
            <w:pPr>
              <w:keepNext/>
            </w:pPr>
            <w:r>
              <w:t>Don't know</w:t>
            </w:r>
          </w:p>
        </w:tc>
        <w:tc>
          <w:tcPr>
            <w:tcW w:w="4428" w:type="dxa"/>
          </w:tcPr>
          <w:p w:rsidR="002A68C4" w:rsidRDefault="001C3859">
            <w:pPr>
              <w:keepNext/>
              <w:jc w:val="right"/>
              <w:rPr>
                <w:i/>
              </w:rPr>
            </w:pPr>
            <w:r>
              <w:rPr>
                <w:i/>
              </w:rPr>
              <w:t>Show if ethcounter10 &gt; 1</w:t>
            </w: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p w:rsidR="002A68C4" w:rsidRDefault="001C3859">
      <w:r>
        <w:rPr>
          <w:i/>
        </w:rPr>
        <w:t>↯</w:t>
      </w:r>
      <w:r>
        <w:rPr>
          <w:i/>
        </w:rPr>
        <w:t xml:space="preserve"> </w:t>
      </w:r>
      <w:proofErr w:type="spellStart"/>
      <w:r>
        <w:rPr>
          <w:i/>
        </w:rPr>
        <w:t>Goto</w:t>
      </w:r>
      <w:proofErr w:type="spellEnd"/>
      <w:r>
        <w:rPr>
          <w:i/>
        </w:rPr>
        <w:t xml:space="preserve"> page OXFq101 if not </w:t>
      </w:r>
      <w:r>
        <w:rPr>
          <w:i/>
        </w:rPr>
        <w:t>OXFq101</w:t>
      </w:r>
    </w:p>
    <w:p w:rsidR="002A68C4" w:rsidRDefault="001C3859">
      <w:pPr>
        <w:pStyle w:val="GModule"/>
      </w:pPr>
      <w:r>
        <w:t xml:space="preserve">Module: </w:t>
      </w:r>
      <w:proofErr w:type="spellStart"/>
      <w:proofErr w:type="gramStart"/>
      <w:r>
        <w:t>toronto</w:t>
      </w:r>
      <w:proofErr w:type="spellEnd"/>
      <w:proofErr w:type="gramEnd"/>
      <w:r>
        <w:t xml:space="preserve"> if </w:t>
      </w:r>
      <w:proofErr w:type="spellStart"/>
      <w:r>
        <w:t>bccap_group</w:t>
      </w:r>
      <w:proofErr w:type="spellEnd"/>
      <w:r>
        <w:t xml:space="preserve">==5 or </w:t>
      </w:r>
      <w:proofErr w:type="spellStart"/>
      <w:r>
        <w:t>bccap_group</w:t>
      </w:r>
      <w:proofErr w:type="spellEnd"/>
      <w:r>
        <w:t>==1</w:t>
      </w:r>
    </w:p>
    <w:p w:rsidR="002A68C4" w:rsidRDefault="001C3859">
      <w:pPr>
        <w:pStyle w:val="GPage"/>
      </w:pPr>
      <w:bookmarkStart w:id="2413" w:name="_Toc266972481"/>
      <w:r>
        <w:t>Page: split121</w:t>
      </w:r>
      <w:bookmarkEnd w:id="2413"/>
    </w:p>
    <w:p w:rsidR="002A68C4" w:rsidRDefault="001C3859">
      <w:pPr>
        <w:pStyle w:val="GPage"/>
      </w:pPr>
      <w:bookmarkStart w:id="2414" w:name="_Toc266972482"/>
      <w:r>
        <w:t>Page: UTq1</w:t>
      </w:r>
      <w:bookmarkEnd w:id="2414"/>
    </w:p>
    <w:p w:rsidR="002A68C4" w:rsidRDefault="001C3859">
      <w:r>
        <w:t>At the end of this study, we</w:t>
      </w:r>
      <w:r>
        <w:t>’</w:t>
      </w:r>
      <w:r>
        <w:t>ll be conducting a &lt;u&gt;random&lt;/u&gt; draw for 10,000 points (</w:t>
      </w:r>
      <w:r>
        <w:t>£</w:t>
      </w:r>
      <w:r>
        <w:t>100). All respondents who complete the study will be eligible.</w:t>
      </w:r>
    </w:p>
    <w:p w:rsidR="002A68C4" w:rsidRDefault="001C3859">
      <w:r>
        <w:t>If you win, you</w:t>
      </w:r>
      <w:r>
        <w:t>’</w:t>
      </w:r>
      <w:r>
        <w:t xml:space="preserve">ll </w:t>
      </w:r>
      <w:r>
        <w:t>have the chance to share your prize with another completely anonymous individual who also completed the survey.</w:t>
      </w:r>
    </w:p>
    <w:p w:rsidR="002A68C4" w:rsidRDefault="001C3859">
      <w:r>
        <w:lastRenderedPageBreak/>
        <w:t xml:space="preserve">Please keep in mind that whether you share your prize will have no effect on your chances of winning! Also, you will never know the identity of </w:t>
      </w:r>
      <w:r>
        <w:t>the person with whom you share the prize and they</w:t>
      </w:r>
      <w:r>
        <w:t>’</w:t>
      </w:r>
      <w:r>
        <w:t>ll never know your identity.</w:t>
      </w:r>
    </w:p>
    <w:p w:rsidR="002A68C4" w:rsidRDefault="001C3859">
      <w:r>
        <w:t>Finally, remember that you don</w:t>
      </w:r>
      <w:r>
        <w:t>’</w:t>
      </w:r>
      <w:r>
        <w:t>t have to share anything if you don</w:t>
      </w:r>
      <w:r>
        <w:t>’</w:t>
      </w:r>
      <w:r>
        <w:t>t wish.</w:t>
      </w:r>
    </w:p>
    <w:tbl>
      <w:tblPr>
        <w:tblStyle w:val="GQuestionCommonProperties"/>
        <w:tblW w:w="0" w:type="auto"/>
        <w:tblInd w:w="0" w:type="dxa"/>
        <w:tblCellMar>
          <w:top w:w="0" w:type="dxa"/>
          <w:left w:w="0" w:type="dxa"/>
          <w:bottom w:w="0" w:type="dxa"/>
          <w:right w:w="0" w:type="dxa"/>
        </w:tblCellMar>
        <w:tblLook w:val="04A0"/>
      </w:tblPr>
      <w:tblGrid>
        <w:gridCol w:w="5411"/>
        <w:gridCol w:w="3445"/>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fldChar w:fldCharType="begin"/>
            </w:r>
            <w:r w:rsidR="001C3859">
              <w:instrText xml:space="preserve">TC </w:instrText>
            </w:r>
            <w:bookmarkStart w:id="2415" w:name="_Toc266972483"/>
            <w:r w:rsidR="001C3859">
              <w:instrText>UTq1</w:instrText>
            </w:r>
            <w:bookmarkEnd w:id="2415"/>
            <w:r w:rsidR="001C3859">
              <w:instrText xml:space="preserve"> \l 2 \f a</w:instrText>
            </w:r>
            <w:r>
              <w:fldChar w:fldCharType="end"/>
            </w:r>
            <w:r w:rsidR="001C3859">
              <w:rPr>
                <w:rStyle w:val="GVariableName"/>
              </w:rPr>
              <w:t>UTq1</w:t>
            </w:r>
            <w:r w:rsidR="001C3859">
              <w:rPr>
                <w:i/>
              </w:rPr>
              <w:t>- Show all respondents/required</w:t>
            </w:r>
          </w:p>
        </w:tc>
        <w:tc>
          <w:tcPr>
            <w:tcW w:w="0" w:type="auto"/>
            <w:shd w:val="clear" w:color="auto" w:fill="D0D0D0"/>
            <w:vAlign w:val="bottom"/>
          </w:tcPr>
          <w:p w:rsidR="002A68C4" w:rsidRDefault="001C3859">
            <w:pPr>
              <w:keepNext/>
              <w:jc w:val="right"/>
            </w:pPr>
            <w:r>
              <w:t>OPEN INTEGER TEXTBOX</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If you won the prize, how</w:t>
            </w:r>
            <w:r>
              <w:rPr>
                <w:b/>
              </w:rPr>
              <w:t xml:space="preserve"> much would you give to a completely anonymous individual? (Please answer in points up to 10,000)</w:t>
            </w:r>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558"/>
        <w:gridCol w:w="358"/>
        <w:gridCol w:w="3708"/>
        <w:gridCol w:w="4402"/>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Require integer value between 0 and 10000</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99998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99999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p w:rsidR="002A68C4" w:rsidRDefault="001C3859">
      <w:pPr>
        <w:pStyle w:val="GPage"/>
      </w:pPr>
      <w:bookmarkStart w:id="2416" w:name="_Toc266972484"/>
      <w:r>
        <w:t>Page: UTgrid1</w:t>
      </w:r>
      <w:bookmarkEnd w:id="2416"/>
    </w:p>
    <w:p w:rsidR="002A68C4" w:rsidRDefault="001C3859">
      <w:r>
        <w:t>Below, we offer you six &lt;u&gt;</w:t>
      </w:r>
      <w:r>
        <w:t>certain payoffs&lt;/u&gt;. They range from 2,000 points (</w:t>
      </w:r>
      <w:r>
        <w:t>£</w:t>
      </w:r>
      <w:r>
        <w:t>20) to 8,000 points (</w:t>
      </w:r>
      <w:r>
        <w:t>£</w:t>
      </w:r>
      <w:r>
        <w:t>80). In each case, please indicate if you would choose this prize or whether you would choose the chance to win 10,000 points (</w:t>
      </w:r>
      <w:r>
        <w:t>£</w:t>
      </w:r>
      <w:r>
        <w:t>100) in a coin-toss in which a head pays you 10,000 po</w:t>
      </w:r>
      <w:r>
        <w:t>ints and tails pays you 0 points. Both outcomes are &lt;u&gt;equally probable&lt;/u&gt;. In other words, if you choose the coin toss, you have &lt;u&gt;equal chances&lt;/u&gt; of winning 10,000 points or winning 0 points.</w:t>
      </w:r>
    </w:p>
    <w:tbl>
      <w:tblPr>
        <w:tblStyle w:val="GQuestionCommonProperties"/>
        <w:tblW w:w="0" w:type="auto"/>
        <w:tblInd w:w="0" w:type="dxa"/>
        <w:tblCellMar>
          <w:top w:w="0" w:type="dxa"/>
          <w:left w:w="0" w:type="dxa"/>
          <w:bottom w:w="0" w:type="dxa"/>
          <w:right w:w="0" w:type="dxa"/>
        </w:tblCellMar>
        <w:tblLook w:val="04A0"/>
      </w:tblPr>
      <w:tblGrid>
        <w:gridCol w:w="7909"/>
        <w:gridCol w:w="947"/>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fldChar w:fldCharType="begin"/>
            </w:r>
            <w:r w:rsidR="001C3859">
              <w:instrText xml:space="preserve">TC </w:instrText>
            </w:r>
            <w:bookmarkStart w:id="2417" w:name="_Toc266972485"/>
            <w:r w:rsidR="001C3859">
              <w:instrText>UTgrid1</w:instrText>
            </w:r>
            <w:bookmarkEnd w:id="2417"/>
            <w:r w:rsidR="001C3859">
              <w:instrText xml:space="preserve"> \l 2 \f a</w:instrText>
            </w:r>
            <w:r>
              <w:fldChar w:fldCharType="end"/>
            </w:r>
            <w:r w:rsidR="001C3859">
              <w:rPr>
                <w:rStyle w:val="GVariableName"/>
              </w:rPr>
              <w:t>UTgrid1</w:t>
            </w:r>
            <w:r w:rsidR="001C3859">
              <w:rPr>
                <w:i/>
              </w:rPr>
              <w:t xml:space="preserve">- Show all </w:t>
            </w:r>
            <w:r w:rsidR="001C3859">
              <w:rPr>
                <w:i/>
              </w:rPr>
              <w:t>respondents/required</w:t>
            </w:r>
          </w:p>
        </w:tc>
        <w:tc>
          <w:tcPr>
            <w:tcW w:w="0" w:type="auto"/>
            <w:shd w:val="clear" w:color="auto" w:fill="D0D0D0"/>
            <w:vAlign w:val="bottom"/>
          </w:tcPr>
          <w:p w:rsidR="002A68C4" w:rsidRDefault="001C3859">
            <w:pPr>
              <w:keepNext/>
              <w:jc w:val="right"/>
            </w:pPr>
            <w:r>
              <w:t>GRID</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For each certain payoff, please indicate if you would take this over a coin-toss for 0 points or 10000 points.</w:t>
            </w:r>
          </w:p>
        </w:tc>
      </w:tr>
    </w:tbl>
    <w:p w:rsidR="002A68C4" w:rsidRDefault="002A68C4">
      <w:pPr>
        <w:pStyle w:val="GQuestionSpacer"/>
        <w:keepNext/>
      </w:pPr>
    </w:p>
    <w:p w:rsidR="002A68C4" w:rsidRDefault="001C3859">
      <w:pPr>
        <w:pStyle w:val="GCategoryHeader"/>
        <w:keepNext/>
      </w:pPr>
      <w:r>
        <w:t>ROWS</w:t>
      </w:r>
    </w:p>
    <w:tbl>
      <w:tblPr>
        <w:tblStyle w:val="GQuestionCategoryList"/>
        <w:tblW w:w="0" w:type="auto"/>
        <w:tblInd w:w="0" w:type="dxa"/>
        <w:tblCellMar>
          <w:top w:w="0" w:type="dxa"/>
          <w:left w:w="0" w:type="dxa"/>
          <w:bottom w:w="0" w:type="dxa"/>
          <w:right w:w="0" w:type="dxa"/>
        </w:tblCellMar>
        <w:tblLook w:val="04A0"/>
      </w:tblPr>
      <w:tblGrid>
        <w:gridCol w:w="2952"/>
        <w:gridCol w:w="5904"/>
      </w:tblGrid>
      <w:tr w:rsidR="002A68C4">
        <w:tblPrEx>
          <w:tblCellMar>
            <w:top w:w="0" w:type="dxa"/>
            <w:left w:w="0" w:type="dxa"/>
            <w:bottom w:w="0" w:type="dxa"/>
            <w:right w:w="0" w:type="dxa"/>
          </w:tblCellMar>
        </w:tblPrEx>
        <w:tc>
          <w:tcPr>
            <w:tcW w:w="8856" w:type="dxa"/>
            <w:gridSpan w:val="2"/>
          </w:tcPr>
          <w:p w:rsidR="002A68C4" w:rsidRDefault="001C3859">
            <w:pPr>
              <w:keepNext/>
            </w:pPr>
            <w:r>
              <w:rPr>
                <w:i/>
              </w:rPr>
              <w:t>Order as shown</w:t>
            </w:r>
          </w:p>
        </w:tc>
      </w:tr>
      <w:tr w:rsidR="002A68C4">
        <w:tblPrEx>
          <w:tblCellMar>
            <w:top w:w="0" w:type="dxa"/>
            <w:left w:w="0" w:type="dxa"/>
            <w:bottom w:w="0" w:type="dxa"/>
            <w:right w:w="0" w:type="dxa"/>
          </w:tblCellMar>
        </w:tblPrEx>
        <w:tc>
          <w:tcPr>
            <w:tcW w:w="2952" w:type="dxa"/>
          </w:tcPr>
          <w:p w:rsidR="002A68C4" w:rsidRDefault="001C3859">
            <w:pPr>
              <w:keepNext/>
            </w:pPr>
            <w:r>
              <w:t>UTq5</w:t>
            </w:r>
          </w:p>
        </w:tc>
        <w:tc>
          <w:tcPr>
            <w:tcW w:w="5904" w:type="dxa"/>
          </w:tcPr>
          <w:p w:rsidR="002A68C4" w:rsidRDefault="001C3859">
            <w:pPr>
              <w:keepNext/>
            </w:pPr>
            <w:r>
              <w:t>&lt;big&gt;&lt;u&gt;CERTAIN PAYOFF&lt;/u&gt;&lt;/big&gt;&lt;</w:t>
            </w:r>
            <w:proofErr w:type="spellStart"/>
            <w:r>
              <w:t>br</w:t>
            </w:r>
            <w:proofErr w:type="spellEnd"/>
            <w:r>
              <w:t>&gt;&lt;/</w:t>
            </w:r>
            <w:proofErr w:type="spellStart"/>
            <w:r>
              <w:t>br</w:t>
            </w:r>
            <w:proofErr w:type="spellEnd"/>
            <w:r>
              <w:t>&gt;&lt;table width="100%" height="50px"&gt;&lt;</w:t>
            </w:r>
            <w:proofErr w:type="spellStart"/>
            <w:r>
              <w:t>tr</w:t>
            </w:r>
            <w:proofErr w:type="spellEnd"/>
            <w:r>
              <w:t>&gt;&lt;td width="</w:t>
            </w:r>
            <w:r>
              <w:t>50%"&gt;2,000 points (</w:t>
            </w:r>
            <w:r>
              <w:t>£</w:t>
            </w:r>
            <w:r>
              <w:t>20)&lt;/td&gt;&lt;/</w:t>
            </w:r>
            <w:proofErr w:type="spellStart"/>
            <w:r>
              <w:t>tr</w:t>
            </w:r>
            <w:proofErr w:type="spellEnd"/>
            <w:r>
              <w:t>&gt;&lt;/table&gt;</w:t>
            </w:r>
          </w:p>
        </w:tc>
      </w:tr>
      <w:tr w:rsidR="002A68C4">
        <w:tblPrEx>
          <w:tblCellMar>
            <w:top w:w="0" w:type="dxa"/>
            <w:left w:w="0" w:type="dxa"/>
            <w:bottom w:w="0" w:type="dxa"/>
            <w:right w:w="0" w:type="dxa"/>
          </w:tblCellMar>
        </w:tblPrEx>
        <w:tc>
          <w:tcPr>
            <w:tcW w:w="2952" w:type="dxa"/>
          </w:tcPr>
          <w:p w:rsidR="002A68C4" w:rsidRDefault="001C3859">
            <w:pPr>
              <w:keepNext/>
            </w:pPr>
            <w:r>
              <w:t>UTq7</w:t>
            </w:r>
          </w:p>
        </w:tc>
        <w:tc>
          <w:tcPr>
            <w:tcW w:w="5904" w:type="dxa"/>
          </w:tcPr>
          <w:p w:rsidR="002A68C4" w:rsidRDefault="001C3859">
            <w:pPr>
              <w:keepNext/>
            </w:pPr>
            <w:r>
              <w:t>&lt;table width="100%" height="50px"&gt;&lt;</w:t>
            </w:r>
            <w:proofErr w:type="spellStart"/>
            <w:r>
              <w:t>tr</w:t>
            </w:r>
            <w:proofErr w:type="spellEnd"/>
            <w:r>
              <w:t>&gt;&lt;td width="50%"&gt;4,000 points (</w:t>
            </w:r>
            <w:r>
              <w:t>£</w:t>
            </w:r>
            <w:r>
              <w:t>40)&lt;/td&gt;&lt;/</w:t>
            </w:r>
            <w:proofErr w:type="spellStart"/>
            <w:r>
              <w:t>tr</w:t>
            </w:r>
            <w:proofErr w:type="spellEnd"/>
            <w:r>
              <w:t>&gt;&lt;/table&gt;</w:t>
            </w:r>
          </w:p>
        </w:tc>
      </w:tr>
      <w:tr w:rsidR="002A68C4">
        <w:tblPrEx>
          <w:tblCellMar>
            <w:top w:w="0" w:type="dxa"/>
            <w:left w:w="0" w:type="dxa"/>
            <w:bottom w:w="0" w:type="dxa"/>
            <w:right w:w="0" w:type="dxa"/>
          </w:tblCellMar>
        </w:tblPrEx>
        <w:tc>
          <w:tcPr>
            <w:tcW w:w="2952" w:type="dxa"/>
          </w:tcPr>
          <w:p w:rsidR="002A68C4" w:rsidRDefault="001C3859">
            <w:pPr>
              <w:keepNext/>
            </w:pPr>
            <w:r>
              <w:t>UTq8</w:t>
            </w:r>
          </w:p>
        </w:tc>
        <w:tc>
          <w:tcPr>
            <w:tcW w:w="5904" w:type="dxa"/>
          </w:tcPr>
          <w:p w:rsidR="002A68C4" w:rsidRDefault="001C3859">
            <w:pPr>
              <w:keepNext/>
            </w:pPr>
            <w:r>
              <w:t>&lt;table width="100%" height="50px"&gt;&lt;</w:t>
            </w:r>
            <w:proofErr w:type="spellStart"/>
            <w:r>
              <w:t>tr</w:t>
            </w:r>
            <w:proofErr w:type="spellEnd"/>
            <w:r>
              <w:t>&gt;&lt;td width="50%"&gt;5,000 points (</w:t>
            </w:r>
            <w:r>
              <w:t>£</w:t>
            </w:r>
            <w:r>
              <w:t>50)&lt;/td&gt;&lt;/</w:t>
            </w:r>
            <w:proofErr w:type="spellStart"/>
            <w:r>
              <w:t>tr</w:t>
            </w:r>
            <w:proofErr w:type="spellEnd"/>
            <w:r>
              <w:t>&gt;&lt;/table&gt;</w:t>
            </w:r>
          </w:p>
        </w:tc>
      </w:tr>
      <w:tr w:rsidR="002A68C4">
        <w:tblPrEx>
          <w:tblCellMar>
            <w:top w:w="0" w:type="dxa"/>
            <w:left w:w="0" w:type="dxa"/>
            <w:bottom w:w="0" w:type="dxa"/>
            <w:right w:w="0" w:type="dxa"/>
          </w:tblCellMar>
        </w:tblPrEx>
        <w:tc>
          <w:tcPr>
            <w:tcW w:w="2952" w:type="dxa"/>
          </w:tcPr>
          <w:p w:rsidR="002A68C4" w:rsidRDefault="001C3859">
            <w:pPr>
              <w:keepNext/>
            </w:pPr>
            <w:r>
              <w:t>UTq9</w:t>
            </w:r>
          </w:p>
        </w:tc>
        <w:tc>
          <w:tcPr>
            <w:tcW w:w="5904" w:type="dxa"/>
          </w:tcPr>
          <w:p w:rsidR="002A68C4" w:rsidRDefault="001C3859">
            <w:pPr>
              <w:keepNext/>
            </w:pPr>
            <w:r>
              <w:t xml:space="preserve">&lt;table </w:t>
            </w:r>
            <w:r>
              <w:t>width="100%" height="50px"&gt;&lt;</w:t>
            </w:r>
            <w:proofErr w:type="spellStart"/>
            <w:r>
              <w:t>tr</w:t>
            </w:r>
            <w:proofErr w:type="spellEnd"/>
            <w:r>
              <w:t>&gt;&lt;td width="50%"&gt;6,000 points (</w:t>
            </w:r>
            <w:r>
              <w:t>£</w:t>
            </w:r>
            <w:r>
              <w:t>60)&lt;/td&gt;&lt;/</w:t>
            </w:r>
            <w:proofErr w:type="spellStart"/>
            <w:r>
              <w:t>tr</w:t>
            </w:r>
            <w:proofErr w:type="spellEnd"/>
            <w:r>
              <w:t>&gt;&lt;/table&gt;</w:t>
            </w:r>
          </w:p>
        </w:tc>
      </w:tr>
      <w:tr w:rsidR="002A68C4">
        <w:tblPrEx>
          <w:tblCellMar>
            <w:top w:w="0" w:type="dxa"/>
            <w:left w:w="0" w:type="dxa"/>
            <w:bottom w:w="0" w:type="dxa"/>
            <w:right w:w="0" w:type="dxa"/>
          </w:tblCellMar>
        </w:tblPrEx>
        <w:tc>
          <w:tcPr>
            <w:tcW w:w="2952" w:type="dxa"/>
          </w:tcPr>
          <w:p w:rsidR="002A68C4" w:rsidRDefault="001C3859">
            <w:pPr>
              <w:keepNext/>
            </w:pPr>
            <w:r>
              <w:t>UTq10</w:t>
            </w:r>
          </w:p>
        </w:tc>
        <w:tc>
          <w:tcPr>
            <w:tcW w:w="5904" w:type="dxa"/>
          </w:tcPr>
          <w:p w:rsidR="002A68C4" w:rsidRDefault="001C3859">
            <w:pPr>
              <w:keepNext/>
            </w:pPr>
            <w:r>
              <w:t>&lt;table width="100%" height="50px"&gt;&lt;</w:t>
            </w:r>
            <w:proofErr w:type="spellStart"/>
            <w:r>
              <w:t>tr</w:t>
            </w:r>
            <w:proofErr w:type="spellEnd"/>
            <w:r>
              <w:t>&gt;&lt;td width="50%"&gt;7,000 points (</w:t>
            </w:r>
            <w:r>
              <w:t>£</w:t>
            </w:r>
            <w:r>
              <w:t>70)&lt;/td&gt;&lt;/</w:t>
            </w:r>
            <w:proofErr w:type="spellStart"/>
            <w:r>
              <w:t>tr</w:t>
            </w:r>
            <w:proofErr w:type="spellEnd"/>
            <w:r>
              <w:t>&gt;&lt;/table&gt;</w:t>
            </w:r>
          </w:p>
        </w:tc>
      </w:tr>
      <w:tr w:rsidR="002A68C4">
        <w:tblPrEx>
          <w:tblCellMar>
            <w:top w:w="0" w:type="dxa"/>
            <w:left w:w="0" w:type="dxa"/>
            <w:bottom w:w="0" w:type="dxa"/>
            <w:right w:w="0" w:type="dxa"/>
          </w:tblCellMar>
        </w:tblPrEx>
        <w:tc>
          <w:tcPr>
            <w:tcW w:w="2952" w:type="dxa"/>
          </w:tcPr>
          <w:p w:rsidR="002A68C4" w:rsidRDefault="001C3859">
            <w:pPr>
              <w:keepNext/>
            </w:pPr>
            <w:r>
              <w:t>UTq11</w:t>
            </w:r>
          </w:p>
        </w:tc>
        <w:tc>
          <w:tcPr>
            <w:tcW w:w="5904" w:type="dxa"/>
          </w:tcPr>
          <w:p w:rsidR="002A68C4" w:rsidRDefault="001C3859">
            <w:pPr>
              <w:keepNext/>
            </w:pPr>
            <w:r>
              <w:t>&lt;table width="100%" height="50px"&gt;&lt;</w:t>
            </w:r>
            <w:proofErr w:type="spellStart"/>
            <w:r>
              <w:t>tr</w:t>
            </w:r>
            <w:proofErr w:type="spellEnd"/>
            <w:r>
              <w:t xml:space="preserve">&gt;&lt;td width="50%"&gt;8,000 points </w:t>
            </w:r>
            <w:r>
              <w:t>(</w:t>
            </w:r>
            <w:r>
              <w:t>£</w:t>
            </w:r>
            <w:r>
              <w:t>80)&lt;/td&gt;&lt;/</w:t>
            </w:r>
            <w:proofErr w:type="spellStart"/>
            <w:r>
              <w:t>tr</w:t>
            </w:r>
            <w:proofErr w:type="spellEnd"/>
            <w:r>
              <w:t>&gt;&lt;/table&gt;</w:t>
            </w:r>
          </w:p>
        </w:tc>
      </w:tr>
    </w:tbl>
    <w:p w:rsidR="002A68C4" w:rsidRDefault="001C3859">
      <w:pPr>
        <w:pStyle w:val="GResponseHeader"/>
        <w:keepNext/>
      </w:pPr>
      <w:r>
        <w:t>COLUMNS</w:t>
      </w: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Order as shown</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ACCEPT CERTAIN PAYOFF</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COIN TOSS FOR 10,000 points (</w:t>
            </w:r>
            <w:r>
              <w:t>£</w:t>
            </w:r>
            <w:r>
              <w:t>100)</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p w:rsidR="002A68C4" w:rsidRDefault="001C3859">
      <w:pPr>
        <w:pStyle w:val="GPage"/>
      </w:pPr>
      <w:bookmarkStart w:id="2418" w:name="_Toc266972486"/>
      <w:r>
        <w:t>Page: UTgrid2</w:t>
      </w:r>
      <w:bookmarkEnd w:id="2418"/>
    </w:p>
    <w:p w:rsidR="002A68C4" w:rsidRDefault="001C3859">
      <w:r>
        <w:t>In addition to the 150 YouGov Point points that you will receive</w:t>
      </w:r>
      <w:r>
        <w:t xml:space="preserve"> for completing this survey, you will be entered into a random draw. One study participant will be &lt;u&gt;randomly&lt;/u&gt; chosen to be eligible for a large number of YouGov bonus points.</w:t>
      </w:r>
    </w:p>
    <w:p w:rsidR="002A68C4" w:rsidRDefault="001C3859">
      <w:r>
        <w:lastRenderedPageBreak/>
        <w:t>Should you win the draw, your answers to the question below will determine t</w:t>
      </w:r>
      <w:r>
        <w:t>he amount of the YouGov Point bonus points that you receive. Remember that your answers are completely anonymous.</w:t>
      </w:r>
    </w:p>
    <w:p w:rsidR="002A68C4" w:rsidRDefault="001C3859">
      <w:r>
        <w:t>Below, we offer you two options: the amount of money you would be given in a month and the amount we would give you in two months. We will ran</w:t>
      </w:r>
      <w:r>
        <w:t>domly select one of the prizes from 1 to 12, and the answer you give below will determine which of those prizes you win.</w:t>
      </w:r>
    </w:p>
    <w:p w:rsidR="002A68C4" w:rsidRDefault="001C3859">
      <w:r>
        <w:t>For each prize, please indicate whether you would take the prize in one month or the prize in two months.</w:t>
      </w:r>
    </w:p>
    <w:tbl>
      <w:tblPr>
        <w:tblStyle w:val="GQuestionCommonProperties"/>
        <w:tblW w:w="0" w:type="auto"/>
        <w:tblInd w:w="0" w:type="dxa"/>
        <w:tblCellMar>
          <w:top w:w="0" w:type="dxa"/>
          <w:left w:w="0" w:type="dxa"/>
          <w:bottom w:w="0" w:type="dxa"/>
          <w:right w:w="0" w:type="dxa"/>
        </w:tblCellMar>
        <w:tblLook w:val="04A0"/>
      </w:tblPr>
      <w:tblGrid>
        <w:gridCol w:w="7909"/>
        <w:gridCol w:w="947"/>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lastRenderedPageBreak/>
              <w:fldChar w:fldCharType="begin"/>
            </w:r>
            <w:r w:rsidR="001C3859">
              <w:instrText xml:space="preserve">TC </w:instrText>
            </w:r>
            <w:bookmarkStart w:id="2419" w:name="_Toc266972487"/>
            <w:r w:rsidR="001C3859">
              <w:instrText>UTgrid2</w:instrText>
            </w:r>
            <w:bookmarkEnd w:id="2419"/>
            <w:r w:rsidR="001C3859">
              <w:instrText xml:space="preserve"> \l 2 \f a</w:instrText>
            </w:r>
            <w:r>
              <w:fldChar w:fldCharType="end"/>
            </w:r>
            <w:r w:rsidR="001C3859">
              <w:rPr>
                <w:rStyle w:val="GVariableName"/>
              </w:rPr>
              <w:t>UTgrid2</w:t>
            </w:r>
            <w:r w:rsidR="001C3859">
              <w:rPr>
                <w:i/>
              </w:rPr>
              <w:t>- Show all respondents/required</w:t>
            </w:r>
          </w:p>
        </w:tc>
        <w:tc>
          <w:tcPr>
            <w:tcW w:w="0" w:type="auto"/>
            <w:shd w:val="clear" w:color="auto" w:fill="D0D0D0"/>
            <w:vAlign w:val="bottom"/>
          </w:tcPr>
          <w:p w:rsidR="002A68C4" w:rsidRDefault="001C3859">
            <w:pPr>
              <w:keepNext/>
              <w:jc w:val="right"/>
            </w:pPr>
            <w:r>
              <w:t>GRID</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Please select either payment option A (to be paid in one month) or payment option B (to be paid in two months) for each row.</w:t>
            </w:r>
          </w:p>
        </w:tc>
      </w:tr>
    </w:tbl>
    <w:p w:rsidR="002A68C4" w:rsidRDefault="002A68C4">
      <w:pPr>
        <w:pStyle w:val="GQuestionSpacer"/>
        <w:keepNext/>
      </w:pPr>
    </w:p>
    <w:p w:rsidR="002A68C4" w:rsidRDefault="001C3859">
      <w:pPr>
        <w:pStyle w:val="GCategoryHeader"/>
        <w:keepNext/>
      </w:pPr>
      <w:r>
        <w:t>ROWS</w:t>
      </w:r>
    </w:p>
    <w:tbl>
      <w:tblPr>
        <w:tblStyle w:val="GQuestionCategoryList"/>
        <w:tblW w:w="0" w:type="auto"/>
        <w:tblInd w:w="0" w:type="dxa"/>
        <w:tblCellMar>
          <w:top w:w="0" w:type="dxa"/>
          <w:left w:w="0" w:type="dxa"/>
          <w:bottom w:w="0" w:type="dxa"/>
          <w:right w:w="0" w:type="dxa"/>
        </w:tblCellMar>
        <w:tblLook w:val="04A0"/>
      </w:tblPr>
      <w:tblGrid>
        <w:gridCol w:w="2952"/>
        <w:gridCol w:w="5904"/>
      </w:tblGrid>
      <w:tr w:rsidR="002A68C4">
        <w:tblPrEx>
          <w:tblCellMar>
            <w:top w:w="0" w:type="dxa"/>
            <w:left w:w="0" w:type="dxa"/>
            <w:bottom w:w="0" w:type="dxa"/>
            <w:right w:w="0" w:type="dxa"/>
          </w:tblCellMar>
        </w:tblPrEx>
        <w:tc>
          <w:tcPr>
            <w:tcW w:w="8856" w:type="dxa"/>
            <w:gridSpan w:val="2"/>
          </w:tcPr>
          <w:p w:rsidR="002A68C4" w:rsidRDefault="001C3859">
            <w:pPr>
              <w:keepNext/>
            </w:pPr>
            <w:r>
              <w:rPr>
                <w:i/>
              </w:rPr>
              <w:t>Order as shown</w:t>
            </w:r>
          </w:p>
        </w:tc>
      </w:tr>
      <w:tr w:rsidR="002A68C4">
        <w:tblPrEx>
          <w:tblCellMar>
            <w:top w:w="0" w:type="dxa"/>
            <w:left w:w="0" w:type="dxa"/>
            <w:bottom w:w="0" w:type="dxa"/>
            <w:right w:w="0" w:type="dxa"/>
          </w:tblCellMar>
        </w:tblPrEx>
        <w:tc>
          <w:tcPr>
            <w:tcW w:w="2952" w:type="dxa"/>
          </w:tcPr>
          <w:p w:rsidR="002A68C4" w:rsidRDefault="001C3859">
            <w:pPr>
              <w:keepNext/>
            </w:pPr>
            <w:r>
              <w:t>UTq12</w:t>
            </w:r>
          </w:p>
        </w:tc>
        <w:tc>
          <w:tcPr>
            <w:tcW w:w="5904" w:type="dxa"/>
          </w:tcPr>
          <w:p w:rsidR="002A68C4" w:rsidRDefault="001C3859">
            <w:pPr>
              <w:keepNext/>
            </w:pPr>
            <w:r>
              <w:t>&lt;table width="100%" height="50px"&gt;&lt;</w:t>
            </w:r>
            <w:proofErr w:type="spellStart"/>
            <w:r>
              <w:t>tr</w:t>
            </w:r>
            <w:proofErr w:type="spellEnd"/>
            <w:r>
              <w:t>&gt;&lt;</w:t>
            </w:r>
            <w:proofErr w:type="spellStart"/>
            <w:r>
              <w:t>th</w:t>
            </w:r>
            <w:proofErr w:type="spellEnd"/>
            <w:r>
              <w:t xml:space="preserve"> width="50%"&gt;&lt;big&gt;&lt;u&gt;</w:t>
            </w:r>
            <w:r>
              <w:t>Payment Option A&lt;/u&gt;&lt;/big&gt;&lt;/</w:t>
            </w:r>
            <w:proofErr w:type="spellStart"/>
            <w:r>
              <w:t>th</w:t>
            </w:r>
            <w:proofErr w:type="spellEnd"/>
            <w:r>
              <w:t>&gt;&lt;</w:t>
            </w:r>
            <w:proofErr w:type="spellStart"/>
            <w:r>
              <w:t>th</w:t>
            </w:r>
            <w:proofErr w:type="spellEnd"/>
            <w:r>
              <w:t xml:space="preserve"> width="50%"&gt;&lt;big&gt;&lt;u&gt;Payment Option B&lt;/u&gt;&lt;/big&gt;&lt;/</w:t>
            </w:r>
            <w:proofErr w:type="spellStart"/>
            <w:r>
              <w:t>th</w:t>
            </w:r>
            <w:proofErr w:type="spellEnd"/>
            <w:r>
              <w:t>&gt;&lt;/</w:t>
            </w:r>
            <w:proofErr w:type="spellStart"/>
            <w:r>
              <w:t>tr</w:t>
            </w:r>
            <w:proofErr w:type="spellEnd"/>
            <w:r>
              <w:t>&gt;&lt;</w:t>
            </w:r>
            <w:proofErr w:type="spellStart"/>
            <w:r>
              <w:t>tr</w:t>
            </w:r>
            <w:proofErr w:type="spellEnd"/>
            <w:r>
              <w:t>&gt;&lt;td&gt;10,000 points (</w:t>
            </w:r>
            <w:r>
              <w:t>£</w:t>
            </w:r>
            <w:r>
              <w:t>100) &lt;/td&gt;&lt;td&gt;10,250 points (</w:t>
            </w:r>
            <w:r>
              <w:t>£</w:t>
            </w:r>
            <w:r>
              <w:t>102.50)&lt;/td&gt;&lt;/</w:t>
            </w:r>
            <w:proofErr w:type="spellStart"/>
            <w:r>
              <w:t>tr</w:t>
            </w:r>
            <w:proofErr w:type="spellEnd"/>
            <w:r>
              <w:t>&gt;&lt;/table&gt;</w:t>
            </w:r>
          </w:p>
        </w:tc>
      </w:tr>
      <w:tr w:rsidR="002A68C4">
        <w:tblPrEx>
          <w:tblCellMar>
            <w:top w:w="0" w:type="dxa"/>
            <w:left w:w="0" w:type="dxa"/>
            <w:bottom w:w="0" w:type="dxa"/>
            <w:right w:w="0" w:type="dxa"/>
          </w:tblCellMar>
        </w:tblPrEx>
        <w:tc>
          <w:tcPr>
            <w:tcW w:w="2952" w:type="dxa"/>
          </w:tcPr>
          <w:p w:rsidR="002A68C4" w:rsidRDefault="001C3859">
            <w:pPr>
              <w:keepNext/>
            </w:pPr>
            <w:r>
              <w:t>UTq13</w:t>
            </w:r>
          </w:p>
        </w:tc>
        <w:tc>
          <w:tcPr>
            <w:tcW w:w="5904" w:type="dxa"/>
          </w:tcPr>
          <w:p w:rsidR="002A68C4" w:rsidRDefault="001C3859">
            <w:pPr>
              <w:keepNext/>
            </w:pPr>
            <w:r>
              <w:t>&lt;table width="100%" height="50px"&gt;&lt;</w:t>
            </w:r>
            <w:proofErr w:type="spellStart"/>
            <w:r>
              <w:t>tr</w:t>
            </w:r>
            <w:proofErr w:type="spellEnd"/>
            <w:r>
              <w:t xml:space="preserve">&gt;&lt;td width="50%"&gt;10,000 points&lt;/td&gt;&lt;td </w:t>
            </w:r>
            <w:r>
              <w:t>width="50%"&gt;10,500 points (</w:t>
            </w:r>
            <w:r>
              <w:t>£</w:t>
            </w:r>
            <w:r>
              <w:t>105) &lt;/td&gt;&lt;/</w:t>
            </w:r>
            <w:proofErr w:type="spellStart"/>
            <w:r>
              <w:t>tr</w:t>
            </w:r>
            <w:proofErr w:type="spellEnd"/>
            <w:r>
              <w:t>&gt;&lt;/table&gt;</w:t>
            </w:r>
          </w:p>
        </w:tc>
      </w:tr>
      <w:tr w:rsidR="002A68C4">
        <w:tblPrEx>
          <w:tblCellMar>
            <w:top w:w="0" w:type="dxa"/>
            <w:left w:w="0" w:type="dxa"/>
            <w:bottom w:w="0" w:type="dxa"/>
            <w:right w:w="0" w:type="dxa"/>
          </w:tblCellMar>
        </w:tblPrEx>
        <w:tc>
          <w:tcPr>
            <w:tcW w:w="2952" w:type="dxa"/>
          </w:tcPr>
          <w:p w:rsidR="002A68C4" w:rsidRDefault="001C3859">
            <w:pPr>
              <w:keepNext/>
            </w:pPr>
            <w:r>
              <w:t>UTq14</w:t>
            </w:r>
          </w:p>
        </w:tc>
        <w:tc>
          <w:tcPr>
            <w:tcW w:w="5904" w:type="dxa"/>
          </w:tcPr>
          <w:p w:rsidR="002A68C4" w:rsidRDefault="001C3859">
            <w:pPr>
              <w:keepNext/>
            </w:pPr>
            <w:r>
              <w:t>&lt;table width="100%" height="50px"&gt;&lt;</w:t>
            </w:r>
            <w:proofErr w:type="spellStart"/>
            <w:r>
              <w:t>tr</w:t>
            </w:r>
            <w:proofErr w:type="spellEnd"/>
            <w:r>
              <w:t>&gt;&lt;td width="50%"&gt;10,000 points &lt;/td&gt;&lt;td width="50%"&gt;10,750 points (</w:t>
            </w:r>
            <w:r>
              <w:t>£</w:t>
            </w:r>
            <w:r>
              <w:t>107.50) &lt;/td&gt;&lt;/</w:t>
            </w:r>
            <w:proofErr w:type="spellStart"/>
            <w:r>
              <w:t>tr</w:t>
            </w:r>
            <w:proofErr w:type="spellEnd"/>
            <w:r>
              <w:t>&gt;&lt;/table&gt;</w:t>
            </w:r>
          </w:p>
        </w:tc>
      </w:tr>
      <w:tr w:rsidR="002A68C4">
        <w:tblPrEx>
          <w:tblCellMar>
            <w:top w:w="0" w:type="dxa"/>
            <w:left w:w="0" w:type="dxa"/>
            <w:bottom w:w="0" w:type="dxa"/>
            <w:right w:w="0" w:type="dxa"/>
          </w:tblCellMar>
        </w:tblPrEx>
        <w:tc>
          <w:tcPr>
            <w:tcW w:w="2952" w:type="dxa"/>
          </w:tcPr>
          <w:p w:rsidR="002A68C4" w:rsidRDefault="001C3859">
            <w:pPr>
              <w:keepNext/>
            </w:pPr>
            <w:r>
              <w:t>UTq15</w:t>
            </w:r>
          </w:p>
        </w:tc>
        <w:tc>
          <w:tcPr>
            <w:tcW w:w="5904" w:type="dxa"/>
          </w:tcPr>
          <w:p w:rsidR="002A68C4" w:rsidRDefault="001C3859">
            <w:pPr>
              <w:keepNext/>
            </w:pPr>
            <w:r>
              <w:t>&lt;table width="100%" height="50px"&gt;&lt;</w:t>
            </w:r>
            <w:proofErr w:type="spellStart"/>
            <w:r>
              <w:t>tr</w:t>
            </w:r>
            <w:proofErr w:type="spellEnd"/>
            <w:r>
              <w:t>&gt;&lt;td width="50%"&gt;10,0</w:t>
            </w:r>
            <w:r>
              <w:t>00 points &lt;/td&gt;&lt;td width="50%"&gt;11,000 points (</w:t>
            </w:r>
            <w:r>
              <w:t>£</w:t>
            </w:r>
            <w:r>
              <w:t>110)&lt;/td&gt;&lt;/</w:t>
            </w:r>
            <w:proofErr w:type="spellStart"/>
            <w:r>
              <w:t>tr</w:t>
            </w:r>
            <w:proofErr w:type="spellEnd"/>
            <w:r>
              <w:t>&gt;&lt;/table&gt;</w:t>
            </w:r>
          </w:p>
        </w:tc>
      </w:tr>
      <w:tr w:rsidR="002A68C4">
        <w:tblPrEx>
          <w:tblCellMar>
            <w:top w:w="0" w:type="dxa"/>
            <w:left w:w="0" w:type="dxa"/>
            <w:bottom w:w="0" w:type="dxa"/>
            <w:right w:w="0" w:type="dxa"/>
          </w:tblCellMar>
        </w:tblPrEx>
        <w:tc>
          <w:tcPr>
            <w:tcW w:w="2952" w:type="dxa"/>
          </w:tcPr>
          <w:p w:rsidR="002A68C4" w:rsidRDefault="001C3859">
            <w:pPr>
              <w:keepNext/>
            </w:pPr>
            <w:r>
              <w:t>UTq16</w:t>
            </w:r>
          </w:p>
        </w:tc>
        <w:tc>
          <w:tcPr>
            <w:tcW w:w="5904" w:type="dxa"/>
          </w:tcPr>
          <w:p w:rsidR="002A68C4" w:rsidRDefault="001C3859">
            <w:pPr>
              <w:keepNext/>
            </w:pPr>
            <w:r>
              <w:t>&lt;table width="100%" height="50px"&gt;&lt;</w:t>
            </w:r>
            <w:proofErr w:type="spellStart"/>
            <w:r>
              <w:t>tr</w:t>
            </w:r>
            <w:proofErr w:type="spellEnd"/>
            <w:r>
              <w:t>&gt;&lt;td width="50%"&gt;10,000 points &lt;/td&gt;&lt;td width="50%"&gt;11,250 points (</w:t>
            </w:r>
            <w:r>
              <w:t>£</w:t>
            </w:r>
            <w:r>
              <w:t>112.50) &lt;/td&gt;&lt;/</w:t>
            </w:r>
            <w:proofErr w:type="spellStart"/>
            <w:r>
              <w:t>tr</w:t>
            </w:r>
            <w:proofErr w:type="spellEnd"/>
            <w:r>
              <w:t>&gt;&lt;/table&gt;</w:t>
            </w:r>
          </w:p>
        </w:tc>
      </w:tr>
      <w:tr w:rsidR="002A68C4">
        <w:tblPrEx>
          <w:tblCellMar>
            <w:top w:w="0" w:type="dxa"/>
            <w:left w:w="0" w:type="dxa"/>
            <w:bottom w:w="0" w:type="dxa"/>
            <w:right w:w="0" w:type="dxa"/>
          </w:tblCellMar>
        </w:tblPrEx>
        <w:tc>
          <w:tcPr>
            <w:tcW w:w="2952" w:type="dxa"/>
          </w:tcPr>
          <w:p w:rsidR="002A68C4" w:rsidRDefault="001C3859">
            <w:pPr>
              <w:keepNext/>
            </w:pPr>
            <w:r>
              <w:t>UTq17</w:t>
            </w:r>
          </w:p>
        </w:tc>
        <w:tc>
          <w:tcPr>
            <w:tcW w:w="5904" w:type="dxa"/>
          </w:tcPr>
          <w:p w:rsidR="002A68C4" w:rsidRDefault="001C3859">
            <w:pPr>
              <w:keepNext/>
            </w:pPr>
            <w:r>
              <w:t>&lt;table width="100%" height="50px"&gt;&lt;</w:t>
            </w:r>
            <w:proofErr w:type="spellStart"/>
            <w:r>
              <w:t>tr</w:t>
            </w:r>
            <w:proofErr w:type="spellEnd"/>
            <w:r>
              <w:t>&gt;&lt;</w:t>
            </w:r>
            <w:r>
              <w:t>td width="50%"&gt;10,000 points &lt;/td&gt;&lt;td width="50%"&gt;11,500 points (</w:t>
            </w:r>
            <w:r>
              <w:t>£</w:t>
            </w:r>
            <w:r>
              <w:t>115) &lt;/td&gt;&lt;/</w:t>
            </w:r>
            <w:proofErr w:type="spellStart"/>
            <w:r>
              <w:t>tr</w:t>
            </w:r>
            <w:proofErr w:type="spellEnd"/>
            <w:r>
              <w:t>&gt;&lt;/table&gt;</w:t>
            </w:r>
          </w:p>
        </w:tc>
      </w:tr>
      <w:tr w:rsidR="002A68C4">
        <w:tblPrEx>
          <w:tblCellMar>
            <w:top w:w="0" w:type="dxa"/>
            <w:left w:w="0" w:type="dxa"/>
            <w:bottom w:w="0" w:type="dxa"/>
            <w:right w:w="0" w:type="dxa"/>
          </w:tblCellMar>
        </w:tblPrEx>
        <w:tc>
          <w:tcPr>
            <w:tcW w:w="2952" w:type="dxa"/>
          </w:tcPr>
          <w:p w:rsidR="002A68C4" w:rsidRDefault="001C3859">
            <w:pPr>
              <w:keepNext/>
            </w:pPr>
            <w:r>
              <w:t>UTq18</w:t>
            </w:r>
          </w:p>
        </w:tc>
        <w:tc>
          <w:tcPr>
            <w:tcW w:w="5904" w:type="dxa"/>
          </w:tcPr>
          <w:p w:rsidR="002A68C4" w:rsidRDefault="001C3859">
            <w:pPr>
              <w:keepNext/>
            </w:pPr>
            <w:r>
              <w:t>&lt;table width="100%" height="50px"&gt;&lt;</w:t>
            </w:r>
            <w:proofErr w:type="spellStart"/>
            <w:r>
              <w:t>tr</w:t>
            </w:r>
            <w:proofErr w:type="spellEnd"/>
            <w:r>
              <w:t>&gt;&lt;td width="50%"&gt;10,000 points &lt;/td&gt;&lt;td width="50%"&gt;11,750 points (</w:t>
            </w:r>
            <w:r>
              <w:t>£</w:t>
            </w:r>
            <w:r>
              <w:t>117.50) &lt;/td&gt;&lt;/</w:t>
            </w:r>
            <w:proofErr w:type="spellStart"/>
            <w:r>
              <w:t>tr</w:t>
            </w:r>
            <w:proofErr w:type="spellEnd"/>
            <w:r>
              <w:t>&gt;&lt;/table&gt;</w:t>
            </w:r>
          </w:p>
        </w:tc>
      </w:tr>
      <w:tr w:rsidR="002A68C4">
        <w:tblPrEx>
          <w:tblCellMar>
            <w:top w:w="0" w:type="dxa"/>
            <w:left w:w="0" w:type="dxa"/>
            <w:bottom w:w="0" w:type="dxa"/>
            <w:right w:w="0" w:type="dxa"/>
          </w:tblCellMar>
        </w:tblPrEx>
        <w:tc>
          <w:tcPr>
            <w:tcW w:w="2952" w:type="dxa"/>
          </w:tcPr>
          <w:p w:rsidR="002A68C4" w:rsidRDefault="001C3859">
            <w:pPr>
              <w:keepNext/>
            </w:pPr>
            <w:r>
              <w:t>UTq19</w:t>
            </w:r>
          </w:p>
        </w:tc>
        <w:tc>
          <w:tcPr>
            <w:tcW w:w="5904" w:type="dxa"/>
          </w:tcPr>
          <w:p w:rsidR="002A68C4" w:rsidRDefault="001C3859">
            <w:pPr>
              <w:keepNext/>
            </w:pPr>
            <w:r>
              <w:t xml:space="preserve">&lt;table width="100%" </w:t>
            </w:r>
            <w:r>
              <w:t>height="50px"&gt;&lt;</w:t>
            </w:r>
            <w:proofErr w:type="spellStart"/>
            <w:r>
              <w:t>tr</w:t>
            </w:r>
            <w:proofErr w:type="spellEnd"/>
            <w:r>
              <w:t>&gt;&lt;td width="50%"&gt;10,000 points &lt;/td&gt;&lt;td width="50%"&gt;12,000 points (</w:t>
            </w:r>
            <w:r>
              <w:t>£</w:t>
            </w:r>
            <w:r>
              <w:t>120) &lt;/td&gt;&lt;/</w:t>
            </w:r>
            <w:proofErr w:type="spellStart"/>
            <w:r>
              <w:t>tr</w:t>
            </w:r>
            <w:proofErr w:type="spellEnd"/>
            <w:r>
              <w:t>&gt;&lt;/table&gt;</w:t>
            </w:r>
          </w:p>
        </w:tc>
      </w:tr>
      <w:tr w:rsidR="002A68C4">
        <w:tblPrEx>
          <w:tblCellMar>
            <w:top w:w="0" w:type="dxa"/>
            <w:left w:w="0" w:type="dxa"/>
            <w:bottom w:w="0" w:type="dxa"/>
            <w:right w:w="0" w:type="dxa"/>
          </w:tblCellMar>
        </w:tblPrEx>
        <w:tc>
          <w:tcPr>
            <w:tcW w:w="2952" w:type="dxa"/>
          </w:tcPr>
          <w:p w:rsidR="002A68C4" w:rsidRDefault="001C3859">
            <w:pPr>
              <w:keepNext/>
            </w:pPr>
            <w:r>
              <w:t>UTq20</w:t>
            </w:r>
          </w:p>
        </w:tc>
        <w:tc>
          <w:tcPr>
            <w:tcW w:w="5904" w:type="dxa"/>
          </w:tcPr>
          <w:p w:rsidR="002A68C4" w:rsidRDefault="001C3859">
            <w:pPr>
              <w:keepNext/>
            </w:pPr>
            <w:r>
              <w:t>&lt;table width="100%" height="50px"&gt;&lt;</w:t>
            </w:r>
            <w:proofErr w:type="spellStart"/>
            <w:r>
              <w:t>tr</w:t>
            </w:r>
            <w:proofErr w:type="spellEnd"/>
            <w:r>
              <w:t>&gt;&lt;td width="50%"&gt;10,000 points &lt;/td&gt;&lt;td width="50%"&gt;12,250 points (</w:t>
            </w:r>
            <w:r>
              <w:t>£</w:t>
            </w:r>
            <w:r>
              <w:t>122.50) &lt;/td&gt;&lt;/</w:t>
            </w:r>
            <w:proofErr w:type="spellStart"/>
            <w:r>
              <w:t>tr</w:t>
            </w:r>
            <w:proofErr w:type="spellEnd"/>
            <w:r>
              <w:t>&gt;&lt;/table&gt;</w:t>
            </w:r>
          </w:p>
        </w:tc>
      </w:tr>
      <w:tr w:rsidR="002A68C4">
        <w:tblPrEx>
          <w:tblCellMar>
            <w:top w:w="0" w:type="dxa"/>
            <w:left w:w="0" w:type="dxa"/>
            <w:bottom w:w="0" w:type="dxa"/>
            <w:right w:w="0" w:type="dxa"/>
          </w:tblCellMar>
        </w:tblPrEx>
        <w:tc>
          <w:tcPr>
            <w:tcW w:w="2952" w:type="dxa"/>
          </w:tcPr>
          <w:p w:rsidR="002A68C4" w:rsidRDefault="001C3859">
            <w:pPr>
              <w:keepNext/>
            </w:pPr>
            <w:r>
              <w:t>UTq21</w:t>
            </w:r>
          </w:p>
        </w:tc>
        <w:tc>
          <w:tcPr>
            <w:tcW w:w="5904" w:type="dxa"/>
          </w:tcPr>
          <w:p w:rsidR="002A68C4" w:rsidRDefault="001C3859">
            <w:pPr>
              <w:keepNext/>
            </w:pPr>
            <w:r>
              <w:t>&lt;</w:t>
            </w:r>
            <w:r>
              <w:t>table width="100%" height="50px"&gt;&lt;</w:t>
            </w:r>
            <w:proofErr w:type="spellStart"/>
            <w:r>
              <w:t>tr</w:t>
            </w:r>
            <w:proofErr w:type="spellEnd"/>
            <w:r>
              <w:t>&gt;&lt;td width="50%"&gt;10,000 points &lt;/td&gt;&lt;td width="50%"&gt;12,500 points (</w:t>
            </w:r>
            <w:r>
              <w:t>£</w:t>
            </w:r>
            <w:r>
              <w:t>125) &lt;/td&gt;&lt;/</w:t>
            </w:r>
            <w:proofErr w:type="spellStart"/>
            <w:r>
              <w:t>tr</w:t>
            </w:r>
            <w:proofErr w:type="spellEnd"/>
            <w:r>
              <w:t>&gt;&lt;/table&gt;</w:t>
            </w:r>
          </w:p>
        </w:tc>
      </w:tr>
      <w:tr w:rsidR="002A68C4">
        <w:tblPrEx>
          <w:tblCellMar>
            <w:top w:w="0" w:type="dxa"/>
            <w:left w:w="0" w:type="dxa"/>
            <w:bottom w:w="0" w:type="dxa"/>
            <w:right w:w="0" w:type="dxa"/>
          </w:tblCellMar>
        </w:tblPrEx>
        <w:tc>
          <w:tcPr>
            <w:tcW w:w="2952" w:type="dxa"/>
          </w:tcPr>
          <w:p w:rsidR="002A68C4" w:rsidRDefault="001C3859">
            <w:pPr>
              <w:keepNext/>
            </w:pPr>
            <w:r>
              <w:t>UTq23</w:t>
            </w:r>
          </w:p>
        </w:tc>
        <w:tc>
          <w:tcPr>
            <w:tcW w:w="5904" w:type="dxa"/>
          </w:tcPr>
          <w:p w:rsidR="002A68C4" w:rsidRDefault="001C3859">
            <w:pPr>
              <w:keepNext/>
            </w:pPr>
            <w:r>
              <w:t>&lt;table width="100%" height="50px"&gt;&lt;</w:t>
            </w:r>
            <w:proofErr w:type="spellStart"/>
            <w:r>
              <w:t>tr</w:t>
            </w:r>
            <w:proofErr w:type="spellEnd"/>
            <w:r>
              <w:t>&gt;&lt;td width="50%"&gt;10,000 points &lt;/td&gt;&lt;td width="50%"&gt;12,750 points (</w:t>
            </w:r>
            <w:r>
              <w:t>£</w:t>
            </w:r>
            <w:r>
              <w:t>127.50) &lt;/td&gt;&lt;/</w:t>
            </w:r>
            <w:proofErr w:type="spellStart"/>
            <w:r>
              <w:t>t</w:t>
            </w:r>
            <w:r>
              <w:t>r</w:t>
            </w:r>
            <w:proofErr w:type="spellEnd"/>
            <w:r>
              <w:t>&gt;&lt;/table&gt;</w:t>
            </w:r>
          </w:p>
        </w:tc>
      </w:tr>
      <w:tr w:rsidR="002A68C4">
        <w:tblPrEx>
          <w:tblCellMar>
            <w:top w:w="0" w:type="dxa"/>
            <w:left w:w="0" w:type="dxa"/>
            <w:bottom w:w="0" w:type="dxa"/>
            <w:right w:w="0" w:type="dxa"/>
          </w:tblCellMar>
        </w:tblPrEx>
        <w:tc>
          <w:tcPr>
            <w:tcW w:w="2952" w:type="dxa"/>
          </w:tcPr>
          <w:p w:rsidR="002A68C4" w:rsidRDefault="001C3859">
            <w:pPr>
              <w:keepNext/>
            </w:pPr>
            <w:r>
              <w:t>UTq24</w:t>
            </w:r>
          </w:p>
        </w:tc>
        <w:tc>
          <w:tcPr>
            <w:tcW w:w="5904" w:type="dxa"/>
          </w:tcPr>
          <w:p w:rsidR="002A68C4" w:rsidRDefault="001C3859">
            <w:pPr>
              <w:keepNext/>
            </w:pPr>
            <w:r>
              <w:t>&lt;table width="100%" height="50px"&gt;&lt;</w:t>
            </w:r>
            <w:proofErr w:type="spellStart"/>
            <w:r>
              <w:t>tr</w:t>
            </w:r>
            <w:proofErr w:type="spellEnd"/>
            <w:r>
              <w:t>&gt;&lt;td width="50%"&gt;10,000 points &lt;/td&gt;&lt;td width="50%"&gt;13,000 points (</w:t>
            </w:r>
            <w:r>
              <w:t>£</w:t>
            </w:r>
            <w:r>
              <w:t>130) &lt;/td&gt;&lt;/</w:t>
            </w:r>
            <w:proofErr w:type="spellStart"/>
            <w:r>
              <w:t>tr</w:t>
            </w:r>
            <w:proofErr w:type="spellEnd"/>
            <w:r>
              <w:t>&gt;&lt;/table&gt;</w:t>
            </w:r>
          </w:p>
        </w:tc>
      </w:tr>
    </w:tbl>
    <w:p w:rsidR="002A68C4" w:rsidRDefault="001C3859">
      <w:pPr>
        <w:pStyle w:val="GResponseHeader"/>
        <w:keepNext/>
      </w:pPr>
      <w:r>
        <w:t>COLUMNS</w:t>
      </w: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Order as shown</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Payment Option A: Pays Amount in one month</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 xml:space="preserve">Payment Option B: Pays Amount </w:t>
            </w:r>
            <w:r>
              <w:t>in two months</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lastRenderedPageBreak/>
              <w:t>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p w:rsidR="002A68C4" w:rsidRDefault="001C3859">
      <w:pPr>
        <w:pStyle w:val="GPage"/>
      </w:pPr>
      <w:bookmarkStart w:id="2420" w:name="_Toc266972488"/>
      <w:r>
        <w:t>Page: UTgrid3</w:t>
      </w:r>
      <w:bookmarkEnd w:id="2420"/>
    </w:p>
    <w:tbl>
      <w:tblPr>
        <w:tblStyle w:val="GQuestionCommonProperties"/>
        <w:tblW w:w="0" w:type="auto"/>
        <w:tblInd w:w="0" w:type="dxa"/>
        <w:tblCellMar>
          <w:top w:w="0" w:type="dxa"/>
          <w:left w:w="0" w:type="dxa"/>
          <w:bottom w:w="0" w:type="dxa"/>
          <w:right w:w="0" w:type="dxa"/>
        </w:tblCellMar>
        <w:tblLook w:val="04A0"/>
      </w:tblPr>
      <w:tblGrid>
        <w:gridCol w:w="7909"/>
        <w:gridCol w:w="947"/>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fldChar w:fldCharType="begin"/>
            </w:r>
            <w:r w:rsidR="001C3859">
              <w:instrText xml:space="preserve">TC </w:instrText>
            </w:r>
            <w:bookmarkStart w:id="2421" w:name="_Toc266972489"/>
            <w:r w:rsidR="001C3859">
              <w:instrText>UTgrid3</w:instrText>
            </w:r>
            <w:bookmarkEnd w:id="2421"/>
            <w:r w:rsidR="001C3859">
              <w:instrText xml:space="preserve"> \l 2 \f a</w:instrText>
            </w:r>
            <w:r>
              <w:fldChar w:fldCharType="end"/>
            </w:r>
            <w:r w:rsidR="001C3859">
              <w:rPr>
                <w:rStyle w:val="GVariableName"/>
              </w:rPr>
              <w:t>UTgrid3</w:t>
            </w:r>
            <w:r w:rsidR="001C3859">
              <w:rPr>
                <w:i/>
              </w:rPr>
              <w:t>- Show all respondents/required</w:t>
            </w:r>
          </w:p>
        </w:tc>
        <w:tc>
          <w:tcPr>
            <w:tcW w:w="0" w:type="auto"/>
            <w:shd w:val="clear" w:color="auto" w:fill="D0D0D0"/>
            <w:vAlign w:val="bottom"/>
          </w:tcPr>
          <w:p w:rsidR="002A68C4" w:rsidRDefault="001C3859">
            <w:pPr>
              <w:keepNext/>
              <w:jc w:val="right"/>
            </w:pPr>
            <w:r>
              <w:t>GRID</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We</w:t>
            </w:r>
            <w:r>
              <w:rPr>
                <w:b/>
              </w:rPr>
              <w:t>’</w:t>
            </w:r>
            <w:r>
              <w:rPr>
                <w:b/>
              </w:rPr>
              <w:t xml:space="preserve">d like to know a little more about you personally. Here are a number of statements that may or </w:t>
            </w:r>
            <w:r>
              <w:rPr>
                <w:b/>
              </w:rPr>
              <w:t>may not describe you. Please indicate to what extent you agree or disagree with each statement. You should rate the extent to which the pair of traits applies to you, even if one characteristic applies more strongly than the other.</w:t>
            </w:r>
          </w:p>
        </w:tc>
      </w:tr>
    </w:tbl>
    <w:p w:rsidR="002A68C4" w:rsidRDefault="002A68C4">
      <w:pPr>
        <w:pStyle w:val="GQuestionSpacer"/>
        <w:keepNext/>
      </w:pPr>
    </w:p>
    <w:p w:rsidR="002A68C4" w:rsidRDefault="001C3859">
      <w:pPr>
        <w:pStyle w:val="GCategoryHeader"/>
        <w:keepNext/>
      </w:pPr>
      <w:r>
        <w:t>ROWS</w:t>
      </w:r>
    </w:p>
    <w:tbl>
      <w:tblPr>
        <w:tblStyle w:val="GQuestionCategoryList"/>
        <w:tblW w:w="0" w:type="auto"/>
        <w:tblInd w:w="0" w:type="dxa"/>
        <w:tblCellMar>
          <w:top w:w="0" w:type="dxa"/>
          <w:left w:w="0" w:type="dxa"/>
          <w:bottom w:w="0" w:type="dxa"/>
          <w:right w:w="0" w:type="dxa"/>
        </w:tblCellMar>
        <w:tblLook w:val="04A0"/>
      </w:tblPr>
      <w:tblGrid>
        <w:gridCol w:w="2952"/>
        <w:gridCol w:w="5904"/>
      </w:tblGrid>
      <w:tr w:rsidR="002A68C4">
        <w:tblPrEx>
          <w:tblCellMar>
            <w:top w:w="0" w:type="dxa"/>
            <w:left w:w="0" w:type="dxa"/>
            <w:bottom w:w="0" w:type="dxa"/>
            <w:right w:w="0" w:type="dxa"/>
          </w:tblCellMar>
        </w:tblPrEx>
        <w:tc>
          <w:tcPr>
            <w:tcW w:w="8856" w:type="dxa"/>
            <w:gridSpan w:val="2"/>
          </w:tcPr>
          <w:p w:rsidR="002A68C4" w:rsidRDefault="001C3859">
            <w:pPr>
              <w:keepNext/>
            </w:pPr>
            <w:r>
              <w:rPr>
                <w:i/>
              </w:rPr>
              <w:t>Order as shown</w:t>
            </w:r>
          </w:p>
        </w:tc>
      </w:tr>
      <w:tr w:rsidR="002A68C4">
        <w:tblPrEx>
          <w:tblCellMar>
            <w:top w:w="0" w:type="dxa"/>
            <w:left w:w="0" w:type="dxa"/>
            <w:bottom w:w="0" w:type="dxa"/>
            <w:right w:w="0" w:type="dxa"/>
          </w:tblCellMar>
        </w:tblPrEx>
        <w:tc>
          <w:tcPr>
            <w:tcW w:w="2952" w:type="dxa"/>
          </w:tcPr>
          <w:p w:rsidR="002A68C4" w:rsidRDefault="001C3859">
            <w:pPr>
              <w:keepNext/>
            </w:pPr>
            <w:r>
              <w:t>UTq25</w:t>
            </w:r>
          </w:p>
        </w:tc>
        <w:tc>
          <w:tcPr>
            <w:tcW w:w="5904" w:type="dxa"/>
          </w:tcPr>
          <w:p w:rsidR="002A68C4" w:rsidRDefault="001C3859">
            <w:pPr>
              <w:keepNext/>
            </w:pPr>
            <w:r>
              <w:t>Extraverted, enthusiastic</w:t>
            </w:r>
          </w:p>
        </w:tc>
      </w:tr>
      <w:tr w:rsidR="002A68C4">
        <w:tblPrEx>
          <w:tblCellMar>
            <w:top w:w="0" w:type="dxa"/>
            <w:left w:w="0" w:type="dxa"/>
            <w:bottom w:w="0" w:type="dxa"/>
            <w:right w:w="0" w:type="dxa"/>
          </w:tblCellMar>
        </w:tblPrEx>
        <w:tc>
          <w:tcPr>
            <w:tcW w:w="2952" w:type="dxa"/>
          </w:tcPr>
          <w:p w:rsidR="002A68C4" w:rsidRDefault="001C3859">
            <w:pPr>
              <w:keepNext/>
            </w:pPr>
            <w:r>
              <w:t>UTq26</w:t>
            </w:r>
          </w:p>
        </w:tc>
        <w:tc>
          <w:tcPr>
            <w:tcW w:w="5904" w:type="dxa"/>
          </w:tcPr>
          <w:p w:rsidR="002A68C4" w:rsidRDefault="001C3859">
            <w:pPr>
              <w:keepNext/>
            </w:pPr>
            <w:r>
              <w:t>Critical, argumentative</w:t>
            </w:r>
          </w:p>
        </w:tc>
      </w:tr>
      <w:tr w:rsidR="002A68C4">
        <w:tblPrEx>
          <w:tblCellMar>
            <w:top w:w="0" w:type="dxa"/>
            <w:left w:w="0" w:type="dxa"/>
            <w:bottom w:w="0" w:type="dxa"/>
            <w:right w:w="0" w:type="dxa"/>
          </w:tblCellMar>
        </w:tblPrEx>
        <w:tc>
          <w:tcPr>
            <w:tcW w:w="2952" w:type="dxa"/>
          </w:tcPr>
          <w:p w:rsidR="002A68C4" w:rsidRDefault="001C3859">
            <w:pPr>
              <w:keepNext/>
            </w:pPr>
            <w:r>
              <w:t>UTq27</w:t>
            </w:r>
          </w:p>
        </w:tc>
        <w:tc>
          <w:tcPr>
            <w:tcW w:w="5904" w:type="dxa"/>
          </w:tcPr>
          <w:p w:rsidR="002A68C4" w:rsidRDefault="001C3859">
            <w:pPr>
              <w:keepNext/>
            </w:pPr>
            <w:r>
              <w:t>Dependable, self-disciplined</w:t>
            </w:r>
          </w:p>
        </w:tc>
      </w:tr>
      <w:tr w:rsidR="002A68C4">
        <w:tblPrEx>
          <w:tblCellMar>
            <w:top w:w="0" w:type="dxa"/>
            <w:left w:w="0" w:type="dxa"/>
            <w:bottom w:w="0" w:type="dxa"/>
            <w:right w:w="0" w:type="dxa"/>
          </w:tblCellMar>
        </w:tblPrEx>
        <w:tc>
          <w:tcPr>
            <w:tcW w:w="2952" w:type="dxa"/>
          </w:tcPr>
          <w:p w:rsidR="002A68C4" w:rsidRDefault="001C3859">
            <w:pPr>
              <w:keepNext/>
            </w:pPr>
            <w:r>
              <w:t>UTq28</w:t>
            </w:r>
          </w:p>
        </w:tc>
        <w:tc>
          <w:tcPr>
            <w:tcW w:w="5904" w:type="dxa"/>
          </w:tcPr>
          <w:p w:rsidR="002A68C4" w:rsidRDefault="001C3859">
            <w:pPr>
              <w:keepNext/>
            </w:pPr>
            <w:r>
              <w:t>Anxious, easily upset</w:t>
            </w:r>
          </w:p>
        </w:tc>
      </w:tr>
      <w:tr w:rsidR="002A68C4">
        <w:tblPrEx>
          <w:tblCellMar>
            <w:top w:w="0" w:type="dxa"/>
            <w:left w:w="0" w:type="dxa"/>
            <w:bottom w:w="0" w:type="dxa"/>
            <w:right w:w="0" w:type="dxa"/>
          </w:tblCellMar>
        </w:tblPrEx>
        <w:tc>
          <w:tcPr>
            <w:tcW w:w="2952" w:type="dxa"/>
          </w:tcPr>
          <w:p w:rsidR="002A68C4" w:rsidRDefault="001C3859">
            <w:pPr>
              <w:keepNext/>
            </w:pPr>
            <w:r>
              <w:t>UTq29</w:t>
            </w:r>
          </w:p>
        </w:tc>
        <w:tc>
          <w:tcPr>
            <w:tcW w:w="5904" w:type="dxa"/>
          </w:tcPr>
          <w:p w:rsidR="002A68C4" w:rsidRDefault="001C3859">
            <w:pPr>
              <w:keepNext/>
            </w:pPr>
            <w:r>
              <w:t>Open to new experiences, complex</w:t>
            </w:r>
          </w:p>
        </w:tc>
      </w:tr>
      <w:tr w:rsidR="002A68C4">
        <w:tblPrEx>
          <w:tblCellMar>
            <w:top w:w="0" w:type="dxa"/>
            <w:left w:w="0" w:type="dxa"/>
            <w:bottom w:w="0" w:type="dxa"/>
            <w:right w:w="0" w:type="dxa"/>
          </w:tblCellMar>
        </w:tblPrEx>
        <w:tc>
          <w:tcPr>
            <w:tcW w:w="2952" w:type="dxa"/>
          </w:tcPr>
          <w:p w:rsidR="002A68C4" w:rsidRDefault="001C3859">
            <w:pPr>
              <w:keepNext/>
            </w:pPr>
            <w:r>
              <w:t>UTq30</w:t>
            </w:r>
          </w:p>
        </w:tc>
        <w:tc>
          <w:tcPr>
            <w:tcW w:w="5904" w:type="dxa"/>
          </w:tcPr>
          <w:p w:rsidR="002A68C4" w:rsidRDefault="001C3859">
            <w:pPr>
              <w:keepNext/>
            </w:pPr>
            <w:r>
              <w:t>Reserved, quiet</w:t>
            </w:r>
          </w:p>
        </w:tc>
      </w:tr>
      <w:tr w:rsidR="002A68C4">
        <w:tblPrEx>
          <w:tblCellMar>
            <w:top w:w="0" w:type="dxa"/>
            <w:left w:w="0" w:type="dxa"/>
            <w:bottom w:w="0" w:type="dxa"/>
            <w:right w:w="0" w:type="dxa"/>
          </w:tblCellMar>
        </w:tblPrEx>
        <w:tc>
          <w:tcPr>
            <w:tcW w:w="2952" w:type="dxa"/>
          </w:tcPr>
          <w:p w:rsidR="002A68C4" w:rsidRDefault="001C3859">
            <w:pPr>
              <w:keepNext/>
            </w:pPr>
            <w:r>
              <w:t>UTq31</w:t>
            </w:r>
          </w:p>
        </w:tc>
        <w:tc>
          <w:tcPr>
            <w:tcW w:w="5904" w:type="dxa"/>
          </w:tcPr>
          <w:p w:rsidR="002A68C4" w:rsidRDefault="001C3859">
            <w:pPr>
              <w:keepNext/>
            </w:pPr>
            <w:r>
              <w:t>Sympathetic, warm</w:t>
            </w:r>
          </w:p>
        </w:tc>
      </w:tr>
      <w:tr w:rsidR="002A68C4">
        <w:tblPrEx>
          <w:tblCellMar>
            <w:top w:w="0" w:type="dxa"/>
            <w:left w:w="0" w:type="dxa"/>
            <w:bottom w:w="0" w:type="dxa"/>
            <w:right w:w="0" w:type="dxa"/>
          </w:tblCellMar>
        </w:tblPrEx>
        <w:tc>
          <w:tcPr>
            <w:tcW w:w="2952" w:type="dxa"/>
          </w:tcPr>
          <w:p w:rsidR="002A68C4" w:rsidRDefault="001C3859">
            <w:pPr>
              <w:keepNext/>
            </w:pPr>
            <w:r>
              <w:t>UTq32</w:t>
            </w:r>
          </w:p>
        </w:tc>
        <w:tc>
          <w:tcPr>
            <w:tcW w:w="5904" w:type="dxa"/>
          </w:tcPr>
          <w:p w:rsidR="002A68C4" w:rsidRDefault="001C3859">
            <w:pPr>
              <w:keepNext/>
            </w:pPr>
            <w:r>
              <w:t>Disorganized, careless</w:t>
            </w:r>
          </w:p>
        </w:tc>
      </w:tr>
      <w:tr w:rsidR="002A68C4">
        <w:tblPrEx>
          <w:tblCellMar>
            <w:top w:w="0" w:type="dxa"/>
            <w:left w:w="0" w:type="dxa"/>
            <w:bottom w:w="0" w:type="dxa"/>
            <w:right w:w="0" w:type="dxa"/>
          </w:tblCellMar>
        </w:tblPrEx>
        <w:tc>
          <w:tcPr>
            <w:tcW w:w="2952" w:type="dxa"/>
          </w:tcPr>
          <w:p w:rsidR="002A68C4" w:rsidRDefault="001C3859">
            <w:pPr>
              <w:keepNext/>
            </w:pPr>
            <w:r>
              <w:t>UTq33</w:t>
            </w:r>
          </w:p>
        </w:tc>
        <w:tc>
          <w:tcPr>
            <w:tcW w:w="5904" w:type="dxa"/>
          </w:tcPr>
          <w:p w:rsidR="002A68C4" w:rsidRDefault="001C3859">
            <w:pPr>
              <w:keepNext/>
            </w:pPr>
            <w:r>
              <w:t>Calm, emotionally stable</w:t>
            </w:r>
          </w:p>
        </w:tc>
      </w:tr>
      <w:tr w:rsidR="002A68C4">
        <w:tblPrEx>
          <w:tblCellMar>
            <w:top w:w="0" w:type="dxa"/>
            <w:left w:w="0" w:type="dxa"/>
            <w:bottom w:w="0" w:type="dxa"/>
            <w:right w:w="0" w:type="dxa"/>
          </w:tblCellMar>
        </w:tblPrEx>
        <w:tc>
          <w:tcPr>
            <w:tcW w:w="2952" w:type="dxa"/>
          </w:tcPr>
          <w:p w:rsidR="002A68C4" w:rsidRDefault="001C3859">
            <w:pPr>
              <w:keepNext/>
            </w:pPr>
            <w:r>
              <w:t>UTq34</w:t>
            </w:r>
          </w:p>
        </w:tc>
        <w:tc>
          <w:tcPr>
            <w:tcW w:w="5904" w:type="dxa"/>
          </w:tcPr>
          <w:p w:rsidR="002A68C4" w:rsidRDefault="001C3859">
            <w:pPr>
              <w:keepNext/>
            </w:pPr>
            <w:r>
              <w:t>Convention, creative</w:t>
            </w:r>
          </w:p>
        </w:tc>
      </w:tr>
    </w:tbl>
    <w:p w:rsidR="002A68C4" w:rsidRDefault="001C3859">
      <w:pPr>
        <w:pStyle w:val="GResponseHeader"/>
        <w:keepNext/>
      </w:pPr>
      <w:r>
        <w:t>COLUMNS</w:t>
      </w: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Order as shown</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Disagree strongly</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Disagree moderately</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Disagree a little</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4</w:t>
            </w:r>
          </w:p>
        </w:tc>
        <w:tc>
          <w:tcPr>
            <w:tcW w:w="361" w:type="dxa"/>
          </w:tcPr>
          <w:p w:rsidR="002A68C4" w:rsidRDefault="001C3859">
            <w:pPr>
              <w:keepNext/>
            </w:pPr>
            <w:r>
              <w:t>○</w:t>
            </w:r>
          </w:p>
        </w:tc>
        <w:tc>
          <w:tcPr>
            <w:tcW w:w="3731" w:type="dxa"/>
          </w:tcPr>
          <w:p w:rsidR="002A68C4" w:rsidRDefault="001C3859">
            <w:pPr>
              <w:keepNext/>
            </w:pPr>
            <w:r>
              <w:t>Neither agree nor disagree</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5</w:t>
            </w:r>
          </w:p>
        </w:tc>
        <w:tc>
          <w:tcPr>
            <w:tcW w:w="361" w:type="dxa"/>
          </w:tcPr>
          <w:p w:rsidR="002A68C4" w:rsidRDefault="001C3859">
            <w:pPr>
              <w:keepNext/>
            </w:pPr>
            <w:r>
              <w:t>○</w:t>
            </w:r>
          </w:p>
        </w:tc>
        <w:tc>
          <w:tcPr>
            <w:tcW w:w="3731" w:type="dxa"/>
          </w:tcPr>
          <w:p w:rsidR="002A68C4" w:rsidRDefault="001C3859">
            <w:pPr>
              <w:keepNext/>
            </w:pPr>
            <w:r>
              <w:t>Agree a little</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6</w:t>
            </w:r>
          </w:p>
        </w:tc>
        <w:tc>
          <w:tcPr>
            <w:tcW w:w="361" w:type="dxa"/>
          </w:tcPr>
          <w:p w:rsidR="002A68C4" w:rsidRDefault="001C3859">
            <w:pPr>
              <w:keepNext/>
            </w:pPr>
            <w:r>
              <w:t>○</w:t>
            </w:r>
          </w:p>
        </w:tc>
        <w:tc>
          <w:tcPr>
            <w:tcW w:w="3731" w:type="dxa"/>
          </w:tcPr>
          <w:p w:rsidR="002A68C4" w:rsidRDefault="001C3859">
            <w:pPr>
              <w:keepNext/>
            </w:pPr>
            <w:r>
              <w:t>Agree moderately</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7</w:t>
            </w:r>
          </w:p>
        </w:tc>
        <w:tc>
          <w:tcPr>
            <w:tcW w:w="361" w:type="dxa"/>
          </w:tcPr>
          <w:p w:rsidR="002A68C4" w:rsidRDefault="001C3859">
            <w:pPr>
              <w:keepNext/>
            </w:pPr>
            <w:r>
              <w:t>○</w:t>
            </w:r>
          </w:p>
        </w:tc>
        <w:tc>
          <w:tcPr>
            <w:tcW w:w="3731" w:type="dxa"/>
          </w:tcPr>
          <w:p w:rsidR="002A68C4" w:rsidRDefault="001C3859">
            <w:pPr>
              <w:keepNext/>
            </w:pPr>
            <w:r>
              <w:t>Agree strongly</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1C3859">
            <w:pPr>
              <w:keepNext/>
            </w:pPr>
            <w:r>
              <w:t>○</w:t>
            </w:r>
          </w:p>
        </w:tc>
        <w:tc>
          <w:tcPr>
            <w:tcW w:w="3731" w:type="dxa"/>
          </w:tcPr>
          <w:p w:rsidR="002A68C4" w:rsidRDefault="001C3859">
            <w:pPr>
              <w:keepNext/>
            </w:pPr>
            <w:r>
              <w:t>Don't know</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98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p w:rsidR="002A68C4" w:rsidRDefault="001C3859">
      <w:pPr>
        <w:pStyle w:val="GPage"/>
      </w:pPr>
      <w:bookmarkStart w:id="2422" w:name="_Toc266972490"/>
      <w:r>
        <w:t>Page: monies</w:t>
      </w:r>
      <w:bookmarkEnd w:id="2422"/>
    </w:p>
    <w:tbl>
      <w:tblPr>
        <w:tblStyle w:val="GQuestionCommonProperties"/>
        <w:tblW w:w="0" w:type="auto"/>
        <w:tblInd w:w="0" w:type="dxa"/>
        <w:tblCellMar>
          <w:top w:w="0" w:type="dxa"/>
          <w:left w:w="0" w:type="dxa"/>
          <w:bottom w:w="0" w:type="dxa"/>
          <w:right w:w="0" w:type="dxa"/>
        </w:tblCellMar>
        <w:tblLook w:val="04A0"/>
      </w:tblPr>
      <w:tblGrid>
        <w:gridCol w:w="6288"/>
        <w:gridCol w:w="2568"/>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fldChar w:fldCharType="begin"/>
            </w:r>
            <w:r w:rsidR="001C3859">
              <w:instrText xml:space="preserve">TC </w:instrText>
            </w:r>
            <w:bookmarkStart w:id="2423" w:name="_Toc266972491"/>
            <w:r w:rsidR="001C3859">
              <w:instrText>tuitionmoney</w:instrText>
            </w:r>
            <w:bookmarkEnd w:id="2423"/>
            <w:r w:rsidR="001C3859">
              <w:instrText xml:space="preserve"> \l 2 \f a</w:instrText>
            </w:r>
            <w:r>
              <w:fldChar w:fldCharType="end"/>
            </w:r>
            <w:proofErr w:type="spellStart"/>
            <w:r w:rsidR="001C3859">
              <w:rPr>
                <w:rStyle w:val="GVariableName"/>
              </w:rPr>
              <w:t>tuitionmoney</w:t>
            </w:r>
            <w:proofErr w:type="spellEnd"/>
            <w:r w:rsidR="001C3859">
              <w:rPr>
                <w:i/>
              </w:rPr>
              <w:t>- Show if 0/required</w:t>
            </w:r>
          </w:p>
        </w:tc>
        <w:tc>
          <w:tcPr>
            <w:tcW w:w="0" w:type="auto"/>
            <w:shd w:val="clear" w:color="auto" w:fill="D0D0D0"/>
            <w:vAlign w:val="bottom"/>
          </w:tcPr>
          <w:p w:rsidR="002A68C4" w:rsidRDefault="001C3859">
            <w:pPr>
              <w:keepNext/>
              <w:jc w:val="right"/>
            </w:pPr>
            <w:r>
              <w:t>SINGLE CHOICE</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Tuition Money</w:t>
            </w:r>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Order as shown</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w:t>
            </w:r>
            <w:r>
              <w:t>100</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w:t>
            </w:r>
            <w:r>
              <w:t>250</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w:t>
            </w:r>
            <w:r>
              <w:t>500</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4</w:t>
            </w:r>
          </w:p>
        </w:tc>
        <w:tc>
          <w:tcPr>
            <w:tcW w:w="361" w:type="dxa"/>
          </w:tcPr>
          <w:p w:rsidR="002A68C4" w:rsidRDefault="001C3859">
            <w:pPr>
              <w:keepNext/>
            </w:pPr>
            <w:r>
              <w:t>○</w:t>
            </w:r>
          </w:p>
        </w:tc>
        <w:tc>
          <w:tcPr>
            <w:tcW w:w="3731" w:type="dxa"/>
          </w:tcPr>
          <w:p w:rsidR="002A68C4" w:rsidRDefault="001C3859">
            <w:pPr>
              <w:keepNext/>
            </w:pPr>
            <w:r>
              <w:t>£</w:t>
            </w:r>
            <w:r>
              <w:t>1,000</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5</w:t>
            </w:r>
          </w:p>
        </w:tc>
        <w:tc>
          <w:tcPr>
            <w:tcW w:w="361" w:type="dxa"/>
          </w:tcPr>
          <w:p w:rsidR="002A68C4" w:rsidRDefault="001C3859">
            <w:pPr>
              <w:keepNext/>
            </w:pPr>
            <w:r>
              <w:t>○</w:t>
            </w:r>
          </w:p>
        </w:tc>
        <w:tc>
          <w:tcPr>
            <w:tcW w:w="3731" w:type="dxa"/>
          </w:tcPr>
          <w:p w:rsidR="002A68C4" w:rsidRDefault="001C3859">
            <w:pPr>
              <w:keepNext/>
            </w:pPr>
            <w:r>
              <w:t>£</w:t>
            </w:r>
            <w:r>
              <w:t>2,000</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p w:rsidR="002A68C4" w:rsidRDefault="001C3859">
      <w:pPr>
        <w:pStyle w:val="GPage"/>
      </w:pPr>
      <w:bookmarkStart w:id="2424" w:name="_Toc266972492"/>
      <w:r>
        <w:t>Page: rand1</w:t>
      </w:r>
      <w:bookmarkEnd w:id="2424"/>
    </w:p>
    <w:p w:rsidR="002A68C4" w:rsidRDefault="001C3859">
      <w:pPr>
        <w:pStyle w:val="GPage"/>
      </w:pPr>
      <w:bookmarkStart w:id="2425" w:name="_Toc266972493"/>
      <w:r>
        <w:lastRenderedPageBreak/>
        <w:t>Page: monies2</w:t>
      </w:r>
      <w:bookmarkEnd w:id="2425"/>
    </w:p>
    <w:tbl>
      <w:tblPr>
        <w:tblStyle w:val="GQuestionCommonProperties"/>
        <w:tblW w:w="0" w:type="auto"/>
        <w:tblInd w:w="0" w:type="dxa"/>
        <w:tblCellMar>
          <w:top w:w="0" w:type="dxa"/>
          <w:left w:w="0" w:type="dxa"/>
          <w:bottom w:w="0" w:type="dxa"/>
          <w:right w:w="0" w:type="dxa"/>
        </w:tblCellMar>
        <w:tblLook w:val="04A0"/>
      </w:tblPr>
      <w:tblGrid>
        <w:gridCol w:w="5733"/>
        <w:gridCol w:w="3123"/>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fldChar w:fldCharType="begin"/>
            </w:r>
            <w:r w:rsidR="001C3859">
              <w:instrText xml:space="preserve">TC </w:instrText>
            </w:r>
            <w:bookmarkStart w:id="2426" w:name="_Toc266972494"/>
            <w:r w:rsidR="001C3859">
              <w:instrText>health</w:instrText>
            </w:r>
            <w:bookmarkEnd w:id="2426"/>
            <w:r w:rsidR="001C3859">
              <w:instrText xml:space="preserve"> \l 2 \f a</w:instrText>
            </w:r>
            <w:r>
              <w:fldChar w:fldCharType="end"/>
            </w:r>
            <w:r w:rsidR="001C3859">
              <w:rPr>
                <w:rStyle w:val="GVariableName"/>
              </w:rPr>
              <w:t>health</w:t>
            </w:r>
            <w:r w:rsidR="001C3859">
              <w:rPr>
                <w:i/>
              </w:rPr>
              <w:t>- Show if 0/required</w:t>
            </w:r>
          </w:p>
        </w:tc>
        <w:tc>
          <w:tcPr>
            <w:tcW w:w="0" w:type="auto"/>
            <w:shd w:val="clear" w:color="auto" w:fill="D0D0D0"/>
            <w:vAlign w:val="bottom"/>
          </w:tcPr>
          <w:p w:rsidR="002A68C4" w:rsidRDefault="001C3859">
            <w:pPr>
              <w:keepNext/>
              <w:jc w:val="right"/>
            </w:pPr>
            <w:r>
              <w:t>SINGLE CHOICE</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Health</w:t>
            </w:r>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Order as shown</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one hour</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90 minutes</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two hours</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4</w:t>
            </w:r>
          </w:p>
        </w:tc>
        <w:tc>
          <w:tcPr>
            <w:tcW w:w="361" w:type="dxa"/>
          </w:tcPr>
          <w:p w:rsidR="002A68C4" w:rsidRDefault="001C3859">
            <w:pPr>
              <w:keepNext/>
            </w:pPr>
            <w:r>
              <w:t>○</w:t>
            </w:r>
          </w:p>
        </w:tc>
        <w:tc>
          <w:tcPr>
            <w:tcW w:w="3731" w:type="dxa"/>
          </w:tcPr>
          <w:p w:rsidR="002A68C4" w:rsidRDefault="001C3859">
            <w:pPr>
              <w:keepNext/>
            </w:pPr>
            <w:r>
              <w:t>three hours</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5</w:t>
            </w:r>
          </w:p>
        </w:tc>
        <w:tc>
          <w:tcPr>
            <w:tcW w:w="361" w:type="dxa"/>
          </w:tcPr>
          <w:p w:rsidR="002A68C4" w:rsidRDefault="001C3859">
            <w:pPr>
              <w:keepNext/>
            </w:pPr>
            <w:r>
              <w:t>○</w:t>
            </w:r>
          </w:p>
        </w:tc>
        <w:tc>
          <w:tcPr>
            <w:tcW w:w="3731" w:type="dxa"/>
          </w:tcPr>
          <w:p w:rsidR="002A68C4" w:rsidRDefault="001C3859">
            <w:pPr>
              <w:keepNext/>
            </w:pPr>
            <w:r>
              <w:t>five hours</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6</w:t>
            </w:r>
          </w:p>
        </w:tc>
        <w:tc>
          <w:tcPr>
            <w:tcW w:w="361" w:type="dxa"/>
          </w:tcPr>
          <w:p w:rsidR="002A68C4" w:rsidRDefault="001C3859">
            <w:pPr>
              <w:keepNext/>
            </w:pPr>
            <w:r>
              <w:t>○</w:t>
            </w:r>
          </w:p>
        </w:tc>
        <w:tc>
          <w:tcPr>
            <w:tcW w:w="3731" w:type="dxa"/>
          </w:tcPr>
          <w:p w:rsidR="002A68C4" w:rsidRDefault="001C3859">
            <w:pPr>
              <w:keepNext/>
            </w:pPr>
            <w:r>
              <w:t>ten hours</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p w:rsidR="002A68C4" w:rsidRDefault="001C3859">
      <w:pPr>
        <w:pStyle w:val="GPage"/>
      </w:pPr>
      <w:bookmarkStart w:id="2427" w:name="_Toc266972495"/>
      <w:r>
        <w:t>Page: rand2</w:t>
      </w:r>
      <w:bookmarkEnd w:id="2427"/>
    </w:p>
    <w:p w:rsidR="002A68C4" w:rsidRDefault="001C3859">
      <w:pPr>
        <w:pStyle w:val="GPage"/>
      </w:pPr>
      <w:bookmarkStart w:id="2428" w:name="_Toc266972496"/>
      <w:r>
        <w:t>Page: monies3</w:t>
      </w:r>
      <w:bookmarkEnd w:id="2428"/>
    </w:p>
    <w:tbl>
      <w:tblPr>
        <w:tblStyle w:val="GQuestionCommonProperties"/>
        <w:tblW w:w="0" w:type="auto"/>
        <w:tblInd w:w="0" w:type="dxa"/>
        <w:tblCellMar>
          <w:top w:w="0" w:type="dxa"/>
          <w:left w:w="0" w:type="dxa"/>
          <w:bottom w:w="0" w:type="dxa"/>
          <w:right w:w="0" w:type="dxa"/>
        </w:tblCellMar>
        <w:tblLook w:val="04A0"/>
      </w:tblPr>
      <w:tblGrid>
        <w:gridCol w:w="6107"/>
        <w:gridCol w:w="2749"/>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fldChar w:fldCharType="begin"/>
            </w:r>
            <w:r w:rsidR="001C3859">
              <w:instrText xml:space="preserve">TC </w:instrText>
            </w:r>
            <w:bookmarkStart w:id="2429" w:name="_Toc266972497"/>
            <w:r w:rsidR="001C3859">
              <w:instrText>healthmon</w:instrText>
            </w:r>
            <w:bookmarkEnd w:id="2429"/>
            <w:r w:rsidR="001C3859">
              <w:instrText xml:space="preserve"> \l 2 \f a</w:instrText>
            </w:r>
            <w:r>
              <w:fldChar w:fldCharType="end"/>
            </w:r>
            <w:proofErr w:type="spellStart"/>
            <w:r w:rsidR="001C3859">
              <w:rPr>
                <w:rStyle w:val="GVariableName"/>
              </w:rPr>
              <w:t>healthmon</w:t>
            </w:r>
            <w:proofErr w:type="spellEnd"/>
            <w:r w:rsidR="001C3859">
              <w:rPr>
                <w:i/>
              </w:rPr>
              <w:t>- Show if 0/required</w:t>
            </w:r>
          </w:p>
        </w:tc>
        <w:tc>
          <w:tcPr>
            <w:tcW w:w="0" w:type="auto"/>
            <w:shd w:val="clear" w:color="auto" w:fill="D0D0D0"/>
            <w:vAlign w:val="bottom"/>
          </w:tcPr>
          <w:p w:rsidR="002A68C4" w:rsidRDefault="001C3859">
            <w:pPr>
              <w:keepNext/>
              <w:jc w:val="right"/>
            </w:pPr>
            <w:r>
              <w:t>SINGLE CHOICE</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proofErr w:type="spellStart"/>
            <w:r>
              <w:rPr>
                <w:b/>
              </w:rPr>
              <w:t>Healthmoney</w:t>
            </w:r>
            <w:proofErr w:type="spellEnd"/>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Order as shown</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w:t>
            </w:r>
            <w:r>
              <w:t>2,000</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w:t>
            </w:r>
            <w:r>
              <w:t>1,500</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w:t>
            </w:r>
            <w:r>
              <w:t>1,000</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4</w:t>
            </w:r>
          </w:p>
        </w:tc>
        <w:tc>
          <w:tcPr>
            <w:tcW w:w="361" w:type="dxa"/>
          </w:tcPr>
          <w:p w:rsidR="002A68C4" w:rsidRDefault="001C3859">
            <w:pPr>
              <w:keepNext/>
            </w:pPr>
            <w:r>
              <w:t>○</w:t>
            </w:r>
          </w:p>
        </w:tc>
        <w:tc>
          <w:tcPr>
            <w:tcW w:w="3731" w:type="dxa"/>
          </w:tcPr>
          <w:p w:rsidR="002A68C4" w:rsidRDefault="001C3859">
            <w:pPr>
              <w:keepNext/>
            </w:pPr>
            <w:r>
              <w:t>£</w:t>
            </w:r>
            <w:r>
              <w:t>500</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5</w:t>
            </w:r>
          </w:p>
        </w:tc>
        <w:tc>
          <w:tcPr>
            <w:tcW w:w="361" w:type="dxa"/>
          </w:tcPr>
          <w:p w:rsidR="002A68C4" w:rsidRDefault="001C3859">
            <w:pPr>
              <w:keepNext/>
            </w:pPr>
            <w:r>
              <w:t>○</w:t>
            </w:r>
          </w:p>
        </w:tc>
        <w:tc>
          <w:tcPr>
            <w:tcW w:w="3731" w:type="dxa"/>
          </w:tcPr>
          <w:p w:rsidR="002A68C4" w:rsidRDefault="001C3859">
            <w:pPr>
              <w:keepNext/>
            </w:pPr>
            <w:r>
              <w:t>£</w:t>
            </w:r>
            <w:r>
              <w:t>100</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p w:rsidR="002A68C4" w:rsidRDefault="001C3859">
      <w:pPr>
        <w:pStyle w:val="GPage"/>
      </w:pPr>
      <w:bookmarkStart w:id="2430" w:name="_Toc266972498"/>
      <w:r>
        <w:t>Page: UTq35</w:t>
      </w:r>
      <w:bookmarkEnd w:id="2430"/>
    </w:p>
    <w:p w:rsidR="002A68C4" w:rsidRDefault="001C3859">
      <w:r>
        <w:t>We</w:t>
      </w:r>
      <w:r>
        <w:t>’</w:t>
      </w:r>
      <w:r>
        <w:t>d like to ask you about your support for three different policies the government might implement. For each one, please indicate to what extent you would support or oppose each</w:t>
      </w:r>
      <w:r>
        <w:t xml:space="preserve"> of the following proposals.</w:t>
      </w:r>
    </w:p>
    <w:tbl>
      <w:tblPr>
        <w:tblStyle w:val="GQuestionCommonProperties"/>
        <w:tblW w:w="0" w:type="auto"/>
        <w:tblInd w:w="0" w:type="dxa"/>
        <w:tblCellMar>
          <w:top w:w="0" w:type="dxa"/>
          <w:left w:w="0" w:type="dxa"/>
          <w:bottom w:w="0" w:type="dxa"/>
          <w:right w:w="0" w:type="dxa"/>
        </w:tblCellMar>
        <w:tblLook w:val="04A0"/>
      </w:tblPr>
      <w:tblGrid>
        <w:gridCol w:w="6418"/>
        <w:gridCol w:w="2438"/>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fldChar w:fldCharType="begin"/>
            </w:r>
            <w:r w:rsidR="001C3859">
              <w:instrText xml:space="preserve">TC </w:instrText>
            </w:r>
            <w:bookmarkStart w:id="2431" w:name="_Toc266972499"/>
            <w:r w:rsidR="001C3859">
              <w:instrText>UTq35</w:instrText>
            </w:r>
            <w:bookmarkEnd w:id="2431"/>
            <w:r w:rsidR="001C3859">
              <w:instrText xml:space="preserve"> \l 2 \f a</w:instrText>
            </w:r>
            <w:r>
              <w:fldChar w:fldCharType="end"/>
            </w:r>
            <w:r w:rsidR="001C3859">
              <w:rPr>
                <w:rStyle w:val="GVariableName"/>
              </w:rPr>
              <w:t>UTq35</w:t>
            </w:r>
            <w:r w:rsidR="001C3859">
              <w:rPr>
                <w:i/>
              </w:rPr>
              <w:t>- Show all respondents/required</w:t>
            </w:r>
          </w:p>
        </w:tc>
        <w:tc>
          <w:tcPr>
            <w:tcW w:w="0" w:type="auto"/>
            <w:shd w:val="clear" w:color="auto" w:fill="D0D0D0"/>
            <w:vAlign w:val="bottom"/>
          </w:tcPr>
          <w:p w:rsidR="002A68C4" w:rsidRDefault="001C3859">
            <w:pPr>
              <w:keepNext/>
              <w:jc w:val="right"/>
            </w:pPr>
            <w:r>
              <w:t>SINGLE CHOICE</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 xml:space="preserve">Some politicians and policy groups propose making the </w:t>
            </w:r>
            <w:proofErr w:type="spellStart"/>
            <w:r>
              <w:rPr>
                <w:b/>
              </w:rPr>
              <w:t>ﬁ</w:t>
            </w:r>
            <w:r>
              <w:rPr>
                <w:b/>
              </w:rPr>
              <w:t>rst</w:t>
            </w:r>
            <w:proofErr w:type="spellEnd"/>
            <w:r>
              <w:rPr>
                <w:b/>
              </w:rPr>
              <w:t xml:space="preserve"> four years of university free for all qualified students. This will result in greater accessibil</w:t>
            </w:r>
            <w:r>
              <w:rPr>
                <w:b/>
              </w:rPr>
              <w:t>ity to university education. Would you support the elimination of tuition fees if it cost you $</w:t>
            </w:r>
            <w:proofErr w:type="spellStart"/>
            <w:r>
              <w:rPr>
                <w:b/>
              </w:rPr>
              <w:t>tuitionmoney</w:t>
            </w:r>
            <w:proofErr w:type="spellEnd"/>
            <w:r>
              <w:rPr>
                <w:b/>
              </w:rPr>
              <w:t xml:space="preserve"> more per year in taxes?</w:t>
            </w:r>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Order as shown</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Strongly support</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Tend to support</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Neither support nor oppose</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4</w:t>
            </w:r>
          </w:p>
        </w:tc>
        <w:tc>
          <w:tcPr>
            <w:tcW w:w="361" w:type="dxa"/>
          </w:tcPr>
          <w:p w:rsidR="002A68C4" w:rsidRDefault="001C3859">
            <w:pPr>
              <w:keepNext/>
            </w:pPr>
            <w:r>
              <w:t>○</w:t>
            </w:r>
          </w:p>
        </w:tc>
        <w:tc>
          <w:tcPr>
            <w:tcW w:w="3731" w:type="dxa"/>
          </w:tcPr>
          <w:p w:rsidR="002A68C4" w:rsidRDefault="001C3859">
            <w:pPr>
              <w:keepNext/>
            </w:pPr>
            <w:r>
              <w:t>Tend to oppose</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5</w:t>
            </w:r>
          </w:p>
        </w:tc>
        <w:tc>
          <w:tcPr>
            <w:tcW w:w="361" w:type="dxa"/>
          </w:tcPr>
          <w:p w:rsidR="002A68C4" w:rsidRDefault="001C3859">
            <w:pPr>
              <w:keepNext/>
            </w:pPr>
            <w:r>
              <w:t>○</w:t>
            </w:r>
          </w:p>
        </w:tc>
        <w:tc>
          <w:tcPr>
            <w:tcW w:w="3731" w:type="dxa"/>
          </w:tcPr>
          <w:p w:rsidR="002A68C4" w:rsidRDefault="001C3859">
            <w:pPr>
              <w:keepNext/>
            </w:pPr>
            <w:r>
              <w:t>Strongly oppose</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6</w:t>
            </w:r>
          </w:p>
        </w:tc>
        <w:tc>
          <w:tcPr>
            <w:tcW w:w="361" w:type="dxa"/>
          </w:tcPr>
          <w:p w:rsidR="002A68C4" w:rsidRDefault="001C3859">
            <w:pPr>
              <w:keepNext/>
            </w:pPr>
            <w:r>
              <w:t>○</w:t>
            </w:r>
          </w:p>
        </w:tc>
        <w:tc>
          <w:tcPr>
            <w:tcW w:w="3731" w:type="dxa"/>
          </w:tcPr>
          <w:p w:rsidR="002A68C4" w:rsidRDefault="001C3859">
            <w:pPr>
              <w:keepNext/>
            </w:pPr>
            <w:r>
              <w:t>Don't know</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p w:rsidR="002A68C4" w:rsidRDefault="001C3859">
      <w:pPr>
        <w:pStyle w:val="GPage"/>
      </w:pPr>
      <w:bookmarkStart w:id="2432" w:name="_Toc266972500"/>
      <w:r>
        <w:lastRenderedPageBreak/>
        <w:t>Page: UTq36</w:t>
      </w:r>
      <w:bookmarkEnd w:id="2432"/>
    </w:p>
    <w:tbl>
      <w:tblPr>
        <w:tblStyle w:val="GQuestionCommonProperties"/>
        <w:tblW w:w="0" w:type="auto"/>
        <w:tblInd w:w="0" w:type="dxa"/>
        <w:tblCellMar>
          <w:top w:w="0" w:type="dxa"/>
          <w:left w:w="0" w:type="dxa"/>
          <w:bottom w:w="0" w:type="dxa"/>
          <w:right w:w="0" w:type="dxa"/>
        </w:tblCellMar>
        <w:tblLook w:val="04A0"/>
      </w:tblPr>
      <w:tblGrid>
        <w:gridCol w:w="6418"/>
        <w:gridCol w:w="2438"/>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fldChar w:fldCharType="begin"/>
            </w:r>
            <w:r w:rsidR="001C3859">
              <w:instrText xml:space="preserve">TC </w:instrText>
            </w:r>
            <w:bookmarkStart w:id="2433" w:name="_Toc266972501"/>
            <w:r w:rsidR="001C3859">
              <w:instrText>UTq36</w:instrText>
            </w:r>
            <w:bookmarkEnd w:id="2433"/>
            <w:r w:rsidR="001C3859">
              <w:instrText xml:space="preserve"> \l 2 \f a</w:instrText>
            </w:r>
            <w:r>
              <w:fldChar w:fldCharType="end"/>
            </w:r>
            <w:r w:rsidR="001C3859">
              <w:rPr>
                <w:rStyle w:val="GVariableName"/>
              </w:rPr>
              <w:t>UTq36</w:t>
            </w:r>
            <w:r w:rsidR="001C3859">
              <w:rPr>
                <w:i/>
              </w:rPr>
              <w:t>- Show all respondents/required</w:t>
            </w:r>
          </w:p>
        </w:tc>
        <w:tc>
          <w:tcPr>
            <w:tcW w:w="0" w:type="auto"/>
            <w:shd w:val="clear" w:color="auto" w:fill="D0D0D0"/>
            <w:vAlign w:val="bottom"/>
          </w:tcPr>
          <w:p w:rsidR="002A68C4" w:rsidRDefault="001C3859">
            <w:pPr>
              <w:keepNext/>
              <w:jc w:val="right"/>
            </w:pPr>
            <w:r>
              <w:t>SINGLE CHOICE</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Government health care programs often do not cover the cost of drugs for those</w:t>
            </w:r>
            <w:r>
              <w:rPr>
                <w:b/>
              </w:rPr>
              <w:t xml:space="preserve"> with cancer. This can make </w:t>
            </w:r>
            <w:proofErr w:type="spellStart"/>
            <w:r>
              <w:rPr>
                <w:b/>
              </w:rPr>
              <w:t>ﬁ</w:t>
            </w:r>
            <w:r>
              <w:rPr>
                <w:b/>
              </w:rPr>
              <w:t>ghting</w:t>
            </w:r>
            <w:proofErr w:type="spellEnd"/>
            <w:r>
              <w:rPr>
                <w:b/>
              </w:rPr>
              <w:t xml:space="preserve"> cancer </w:t>
            </w:r>
            <w:proofErr w:type="spellStart"/>
            <w:r>
              <w:rPr>
                <w:b/>
              </w:rPr>
              <w:t>ﬁ</w:t>
            </w:r>
            <w:r>
              <w:rPr>
                <w:b/>
              </w:rPr>
              <w:t>nancially</w:t>
            </w:r>
            <w:proofErr w:type="spellEnd"/>
            <w:r>
              <w:rPr>
                <w:b/>
              </w:rPr>
              <w:t xml:space="preserve"> taxing for cancer sufferers and their families. Would you support covering the cost of cancer drugs if you knew it would increase average emergency wait times for non-critical injuries (such as ear infe</w:t>
            </w:r>
            <w:r>
              <w:rPr>
                <w:b/>
              </w:rPr>
              <w:t xml:space="preserve">ctions, the </w:t>
            </w:r>
            <w:proofErr w:type="spellStart"/>
            <w:r>
              <w:rPr>
                <w:b/>
              </w:rPr>
              <w:t>ﬂ</w:t>
            </w:r>
            <w:r>
              <w:rPr>
                <w:b/>
              </w:rPr>
              <w:t>u</w:t>
            </w:r>
            <w:proofErr w:type="spellEnd"/>
            <w:r>
              <w:rPr>
                <w:b/>
              </w:rPr>
              <w:t>, or small cuts) by $health?</w:t>
            </w:r>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Order as shown</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Strongly support</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Tend to support</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Neither support nor oppose</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4</w:t>
            </w:r>
          </w:p>
        </w:tc>
        <w:tc>
          <w:tcPr>
            <w:tcW w:w="361" w:type="dxa"/>
          </w:tcPr>
          <w:p w:rsidR="002A68C4" w:rsidRDefault="001C3859">
            <w:pPr>
              <w:keepNext/>
            </w:pPr>
            <w:r>
              <w:t>○</w:t>
            </w:r>
          </w:p>
        </w:tc>
        <w:tc>
          <w:tcPr>
            <w:tcW w:w="3731" w:type="dxa"/>
          </w:tcPr>
          <w:p w:rsidR="002A68C4" w:rsidRDefault="001C3859">
            <w:pPr>
              <w:keepNext/>
            </w:pPr>
            <w:r>
              <w:t>Tend to oppose</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5</w:t>
            </w:r>
          </w:p>
        </w:tc>
        <w:tc>
          <w:tcPr>
            <w:tcW w:w="361" w:type="dxa"/>
          </w:tcPr>
          <w:p w:rsidR="002A68C4" w:rsidRDefault="001C3859">
            <w:pPr>
              <w:keepNext/>
            </w:pPr>
            <w:r>
              <w:t>○</w:t>
            </w:r>
          </w:p>
        </w:tc>
        <w:tc>
          <w:tcPr>
            <w:tcW w:w="3731" w:type="dxa"/>
          </w:tcPr>
          <w:p w:rsidR="002A68C4" w:rsidRDefault="001C3859">
            <w:pPr>
              <w:keepNext/>
            </w:pPr>
            <w:r>
              <w:t>Strongly oppose</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6</w:t>
            </w:r>
          </w:p>
        </w:tc>
        <w:tc>
          <w:tcPr>
            <w:tcW w:w="361" w:type="dxa"/>
          </w:tcPr>
          <w:p w:rsidR="002A68C4" w:rsidRDefault="001C3859">
            <w:pPr>
              <w:keepNext/>
            </w:pPr>
            <w:r>
              <w:t>○</w:t>
            </w:r>
          </w:p>
        </w:tc>
        <w:tc>
          <w:tcPr>
            <w:tcW w:w="3731" w:type="dxa"/>
          </w:tcPr>
          <w:p w:rsidR="002A68C4" w:rsidRDefault="001C3859">
            <w:pPr>
              <w:keepNext/>
            </w:pPr>
            <w:r>
              <w:t>Don't know</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p w:rsidR="002A68C4" w:rsidRDefault="001C3859">
      <w:pPr>
        <w:pStyle w:val="GPage"/>
      </w:pPr>
      <w:bookmarkStart w:id="2434" w:name="_Toc266972502"/>
      <w:r>
        <w:t>Page: UTq37</w:t>
      </w:r>
      <w:bookmarkEnd w:id="2434"/>
    </w:p>
    <w:tbl>
      <w:tblPr>
        <w:tblStyle w:val="GQuestionCommonProperties"/>
        <w:tblW w:w="0" w:type="auto"/>
        <w:tblInd w:w="0" w:type="dxa"/>
        <w:tblCellMar>
          <w:top w:w="0" w:type="dxa"/>
          <w:left w:w="0" w:type="dxa"/>
          <w:bottom w:w="0" w:type="dxa"/>
          <w:right w:w="0" w:type="dxa"/>
        </w:tblCellMar>
        <w:tblLook w:val="04A0"/>
      </w:tblPr>
      <w:tblGrid>
        <w:gridCol w:w="6418"/>
        <w:gridCol w:w="2438"/>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fldChar w:fldCharType="begin"/>
            </w:r>
            <w:r w:rsidR="001C3859">
              <w:instrText xml:space="preserve">TC </w:instrText>
            </w:r>
            <w:bookmarkStart w:id="2435" w:name="_Toc266972503"/>
            <w:r w:rsidR="001C3859">
              <w:instrText>UTq37</w:instrText>
            </w:r>
            <w:bookmarkEnd w:id="2435"/>
            <w:r w:rsidR="001C3859">
              <w:instrText xml:space="preserve"> \l 2 \f a</w:instrText>
            </w:r>
            <w:r>
              <w:fldChar w:fldCharType="end"/>
            </w:r>
            <w:r w:rsidR="001C3859">
              <w:rPr>
                <w:rStyle w:val="GVariableName"/>
              </w:rPr>
              <w:t>UTq37</w:t>
            </w:r>
            <w:r w:rsidR="001C3859">
              <w:rPr>
                <w:i/>
              </w:rPr>
              <w:t>- Show all respondents/required</w:t>
            </w:r>
          </w:p>
        </w:tc>
        <w:tc>
          <w:tcPr>
            <w:tcW w:w="0" w:type="auto"/>
            <w:shd w:val="clear" w:color="auto" w:fill="D0D0D0"/>
            <w:vAlign w:val="bottom"/>
          </w:tcPr>
          <w:p w:rsidR="002A68C4" w:rsidRDefault="001C3859">
            <w:pPr>
              <w:keepNext/>
              <w:jc w:val="right"/>
            </w:pPr>
            <w:r>
              <w:t>SINGLE CHOICE</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 xml:space="preserve">Wait times for many medical procedures (such as cataract surgery and hip and knee replacements) are currently longer than recommended by doctors. If taxes were </w:t>
            </w:r>
            <w:r>
              <w:rPr>
                <w:b/>
              </w:rPr>
              <w:t>guaranteed to go to these priority areas and to reduce wait times, would you support this policy if it were to cost $</w:t>
            </w:r>
            <w:proofErr w:type="spellStart"/>
            <w:r>
              <w:rPr>
                <w:b/>
              </w:rPr>
              <w:t>healthmon</w:t>
            </w:r>
            <w:proofErr w:type="spellEnd"/>
            <w:r>
              <w:rPr>
                <w:b/>
              </w:rPr>
              <w:t xml:space="preserve"> more per year in taxes?</w:t>
            </w:r>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Order as shown</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Strongly support</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Tend to support</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Neither support nor oppose</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4</w:t>
            </w:r>
          </w:p>
        </w:tc>
        <w:tc>
          <w:tcPr>
            <w:tcW w:w="361" w:type="dxa"/>
          </w:tcPr>
          <w:p w:rsidR="002A68C4" w:rsidRDefault="001C3859">
            <w:pPr>
              <w:keepNext/>
            </w:pPr>
            <w:r>
              <w:t>○</w:t>
            </w:r>
          </w:p>
        </w:tc>
        <w:tc>
          <w:tcPr>
            <w:tcW w:w="3731" w:type="dxa"/>
          </w:tcPr>
          <w:p w:rsidR="002A68C4" w:rsidRDefault="001C3859">
            <w:pPr>
              <w:keepNext/>
            </w:pPr>
            <w:r>
              <w:t>Tend</w:t>
            </w:r>
            <w:r>
              <w:t xml:space="preserve"> to oppose</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5</w:t>
            </w:r>
          </w:p>
        </w:tc>
        <w:tc>
          <w:tcPr>
            <w:tcW w:w="361" w:type="dxa"/>
          </w:tcPr>
          <w:p w:rsidR="002A68C4" w:rsidRDefault="001C3859">
            <w:pPr>
              <w:keepNext/>
            </w:pPr>
            <w:r>
              <w:t>○</w:t>
            </w:r>
          </w:p>
        </w:tc>
        <w:tc>
          <w:tcPr>
            <w:tcW w:w="3731" w:type="dxa"/>
          </w:tcPr>
          <w:p w:rsidR="002A68C4" w:rsidRDefault="001C3859">
            <w:pPr>
              <w:keepNext/>
            </w:pPr>
            <w:r>
              <w:t>Strongly oppose</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6</w:t>
            </w:r>
          </w:p>
        </w:tc>
        <w:tc>
          <w:tcPr>
            <w:tcW w:w="361" w:type="dxa"/>
          </w:tcPr>
          <w:p w:rsidR="002A68C4" w:rsidRDefault="001C3859">
            <w:pPr>
              <w:keepNext/>
            </w:pPr>
            <w:r>
              <w:t>○</w:t>
            </w:r>
          </w:p>
        </w:tc>
        <w:tc>
          <w:tcPr>
            <w:tcW w:w="3731" w:type="dxa"/>
          </w:tcPr>
          <w:p w:rsidR="002A68C4" w:rsidRDefault="001C3859">
            <w:pPr>
              <w:keepNext/>
            </w:pPr>
            <w:r>
              <w:t>Don't know</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p w:rsidR="002A68C4" w:rsidRDefault="001C3859">
      <w:pPr>
        <w:pStyle w:val="GPage"/>
      </w:pPr>
      <w:bookmarkStart w:id="2436" w:name="_Toc266972504"/>
      <w:r>
        <w:t>Page: q2</w:t>
      </w:r>
      <w:bookmarkEnd w:id="2436"/>
    </w:p>
    <w:tbl>
      <w:tblPr>
        <w:tblStyle w:val="GQuestionCommonProperties"/>
        <w:tblW w:w="0" w:type="auto"/>
        <w:tblInd w:w="0" w:type="dxa"/>
        <w:tblCellMar>
          <w:top w:w="0" w:type="dxa"/>
          <w:left w:w="0" w:type="dxa"/>
          <w:bottom w:w="0" w:type="dxa"/>
          <w:right w:w="0" w:type="dxa"/>
        </w:tblCellMar>
        <w:tblLook w:val="04A0"/>
      </w:tblPr>
      <w:tblGrid>
        <w:gridCol w:w="7082"/>
        <w:gridCol w:w="1774"/>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fldChar w:fldCharType="begin"/>
            </w:r>
            <w:r w:rsidR="001C3859">
              <w:instrText xml:space="preserve">TC </w:instrText>
            </w:r>
            <w:bookmarkStart w:id="2437" w:name="_Toc266972505"/>
            <w:r w:rsidR="001C3859">
              <w:instrText>q2</w:instrText>
            </w:r>
            <w:bookmarkEnd w:id="2437"/>
            <w:r w:rsidR="001C3859">
              <w:instrText xml:space="preserve"> \l 2 \f a</w:instrText>
            </w:r>
            <w:r>
              <w:fldChar w:fldCharType="end"/>
            </w:r>
            <w:r w:rsidR="001C3859">
              <w:rPr>
                <w:rStyle w:val="GVariableName"/>
              </w:rPr>
              <w:t>q2</w:t>
            </w:r>
            <w:r w:rsidR="001C3859">
              <w:rPr>
                <w:i/>
              </w:rPr>
              <w:t>- Show if q1a==1 or q1b==1 or q1c==1 or q1d==1/required</w:t>
            </w:r>
          </w:p>
        </w:tc>
        <w:tc>
          <w:tcPr>
            <w:tcW w:w="0" w:type="auto"/>
            <w:shd w:val="clear" w:color="auto" w:fill="D0D0D0"/>
            <w:vAlign w:val="bottom"/>
          </w:tcPr>
          <w:p w:rsidR="002A68C4" w:rsidRDefault="001C3859">
            <w:pPr>
              <w:keepNext/>
              <w:jc w:val="right"/>
            </w:pPr>
            <w:r>
              <w:t>SINGLE CHOICE</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 xml:space="preserve">Do you approve very strongly, or only </w:t>
            </w:r>
            <w:r>
              <w:rPr>
                <w:b/>
              </w:rPr>
              <w:t>somewhat?</w:t>
            </w:r>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Order as shown</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Very strongly</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Somewhat</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p w:rsidR="002A68C4" w:rsidRDefault="001C3859">
      <w:pPr>
        <w:pStyle w:val="GPage"/>
      </w:pPr>
      <w:bookmarkStart w:id="2438" w:name="_Toc266972506"/>
      <w:r>
        <w:t>Page: q3</w:t>
      </w:r>
      <w:bookmarkEnd w:id="2438"/>
    </w:p>
    <w:tbl>
      <w:tblPr>
        <w:tblStyle w:val="GQuestionCommonProperties"/>
        <w:tblW w:w="0" w:type="auto"/>
        <w:tblInd w:w="0" w:type="dxa"/>
        <w:tblCellMar>
          <w:top w:w="0" w:type="dxa"/>
          <w:left w:w="0" w:type="dxa"/>
          <w:bottom w:w="0" w:type="dxa"/>
          <w:right w:w="0" w:type="dxa"/>
        </w:tblCellMar>
        <w:tblLook w:val="04A0"/>
      </w:tblPr>
      <w:tblGrid>
        <w:gridCol w:w="7082"/>
        <w:gridCol w:w="1774"/>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lastRenderedPageBreak/>
              <w:fldChar w:fldCharType="begin"/>
            </w:r>
            <w:r w:rsidR="001C3859">
              <w:instrText xml:space="preserve">TC </w:instrText>
            </w:r>
            <w:bookmarkStart w:id="2439" w:name="_Toc266972507"/>
            <w:r w:rsidR="001C3859">
              <w:instrText>q3</w:instrText>
            </w:r>
            <w:bookmarkEnd w:id="2439"/>
            <w:r w:rsidR="001C3859">
              <w:instrText xml:space="preserve"> \l 2 \f a</w:instrText>
            </w:r>
            <w:r>
              <w:fldChar w:fldCharType="end"/>
            </w:r>
            <w:r w:rsidR="001C3859">
              <w:rPr>
                <w:rStyle w:val="GVariableName"/>
              </w:rPr>
              <w:t>q3</w:t>
            </w:r>
            <w:r w:rsidR="001C3859">
              <w:rPr>
                <w:i/>
              </w:rPr>
              <w:t>- Show if q1a==2 or q1b==2 or q1c==2 or q1d==2/required</w:t>
            </w:r>
          </w:p>
        </w:tc>
        <w:tc>
          <w:tcPr>
            <w:tcW w:w="0" w:type="auto"/>
            <w:shd w:val="clear" w:color="auto" w:fill="D0D0D0"/>
            <w:vAlign w:val="bottom"/>
          </w:tcPr>
          <w:p w:rsidR="002A68C4" w:rsidRDefault="001C3859">
            <w:pPr>
              <w:keepNext/>
              <w:jc w:val="right"/>
            </w:pPr>
            <w:r>
              <w:t>SINGLE CHOICE</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 xml:space="preserve">Do you disapprove very strongly, </w:t>
            </w:r>
            <w:r>
              <w:rPr>
                <w:b/>
              </w:rPr>
              <w:t>or only somewhat?</w:t>
            </w:r>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Order as shown</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Very strongly</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Somewhat</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p w:rsidR="002A68C4" w:rsidRDefault="001C3859">
      <w:pPr>
        <w:pStyle w:val="GPage"/>
      </w:pPr>
      <w:bookmarkStart w:id="2440" w:name="_Toc266972508"/>
      <w:r>
        <w:t>Page: q4</w:t>
      </w:r>
      <w:bookmarkEnd w:id="2440"/>
    </w:p>
    <w:tbl>
      <w:tblPr>
        <w:tblStyle w:val="GQuestionCommonProperties"/>
        <w:tblW w:w="0" w:type="auto"/>
        <w:tblInd w:w="0" w:type="dxa"/>
        <w:tblCellMar>
          <w:top w:w="0" w:type="dxa"/>
          <w:left w:w="0" w:type="dxa"/>
          <w:bottom w:w="0" w:type="dxa"/>
          <w:right w:w="0" w:type="dxa"/>
        </w:tblCellMar>
        <w:tblLook w:val="04A0"/>
      </w:tblPr>
      <w:tblGrid>
        <w:gridCol w:w="7082"/>
        <w:gridCol w:w="1774"/>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fldChar w:fldCharType="begin"/>
            </w:r>
            <w:r w:rsidR="001C3859">
              <w:instrText xml:space="preserve">TC </w:instrText>
            </w:r>
            <w:bookmarkStart w:id="2441" w:name="_Toc266972509"/>
            <w:r w:rsidR="001C3859">
              <w:instrText>q4</w:instrText>
            </w:r>
            <w:bookmarkEnd w:id="2441"/>
            <w:r w:rsidR="001C3859">
              <w:instrText xml:space="preserve"> \l 2 \f a</w:instrText>
            </w:r>
            <w:r>
              <w:fldChar w:fldCharType="end"/>
            </w:r>
            <w:r w:rsidR="001C3859">
              <w:rPr>
                <w:rStyle w:val="GVariableName"/>
              </w:rPr>
              <w:t>q4</w:t>
            </w:r>
            <w:r w:rsidR="001C3859">
              <w:rPr>
                <w:i/>
              </w:rPr>
              <w:t>- Show if q1a==3 or q1b==3 or q1c==3 or q1d==3/required</w:t>
            </w:r>
          </w:p>
        </w:tc>
        <w:tc>
          <w:tcPr>
            <w:tcW w:w="0" w:type="auto"/>
            <w:shd w:val="clear" w:color="auto" w:fill="D0D0D0"/>
            <w:vAlign w:val="bottom"/>
          </w:tcPr>
          <w:p w:rsidR="002A68C4" w:rsidRDefault="001C3859">
            <w:pPr>
              <w:keepNext/>
              <w:jc w:val="right"/>
            </w:pPr>
            <w:r>
              <w:t>SINGLE CHOICE</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 xml:space="preserve">Do you lean toward </w:t>
            </w:r>
            <w:r>
              <w:rPr>
                <w:b/>
              </w:rPr>
              <w:t>approving of the way the British Prime Minster handled the situation, lean toward disapproving, or don't you lean either way?</w:t>
            </w:r>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Order as shown</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Lean toward approving</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Lean toward disapproving</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Don</w:t>
            </w:r>
            <w:r>
              <w:t>’</w:t>
            </w:r>
            <w:r>
              <w:t>t lean either way</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 xml:space="preserve">Admin/Not </w:t>
            </w:r>
            <w:r>
              <w:rPr>
                <w:i/>
              </w:rPr>
              <w:t>Shown</w:t>
            </w: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p w:rsidR="002A68C4" w:rsidRDefault="001C3859">
      <w:pPr>
        <w:pStyle w:val="GModule"/>
      </w:pPr>
      <w:r>
        <w:t>Module: party</w:t>
      </w:r>
    </w:p>
    <w:p w:rsidR="002A68C4" w:rsidRDefault="001C3859">
      <w:pPr>
        <w:pStyle w:val="GPage"/>
      </w:pPr>
      <w:bookmarkStart w:id="2442" w:name="_Toc266972510"/>
      <w:r>
        <w:t>Page: UTq2</w:t>
      </w:r>
      <w:bookmarkEnd w:id="2442"/>
    </w:p>
    <w:tbl>
      <w:tblPr>
        <w:tblStyle w:val="GQuestionCommonProperties"/>
        <w:tblW w:w="0" w:type="auto"/>
        <w:tblInd w:w="0" w:type="dxa"/>
        <w:tblCellMar>
          <w:top w:w="0" w:type="dxa"/>
          <w:left w:w="0" w:type="dxa"/>
          <w:bottom w:w="0" w:type="dxa"/>
          <w:right w:w="0" w:type="dxa"/>
        </w:tblCellMar>
        <w:tblLook w:val="04A0"/>
      </w:tblPr>
      <w:tblGrid>
        <w:gridCol w:w="5411"/>
        <w:gridCol w:w="3445"/>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fldChar w:fldCharType="begin"/>
            </w:r>
            <w:r w:rsidR="001C3859">
              <w:instrText xml:space="preserve">TC </w:instrText>
            </w:r>
            <w:bookmarkStart w:id="2443" w:name="_Toc266972511"/>
            <w:r w:rsidR="001C3859">
              <w:instrText>UTq2</w:instrText>
            </w:r>
            <w:bookmarkEnd w:id="2443"/>
            <w:r w:rsidR="001C3859">
              <w:instrText xml:space="preserve"> \l 2 \f a</w:instrText>
            </w:r>
            <w:r>
              <w:fldChar w:fldCharType="end"/>
            </w:r>
            <w:r w:rsidR="001C3859">
              <w:rPr>
                <w:rStyle w:val="GVariableName"/>
              </w:rPr>
              <w:t>UTq2</w:t>
            </w:r>
            <w:r w:rsidR="001C3859">
              <w:rPr>
                <w:i/>
              </w:rPr>
              <w:t>- Show all respondents/required</w:t>
            </w:r>
          </w:p>
        </w:tc>
        <w:tc>
          <w:tcPr>
            <w:tcW w:w="0" w:type="auto"/>
            <w:shd w:val="clear" w:color="auto" w:fill="D0D0D0"/>
            <w:vAlign w:val="bottom"/>
          </w:tcPr>
          <w:p w:rsidR="002A68C4" w:rsidRDefault="001C3859">
            <w:pPr>
              <w:keepNext/>
              <w:jc w:val="right"/>
            </w:pPr>
            <w:r>
              <w:t>OPEN INTEGER TEXTBOX</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 xml:space="preserve">And how much would you share if the individual normally supported the Conservative party? (Please answer in points </w:t>
            </w:r>
            <w:r>
              <w:rPr>
                <w:b/>
              </w:rPr>
              <w:t>up to 10,000)</w:t>
            </w:r>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558"/>
        <w:gridCol w:w="358"/>
        <w:gridCol w:w="3708"/>
        <w:gridCol w:w="4402"/>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Require integer value between 0 and 10000</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99998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99999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p w:rsidR="002A68C4" w:rsidRDefault="001C3859">
      <w:pPr>
        <w:pStyle w:val="GPage"/>
      </w:pPr>
      <w:bookmarkStart w:id="2444" w:name="_Toc266972512"/>
      <w:r>
        <w:t>Page: UTq3</w:t>
      </w:r>
      <w:bookmarkEnd w:id="2444"/>
    </w:p>
    <w:tbl>
      <w:tblPr>
        <w:tblStyle w:val="GQuestionCommonProperties"/>
        <w:tblW w:w="0" w:type="auto"/>
        <w:tblInd w:w="0" w:type="dxa"/>
        <w:tblCellMar>
          <w:top w:w="0" w:type="dxa"/>
          <w:left w:w="0" w:type="dxa"/>
          <w:bottom w:w="0" w:type="dxa"/>
          <w:right w:w="0" w:type="dxa"/>
        </w:tblCellMar>
        <w:tblLook w:val="04A0"/>
      </w:tblPr>
      <w:tblGrid>
        <w:gridCol w:w="5411"/>
        <w:gridCol w:w="3445"/>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fldChar w:fldCharType="begin"/>
            </w:r>
            <w:r w:rsidR="001C3859">
              <w:instrText xml:space="preserve">TC </w:instrText>
            </w:r>
            <w:bookmarkStart w:id="2445" w:name="_Toc266972513"/>
            <w:r w:rsidR="001C3859">
              <w:instrText>UTq3</w:instrText>
            </w:r>
            <w:bookmarkEnd w:id="2445"/>
            <w:r w:rsidR="001C3859">
              <w:instrText xml:space="preserve"> \l 2 \f a</w:instrText>
            </w:r>
            <w:r>
              <w:fldChar w:fldCharType="end"/>
            </w:r>
            <w:r w:rsidR="001C3859">
              <w:rPr>
                <w:rStyle w:val="GVariableName"/>
              </w:rPr>
              <w:t>UTq3</w:t>
            </w:r>
            <w:r w:rsidR="001C3859">
              <w:rPr>
                <w:i/>
              </w:rPr>
              <w:t>- Show all respondents/required</w:t>
            </w:r>
          </w:p>
        </w:tc>
        <w:tc>
          <w:tcPr>
            <w:tcW w:w="0" w:type="auto"/>
            <w:shd w:val="clear" w:color="auto" w:fill="D0D0D0"/>
            <w:vAlign w:val="bottom"/>
          </w:tcPr>
          <w:p w:rsidR="002A68C4" w:rsidRDefault="001C3859">
            <w:pPr>
              <w:keepNext/>
              <w:jc w:val="right"/>
            </w:pPr>
            <w:r>
              <w:t>OPEN INTEGER TEXTBOX</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 xml:space="preserve">And how much would you share if the </w:t>
            </w:r>
            <w:r>
              <w:rPr>
                <w:b/>
              </w:rPr>
              <w:t>individual normally supported the Labour party? (Please answer in points up to 10,000)</w:t>
            </w:r>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558"/>
        <w:gridCol w:w="358"/>
        <w:gridCol w:w="3708"/>
        <w:gridCol w:w="4402"/>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Require integer value between 0 and 10000</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99998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99999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p w:rsidR="002A68C4" w:rsidRDefault="001C3859">
      <w:pPr>
        <w:pStyle w:val="GPage"/>
      </w:pPr>
      <w:bookmarkStart w:id="2446" w:name="_Toc266972514"/>
      <w:r>
        <w:t>Page: UTq4</w:t>
      </w:r>
      <w:bookmarkEnd w:id="2446"/>
    </w:p>
    <w:tbl>
      <w:tblPr>
        <w:tblStyle w:val="GQuestionCommonProperties"/>
        <w:tblW w:w="0" w:type="auto"/>
        <w:tblInd w:w="0" w:type="dxa"/>
        <w:tblCellMar>
          <w:top w:w="0" w:type="dxa"/>
          <w:left w:w="0" w:type="dxa"/>
          <w:bottom w:w="0" w:type="dxa"/>
          <w:right w:w="0" w:type="dxa"/>
        </w:tblCellMar>
        <w:tblLook w:val="04A0"/>
      </w:tblPr>
      <w:tblGrid>
        <w:gridCol w:w="5411"/>
        <w:gridCol w:w="3445"/>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lastRenderedPageBreak/>
              <w:fldChar w:fldCharType="begin"/>
            </w:r>
            <w:r w:rsidR="001C3859">
              <w:instrText xml:space="preserve">TC </w:instrText>
            </w:r>
            <w:bookmarkStart w:id="2447" w:name="_Toc266972515"/>
            <w:r w:rsidR="001C3859">
              <w:instrText>UTq4</w:instrText>
            </w:r>
            <w:bookmarkEnd w:id="2447"/>
            <w:r w:rsidR="001C3859">
              <w:instrText xml:space="preserve"> \l 2 \f a</w:instrText>
            </w:r>
            <w:r>
              <w:fldChar w:fldCharType="end"/>
            </w:r>
            <w:r w:rsidR="001C3859">
              <w:rPr>
                <w:rStyle w:val="GVariableName"/>
              </w:rPr>
              <w:t>UTq4</w:t>
            </w:r>
            <w:r w:rsidR="001C3859">
              <w:rPr>
                <w:i/>
              </w:rPr>
              <w:t xml:space="preserve">- Show all </w:t>
            </w:r>
            <w:r w:rsidR="001C3859">
              <w:rPr>
                <w:i/>
              </w:rPr>
              <w:t>respondents/required</w:t>
            </w:r>
          </w:p>
        </w:tc>
        <w:tc>
          <w:tcPr>
            <w:tcW w:w="0" w:type="auto"/>
            <w:shd w:val="clear" w:color="auto" w:fill="D0D0D0"/>
            <w:vAlign w:val="bottom"/>
          </w:tcPr>
          <w:p w:rsidR="002A68C4" w:rsidRDefault="001C3859">
            <w:pPr>
              <w:keepNext/>
              <w:jc w:val="right"/>
            </w:pPr>
            <w:r>
              <w:t>OPEN INTEGER TEXTBOX</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And how much would you share if the individual normally supported the Liberal Democrat party? (Please answer in points up to 10,000)</w:t>
            </w:r>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558"/>
        <w:gridCol w:w="358"/>
        <w:gridCol w:w="3708"/>
        <w:gridCol w:w="4402"/>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Require integer value between 0 and 10000</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99998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99999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p w:rsidR="002A68C4" w:rsidRDefault="001C3859">
      <w:pPr>
        <w:pStyle w:val="GModule"/>
      </w:pPr>
      <w:r>
        <w:t xml:space="preserve">Module: </w:t>
      </w:r>
      <w:proofErr w:type="spellStart"/>
      <w:r>
        <w:t>groupassign</w:t>
      </w:r>
      <w:proofErr w:type="spellEnd"/>
    </w:p>
    <w:p w:rsidR="002A68C4" w:rsidRDefault="001C3859">
      <w:pPr>
        <w:pStyle w:val="GPage"/>
      </w:pPr>
      <w:bookmarkStart w:id="2448" w:name="_Toc266972516"/>
      <w:r>
        <w:t>Page: split</w:t>
      </w:r>
      <w:bookmarkEnd w:id="2448"/>
    </w:p>
    <w:p w:rsidR="002A68C4" w:rsidRDefault="001C3859">
      <w:pPr>
        <w:pStyle w:val="GPage"/>
      </w:pPr>
      <w:bookmarkStart w:id="2449" w:name="_Toc266972517"/>
      <w:r>
        <w:t>Page: screen1intro</w:t>
      </w:r>
      <w:bookmarkEnd w:id="2449"/>
    </w:p>
    <w:p w:rsidR="002A68C4" w:rsidRDefault="001C3859">
      <w:r>
        <w:t>The following questions are about British relations with other countries around the world. You will read about a situation our country has faced many times in the past an</w:t>
      </w:r>
      <w:r>
        <w:t>d will probably face again. Different leaders have handled the situation in different ways. We will describe one approach British leaders have taken, and ask whether you approve or disapprove.</w:t>
      </w:r>
    </w:p>
    <w:p w:rsidR="002A68C4" w:rsidRDefault="001C3859">
      <w:pPr>
        <w:pStyle w:val="GModule"/>
      </w:pPr>
      <w:r>
        <w:t xml:space="preserve">Module: </w:t>
      </w:r>
      <w:proofErr w:type="spellStart"/>
      <w:r>
        <w:t>GroupA</w:t>
      </w:r>
      <w:proofErr w:type="spellEnd"/>
      <w:r>
        <w:t xml:space="preserve"> if split1 == 1</w:t>
      </w:r>
    </w:p>
    <w:p w:rsidR="002A68C4" w:rsidRDefault="001C3859">
      <w:pPr>
        <w:pStyle w:val="GPage"/>
      </w:pPr>
      <w:bookmarkStart w:id="2450" w:name="_Toc266972518"/>
      <w:r>
        <w:t>Page: screen2Aintro</w:t>
      </w:r>
      <w:bookmarkEnd w:id="2450"/>
    </w:p>
    <w:p w:rsidR="002A68C4" w:rsidRDefault="001C3859">
      <w:r>
        <w:t>A country sen</w:t>
      </w:r>
      <w:r>
        <w:t xml:space="preserve">t its military to take over a </w:t>
      </w:r>
      <w:proofErr w:type="spellStart"/>
      <w:r>
        <w:t>neighboring</w:t>
      </w:r>
      <w:proofErr w:type="spellEnd"/>
      <w:r>
        <w:t xml:space="preserve"> country. The attacking country was led by a democratically elected government, which invaded because of a longstanding historical feud. The attacking country had a strong military, so it would have taken a major ef</w:t>
      </w:r>
      <w:r>
        <w:t>fort for the United Kingdom to help push them out. A victory by the attacking country would hurt the safety and economy of the United Kingdom.</w:t>
      </w:r>
    </w:p>
    <w:p w:rsidR="002A68C4" w:rsidRDefault="001C3859">
      <w:pPr>
        <w:pStyle w:val="GPage"/>
      </w:pPr>
      <w:bookmarkStart w:id="2451" w:name="_Toc266972519"/>
      <w:r>
        <w:t>Page: screen3Aintro</w:t>
      </w:r>
      <w:bookmarkEnd w:id="2451"/>
    </w:p>
    <w:p w:rsidR="002A68C4" w:rsidRDefault="001C3859">
      <w:r>
        <w:t xml:space="preserve">The British Prime Minister said the UK would stay out of the conflict. The attacking country </w:t>
      </w:r>
      <w:r>
        <w:t xml:space="preserve">continued to invade. In the end, the British Prime Minister did not send troops, and the attacking country took over its </w:t>
      </w:r>
      <w:proofErr w:type="spellStart"/>
      <w:r>
        <w:t>neighbor</w:t>
      </w:r>
      <w:proofErr w:type="spellEnd"/>
      <w:r>
        <w:t>.</w:t>
      </w:r>
    </w:p>
    <w:p w:rsidR="002A68C4" w:rsidRDefault="001C3859">
      <w:pPr>
        <w:pStyle w:val="GPage"/>
      </w:pPr>
      <w:bookmarkStart w:id="2452" w:name="_Toc266972520"/>
      <w:r>
        <w:t>Page: q1a</w:t>
      </w:r>
      <w:bookmarkEnd w:id="2452"/>
    </w:p>
    <w:p w:rsidR="002A68C4" w:rsidRDefault="001C3859">
      <w:r>
        <w:t>&lt;b&gt;&lt;big&gt;</w:t>
      </w:r>
      <w:proofErr w:type="gramStart"/>
      <w:r>
        <w:t>To</w:t>
      </w:r>
      <w:proofErr w:type="gramEnd"/>
      <w:r>
        <w:t xml:space="preserve"> summarize, &lt;/big&gt;&lt;/b&gt;</w:t>
      </w:r>
    </w:p>
    <w:p w:rsidR="002A68C4" w:rsidRDefault="001C3859">
      <w:r>
        <w:t>&lt;b&gt;&lt;big&gt;&lt;</w:t>
      </w:r>
      <w:proofErr w:type="spellStart"/>
      <w:r>
        <w:t>ul</w:t>
      </w:r>
      <w:proofErr w:type="spellEnd"/>
      <w:r>
        <w:t>&gt;&lt;</w:t>
      </w:r>
      <w:proofErr w:type="spellStart"/>
      <w:r>
        <w:t>li</w:t>
      </w:r>
      <w:proofErr w:type="spellEnd"/>
      <w:r>
        <w:t>&gt;The attacking country had a &lt;u&gt;strong military,&lt;/u&gt; was led by a &lt;</w:t>
      </w:r>
      <w:r>
        <w:t>u&gt;democratically elected government,&lt;/u&gt; and invaded &lt;u&gt;because of a longstanding historical feud.&lt;/u&gt;&lt;/</w:t>
      </w:r>
      <w:proofErr w:type="spellStart"/>
      <w:r>
        <w:t>li</w:t>
      </w:r>
      <w:proofErr w:type="spellEnd"/>
      <w:r>
        <w:t>&gt; &lt;</w:t>
      </w:r>
      <w:proofErr w:type="spellStart"/>
      <w:r>
        <w:t>li</w:t>
      </w:r>
      <w:proofErr w:type="spellEnd"/>
      <w:r>
        <w:t>&gt;A successful invasion would &lt;u&gt;hurt&lt;/u&gt; the safety and economy of the &lt;u&gt;United Kingdom.&lt;/u&gt;&lt;/</w:t>
      </w:r>
      <w:proofErr w:type="spellStart"/>
      <w:r>
        <w:t>li</w:t>
      </w:r>
      <w:proofErr w:type="spellEnd"/>
      <w:r>
        <w:t>&gt; &lt;</w:t>
      </w:r>
      <w:proofErr w:type="spellStart"/>
      <w:r>
        <w:t>li</w:t>
      </w:r>
      <w:proofErr w:type="spellEnd"/>
      <w:r>
        <w:t>&gt;The British Prime Minister said the UK &lt;u&gt;</w:t>
      </w:r>
      <w:r>
        <w:t>would stay out&lt;/u&gt; of the conflict.&lt;/</w:t>
      </w:r>
      <w:proofErr w:type="spellStart"/>
      <w:r>
        <w:t>li</w:t>
      </w:r>
      <w:proofErr w:type="spellEnd"/>
      <w:r>
        <w:t>&gt; &lt;</w:t>
      </w:r>
      <w:proofErr w:type="spellStart"/>
      <w:r>
        <w:t>li</w:t>
      </w:r>
      <w:proofErr w:type="spellEnd"/>
      <w:r>
        <w:t>&gt;The attacking country &lt;u&gt;continued to invade&lt;/u&gt;.&lt;/</w:t>
      </w:r>
      <w:proofErr w:type="spellStart"/>
      <w:r>
        <w:t>li</w:t>
      </w:r>
      <w:proofErr w:type="spellEnd"/>
      <w:r>
        <w:t>&gt; &lt;</w:t>
      </w:r>
      <w:proofErr w:type="spellStart"/>
      <w:r>
        <w:t>li</w:t>
      </w:r>
      <w:proofErr w:type="spellEnd"/>
      <w:r>
        <w:t>&gt;The British Prime Minister &lt;u&gt;did not send troops.&lt;/u&gt;&lt;/</w:t>
      </w:r>
      <w:proofErr w:type="spellStart"/>
      <w:r>
        <w:t>li</w:t>
      </w:r>
      <w:proofErr w:type="spellEnd"/>
      <w:r>
        <w:t>&gt; &lt;</w:t>
      </w:r>
      <w:proofErr w:type="spellStart"/>
      <w:r>
        <w:t>li</w:t>
      </w:r>
      <w:proofErr w:type="spellEnd"/>
      <w:r>
        <w:t xml:space="preserve">&gt;The attacking country took over its </w:t>
      </w:r>
      <w:proofErr w:type="spellStart"/>
      <w:r>
        <w:t>neighbor</w:t>
      </w:r>
      <w:proofErr w:type="spellEnd"/>
      <w:r>
        <w:t>.&lt;/</w:t>
      </w:r>
      <w:proofErr w:type="spellStart"/>
      <w:r>
        <w:t>li</w:t>
      </w:r>
      <w:proofErr w:type="spellEnd"/>
      <w:r>
        <w:t>&gt;&lt;/</w:t>
      </w:r>
      <w:proofErr w:type="spellStart"/>
      <w:r>
        <w:t>ul</w:t>
      </w:r>
      <w:proofErr w:type="spellEnd"/>
      <w:r>
        <w:t>&gt;&lt;/big&gt;&lt;/b&gt;</w:t>
      </w:r>
    </w:p>
    <w:tbl>
      <w:tblPr>
        <w:tblStyle w:val="GQuestionCommonProperties"/>
        <w:tblW w:w="0" w:type="auto"/>
        <w:tblInd w:w="0" w:type="dxa"/>
        <w:tblCellMar>
          <w:top w:w="0" w:type="dxa"/>
          <w:left w:w="0" w:type="dxa"/>
          <w:bottom w:w="0" w:type="dxa"/>
          <w:right w:w="0" w:type="dxa"/>
        </w:tblCellMar>
        <w:tblLook w:val="04A0"/>
      </w:tblPr>
      <w:tblGrid>
        <w:gridCol w:w="6247"/>
        <w:gridCol w:w="2609"/>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lastRenderedPageBreak/>
              <w:fldChar w:fldCharType="begin"/>
            </w:r>
            <w:r w:rsidR="001C3859">
              <w:instrText xml:space="preserve">TC </w:instrText>
            </w:r>
            <w:bookmarkStart w:id="2453" w:name="_Toc266972521"/>
            <w:r w:rsidR="001C3859">
              <w:instrText>q1a</w:instrText>
            </w:r>
            <w:bookmarkEnd w:id="2453"/>
            <w:r w:rsidR="001C3859">
              <w:instrText xml:space="preserve"> \l 2 \f a</w:instrText>
            </w:r>
            <w:r>
              <w:fldChar w:fldCharType="end"/>
            </w:r>
            <w:r w:rsidR="001C3859">
              <w:rPr>
                <w:rStyle w:val="GVariableName"/>
              </w:rPr>
              <w:t>q1a</w:t>
            </w:r>
            <w:r w:rsidR="001C3859">
              <w:rPr>
                <w:i/>
              </w:rPr>
              <w:t>-</w:t>
            </w:r>
            <w:r w:rsidR="001C3859">
              <w:rPr>
                <w:i/>
              </w:rPr>
              <w:t xml:space="preserve"> Show all respondents/required</w:t>
            </w:r>
          </w:p>
        </w:tc>
        <w:tc>
          <w:tcPr>
            <w:tcW w:w="0" w:type="auto"/>
            <w:shd w:val="clear" w:color="auto" w:fill="D0D0D0"/>
            <w:vAlign w:val="bottom"/>
          </w:tcPr>
          <w:p w:rsidR="002A68C4" w:rsidRDefault="001C3859">
            <w:pPr>
              <w:keepNext/>
              <w:jc w:val="right"/>
            </w:pPr>
            <w:r>
              <w:t>SINGLE CHOICE</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Do you approve, disapprove, or neither approve nor disapprove of the way the British Prime Minister handled the situation?</w:t>
            </w:r>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Order as shown</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Approve</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Disapprove</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Neither approve nor disapprove</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p w:rsidR="002A68C4" w:rsidRDefault="001C3859">
      <w:pPr>
        <w:pStyle w:val="GModule"/>
      </w:pPr>
      <w:r>
        <w:t xml:space="preserve">Module: </w:t>
      </w:r>
      <w:proofErr w:type="spellStart"/>
      <w:r>
        <w:t>GroupB</w:t>
      </w:r>
      <w:proofErr w:type="spellEnd"/>
      <w:r>
        <w:t xml:space="preserve"> if split1 == 2</w:t>
      </w:r>
    </w:p>
    <w:p w:rsidR="002A68C4" w:rsidRDefault="001C3859">
      <w:pPr>
        <w:pStyle w:val="GPage"/>
      </w:pPr>
      <w:bookmarkStart w:id="2454" w:name="_Toc266972522"/>
      <w:r>
        <w:t>Page: screen2Bintro</w:t>
      </w:r>
      <w:bookmarkEnd w:id="2454"/>
    </w:p>
    <w:p w:rsidR="002A68C4" w:rsidRDefault="001C3859">
      <w:r>
        <w:t xml:space="preserve">A country sent its military to take over a </w:t>
      </w:r>
      <w:proofErr w:type="spellStart"/>
      <w:r>
        <w:t>neighboring</w:t>
      </w:r>
      <w:proofErr w:type="spellEnd"/>
      <w:r>
        <w:t xml:space="preserve"> country. The attacking country was led by a democratically elected government, which invaded</w:t>
      </w:r>
      <w:r>
        <w:t xml:space="preserve"> because of a longstanding historical feud. The attacking country had a strong military, so it would have taken a major effort for the United Kingdom to help push them out. A victory by the attacking country would hurt the safety and economy of the United </w:t>
      </w:r>
      <w:r>
        <w:t>Kingdom.</w:t>
      </w:r>
    </w:p>
    <w:p w:rsidR="002A68C4" w:rsidRDefault="001C3859">
      <w:pPr>
        <w:pStyle w:val="GPage"/>
      </w:pPr>
      <w:bookmarkStart w:id="2455" w:name="_Toc266972523"/>
      <w:r>
        <w:t>Page: screen3Bintro</w:t>
      </w:r>
      <w:bookmarkEnd w:id="2455"/>
    </w:p>
    <w:p w:rsidR="002A68C4" w:rsidRDefault="001C3859">
      <w:r>
        <w:t xml:space="preserve">The British Prime Minister said that if the attack continued, the British Armed Forces would push out the invaders. The attacking country continued to invade. In the end, the British Prime Minister did not send troops, and the </w:t>
      </w:r>
      <w:r>
        <w:t xml:space="preserve">attacking country took over its </w:t>
      </w:r>
      <w:proofErr w:type="spellStart"/>
      <w:r>
        <w:t>neighbor</w:t>
      </w:r>
      <w:proofErr w:type="spellEnd"/>
      <w:r>
        <w:t>.</w:t>
      </w:r>
    </w:p>
    <w:p w:rsidR="002A68C4" w:rsidRDefault="001C3859">
      <w:pPr>
        <w:pStyle w:val="GPage"/>
      </w:pPr>
      <w:bookmarkStart w:id="2456" w:name="_Toc266972524"/>
      <w:r>
        <w:t>Page: q1b</w:t>
      </w:r>
      <w:bookmarkEnd w:id="2456"/>
    </w:p>
    <w:p w:rsidR="002A68C4" w:rsidRDefault="001C3859">
      <w:r>
        <w:t>&lt;b&gt;&lt;big&gt;</w:t>
      </w:r>
      <w:proofErr w:type="gramStart"/>
      <w:r>
        <w:t>To</w:t>
      </w:r>
      <w:proofErr w:type="gramEnd"/>
      <w:r>
        <w:t xml:space="preserve"> summarize, &lt;/big&gt;&lt;/b&gt;</w:t>
      </w:r>
    </w:p>
    <w:p w:rsidR="002A68C4" w:rsidRDefault="001C3859">
      <w:r>
        <w:t>&lt;b&gt;&lt;big&gt;&lt;</w:t>
      </w:r>
      <w:proofErr w:type="spellStart"/>
      <w:r>
        <w:t>ul</w:t>
      </w:r>
      <w:proofErr w:type="spellEnd"/>
      <w:r>
        <w:t>&gt;&lt;</w:t>
      </w:r>
      <w:proofErr w:type="spellStart"/>
      <w:r>
        <w:t>li</w:t>
      </w:r>
      <w:proofErr w:type="spellEnd"/>
      <w:r>
        <w:t xml:space="preserve">&gt;The attacking country had a &lt;u&gt;strong military,&lt;/u&gt; was led by a &lt;u&gt;democratically elected government,&lt;/u&gt; and invaded &lt;u&gt;because of a longstanding </w:t>
      </w:r>
      <w:r>
        <w:t>historical feud.&lt;/u&gt;&lt;/</w:t>
      </w:r>
      <w:proofErr w:type="spellStart"/>
      <w:r>
        <w:t>li</w:t>
      </w:r>
      <w:proofErr w:type="spellEnd"/>
      <w:r>
        <w:t>&gt;&lt;</w:t>
      </w:r>
      <w:proofErr w:type="spellStart"/>
      <w:r>
        <w:t>li</w:t>
      </w:r>
      <w:proofErr w:type="spellEnd"/>
      <w:r>
        <w:t>&gt;A successful invasion would &lt;u&gt;hurt&lt;/u&gt; the safety and economy of the &lt;u&gt;United Kingdom.&lt;/u&gt;&lt;/</w:t>
      </w:r>
      <w:proofErr w:type="spellStart"/>
      <w:r>
        <w:t>li</w:t>
      </w:r>
      <w:proofErr w:type="spellEnd"/>
      <w:r>
        <w:t>&gt; &lt;</w:t>
      </w:r>
      <w:proofErr w:type="spellStart"/>
      <w:r>
        <w:t>li</w:t>
      </w:r>
      <w:proofErr w:type="spellEnd"/>
      <w:r>
        <w:t>&gt;The British Prime Minister said that if the attack continued, the British Armed Forces &lt;u&gt;would push out&lt;/u&gt; the invaders.&lt;/</w:t>
      </w:r>
      <w:proofErr w:type="spellStart"/>
      <w:r>
        <w:t>l</w:t>
      </w:r>
      <w:r>
        <w:t>i</w:t>
      </w:r>
      <w:proofErr w:type="spellEnd"/>
      <w:r>
        <w:t>&gt; &lt;</w:t>
      </w:r>
      <w:proofErr w:type="spellStart"/>
      <w:r>
        <w:t>li</w:t>
      </w:r>
      <w:proofErr w:type="spellEnd"/>
      <w:r>
        <w:t>&gt;The attacking country &lt;u&gt;continued to invade.&lt;/u&gt;&lt;/</w:t>
      </w:r>
      <w:proofErr w:type="spellStart"/>
      <w:r>
        <w:t>li</w:t>
      </w:r>
      <w:proofErr w:type="spellEnd"/>
      <w:r>
        <w:t>&gt; &lt;</w:t>
      </w:r>
      <w:proofErr w:type="spellStart"/>
      <w:r>
        <w:t>li</w:t>
      </w:r>
      <w:proofErr w:type="spellEnd"/>
      <w:r>
        <w:t>&gt;The British Prime Minister &lt;u&gt;did not send troops.&lt;/u&gt;&lt;/</w:t>
      </w:r>
      <w:proofErr w:type="spellStart"/>
      <w:r>
        <w:t>li</w:t>
      </w:r>
      <w:proofErr w:type="spellEnd"/>
      <w:r>
        <w:t>&gt; &lt;</w:t>
      </w:r>
      <w:proofErr w:type="spellStart"/>
      <w:r>
        <w:t>li</w:t>
      </w:r>
      <w:proofErr w:type="spellEnd"/>
      <w:r>
        <w:t xml:space="preserve">&gt;The attacking country took over its </w:t>
      </w:r>
      <w:proofErr w:type="spellStart"/>
      <w:r>
        <w:t>neighbor</w:t>
      </w:r>
      <w:proofErr w:type="spellEnd"/>
      <w:r>
        <w:t>.&lt;/</w:t>
      </w:r>
      <w:proofErr w:type="spellStart"/>
      <w:r>
        <w:t>li</w:t>
      </w:r>
      <w:proofErr w:type="spellEnd"/>
      <w:r>
        <w:t>&gt;&lt;/</w:t>
      </w:r>
      <w:proofErr w:type="spellStart"/>
      <w:r>
        <w:t>ul</w:t>
      </w:r>
      <w:proofErr w:type="spellEnd"/>
      <w:r>
        <w:t>&gt;&lt;/big&gt;&lt;/b&gt;</w:t>
      </w:r>
    </w:p>
    <w:tbl>
      <w:tblPr>
        <w:tblStyle w:val="GQuestionCommonProperties"/>
        <w:tblW w:w="0" w:type="auto"/>
        <w:tblInd w:w="0" w:type="dxa"/>
        <w:tblCellMar>
          <w:top w:w="0" w:type="dxa"/>
          <w:left w:w="0" w:type="dxa"/>
          <w:bottom w:w="0" w:type="dxa"/>
          <w:right w:w="0" w:type="dxa"/>
        </w:tblCellMar>
        <w:tblLook w:val="04A0"/>
      </w:tblPr>
      <w:tblGrid>
        <w:gridCol w:w="6254"/>
        <w:gridCol w:w="2602"/>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fldChar w:fldCharType="begin"/>
            </w:r>
            <w:r w:rsidR="001C3859">
              <w:instrText xml:space="preserve">TC </w:instrText>
            </w:r>
            <w:bookmarkStart w:id="2457" w:name="_Toc266972525"/>
            <w:r w:rsidR="001C3859">
              <w:instrText>q1b</w:instrText>
            </w:r>
            <w:bookmarkEnd w:id="2457"/>
            <w:r w:rsidR="001C3859">
              <w:instrText xml:space="preserve"> \l 2 \f a</w:instrText>
            </w:r>
            <w:r>
              <w:fldChar w:fldCharType="end"/>
            </w:r>
            <w:r w:rsidR="001C3859">
              <w:rPr>
                <w:rStyle w:val="GVariableName"/>
              </w:rPr>
              <w:t>q1b</w:t>
            </w:r>
            <w:r w:rsidR="001C3859">
              <w:rPr>
                <w:i/>
              </w:rPr>
              <w:t>- Show all respondents/required</w:t>
            </w:r>
          </w:p>
        </w:tc>
        <w:tc>
          <w:tcPr>
            <w:tcW w:w="0" w:type="auto"/>
            <w:shd w:val="clear" w:color="auto" w:fill="D0D0D0"/>
            <w:vAlign w:val="bottom"/>
          </w:tcPr>
          <w:p w:rsidR="002A68C4" w:rsidRDefault="001C3859">
            <w:pPr>
              <w:keepNext/>
              <w:jc w:val="right"/>
            </w:pPr>
            <w:r>
              <w:t xml:space="preserve">SINGLE </w:t>
            </w:r>
            <w:r>
              <w:t>CHOICE</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Do you approve, disapprove, or neither approve nor disapprove of the way the British Prime Minister handled the situation?</w:t>
            </w:r>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Order as shown</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Approve</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Disapprove</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Neither approve nor disapprove</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2A68C4">
            <w:pPr>
              <w:keepNext/>
            </w:pPr>
          </w:p>
        </w:tc>
        <w:tc>
          <w:tcPr>
            <w:tcW w:w="3731" w:type="dxa"/>
          </w:tcPr>
          <w:p w:rsidR="002A68C4" w:rsidRDefault="001C3859">
            <w:pPr>
              <w:keepNext/>
            </w:pPr>
            <w:r>
              <w:t xml:space="preserve">Not </w:t>
            </w:r>
            <w:r>
              <w:t>Asked</w:t>
            </w:r>
          </w:p>
        </w:tc>
        <w:tc>
          <w:tcPr>
            <w:tcW w:w="4428" w:type="dxa"/>
          </w:tcPr>
          <w:p w:rsidR="002A68C4" w:rsidRDefault="001C3859">
            <w:pPr>
              <w:keepNext/>
              <w:jc w:val="right"/>
              <w:rPr>
                <w:i/>
              </w:rPr>
            </w:pPr>
            <w:r>
              <w:rPr>
                <w:i/>
              </w:rPr>
              <w:t>Admin/Not Shown</w:t>
            </w:r>
          </w:p>
        </w:tc>
      </w:tr>
    </w:tbl>
    <w:p w:rsidR="002A68C4" w:rsidRDefault="002A68C4">
      <w:pPr>
        <w:pStyle w:val="GQuestionSpacer"/>
      </w:pPr>
    </w:p>
    <w:p w:rsidR="002A68C4" w:rsidRDefault="001C3859">
      <w:pPr>
        <w:pStyle w:val="GModule"/>
      </w:pPr>
      <w:r>
        <w:t xml:space="preserve">Module: </w:t>
      </w:r>
      <w:proofErr w:type="spellStart"/>
      <w:r>
        <w:t>GroupC</w:t>
      </w:r>
      <w:proofErr w:type="spellEnd"/>
      <w:r>
        <w:t xml:space="preserve"> if split1 == 3</w:t>
      </w:r>
    </w:p>
    <w:p w:rsidR="002A68C4" w:rsidRDefault="001C3859">
      <w:pPr>
        <w:pStyle w:val="GPage"/>
      </w:pPr>
      <w:bookmarkStart w:id="2458" w:name="_Toc266972526"/>
      <w:r>
        <w:lastRenderedPageBreak/>
        <w:t>Page: screen2Cintro</w:t>
      </w:r>
      <w:bookmarkEnd w:id="2458"/>
    </w:p>
    <w:p w:rsidR="002A68C4" w:rsidRDefault="001C3859">
      <w:r>
        <w:t xml:space="preserve">A country sent its military to take over a </w:t>
      </w:r>
      <w:proofErr w:type="spellStart"/>
      <w:r>
        <w:t>neighboring</w:t>
      </w:r>
      <w:proofErr w:type="spellEnd"/>
      <w:r>
        <w:t xml:space="preserve"> country. The attacking country was led by a dictator, who invaded because of a longstanding historical feud. The attacking coun</w:t>
      </w:r>
      <w:r>
        <w:t>try had a strong military, so it would have taken a major effort for the United Kingdom to help push them out. A victory by the attacking country would hurt the safety and economy of the United Kingdom.</w:t>
      </w:r>
    </w:p>
    <w:p w:rsidR="002A68C4" w:rsidRDefault="001C3859">
      <w:pPr>
        <w:pStyle w:val="GPage"/>
      </w:pPr>
      <w:bookmarkStart w:id="2459" w:name="_Toc266972527"/>
      <w:r>
        <w:t>Page: screen3Cintro</w:t>
      </w:r>
      <w:bookmarkEnd w:id="2459"/>
    </w:p>
    <w:p w:rsidR="002A68C4" w:rsidRDefault="001C3859">
      <w:r>
        <w:t>The British Prime Minister said t</w:t>
      </w:r>
      <w:r>
        <w:t xml:space="preserve">he UK would stay out of the conflict. The attacking country continued to invade. In the end, the British Prime Minister did not send troops, and the attacking country took over its </w:t>
      </w:r>
      <w:proofErr w:type="spellStart"/>
      <w:r>
        <w:t>neighbor</w:t>
      </w:r>
      <w:proofErr w:type="spellEnd"/>
      <w:r>
        <w:t>.</w:t>
      </w:r>
    </w:p>
    <w:p w:rsidR="002A68C4" w:rsidRDefault="001C3859">
      <w:pPr>
        <w:pStyle w:val="GPage"/>
      </w:pPr>
      <w:bookmarkStart w:id="2460" w:name="_Toc266972528"/>
      <w:r>
        <w:t>Page: q1c</w:t>
      </w:r>
      <w:bookmarkEnd w:id="2460"/>
    </w:p>
    <w:p w:rsidR="002A68C4" w:rsidRDefault="001C3859">
      <w:r>
        <w:t>&lt;b&gt;&lt;big&gt;</w:t>
      </w:r>
      <w:proofErr w:type="gramStart"/>
      <w:r>
        <w:t>To</w:t>
      </w:r>
      <w:proofErr w:type="gramEnd"/>
      <w:r>
        <w:t xml:space="preserve"> summarize, &lt;/big&gt;&lt;/b&gt;</w:t>
      </w:r>
    </w:p>
    <w:p w:rsidR="002A68C4" w:rsidRDefault="001C3859">
      <w:r>
        <w:t>&lt;b&gt;&lt;big&gt;&lt;</w:t>
      </w:r>
      <w:proofErr w:type="spellStart"/>
      <w:r>
        <w:t>ul</w:t>
      </w:r>
      <w:proofErr w:type="spellEnd"/>
      <w:r>
        <w:t>&gt;&lt;</w:t>
      </w:r>
      <w:proofErr w:type="spellStart"/>
      <w:r>
        <w:t>li</w:t>
      </w:r>
      <w:proofErr w:type="spellEnd"/>
      <w:r>
        <w:t>&gt;</w:t>
      </w:r>
      <w:proofErr w:type="gramStart"/>
      <w:r>
        <w:t>The</w:t>
      </w:r>
      <w:proofErr w:type="gramEnd"/>
      <w:r>
        <w:t xml:space="preserve"> </w:t>
      </w:r>
      <w:r>
        <w:t>attacking country had a &lt;u&gt;strong military&lt;/u&gt;, was led by a &lt;u&gt;dictator&lt;/u&gt;, and invaded &lt;u&gt;because of a longstanding historical feud&lt;/u&gt;. &lt;/</w:t>
      </w:r>
      <w:proofErr w:type="spellStart"/>
      <w:r>
        <w:t>li</w:t>
      </w:r>
      <w:proofErr w:type="spellEnd"/>
      <w:r>
        <w:t>&gt;&lt;</w:t>
      </w:r>
      <w:proofErr w:type="spellStart"/>
      <w:r>
        <w:t>li</w:t>
      </w:r>
      <w:proofErr w:type="spellEnd"/>
      <w:r>
        <w:t>&gt;A successful invasion would &lt;u&gt;hurt&lt;/u&gt; the safety and economy of the &lt;u&gt;United Kingdom&lt;/u&gt;. &lt;/</w:t>
      </w:r>
      <w:proofErr w:type="spellStart"/>
      <w:r>
        <w:t>li</w:t>
      </w:r>
      <w:proofErr w:type="spellEnd"/>
      <w:r>
        <w:t>&gt;&lt;</w:t>
      </w:r>
      <w:proofErr w:type="spellStart"/>
      <w:r>
        <w:t>li</w:t>
      </w:r>
      <w:proofErr w:type="spellEnd"/>
      <w:r>
        <w:t>&gt;The B</w:t>
      </w:r>
      <w:r>
        <w:t>ritish Prime Minister said the UK &lt;u&gt;would stay out&lt;/u&gt; of the conflict. &lt;/</w:t>
      </w:r>
      <w:proofErr w:type="spellStart"/>
      <w:r>
        <w:t>li</w:t>
      </w:r>
      <w:proofErr w:type="spellEnd"/>
      <w:r>
        <w:t>&gt;&lt;</w:t>
      </w:r>
      <w:proofErr w:type="spellStart"/>
      <w:r>
        <w:t>li</w:t>
      </w:r>
      <w:proofErr w:type="spellEnd"/>
      <w:r>
        <w:t>&gt;</w:t>
      </w:r>
      <w:proofErr w:type="gramStart"/>
      <w:r>
        <w:t>The</w:t>
      </w:r>
      <w:proofErr w:type="gramEnd"/>
      <w:r>
        <w:t xml:space="preserve"> attacking country &lt;u&gt;continued to invade&lt;/u&gt;. &lt;/</w:t>
      </w:r>
      <w:proofErr w:type="spellStart"/>
      <w:r>
        <w:t>li</w:t>
      </w:r>
      <w:proofErr w:type="spellEnd"/>
      <w:r>
        <w:t>&gt;&lt;</w:t>
      </w:r>
      <w:proofErr w:type="spellStart"/>
      <w:r>
        <w:t>li</w:t>
      </w:r>
      <w:proofErr w:type="spellEnd"/>
      <w:r>
        <w:t>&gt;The British Prime Minister &lt;u&gt;did not send troops&lt;/u&gt;. &lt;/</w:t>
      </w:r>
      <w:proofErr w:type="spellStart"/>
      <w:r>
        <w:t>li</w:t>
      </w:r>
      <w:proofErr w:type="spellEnd"/>
      <w:r>
        <w:t>&gt;&lt;</w:t>
      </w:r>
      <w:proofErr w:type="spellStart"/>
      <w:r>
        <w:t>li</w:t>
      </w:r>
      <w:proofErr w:type="spellEnd"/>
      <w:r>
        <w:t>&gt;</w:t>
      </w:r>
      <w:proofErr w:type="gramStart"/>
      <w:r>
        <w:t>The</w:t>
      </w:r>
      <w:proofErr w:type="gramEnd"/>
      <w:r>
        <w:t xml:space="preserve"> attacking country took over its </w:t>
      </w:r>
      <w:proofErr w:type="spellStart"/>
      <w:r>
        <w:t>neighbor</w:t>
      </w:r>
      <w:proofErr w:type="spellEnd"/>
      <w:r>
        <w:t>. &lt;/</w:t>
      </w:r>
      <w:proofErr w:type="spellStart"/>
      <w:r>
        <w:t>li</w:t>
      </w:r>
      <w:proofErr w:type="spellEnd"/>
      <w:r>
        <w:t>&gt;</w:t>
      </w:r>
      <w:r>
        <w:t>&lt;/</w:t>
      </w:r>
      <w:proofErr w:type="spellStart"/>
      <w:r>
        <w:t>ul</w:t>
      </w:r>
      <w:proofErr w:type="spellEnd"/>
      <w:r>
        <w:t>&gt;&lt;/big&gt;&lt;/b&gt;</w:t>
      </w:r>
    </w:p>
    <w:tbl>
      <w:tblPr>
        <w:tblStyle w:val="GQuestionCommonProperties"/>
        <w:tblW w:w="0" w:type="auto"/>
        <w:tblInd w:w="0" w:type="dxa"/>
        <w:tblCellMar>
          <w:top w:w="0" w:type="dxa"/>
          <w:left w:w="0" w:type="dxa"/>
          <w:bottom w:w="0" w:type="dxa"/>
          <w:right w:w="0" w:type="dxa"/>
        </w:tblCellMar>
        <w:tblLook w:val="04A0"/>
      </w:tblPr>
      <w:tblGrid>
        <w:gridCol w:w="6235"/>
        <w:gridCol w:w="2621"/>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fldChar w:fldCharType="begin"/>
            </w:r>
            <w:r w:rsidR="001C3859">
              <w:instrText xml:space="preserve">TC </w:instrText>
            </w:r>
            <w:bookmarkStart w:id="2461" w:name="_Toc266972529"/>
            <w:r w:rsidR="001C3859">
              <w:instrText>q1c</w:instrText>
            </w:r>
            <w:bookmarkEnd w:id="2461"/>
            <w:r w:rsidR="001C3859">
              <w:instrText xml:space="preserve"> \l 2 \f a</w:instrText>
            </w:r>
            <w:r>
              <w:fldChar w:fldCharType="end"/>
            </w:r>
            <w:r w:rsidR="001C3859">
              <w:rPr>
                <w:rStyle w:val="GVariableName"/>
              </w:rPr>
              <w:t>q1c</w:t>
            </w:r>
            <w:r w:rsidR="001C3859">
              <w:rPr>
                <w:i/>
              </w:rPr>
              <w:t>- Show all respondents/required</w:t>
            </w:r>
          </w:p>
        </w:tc>
        <w:tc>
          <w:tcPr>
            <w:tcW w:w="0" w:type="auto"/>
            <w:shd w:val="clear" w:color="auto" w:fill="D0D0D0"/>
            <w:vAlign w:val="bottom"/>
          </w:tcPr>
          <w:p w:rsidR="002A68C4" w:rsidRDefault="001C3859">
            <w:pPr>
              <w:keepNext/>
              <w:jc w:val="right"/>
            </w:pPr>
            <w:r>
              <w:t>SINGLE CHOICE</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Do you approve, disapprove, or neither approve nor disapprove of the way the British Prime Minister handled the situation?</w:t>
            </w:r>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Order as shown</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Approve</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Disapprove</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Neither approve nor disapprove</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p w:rsidR="002A68C4" w:rsidRDefault="001C3859">
      <w:pPr>
        <w:pStyle w:val="GModule"/>
      </w:pPr>
      <w:r>
        <w:t xml:space="preserve">Module: </w:t>
      </w:r>
      <w:proofErr w:type="spellStart"/>
      <w:r>
        <w:t>GroupD</w:t>
      </w:r>
      <w:proofErr w:type="spellEnd"/>
      <w:r>
        <w:t xml:space="preserve"> if split1 == 4</w:t>
      </w:r>
    </w:p>
    <w:p w:rsidR="002A68C4" w:rsidRDefault="001C3859">
      <w:pPr>
        <w:pStyle w:val="GPage"/>
      </w:pPr>
      <w:bookmarkStart w:id="2462" w:name="_Toc266972530"/>
      <w:r>
        <w:t>Page: screen2Dintro</w:t>
      </w:r>
      <w:bookmarkEnd w:id="2462"/>
    </w:p>
    <w:p w:rsidR="002A68C4" w:rsidRDefault="001C3859">
      <w:r>
        <w:t xml:space="preserve">A country sent its military to take over a </w:t>
      </w:r>
      <w:proofErr w:type="spellStart"/>
      <w:r>
        <w:t>neighboring</w:t>
      </w:r>
      <w:proofErr w:type="spellEnd"/>
      <w:r>
        <w:t xml:space="preserve"> country. The attacking country was led by a dictator, </w:t>
      </w:r>
      <w:r>
        <w:t xml:space="preserve">who invaded because of a longstanding historical feud. The attacking country had a strong military, so it would have taken a major effort for the United Kingdom to help push them out. A victory by the attacking country would hurt the safety and economy of </w:t>
      </w:r>
      <w:r>
        <w:t>the United Kingdom.</w:t>
      </w:r>
    </w:p>
    <w:p w:rsidR="002A68C4" w:rsidRDefault="001C3859">
      <w:pPr>
        <w:pStyle w:val="GPage"/>
      </w:pPr>
      <w:bookmarkStart w:id="2463" w:name="_Toc266972531"/>
      <w:r>
        <w:t>Page: screen3Dintro</w:t>
      </w:r>
      <w:bookmarkEnd w:id="2463"/>
    </w:p>
    <w:p w:rsidR="002A68C4" w:rsidRDefault="001C3859">
      <w:r>
        <w:t>The British Prime Minister said that if the attack continued, the British Armed Forces would push out the invaders. The attacking country continued to invade. In the end, the British Prime Minister did not send troop</w:t>
      </w:r>
      <w:r>
        <w:t xml:space="preserve">s, and the attacking country took over its </w:t>
      </w:r>
      <w:proofErr w:type="spellStart"/>
      <w:r>
        <w:t>neighbor</w:t>
      </w:r>
      <w:proofErr w:type="spellEnd"/>
      <w:r>
        <w:t>.</w:t>
      </w:r>
    </w:p>
    <w:p w:rsidR="002A68C4" w:rsidRDefault="001C3859">
      <w:pPr>
        <w:pStyle w:val="GPage"/>
      </w:pPr>
      <w:bookmarkStart w:id="2464" w:name="_Toc266972532"/>
      <w:r>
        <w:t>Page: q1d</w:t>
      </w:r>
      <w:bookmarkEnd w:id="2464"/>
    </w:p>
    <w:p w:rsidR="002A68C4" w:rsidRDefault="001C3859">
      <w:r>
        <w:t>&lt;b&gt;&lt;big&gt;</w:t>
      </w:r>
      <w:proofErr w:type="gramStart"/>
      <w:r>
        <w:t>To</w:t>
      </w:r>
      <w:proofErr w:type="gramEnd"/>
      <w:r>
        <w:t xml:space="preserve"> summarize, &lt;/big&gt;&lt;/b&gt;</w:t>
      </w:r>
    </w:p>
    <w:p w:rsidR="002A68C4" w:rsidRDefault="001C3859">
      <w:r>
        <w:lastRenderedPageBreak/>
        <w:t>&lt;b&gt;&lt;big&gt;&lt;</w:t>
      </w:r>
      <w:proofErr w:type="spellStart"/>
      <w:r>
        <w:t>ul</w:t>
      </w:r>
      <w:proofErr w:type="spellEnd"/>
      <w:r>
        <w:t>&gt;&lt;</w:t>
      </w:r>
      <w:proofErr w:type="spellStart"/>
      <w:r>
        <w:t>li</w:t>
      </w:r>
      <w:proofErr w:type="spellEnd"/>
      <w:r>
        <w:t>&gt;</w:t>
      </w:r>
      <w:proofErr w:type="gramStart"/>
      <w:r>
        <w:t>The</w:t>
      </w:r>
      <w:proofErr w:type="gramEnd"/>
      <w:r>
        <w:t xml:space="preserve"> attacking country had a &lt;u&gt;strong military&lt;/u&gt;, was led by a &lt;u&gt;dictator&lt;/u&gt;, and invaded &lt;u&gt;because of a longstanding historical feud&lt;/u&gt;. </w:t>
      </w:r>
      <w:r>
        <w:t>&lt;/</w:t>
      </w:r>
      <w:proofErr w:type="spellStart"/>
      <w:r>
        <w:t>li</w:t>
      </w:r>
      <w:proofErr w:type="spellEnd"/>
      <w:r>
        <w:t>&gt;&lt;</w:t>
      </w:r>
      <w:proofErr w:type="spellStart"/>
      <w:r>
        <w:t>li</w:t>
      </w:r>
      <w:proofErr w:type="spellEnd"/>
      <w:r>
        <w:t>&gt;A successful invasion would &lt;u&gt;hurt&lt;/u&gt; the safety and economy of the &lt;u&gt;United Kingdom&lt;/u&gt;. &lt;/</w:t>
      </w:r>
      <w:proofErr w:type="spellStart"/>
      <w:r>
        <w:t>li</w:t>
      </w:r>
      <w:proofErr w:type="spellEnd"/>
      <w:r>
        <w:t>&gt;&lt;</w:t>
      </w:r>
      <w:proofErr w:type="spellStart"/>
      <w:r>
        <w:t>li</w:t>
      </w:r>
      <w:proofErr w:type="spellEnd"/>
      <w:r>
        <w:t>&gt;The British Prime Minister said that if the attack continued, the British Armed Forces &lt;u&gt;would push out&lt;/u&gt; the invaders. &lt;/</w:t>
      </w:r>
      <w:proofErr w:type="spellStart"/>
      <w:r>
        <w:t>li</w:t>
      </w:r>
      <w:proofErr w:type="spellEnd"/>
      <w:r>
        <w:t>&gt;&lt;</w:t>
      </w:r>
      <w:proofErr w:type="spellStart"/>
      <w:r>
        <w:t>li</w:t>
      </w:r>
      <w:proofErr w:type="spellEnd"/>
      <w:r>
        <w:t>&gt;</w:t>
      </w:r>
      <w:proofErr w:type="gramStart"/>
      <w:r>
        <w:t>The</w:t>
      </w:r>
      <w:proofErr w:type="gramEnd"/>
      <w:r>
        <w:t xml:space="preserve"> attacking</w:t>
      </w:r>
      <w:r>
        <w:t xml:space="preserve"> country &lt;u&gt;continued to invade&lt;/u&gt;. &lt;/</w:t>
      </w:r>
      <w:proofErr w:type="spellStart"/>
      <w:r>
        <w:t>li</w:t>
      </w:r>
      <w:proofErr w:type="spellEnd"/>
      <w:r>
        <w:t>&gt;&lt;</w:t>
      </w:r>
      <w:proofErr w:type="spellStart"/>
      <w:r>
        <w:t>li</w:t>
      </w:r>
      <w:proofErr w:type="spellEnd"/>
      <w:r>
        <w:t>&gt;The British Prime Minister &lt;u&gt;did not send troops&lt;/u&gt;. &lt;/</w:t>
      </w:r>
      <w:proofErr w:type="spellStart"/>
      <w:r>
        <w:t>li</w:t>
      </w:r>
      <w:proofErr w:type="spellEnd"/>
      <w:r>
        <w:t>&gt;&lt;</w:t>
      </w:r>
      <w:proofErr w:type="spellStart"/>
      <w:r>
        <w:t>li</w:t>
      </w:r>
      <w:proofErr w:type="spellEnd"/>
      <w:r>
        <w:t>&gt;</w:t>
      </w:r>
      <w:proofErr w:type="gramStart"/>
      <w:r>
        <w:t>The</w:t>
      </w:r>
      <w:proofErr w:type="gramEnd"/>
      <w:r>
        <w:t xml:space="preserve"> attacking country took over its </w:t>
      </w:r>
      <w:proofErr w:type="spellStart"/>
      <w:r>
        <w:t>neighbor</w:t>
      </w:r>
      <w:proofErr w:type="spellEnd"/>
      <w:r>
        <w:t>. &lt;/</w:t>
      </w:r>
      <w:proofErr w:type="spellStart"/>
      <w:r>
        <w:t>li</w:t>
      </w:r>
      <w:proofErr w:type="spellEnd"/>
      <w:r>
        <w:t>&gt;&lt;/</w:t>
      </w:r>
      <w:proofErr w:type="spellStart"/>
      <w:r>
        <w:t>ul</w:t>
      </w:r>
      <w:proofErr w:type="spellEnd"/>
      <w:r>
        <w:t>&gt;&lt;/big&gt;&lt;/b&gt;</w:t>
      </w:r>
    </w:p>
    <w:tbl>
      <w:tblPr>
        <w:tblStyle w:val="GQuestionCommonProperties"/>
        <w:tblW w:w="0" w:type="auto"/>
        <w:tblInd w:w="0" w:type="dxa"/>
        <w:tblCellMar>
          <w:top w:w="0" w:type="dxa"/>
          <w:left w:w="0" w:type="dxa"/>
          <w:bottom w:w="0" w:type="dxa"/>
          <w:right w:w="0" w:type="dxa"/>
        </w:tblCellMar>
        <w:tblLook w:val="04A0"/>
      </w:tblPr>
      <w:tblGrid>
        <w:gridCol w:w="6254"/>
        <w:gridCol w:w="2602"/>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fldChar w:fldCharType="begin"/>
            </w:r>
            <w:r w:rsidR="001C3859">
              <w:instrText xml:space="preserve">TC </w:instrText>
            </w:r>
            <w:bookmarkStart w:id="2465" w:name="_Toc266972533"/>
            <w:r w:rsidR="001C3859">
              <w:instrText>q1d</w:instrText>
            </w:r>
            <w:bookmarkEnd w:id="2465"/>
            <w:r w:rsidR="001C3859">
              <w:instrText xml:space="preserve"> \l 2 \f a</w:instrText>
            </w:r>
            <w:r>
              <w:fldChar w:fldCharType="end"/>
            </w:r>
            <w:r w:rsidR="001C3859">
              <w:rPr>
                <w:rStyle w:val="GVariableName"/>
              </w:rPr>
              <w:t>q1d</w:t>
            </w:r>
            <w:r w:rsidR="001C3859">
              <w:rPr>
                <w:i/>
              </w:rPr>
              <w:t>- Show all respondents/required</w:t>
            </w:r>
          </w:p>
        </w:tc>
        <w:tc>
          <w:tcPr>
            <w:tcW w:w="0" w:type="auto"/>
            <w:shd w:val="clear" w:color="auto" w:fill="D0D0D0"/>
            <w:vAlign w:val="bottom"/>
          </w:tcPr>
          <w:p w:rsidR="002A68C4" w:rsidRDefault="001C3859">
            <w:pPr>
              <w:keepNext/>
              <w:jc w:val="right"/>
            </w:pPr>
            <w:r>
              <w:t>SINGLE CHOICE</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Do you appr</w:t>
            </w:r>
            <w:r>
              <w:rPr>
                <w:b/>
              </w:rPr>
              <w:t>ove, disapprove, or neither approve nor disapprove of the way the British Prime Minister handled the situation?</w:t>
            </w:r>
          </w:p>
        </w:tc>
      </w:tr>
    </w:tbl>
    <w:p w:rsidR="002A68C4" w:rsidRDefault="002A68C4">
      <w:pPr>
        <w:pStyle w:val="GQuestionSpacer"/>
        <w:keepNext/>
      </w:pPr>
    </w:p>
    <w:tbl>
      <w:tblPr>
        <w:tblStyle w:val="GQuestionResponseList"/>
        <w:tblW w:w="0" w:type="auto"/>
        <w:tblInd w:w="0" w:type="dxa"/>
        <w:tblCellMar>
          <w:top w:w="0" w:type="dxa"/>
          <w:left w:w="0" w:type="dxa"/>
          <w:bottom w:w="0" w:type="dxa"/>
          <w:right w:w="0" w:type="dxa"/>
        </w:tblCellMar>
        <w:tblLook w:val="04A0"/>
      </w:tblPr>
      <w:tblGrid>
        <w:gridCol w:w="336"/>
        <w:gridCol w:w="361"/>
        <w:gridCol w:w="3731"/>
        <w:gridCol w:w="4428"/>
      </w:tblGrid>
      <w:tr w:rsidR="002A68C4">
        <w:tblPrEx>
          <w:tblCellMar>
            <w:top w:w="0" w:type="dxa"/>
            <w:left w:w="0" w:type="dxa"/>
            <w:bottom w:w="0" w:type="dxa"/>
            <w:right w:w="0" w:type="dxa"/>
          </w:tblCellMar>
        </w:tblPrEx>
        <w:tc>
          <w:tcPr>
            <w:tcW w:w="4428" w:type="dxa"/>
            <w:gridSpan w:val="3"/>
          </w:tcPr>
          <w:p w:rsidR="002A68C4" w:rsidRDefault="001C3859">
            <w:pPr>
              <w:pStyle w:val="GResponseOrder"/>
              <w:keepNext/>
            </w:pPr>
            <w:r>
              <w:rPr>
                <w:i/>
              </w:rPr>
              <w:t>Order as shown</w:t>
            </w:r>
          </w:p>
        </w:tc>
        <w:tc>
          <w:tcPr>
            <w:tcW w:w="4428" w:type="dxa"/>
          </w:tcPr>
          <w:p w:rsidR="002A68C4" w:rsidRDefault="002A68C4">
            <w:pPr>
              <w:keepNext/>
              <w:jc w:val="right"/>
            </w:pPr>
          </w:p>
        </w:tc>
      </w:tr>
      <w:tr w:rsidR="002A68C4">
        <w:tblPrEx>
          <w:tblCellMar>
            <w:top w:w="0" w:type="dxa"/>
            <w:left w:w="0" w:type="dxa"/>
            <w:bottom w:w="0" w:type="dxa"/>
            <w:right w:w="0" w:type="dxa"/>
          </w:tblCellMar>
        </w:tblPrEx>
        <w:tc>
          <w:tcPr>
            <w:tcW w:w="336" w:type="dxa"/>
          </w:tcPr>
          <w:p w:rsidR="002A68C4" w:rsidRDefault="001C3859">
            <w:pPr>
              <w:keepNext/>
            </w:pPr>
            <w:r>
              <w:t>1</w:t>
            </w:r>
          </w:p>
        </w:tc>
        <w:tc>
          <w:tcPr>
            <w:tcW w:w="361" w:type="dxa"/>
          </w:tcPr>
          <w:p w:rsidR="002A68C4" w:rsidRDefault="001C3859">
            <w:pPr>
              <w:keepNext/>
            </w:pPr>
            <w:r>
              <w:t>○</w:t>
            </w:r>
          </w:p>
        </w:tc>
        <w:tc>
          <w:tcPr>
            <w:tcW w:w="3731" w:type="dxa"/>
          </w:tcPr>
          <w:p w:rsidR="002A68C4" w:rsidRDefault="001C3859">
            <w:pPr>
              <w:keepNext/>
            </w:pPr>
            <w:r>
              <w:t>Approve</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2</w:t>
            </w:r>
          </w:p>
        </w:tc>
        <w:tc>
          <w:tcPr>
            <w:tcW w:w="361" w:type="dxa"/>
          </w:tcPr>
          <w:p w:rsidR="002A68C4" w:rsidRDefault="001C3859">
            <w:pPr>
              <w:keepNext/>
            </w:pPr>
            <w:r>
              <w:t>○</w:t>
            </w:r>
          </w:p>
        </w:tc>
        <w:tc>
          <w:tcPr>
            <w:tcW w:w="3731" w:type="dxa"/>
          </w:tcPr>
          <w:p w:rsidR="002A68C4" w:rsidRDefault="001C3859">
            <w:pPr>
              <w:keepNext/>
            </w:pPr>
            <w:r>
              <w:t>Disapprove</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3</w:t>
            </w:r>
          </w:p>
        </w:tc>
        <w:tc>
          <w:tcPr>
            <w:tcW w:w="361" w:type="dxa"/>
          </w:tcPr>
          <w:p w:rsidR="002A68C4" w:rsidRDefault="001C3859">
            <w:pPr>
              <w:keepNext/>
            </w:pPr>
            <w:r>
              <w:t>○</w:t>
            </w:r>
          </w:p>
        </w:tc>
        <w:tc>
          <w:tcPr>
            <w:tcW w:w="3731" w:type="dxa"/>
          </w:tcPr>
          <w:p w:rsidR="002A68C4" w:rsidRDefault="001C3859">
            <w:pPr>
              <w:keepNext/>
            </w:pPr>
            <w:r>
              <w:t>Neither approve nor disapprove</w:t>
            </w:r>
          </w:p>
        </w:tc>
        <w:tc>
          <w:tcPr>
            <w:tcW w:w="4428" w:type="dxa"/>
          </w:tcPr>
          <w:p w:rsidR="002A68C4" w:rsidRDefault="002A68C4">
            <w:pPr>
              <w:keepNext/>
              <w:jc w:val="right"/>
              <w:rPr>
                <w:i/>
              </w:rPr>
            </w:pPr>
          </w:p>
        </w:tc>
      </w:tr>
      <w:tr w:rsidR="002A68C4">
        <w:tblPrEx>
          <w:tblCellMar>
            <w:top w:w="0" w:type="dxa"/>
            <w:left w:w="0" w:type="dxa"/>
            <w:bottom w:w="0" w:type="dxa"/>
            <w:right w:w="0" w:type="dxa"/>
          </w:tblCellMar>
        </w:tblPrEx>
        <w:tc>
          <w:tcPr>
            <w:tcW w:w="336" w:type="dxa"/>
          </w:tcPr>
          <w:p w:rsidR="002A68C4" w:rsidRDefault="001C3859">
            <w:pPr>
              <w:keepNext/>
            </w:pPr>
            <w:r>
              <w:t>8</w:t>
            </w:r>
          </w:p>
        </w:tc>
        <w:tc>
          <w:tcPr>
            <w:tcW w:w="361" w:type="dxa"/>
          </w:tcPr>
          <w:p w:rsidR="002A68C4" w:rsidRDefault="002A68C4">
            <w:pPr>
              <w:keepNext/>
            </w:pPr>
          </w:p>
        </w:tc>
        <w:tc>
          <w:tcPr>
            <w:tcW w:w="3731" w:type="dxa"/>
          </w:tcPr>
          <w:p w:rsidR="002A68C4" w:rsidRDefault="001C3859">
            <w:pPr>
              <w:keepNext/>
            </w:pPr>
            <w:r>
              <w:t>Skipped</w:t>
            </w:r>
          </w:p>
        </w:tc>
        <w:tc>
          <w:tcPr>
            <w:tcW w:w="4428" w:type="dxa"/>
          </w:tcPr>
          <w:p w:rsidR="002A68C4" w:rsidRDefault="001C3859">
            <w:pPr>
              <w:keepNext/>
              <w:jc w:val="right"/>
              <w:rPr>
                <w:i/>
              </w:rPr>
            </w:pPr>
            <w:r>
              <w:rPr>
                <w:i/>
              </w:rPr>
              <w:t>Admin/Not Shown</w:t>
            </w:r>
          </w:p>
        </w:tc>
      </w:tr>
      <w:tr w:rsidR="002A68C4">
        <w:tblPrEx>
          <w:tblCellMar>
            <w:top w:w="0" w:type="dxa"/>
            <w:left w:w="0" w:type="dxa"/>
            <w:bottom w:w="0" w:type="dxa"/>
            <w:right w:w="0" w:type="dxa"/>
          </w:tblCellMar>
        </w:tblPrEx>
        <w:tc>
          <w:tcPr>
            <w:tcW w:w="336" w:type="dxa"/>
          </w:tcPr>
          <w:p w:rsidR="002A68C4" w:rsidRDefault="001C3859">
            <w:pPr>
              <w:keepNext/>
            </w:pPr>
            <w:r>
              <w:t>9</w:t>
            </w:r>
          </w:p>
        </w:tc>
        <w:tc>
          <w:tcPr>
            <w:tcW w:w="361" w:type="dxa"/>
          </w:tcPr>
          <w:p w:rsidR="002A68C4" w:rsidRDefault="002A68C4">
            <w:pPr>
              <w:keepNext/>
            </w:pPr>
          </w:p>
        </w:tc>
        <w:tc>
          <w:tcPr>
            <w:tcW w:w="3731" w:type="dxa"/>
          </w:tcPr>
          <w:p w:rsidR="002A68C4" w:rsidRDefault="001C3859">
            <w:pPr>
              <w:keepNext/>
            </w:pPr>
            <w:r>
              <w:t>Not Asked</w:t>
            </w:r>
          </w:p>
        </w:tc>
        <w:tc>
          <w:tcPr>
            <w:tcW w:w="4428" w:type="dxa"/>
          </w:tcPr>
          <w:p w:rsidR="002A68C4" w:rsidRDefault="001C3859">
            <w:pPr>
              <w:keepNext/>
              <w:jc w:val="right"/>
              <w:rPr>
                <w:i/>
              </w:rPr>
            </w:pPr>
            <w:r>
              <w:rPr>
                <w:i/>
              </w:rPr>
              <w:t>Admin/Not Shown</w:t>
            </w:r>
          </w:p>
        </w:tc>
      </w:tr>
    </w:tbl>
    <w:p w:rsidR="002A68C4" w:rsidRDefault="002A68C4">
      <w:pPr>
        <w:pStyle w:val="GQuestionSpacer"/>
      </w:pPr>
    </w:p>
    <w:p w:rsidR="002A68C4" w:rsidRDefault="001C3859">
      <w:pPr>
        <w:pStyle w:val="GModule"/>
      </w:pPr>
      <w:r>
        <w:t>Module: _26</w:t>
      </w:r>
    </w:p>
    <w:p w:rsidR="002A68C4" w:rsidRDefault="001C3859">
      <w:pPr>
        <w:pStyle w:val="GPage"/>
      </w:pPr>
      <w:bookmarkStart w:id="2466" w:name="_Toc266972534"/>
      <w:r>
        <w:t>Page: grant</w:t>
      </w:r>
      <w:bookmarkEnd w:id="2466"/>
    </w:p>
    <w:p w:rsidR="002A68C4" w:rsidRDefault="001C3859">
      <w:pPr>
        <w:pStyle w:val="GPage"/>
      </w:pPr>
      <w:bookmarkStart w:id="2467" w:name="_Toc266972535"/>
      <w:r>
        <w:t>Page: transition</w:t>
      </w:r>
      <w:bookmarkEnd w:id="2467"/>
    </w:p>
    <w:p w:rsidR="002A68C4" w:rsidRDefault="001C3859">
      <w:r>
        <w:t xml:space="preserve">And finally, we would like to invite you to a unique test hosted by </w:t>
      </w:r>
      <w:proofErr w:type="spellStart"/>
      <w:r>
        <w:t>by</w:t>
      </w:r>
      <w:proofErr w:type="spellEnd"/>
      <w:r>
        <w:t xml:space="preserve"> one of our clients. This test is part of this survey.</w:t>
      </w:r>
    </w:p>
    <w:p w:rsidR="002A68C4" w:rsidRDefault="001C3859">
      <w:r>
        <w:t xml:space="preserve">By proceeding you will </w:t>
      </w:r>
      <w:proofErr w:type="spellStart"/>
      <w:r>
        <w:t>will</w:t>
      </w:r>
      <w:proofErr w:type="spellEnd"/>
      <w:r>
        <w:t xml:space="preserve"> be taken our client's secure survey system to take the test,</w:t>
      </w:r>
      <w:r>
        <w:t xml:space="preserve"> and when you are finished will be redirected back to your YouGov homepage, where the survey will end.</w:t>
      </w:r>
    </w:p>
    <w:p w:rsidR="002A68C4" w:rsidRDefault="001C3859">
      <w:r>
        <w:t>Thank you for completing this part of the survey.</w:t>
      </w:r>
    </w:p>
    <w:tbl>
      <w:tblPr>
        <w:tblStyle w:val="GQuestionCommonProperties"/>
        <w:tblW w:w="0" w:type="auto"/>
        <w:tblInd w:w="0" w:type="dxa"/>
        <w:tblCellMar>
          <w:top w:w="0" w:type="dxa"/>
          <w:left w:w="0" w:type="dxa"/>
          <w:bottom w:w="0" w:type="dxa"/>
          <w:right w:w="0" w:type="dxa"/>
        </w:tblCellMar>
        <w:tblLook w:val="04A0"/>
      </w:tblPr>
      <w:tblGrid>
        <w:gridCol w:w="6213"/>
        <w:gridCol w:w="2643"/>
      </w:tblGrid>
      <w:tr w:rsidR="002A68C4">
        <w:tblPrEx>
          <w:tblCellMar>
            <w:top w:w="0" w:type="dxa"/>
            <w:left w:w="0" w:type="dxa"/>
            <w:bottom w:w="0" w:type="dxa"/>
            <w:right w:w="0" w:type="dxa"/>
          </w:tblCellMar>
        </w:tblPrEx>
        <w:tc>
          <w:tcPr>
            <w:tcW w:w="0" w:type="auto"/>
            <w:shd w:val="clear" w:color="auto" w:fill="D0D0D0"/>
          </w:tcPr>
          <w:p w:rsidR="002A68C4" w:rsidRDefault="002A68C4">
            <w:pPr>
              <w:keepNext/>
            </w:pPr>
            <w:r>
              <w:fldChar w:fldCharType="begin"/>
            </w:r>
            <w:r w:rsidR="001C3859">
              <w:instrText xml:space="preserve">TC </w:instrText>
            </w:r>
            <w:bookmarkStart w:id="2468" w:name="_Toc266972536"/>
            <w:r w:rsidR="001C3859">
              <w:instrText>comments</w:instrText>
            </w:r>
            <w:bookmarkEnd w:id="2468"/>
            <w:r w:rsidR="001C3859">
              <w:instrText xml:space="preserve"> \l 2 \f a</w:instrText>
            </w:r>
            <w:r>
              <w:fldChar w:fldCharType="end"/>
            </w:r>
            <w:r w:rsidR="001C3859">
              <w:rPr>
                <w:rStyle w:val="GVariableName"/>
              </w:rPr>
              <w:t>comments</w:t>
            </w:r>
            <w:r w:rsidR="001C3859">
              <w:rPr>
                <w:i/>
              </w:rPr>
              <w:t>- Show all respondents</w:t>
            </w:r>
          </w:p>
        </w:tc>
        <w:tc>
          <w:tcPr>
            <w:tcW w:w="0" w:type="auto"/>
            <w:shd w:val="clear" w:color="auto" w:fill="D0D0D0"/>
            <w:vAlign w:val="bottom"/>
          </w:tcPr>
          <w:p w:rsidR="002A68C4" w:rsidRDefault="001C3859">
            <w:pPr>
              <w:keepNext/>
              <w:jc w:val="right"/>
            </w:pPr>
            <w:r>
              <w:t>OPEN TEXTBOX</w:t>
            </w:r>
          </w:p>
        </w:tc>
      </w:tr>
      <w:tr w:rsidR="002A68C4">
        <w:tblPrEx>
          <w:tblCellMar>
            <w:top w:w="0" w:type="dxa"/>
            <w:left w:w="0" w:type="dxa"/>
            <w:bottom w:w="0" w:type="dxa"/>
            <w:right w:w="0" w:type="dxa"/>
          </w:tblCellMar>
        </w:tblPrEx>
        <w:tc>
          <w:tcPr>
            <w:tcW w:w="8856" w:type="dxa"/>
            <w:gridSpan w:val="2"/>
            <w:shd w:val="clear" w:color="auto" w:fill="D0D0D0"/>
          </w:tcPr>
          <w:p w:rsidR="002A68C4" w:rsidRDefault="001C3859">
            <w:pPr>
              <w:keepNext/>
            </w:pPr>
            <w:r>
              <w:rPr>
                <w:b/>
              </w:rPr>
              <w:t xml:space="preserve">Do you have any comments on your </w:t>
            </w:r>
            <w:r>
              <w:rPr>
                <w:b/>
              </w:rPr>
              <w:t>experience of taking this survey (optional)? In the case that you would like a response to your comment please contact us at supportuk@yougov.com</w:t>
            </w:r>
          </w:p>
        </w:tc>
      </w:tr>
    </w:tbl>
    <w:p w:rsidR="002A68C4" w:rsidRDefault="002A68C4">
      <w:pPr>
        <w:pStyle w:val="GQuestionSpacer"/>
        <w:keepNext/>
      </w:pPr>
    </w:p>
    <w:p w:rsidR="002A68C4" w:rsidRDefault="002A68C4">
      <w:pPr>
        <w:pStyle w:val="GQuestionSpacer"/>
      </w:pPr>
    </w:p>
    <w:p w:rsidR="002A68C4" w:rsidRDefault="001C3859">
      <w:r>
        <w:t>Please click the 'Next' button to proceed.</w:t>
      </w:r>
    </w:p>
    <w:p w:rsidR="002A68C4" w:rsidRDefault="001C3859">
      <w:r>
        <w:rPr>
          <w:i/>
        </w:rPr>
        <w:t>↯</w:t>
      </w:r>
      <w:r>
        <w:rPr>
          <w:i/>
        </w:rPr>
        <w:t xml:space="preserve"> </w:t>
      </w:r>
      <w:proofErr w:type="spellStart"/>
      <w:r>
        <w:rPr>
          <w:i/>
        </w:rPr>
        <w:t>Goto</w:t>
      </w:r>
      <w:proofErr w:type="spellEnd"/>
      <w:r>
        <w:rPr>
          <w:i/>
        </w:rPr>
        <w:t xml:space="preserve"> page $</w:t>
      </w:r>
      <w:proofErr w:type="spellStart"/>
      <w:r>
        <w:rPr>
          <w:i/>
        </w:rPr>
        <w:t>var</w:t>
      </w:r>
      <w:proofErr w:type="spellEnd"/>
      <w:r>
        <w:rPr>
          <w:i/>
        </w:rPr>
        <w:t xml:space="preserve"> (resume at page </w:t>
      </w:r>
      <w:proofErr w:type="gramStart"/>
      <w:r>
        <w:rPr>
          <w:i/>
        </w:rPr>
        <w:t>None</w:t>
      </w:r>
      <w:proofErr w:type="gramEnd"/>
      <w:r>
        <w:rPr>
          <w:i/>
        </w:rPr>
        <w:t>)</w:t>
      </w:r>
    </w:p>
    <w:sectPr w:rsidR="002A68C4" w:rsidSect="002A68C4">
      <w:headerReference w:type="default" r:id="rId8"/>
      <w:footerReference w:type="default" r:id="rId9"/>
      <w:pgSz w:w="11906" w:h="16838"/>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A68C4" w:rsidRDefault="002A68C4" w:rsidP="002A68C4">
      <w:pPr>
        <w:spacing w:after="0"/>
      </w:pPr>
      <w:r>
        <w:separator/>
      </w:r>
    </w:p>
  </w:endnote>
  <w:endnote w:type="continuationSeparator" w:id="0">
    <w:p w:rsidR="002A68C4" w:rsidRDefault="002A68C4" w:rsidP="002A68C4">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Narrow">
    <w:panose1 w:val="020B05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68C4" w:rsidRDefault="002A68C4">
    <w:pPr>
      <w:jc w:val="center"/>
    </w:pPr>
    <w:r>
      <w:fldChar w:fldCharType="begin"/>
    </w:r>
    <w:r>
      <w:instrText>PAGE</w:instrText>
    </w:r>
    <w:r>
      <w:fldChar w:fldCharType="separate"/>
    </w:r>
    <w:r w:rsidR="001C3859">
      <w:rPr>
        <w:noProof/>
      </w:rPr>
      <w:t>143</w:t>
    </w:r>
    <w: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A68C4" w:rsidRDefault="002A68C4" w:rsidP="002A68C4">
      <w:pPr>
        <w:spacing w:after="0"/>
      </w:pPr>
      <w:r>
        <w:separator/>
      </w:r>
    </w:p>
  </w:footnote>
  <w:footnote w:type="continuationSeparator" w:id="0">
    <w:p w:rsidR="002A68C4" w:rsidRDefault="002A68C4" w:rsidP="002A68C4">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CellMar>
        <w:left w:w="10" w:type="dxa"/>
        <w:right w:w="10" w:type="dxa"/>
      </w:tblCellMar>
      <w:tblLook w:val="0000"/>
    </w:tblPr>
    <w:tblGrid>
      <w:gridCol w:w="4428"/>
      <w:gridCol w:w="4428"/>
    </w:tblGrid>
    <w:tr w:rsidR="002A68C4">
      <w:tblPrEx>
        <w:tblCellMar>
          <w:top w:w="0" w:type="dxa"/>
          <w:bottom w:w="0" w:type="dxa"/>
        </w:tblCellMar>
      </w:tblPrEx>
      <w:tc>
        <w:tcPr>
          <w:tcW w:w="4428" w:type="dxa"/>
        </w:tcPr>
        <w:p w:rsidR="002A68C4" w:rsidRDefault="002A68C4"/>
      </w:tc>
      <w:tc>
        <w:tcPr>
          <w:tcW w:w="4428" w:type="dxa"/>
        </w:tcPr>
        <w:p w:rsidR="002A68C4" w:rsidRDefault="002A68C4">
          <w:pPr>
            <w:jc w:val="righ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135pt;margin-top:0;width:2in;height:13.7pt;z-index:251656704;mso-position-horizontal-relative:text;mso-position-vertical-relative:text">
                <v:imagedata r:id="rId1" o:title=""/>
              </v:shape>
            </w:pict>
          </w:r>
        </w:p>
      </w:tc>
    </w:tr>
  </w:tbl>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CellMar>
        <w:left w:w="10" w:type="dxa"/>
        <w:right w:w="10" w:type="dxa"/>
      </w:tblCellMar>
      <w:tblLook w:val="0000"/>
    </w:tblPr>
    <w:tblGrid>
      <w:gridCol w:w="4428"/>
      <w:gridCol w:w="4428"/>
    </w:tblGrid>
    <w:tr w:rsidR="002A68C4">
      <w:tblPrEx>
        <w:tblCellMar>
          <w:top w:w="0" w:type="dxa"/>
          <w:bottom w:w="0" w:type="dxa"/>
        </w:tblCellMar>
      </w:tblPrEx>
      <w:tc>
        <w:tcPr>
          <w:tcW w:w="4428" w:type="dxa"/>
        </w:tcPr>
        <w:p w:rsidR="002A68C4" w:rsidRDefault="001C3859">
          <w:r>
            <w:t>Questionnaire</w:t>
          </w:r>
        </w:p>
      </w:tc>
      <w:tc>
        <w:tcPr>
          <w:tcW w:w="4428" w:type="dxa"/>
        </w:tcPr>
        <w:p w:rsidR="002A68C4" w:rsidRDefault="002A68C4">
          <w:pPr>
            <w:jc w:val="righ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65pt;margin-top:0;width:108pt;height:10.3pt;z-index:251657728;mso-position-horizontal-relative:text;mso-position-vertical-relative:text">
                <v:imagedata r:id="rId1" o:title=""/>
              </v:shape>
            </w:pict>
          </w:r>
        </w:p>
      </w:tc>
    </w:tr>
  </w:tbl>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CellMar>
        <w:left w:w="10" w:type="dxa"/>
        <w:right w:w="10" w:type="dxa"/>
      </w:tblCellMar>
      <w:tblLook w:val="0000"/>
    </w:tblPr>
    <w:tblGrid>
      <w:gridCol w:w="4428"/>
      <w:gridCol w:w="4428"/>
    </w:tblGrid>
    <w:tr w:rsidR="002A68C4">
      <w:tblPrEx>
        <w:tblCellMar>
          <w:top w:w="0" w:type="dxa"/>
          <w:bottom w:w="0" w:type="dxa"/>
        </w:tblCellMar>
      </w:tblPrEx>
      <w:tc>
        <w:tcPr>
          <w:tcW w:w="4428" w:type="dxa"/>
        </w:tcPr>
        <w:p w:rsidR="002A68C4" w:rsidRDefault="001C3859">
          <w:r>
            <w:t>Questionnaire</w:t>
          </w:r>
        </w:p>
      </w:tc>
      <w:tc>
        <w:tcPr>
          <w:tcW w:w="4428" w:type="dxa"/>
        </w:tcPr>
        <w:p w:rsidR="002A68C4" w:rsidRDefault="002A68C4">
          <w:pPr>
            <w:jc w:val="righ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165pt;margin-top:0;width:108pt;height:10.3pt;z-index:251658752;mso-position-horizontal-relative:text;mso-position-vertical-relative:text">
                <v:imagedata r:id="rId1" o:title=""/>
              </v:shape>
            </w:pic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trackRevisions/>
  <w:defaultTabStop w:val="720"/>
  <w:characterSpacingControl w:val="doNotCompress"/>
  <w:hdrShapeDefaults>
    <o:shapedefaults v:ext="edit" spidmax="2056"/>
    <o:shapelayout v:ext="edit">
      <o:idmap v:ext="edit" data="1"/>
    </o:shapelayout>
  </w:hdrShapeDefaults>
  <w:footnotePr>
    <w:footnote w:id="-1"/>
    <w:footnote w:id="0"/>
  </w:footnotePr>
  <w:endnotePr>
    <w:endnote w:id="-1"/>
    <w:endnote w:id="0"/>
  </w:endnotePr>
  <w:compat/>
  <w:rsids>
    <w:rsidRoot w:val="002A68C4"/>
    <w:rsid w:val="001C3859"/>
    <w:rsid w:val="002A68C4"/>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Times New Roman" w:cs="Times New Roman"/>
        <w:color w:val="555555"/>
        <w:sz w:val="22"/>
        <w:lang w:val="en-GB" w:eastAsia="en-GB"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Module">
    <w:name w:val="G:Module"/>
    <w:qFormat/>
    <w:rsid w:val="002A68C4"/>
    <w:pPr>
      <w:pBdr>
        <w:bottom w:val="single" w:sz="4" w:space="1" w:color="auto"/>
      </w:pBdr>
    </w:pPr>
    <w:rPr>
      <w:sz w:val="48"/>
    </w:rPr>
  </w:style>
  <w:style w:type="paragraph" w:customStyle="1" w:styleId="GPage">
    <w:name w:val="G:Page"/>
    <w:basedOn w:val="GModule"/>
    <w:qFormat/>
    <w:rsid w:val="002A68C4"/>
    <w:pPr>
      <w:ind w:right="2835"/>
    </w:pPr>
    <w:rPr>
      <w:sz w:val="36"/>
    </w:rPr>
  </w:style>
  <w:style w:type="table" w:customStyle="1" w:styleId="GQuestionCommonProperties">
    <w:name w:val="G:Question Common Properties"/>
    <w:qFormat/>
    <w:rsid w:val="002A68C4"/>
    <w:pPr>
      <w:spacing w:after="0"/>
    </w:pPr>
    <w:tblPr>
      <w:tblBorders>
        <w:bottom w:val="dashSmallGap" w:sz="4" w:space="0" w:color="auto"/>
      </w:tblBorders>
      <w:tblCellMar>
        <w:top w:w="0" w:type="dxa"/>
        <w:left w:w="0" w:type="dxa"/>
        <w:bottom w:w="0" w:type="dxa"/>
        <w:right w:w="0" w:type="dxa"/>
      </w:tblCellMar>
    </w:tblPr>
  </w:style>
  <w:style w:type="table" w:customStyle="1" w:styleId="GQuestionResponseList">
    <w:name w:val="G:Question Response List"/>
    <w:basedOn w:val="GQuestionCommonProperties"/>
    <w:qFormat/>
    <w:rsid w:val="002A68C4"/>
    <w:tblPr>
      <w:tblCellMar>
        <w:top w:w="0" w:type="dxa"/>
        <w:left w:w="0" w:type="dxa"/>
        <w:bottom w:w="0" w:type="dxa"/>
        <w:right w:w="0" w:type="dxa"/>
      </w:tblCellMar>
    </w:tblPr>
  </w:style>
  <w:style w:type="table" w:customStyle="1" w:styleId="GQuestionCategoryList">
    <w:name w:val="G:Question Category List"/>
    <w:basedOn w:val="GQuestionResponseList"/>
    <w:qFormat/>
    <w:rsid w:val="002A68C4"/>
    <w:tblPr>
      <w:tblCellMar>
        <w:top w:w="0" w:type="dxa"/>
        <w:left w:w="0" w:type="dxa"/>
        <w:bottom w:w="0" w:type="dxa"/>
        <w:right w:w="0" w:type="dxa"/>
      </w:tblCellMar>
    </w:tblPr>
  </w:style>
  <w:style w:type="paragraph" w:customStyle="1" w:styleId="GResponseOrder">
    <w:name w:val="G:Response Order"/>
    <w:qFormat/>
    <w:rsid w:val="002A68C4"/>
    <w:pPr>
      <w:spacing w:after="80"/>
    </w:pPr>
  </w:style>
  <w:style w:type="paragraph" w:customStyle="1" w:styleId="GResponseHeader">
    <w:name w:val="G:Response Header"/>
    <w:qFormat/>
    <w:rsid w:val="002A68C4"/>
    <w:pPr>
      <w:spacing w:before="50" w:after="0"/>
    </w:pPr>
  </w:style>
  <w:style w:type="paragraph" w:customStyle="1" w:styleId="GCategoryHeader">
    <w:name w:val="G:Category Header"/>
    <w:basedOn w:val="GResponseHeader"/>
    <w:qFormat/>
    <w:rsid w:val="002A68C4"/>
  </w:style>
  <w:style w:type="character" w:customStyle="1" w:styleId="GVariableName">
    <w:name w:val="G:Variable Name"/>
    <w:qFormat/>
    <w:rsid w:val="002A68C4"/>
    <w:rPr>
      <w:b/>
      <w:sz w:val="28"/>
    </w:rPr>
  </w:style>
  <w:style w:type="paragraph" w:customStyle="1" w:styleId="GQuestionSpacer">
    <w:name w:val="G:Question Spacer"/>
    <w:qFormat/>
    <w:rsid w:val="002A68C4"/>
    <w:pPr>
      <w:spacing w:after="0"/>
    </w:pPr>
    <w:rPr>
      <w:sz w:val="12"/>
    </w:rPr>
  </w:style>
  <w:style w:type="paragraph" w:styleId="TOC1">
    <w:name w:val="toc 1"/>
    <w:basedOn w:val="Normal"/>
    <w:next w:val="Normal"/>
    <w:autoRedefine/>
    <w:uiPriority w:val="39"/>
    <w:unhideWhenUsed/>
    <w:rsid w:val="001C3859"/>
    <w:pPr>
      <w:spacing w:after="100"/>
    </w:pPr>
  </w:style>
  <w:style w:type="paragraph" w:styleId="TOC2">
    <w:name w:val="toc 2"/>
    <w:basedOn w:val="Normal"/>
    <w:next w:val="Normal"/>
    <w:autoRedefine/>
    <w:uiPriority w:val="39"/>
    <w:unhideWhenUsed/>
    <w:rsid w:val="001C3859"/>
    <w:pPr>
      <w:spacing w:after="100"/>
      <w:ind w:left="220"/>
    </w:pPr>
  </w:style>
  <w:style w:type="paragraph" w:styleId="TOC3">
    <w:name w:val="toc 3"/>
    <w:basedOn w:val="Normal"/>
    <w:next w:val="Normal"/>
    <w:autoRedefine/>
    <w:uiPriority w:val="39"/>
    <w:unhideWhenUsed/>
    <w:rsid w:val="001C3859"/>
    <w:pPr>
      <w:spacing w:after="100" w:line="276" w:lineRule="auto"/>
      <w:ind w:left="440"/>
    </w:pPr>
    <w:rPr>
      <w:rFonts w:asciiTheme="minorHAnsi" w:eastAsiaTheme="minorEastAsia" w:hAnsiTheme="minorHAnsi" w:cstheme="minorBidi"/>
      <w:color w:val="auto"/>
      <w:szCs w:val="22"/>
    </w:rPr>
  </w:style>
  <w:style w:type="paragraph" w:styleId="TOC4">
    <w:name w:val="toc 4"/>
    <w:basedOn w:val="Normal"/>
    <w:next w:val="Normal"/>
    <w:autoRedefine/>
    <w:uiPriority w:val="39"/>
    <w:unhideWhenUsed/>
    <w:rsid w:val="001C3859"/>
    <w:pPr>
      <w:spacing w:after="100" w:line="276" w:lineRule="auto"/>
      <w:ind w:left="660"/>
    </w:pPr>
    <w:rPr>
      <w:rFonts w:asciiTheme="minorHAnsi" w:eastAsiaTheme="minorEastAsia" w:hAnsiTheme="minorHAnsi" w:cstheme="minorBidi"/>
      <w:color w:val="auto"/>
      <w:szCs w:val="22"/>
    </w:rPr>
  </w:style>
  <w:style w:type="paragraph" w:styleId="TOC5">
    <w:name w:val="toc 5"/>
    <w:basedOn w:val="Normal"/>
    <w:next w:val="Normal"/>
    <w:autoRedefine/>
    <w:uiPriority w:val="39"/>
    <w:unhideWhenUsed/>
    <w:rsid w:val="001C3859"/>
    <w:pPr>
      <w:spacing w:after="100" w:line="276" w:lineRule="auto"/>
      <w:ind w:left="880"/>
    </w:pPr>
    <w:rPr>
      <w:rFonts w:asciiTheme="minorHAnsi" w:eastAsiaTheme="minorEastAsia" w:hAnsiTheme="minorHAnsi" w:cstheme="minorBidi"/>
      <w:color w:val="auto"/>
      <w:szCs w:val="22"/>
    </w:rPr>
  </w:style>
  <w:style w:type="paragraph" w:styleId="TOC6">
    <w:name w:val="toc 6"/>
    <w:basedOn w:val="Normal"/>
    <w:next w:val="Normal"/>
    <w:autoRedefine/>
    <w:uiPriority w:val="39"/>
    <w:unhideWhenUsed/>
    <w:rsid w:val="001C3859"/>
    <w:pPr>
      <w:spacing w:after="100" w:line="276" w:lineRule="auto"/>
      <w:ind w:left="1100"/>
    </w:pPr>
    <w:rPr>
      <w:rFonts w:asciiTheme="minorHAnsi" w:eastAsiaTheme="minorEastAsia" w:hAnsiTheme="minorHAnsi" w:cstheme="minorBidi"/>
      <w:color w:val="auto"/>
      <w:szCs w:val="22"/>
    </w:rPr>
  </w:style>
  <w:style w:type="paragraph" w:styleId="TOC7">
    <w:name w:val="toc 7"/>
    <w:basedOn w:val="Normal"/>
    <w:next w:val="Normal"/>
    <w:autoRedefine/>
    <w:uiPriority w:val="39"/>
    <w:unhideWhenUsed/>
    <w:rsid w:val="001C3859"/>
    <w:pPr>
      <w:spacing w:after="100" w:line="276" w:lineRule="auto"/>
      <w:ind w:left="1320"/>
    </w:pPr>
    <w:rPr>
      <w:rFonts w:asciiTheme="minorHAnsi" w:eastAsiaTheme="minorEastAsia" w:hAnsiTheme="minorHAnsi" w:cstheme="minorBidi"/>
      <w:color w:val="auto"/>
      <w:szCs w:val="22"/>
    </w:rPr>
  </w:style>
  <w:style w:type="paragraph" w:styleId="TOC8">
    <w:name w:val="toc 8"/>
    <w:basedOn w:val="Normal"/>
    <w:next w:val="Normal"/>
    <w:autoRedefine/>
    <w:uiPriority w:val="39"/>
    <w:unhideWhenUsed/>
    <w:rsid w:val="001C3859"/>
    <w:pPr>
      <w:spacing w:after="100" w:line="276" w:lineRule="auto"/>
      <w:ind w:left="1540"/>
    </w:pPr>
    <w:rPr>
      <w:rFonts w:asciiTheme="minorHAnsi" w:eastAsiaTheme="minorEastAsia" w:hAnsiTheme="minorHAnsi" w:cstheme="minorBidi"/>
      <w:color w:val="auto"/>
      <w:szCs w:val="22"/>
    </w:rPr>
  </w:style>
  <w:style w:type="paragraph" w:styleId="TOC9">
    <w:name w:val="toc 9"/>
    <w:basedOn w:val="Normal"/>
    <w:next w:val="Normal"/>
    <w:autoRedefine/>
    <w:uiPriority w:val="39"/>
    <w:unhideWhenUsed/>
    <w:rsid w:val="001C3859"/>
    <w:pPr>
      <w:spacing w:after="100" w:line="276" w:lineRule="auto"/>
      <w:ind w:left="1760"/>
    </w:pPr>
    <w:rPr>
      <w:rFonts w:asciiTheme="minorHAnsi" w:eastAsiaTheme="minorEastAsia" w:hAnsiTheme="minorHAnsi" w:cstheme="minorBidi"/>
      <w:color w:val="auto"/>
      <w:szCs w:val="22"/>
    </w:rPr>
  </w:style>
  <w:style w:type="character" w:styleId="Hyperlink">
    <w:name w:val="Hyperlink"/>
    <w:basedOn w:val="DefaultParagraphFont"/>
    <w:uiPriority w:val="99"/>
    <w:unhideWhenUsed/>
    <w:rsid w:val="001C3859"/>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162</Pages>
  <Words>32658</Words>
  <Characters>186151</Characters>
  <Application>Microsoft Office Word</Application>
  <DocSecurity>4</DocSecurity>
  <Lines>1551</Lines>
  <Paragraphs>436</Paragraphs>
  <ScaleCrop>false</ScaleCrop>
  <Company> </Company>
  <LinksUpToDate>false</LinksUpToDate>
  <CharactersWithSpaces>218373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LaurenceJL</cp:lastModifiedBy>
  <cp:revision>2</cp:revision>
  <dcterms:created xsi:type="dcterms:W3CDTF">2010-07-15T14:48:00Z</dcterms:created>
  <dcterms:modified xsi:type="dcterms:W3CDTF">2010-07-15T14:48:00Z</dcterms:modified>
</cp:coreProperties>
</file>