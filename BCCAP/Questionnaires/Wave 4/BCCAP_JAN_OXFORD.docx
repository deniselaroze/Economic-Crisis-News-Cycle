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69D" w:rsidRDefault="002B169D">
      <w:pPr>
        <w:sectPr w:rsidR="002B169D">
          <w:headerReference w:type="default" r:id="rId6"/>
          <w:pgSz w:w="12240" w:h="15840"/>
          <w:pgMar w:top="1440" w:right="1440" w:bottom="1440" w:left="1440" w:header="720" w:footer="720" w:gutter="0"/>
          <w:cols w:space="720"/>
          <w:docGrid w:linePitch="360"/>
        </w:sectPr>
      </w:pPr>
      <w:r>
        <w:pict>
          <v:group id="_x0000_s2050" editas="canvas" style="width:6in;height:9in;mso-position-horizontal-relative:char;mso-position-vertical-relative:line" coordorigin="1800,1440" coordsize="8640,129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2800;top:1440;width:8640;height:12960" o:preferrelative="f">
              <v:fill o:detectmouseclick="t"/>
              <v:path o:extrusionok="t" o:connecttype="none"/>
              <o:lock v:ext="edit" text="t"/>
            </v:shape>
            <v:shapetype id="_x0000_t202" coordsize="21600,21600" o:spt="202" path="m,l,21600r21600,l21600,xe">
              <v:stroke joinstyle="miter"/>
              <v:path gradientshapeok="t" o:connecttype="rect"/>
            </v:shapetype>
            <v:shape id="_x0000_s2053" type="#_x0000_t202" style="position:absolute;left:7840;top:3780;width:3420;height:7560" stroked="f">
              <v:textbox style="layout-flow:vertical;mso-layout-flow-alt:bottom-to-top">
                <w:txbxContent>
                  <w:p w:rsidR="002B169D" w:rsidRDefault="002F343D">
                    <w:pPr>
                      <w:rPr>
                        <w:rFonts w:hAnsi="Calibri"/>
                        <w:b/>
                        <w:color w:val="333399"/>
                        <w:sz w:val="72"/>
                        <w:szCs w:val="72"/>
                      </w:rPr>
                    </w:pPr>
                    <w:r>
                      <w:rPr>
                        <w:rFonts w:hAnsi="Calibri"/>
                        <w:b/>
                        <w:color w:val="333399"/>
                        <w:sz w:val="72"/>
                        <w:szCs w:val="72"/>
                      </w:rPr>
                      <w:t>Questionnaire</w:t>
                    </w:r>
                  </w:p>
                  <w:p w:rsidR="002B169D" w:rsidRDefault="002F343D">
                    <w:pPr>
                      <w:rPr>
                        <w:rFonts w:hAnsi="Calibri"/>
                        <w:b/>
                        <w:color w:val="333399"/>
                        <w:sz w:val="72"/>
                        <w:szCs w:val="72"/>
                      </w:rPr>
                    </w:pPr>
                    <w:r>
                      <w:rPr>
                        <w:rFonts w:hAnsi="Calibri"/>
                        <w:b/>
                        <w:color w:val="333399"/>
                        <w:sz w:val="72"/>
                        <w:szCs w:val="72"/>
                      </w:rPr>
                      <w:t>BCCAP_JAN_OXFORD</w:t>
                    </w:r>
                  </w:p>
                  <w:p w:rsidR="002B169D" w:rsidRDefault="002F343D">
                    <w:pPr>
                      <w:rPr>
                        <w:rFonts w:ascii="Trebuchet MS" w:hAnsi="Trebuchet MS" w:cs="Tahoma"/>
                        <w:caps/>
                        <w:spacing w:val="40"/>
                        <w:sz w:val="48"/>
                        <w:szCs w:val="56"/>
                      </w:rPr>
                    </w:pPr>
                    <w:r>
                      <w:rPr>
                        <w:rFonts w:ascii="Trebuchet MS" w:hAnsi="Trebuchet MS" w:cs="Tahoma"/>
                        <w:caps/>
                        <w:spacing w:val="40"/>
                        <w:sz w:val="48"/>
                        <w:szCs w:val="56"/>
                      </w:rPr>
                      <w:t>Survey</w:t>
                    </w:r>
                  </w:p>
                </w:txbxContent>
              </v:textbox>
            </v:shape>
            <v:shape id="_x0000_s2052" type="#_x0000_t202" style="position:absolute;left:7215;top:11340;width:1080;height:2515" stroked="f">
              <v:textbox>
                <w:txbxContent>
                  <w:p w:rsidR="002B169D" w:rsidRDefault="002F343D">
                    <w:pPr>
                      <w:rPr>
                        <w:rFonts w:ascii="Arial Narrow" w:hAnsi="Arial Narrow"/>
                        <w:color w:val="C0C0C0"/>
                        <w:sz w:val="192"/>
                        <w:szCs w:val="192"/>
                      </w:rPr>
                    </w:pPr>
                    <w:r>
                      <w:rPr>
                        <w:rFonts w:ascii="Arial Narrow" w:hAnsi="Arial Narrow"/>
                        <w:color w:val="C0C0C0"/>
                        <w:sz w:val="192"/>
                        <w:szCs w:val="192"/>
                      </w:rPr>
                      <w:t>{</w:t>
                    </w:r>
                  </w:p>
                </w:txbxContent>
              </v:textbox>
            </v:shape>
            <v:shape id="_x0000_s2051" type="#_x0000_t202" style="position:absolute;left:7840;top:11526;width:3240;height:2333" filled="f" stroked="f">
              <v:textbox>
                <w:txbxContent>
                  <w:tbl>
                    <w:tblPr>
                      <w:tblW w:w="0" w:type="auto"/>
                      <w:tblCellMar>
                        <w:left w:w="10" w:type="dxa"/>
                        <w:right w:w="10" w:type="dxa"/>
                      </w:tblCellMar>
                      <w:tblLook w:val="04A0"/>
                    </w:tblPr>
                    <w:tblGrid>
                      <w:gridCol w:w="2490"/>
                    </w:tblGrid>
                    <w:tr w:rsidR="002B169D">
                      <w:tblPrEx>
                        <w:tblCellMar>
                          <w:top w:w="0" w:type="dxa"/>
                          <w:bottom w:w="0" w:type="dxa"/>
                        </w:tblCellMar>
                      </w:tblPrEx>
                      <w:trPr>
                        <w:trHeight w:hRule="exact" w:val="2333"/>
                      </w:trPr>
                      <w:tc>
                        <w:tcPr>
                          <w:tcW w:w="0" w:type="auto"/>
                          <w:vAlign w:val="center"/>
                        </w:tcPr>
                        <w:p w:rsidR="002B169D" w:rsidRDefault="002B169D">
                          <w:pPr>
                            <w:rPr>
                              <w:rFonts w:ascii="Trebuchet MS" w:hAnsi="Trebuchet MS"/>
                              <w:sz w:val="36"/>
                              <w:szCs w:val="36"/>
                            </w:rPr>
                          </w:pPr>
                        </w:p>
                        <w:p w:rsidR="002B169D" w:rsidRDefault="002F343D">
                          <w:pPr>
                            <w:rPr>
                              <w:rFonts w:ascii="Trebuchet MS" w:hAnsi="Trebuchet MS"/>
                            </w:rPr>
                          </w:pPr>
                          <w:r>
                            <w:rPr>
                              <w:rFonts w:ascii="Trebuchet MS" w:hAnsi="Trebuchet MS"/>
                            </w:rPr>
                            <w:t>Version 2</w:t>
                          </w:r>
                        </w:p>
                        <w:p w:rsidR="002B169D" w:rsidRDefault="002F343D">
                          <w:pPr>
                            <w:rPr>
                              <w:rFonts w:ascii="Trebuchet MS" w:hAnsi="Trebuchet MS"/>
                            </w:rPr>
                          </w:pPr>
                          <w:r>
                            <w:rPr>
                              <w:rFonts w:ascii="Trebuchet MS" w:hAnsi="Trebuchet MS"/>
                            </w:rPr>
                            <w:t>Thu Jul 15 16:18:11 2010</w:t>
                          </w:r>
                        </w:p>
                      </w:tc>
                    </w:tr>
                  </w:tbl>
                  <w:p w:rsidR="002B169D" w:rsidRDefault="002B169D"/>
                </w:txbxContent>
              </v:textbox>
            </v:shape>
            <w10:wrap type="none"/>
            <w10:anchorlock/>
          </v:group>
        </w:pict>
      </w:r>
    </w:p>
    <w:p w:rsidR="002F343D" w:rsidRDefault="002B169D">
      <w:pPr>
        <w:pStyle w:val="TOC1"/>
        <w:tabs>
          <w:tab w:val="right" w:leader="dot" w:pos="9350"/>
        </w:tabs>
        <w:rPr>
          <w:ins w:id="0" w:author="LaurenceJL" w:date="2010-07-15T15:18:00Z"/>
          <w:noProof/>
        </w:rPr>
      </w:pPr>
      <w:r>
        <w:lastRenderedPageBreak/>
        <w:fldChar w:fldCharType="begin"/>
      </w:r>
      <w:r>
        <w:instrText>TOC \o "1-3" \h \t "G:Page,1" \f "a"</w:instrText>
      </w:r>
      <w:r>
        <w:fldChar w:fldCharType="separate"/>
      </w:r>
      <w:ins w:id="1" w:author="LaurenceJL" w:date="2010-07-15T15:18:00Z">
        <w:r w:rsidR="002F343D" w:rsidRPr="00975244">
          <w:rPr>
            <w:rStyle w:val="Hyperlink"/>
            <w:noProof/>
          </w:rPr>
          <w:fldChar w:fldCharType="begin"/>
        </w:r>
        <w:r w:rsidR="002F343D" w:rsidRPr="00975244">
          <w:rPr>
            <w:rStyle w:val="Hyperlink"/>
            <w:noProof/>
          </w:rPr>
          <w:instrText xml:space="preserve"> </w:instrText>
        </w:r>
        <w:r w:rsidR="002F343D">
          <w:rPr>
            <w:noProof/>
          </w:rPr>
          <w:instrText>HYPERLINK \l "_Toc266970428"</w:instrText>
        </w:r>
        <w:r w:rsidR="002F343D" w:rsidRPr="00975244">
          <w:rPr>
            <w:rStyle w:val="Hyperlink"/>
            <w:noProof/>
          </w:rPr>
          <w:instrText xml:space="preserve"> </w:instrText>
        </w:r>
        <w:r w:rsidR="002F343D" w:rsidRPr="00975244">
          <w:rPr>
            <w:rStyle w:val="Hyperlink"/>
            <w:noProof/>
          </w:rPr>
        </w:r>
        <w:r w:rsidR="002F343D" w:rsidRPr="00975244">
          <w:rPr>
            <w:rStyle w:val="Hyperlink"/>
            <w:noProof/>
          </w:rPr>
          <w:fldChar w:fldCharType="separate"/>
        </w:r>
        <w:r w:rsidR="002F343D" w:rsidRPr="00975244">
          <w:rPr>
            <w:rStyle w:val="Hyperlink"/>
            <w:noProof/>
          </w:rPr>
          <w:t>Page: Page1</w:t>
        </w:r>
        <w:r w:rsidR="002F343D">
          <w:rPr>
            <w:noProof/>
          </w:rPr>
          <w:tab/>
        </w:r>
        <w:r w:rsidR="002F343D">
          <w:rPr>
            <w:noProof/>
          </w:rPr>
          <w:fldChar w:fldCharType="begin"/>
        </w:r>
        <w:r w:rsidR="002F343D">
          <w:rPr>
            <w:noProof/>
          </w:rPr>
          <w:instrText xml:space="preserve"> PAGEREF _Toc266970428 \h </w:instrText>
        </w:r>
        <w:r w:rsidR="002F343D">
          <w:rPr>
            <w:noProof/>
          </w:rPr>
        </w:r>
      </w:ins>
      <w:r w:rsidR="002F343D">
        <w:rPr>
          <w:noProof/>
        </w:rPr>
        <w:fldChar w:fldCharType="separate"/>
      </w:r>
      <w:ins w:id="2" w:author="LaurenceJL" w:date="2010-07-15T15:18:00Z">
        <w:r w:rsidR="002F343D">
          <w:rPr>
            <w:noProof/>
          </w:rPr>
          <w:t>1</w:t>
        </w:r>
        <w:r w:rsidR="002F343D">
          <w:rPr>
            <w:noProof/>
          </w:rPr>
          <w:fldChar w:fldCharType="end"/>
        </w:r>
        <w:r w:rsidR="002F343D" w:rsidRPr="00975244">
          <w:rPr>
            <w:rStyle w:val="Hyperlink"/>
            <w:noProof/>
          </w:rPr>
          <w:fldChar w:fldCharType="end"/>
        </w:r>
      </w:ins>
    </w:p>
    <w:p w:rsidR="002F343D" w:rsidRDefault="002F343D">
      <w:pPr>
        <w:pStyle w:val="TOC2"/>
        <w:tabs>
          <w:tab w:val="right" w:leader="dot" w:pos="9350"/>
        </w:tabs>
        <w:rPr>
          <w:ins w:id="3" w:author="LaurenceJL" w:date="2010-07-15T15:18:00Z"/>
          <w:noProof/>
        </w:rPr>
      </w:pPr>
      <w:ins w:id="4"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"_Toc266970429"</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OXF1tgrid</w:t>
        </w:r>
        <w:r>
          <w:rPr>
            <w:noProof/>
          </w:rPr>
          <w:tab/>
        </w:r>
        <w:r>
          <w:rPr>
            <w:noProof/>
          </w:rPr>
          <w:fldChar w:fldCharType="begin"/>
        </w:r>
        <w:r>
          <w:rPr>
            <w:noProof/>
          </w:rPr>
          <w:instrText xml:space="preserve"> PAGEREF _Toc266970429 \h </w:instrText>
        </w:r>
        <w:r>
          <w:rPr>
            <w:noProof/>
          </w:rPr>
        </w:r>
      </w:ins>
      <w:r>
        <w:rPr>
          <w:noProof/>
        </w:rPr>
        <w:fldChar w:fldCharType="separate"/>
      </w:r>
      <w:ins w:id="5" w:author="LaurenceJL" w:date="2010-07-15T15:18:00Z">
        <w:r>
          <w:rPr>
            <w:noProof/>
          </w:rPr>
          <w:t>1</w:t>
        </w:r>
        <w:r>
          <w:rPr>
            <w:noProof/>
          </w:rPr>
          <w:fldChar w:fldCharType="end"/>
        </w:r>
        <w:r w:rsidRPr="00975244">
          <w:rPr>
            <w:rStyle w:val="Hyperlink"/>
            <w:noProof/>
          </w:rPr>
          <w:fldChar w:fldCharType="end"/>
        </w:r>
      </w:ins>
    </w:p>
    <w:p w:rsidR="002F343D" w:rsidRDefault="002F343D">
      <w:pPr>
        <w:pStyle w:val="TOC2"/>
        <w:tabs>
          <w:tab w:val="right" w:leader="dot" w:pos="9350"/>
        </w:tabs>
        <w:rPr>
          <w:ins w:id="6" w:author="LaurenceJL" w:date="2010-07-15T15:18:00Z"/>
          <w:noProof/>
        </w:rPr>
      </w:pPr>
      <w:ins w:id="7"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"_Toc266970430"</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OXF1r</w:t>
        </w:r>
        <w:r>
          <w:rPr>
            <w:noProof/>
          </w:rPr>
          <w:tab/>
        </w:r>
        <w:r>
          <w:rPr>
            <w:noProof/>
          </w:rPr>
          <w:fldChar w:fldCharType="begin"/>
        </w:r>
        <w:r>
          <w:rPr>
            <w:noProof/>
          </w:rPr>
          <w:instrText xml:space="preserve"> PAGEREF _Toc266970430 \h </w:instrText>
        </w:r>
        <w:r>
          <w:rPr>
            <w:noProof/>
          </w:rPr>
        </w:r>
      </w:ins>
      <w:r>
        <w:rPr>
          <w:noProof/>
        </w:rPr>
        <w:fldChar w:fldCharType="separate"/>
      </w:r>
      <w:ins w:id="8" w:author="LaurenceJL" w:date="2010-07-15T15:18:00Z">
        <w:r>
          <w:rPr>
            <w:noProof/>
          </w:rPr>
          <w:t>1</w:t>
        </w:r>
        <w:r>
          <w:rPr>
            <w:noProof/>
          </w:rPr>
          <w:fldChar w:fldCharType="end"/>
        </w:r>
        <w:r w:rsidRPr="00975244">
          <w:rPr>
            <w:rStyle w:val="Hyperlink"/>
            <w:noProof/>
          </w:rPr>
          <w:fldChar w:fldCharType="end"/>
        </w:r>
      </w:ins>
    </w:p>
    <w:p w:rsidR="002F343D" w:rsidRDefault="002F343D">
      <w:pPr>
        <w:pStyle w:val="TOC1"/>
        <w:tabs>
          <w:tab w:val="right" w:leader="dot" w:pos="9350"/>
        </w:tabs>
        <w:rPr>
          <w:ins w:id="9" w:author="LaurenceJL" w:date="2010-07-15T15:18:00Z"/>
          <w:noProof/>
        </w:rPr>
      </w:pPr>
      <w:ins w:id="10"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"_Toc266970431"</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OXF2grid</w:t>
        </w:r>
        <w:r>
          <w:rPr>
            <w:noProof/>
          </w:rPr>
          <w:tab/>
        </w:r>
        <w:r>
          <w:rPr>
            <w:noProof/>
          </w:rPr>
          <w:fldChar w:fldCharType="begin"/>
        </w:r>
        <w:r>
          <w:rPr>
            <w:noProof/>
          </w:rPr>
          <w:instrText xml:space="preserve"> PAGEREF _Toc266970431 \h </w:instrText>
        </w:r>
        <w:r>
          <w:rPr>
            <w:noProof/>
          </w:rPr>
        </w:r>
      </w:ins>
      <w:r>
        <w:rPr>
          <w:noProof/>
        </w:rPr>
        <w:fldChar w:fldCharType="separate"/>
      </w:r>
      <w:ins w:id="11" w:author="LaurenceJL" w:date="2010-07-15T15:18:00Z">
        <w:r>
          <w:rPr>
            <w:noProof/>
          </w:rPr>
          <w:t>1</w:t>
        </w:r>
        <w:r>
          <w:rPr>
            <w:noProof/>
          </w:rPr>
          <w:fldChar w:fldCharType="end"/>
        </w:r>
        <w:r w:rsidRPr="00975244">
          <w:rPr>
            <w:rStyle w:val="Hyperlink"/>
            <w:noProof/>
          </w:rPr>
          <w:fldChar w:fldCharType="end"/>
        </w:r>
      </w:ins>
    </w:p>
    <w:p w:rsidR="002F343D" w:rsidRDefault="002F343D">
      <w:pPr>
        <w:pStyle w:val="TOC2"/>
        <w:tabs>
          <w:tab w:val="right" w:leader="dot" w:pos="9350"/>
        </w:tabs>
        <w:rPr>
          <w:ins w:id="12" w:author="LaurenceJL" w:date="2010-07-15T15:18:00Z"/>
          <w:noProof/>
        </w:rPr>
      </w:pPr>
      <w:ins w:id="13"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"_Toc266970432"</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OXF2grid</w:t>
        </w:r>
        <w:r>
          <w:rPr>
            <w:noProof/>
          </w:rPr>
          <w:tab/>
        </w:r>
        <w:r>
          <w:rPr>
            <w:noProof/>
          </w:rPr>
          <w:fldChar w:fldCharType="begin"/>
        </w:r>
        <w:r>
          <w:rPr>
            <w:noProof/>
          </w:rPr>
          <w:instrText xml:space="preserve"> PAGEREF _Toc266970432 \h </w:instrText>
        </w:r>
        <w:r>
          <w:rPr>
            <w:noProof/>
          </w:rPr>
        </w:r>
      </w:ins>
      <w:r>
        <w:rPr>
          <w:noProof/>
        </w:rPr>
        <w:fldChar w:fldCharType="separate"/>
      </w:r>
      <w:ins w:id="14" w:author="LaurenceJL" w:date="2010-07-15T15:18:00Z">
        <w:r>
          <w:rPr>
            <w:noProof/>
          </w:rPr>
          <w:t>2</w:t>
        </w:r>
        <w:r>
          <w:rPr>
            <w:noProof/>
          </w:rPr>
          <w:fldChar w:fldCharType="end"/>
        </w:r>
        <w:r w:rsidRPr="00975244">
          <w:rPr>
            <w:rStyle w:val="Hyperlink"/>
            <w:noProof/>
          </w:rPr>
          <w:fldChar w:fldCharType="end"/>
        </w:r>
      </w:ins>
    </w:p>
    <w:p w:rsidR="002F343D" w:rsidRDefault="002F343D">
      <w:pPr>
        <w:pStyle w:val="TOC1"/>
        <w:tabs>
          <w:tab w:val="right" w:leader="dot" w:pos="9350"/>
        </w:tabs>
        <w:rPr>
          <w:ins w:id="15" w:author="LaurenceJL" w:date="2010-07-15T15:18:00Z"/>
          <w:noProof/>
        </w:rPr>
      </w:pPr>
      <w:ins w:id="16"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"_Toc266970433"</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SNBsplit</w:t>
        </w:r>
        <w:r>
          <w:rPr>
            <w:noProof/>
          </w:rPr>
          <w:tab/>
        </w:r>
        <w:r>
          <w:rPr>
            <w:noProof/>
          </w:rPr>
          <w:fldChar w:fldCharType="begin"/>
        </w:r>
        <w:r>
          <w:rPr>
            <w:noProof/>
          </w:rPr>
          <w:instrText xml:space="preserve"> PAGEREF _Toc266970433 \h </w:instrText>
        </w:r>
        <w:r>
          <w:rPr>
            <w:noProof/>
          </w:rPr>
        </w:r>
      </w:ins>
      <w:r>
        <w:rPr>
          <w:noProof/>
        </w:rPr>
        <w:fldChar w:fldCharType="separate"/>
      </w:r>
      <w:ins w:id="17" w:author="LaurenceJL" w:date="2010-07-15T15:18:00Z">
        <w:r>
          <w:rPr>
            <w:noProof/>
          </w:rPr>
          <w:t>2</w:t>
        </w:r>
        <w:r>
          <w:rPr>
            <w:noProof/>
          </w:rPr>
          <w:fldChar w:fldCharType="end"/>
        </w:r>
        <w:r w:rsidRPr="00975244">
          <w:rPr>
            <w:rStyle w:val="Hyperlink"/>
            <w:noProof/>
          </w:rPr>
          <w:fldChar w:fldCharType="end"/>
        </w:r>
      </w:ins>
    </w:p>
    <w:p w:rsidR="002F343D" w:rsidRDefault="002F343D">
      <w:pPr>
        <w:pStyle w:val="TOC1"/>
        <w:tabs>
          <w:tab w:val="right" w:leader="dot" w:pos="9350"/>
        </w:tabs>
        <w:rPr>
          <w:ins w:id="18" w:author="LaurenceJL" w:date="2010-07-15T15:18:00Z"/>
          <w:noProof/>
        </w:rPr>
      </w:pPr>
      <w:ins w:id="19"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"_Toc266970434"</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snbpAq1count</w:t>
        </w:r>
        <w:r>
          <w:rPr>
            <w:noProof/>
          </w:rPr>
          <w:tab/>
        </w:r>
        <w:r>
          <w:rPr>
            <w:noProof/>
          </w:rPr>
          <w:fldChar w:fldCharType="begin"/>
        </w:r>
        <w:r>
          <w:rPr>
            <w:noProof/>
          </w:rPr>
          <w:instrText xml:space="preserve"> PAGEREF _Toc266970434 \h </w:instrText>
        </w:r>
        <w:r>
          <w:rPr>
            <w:noProof/>
          </w:rPr>
        </w:r>
      </w:ins>
      <w:r>
        <w:rPr>
          <w:noProof/>
        </w:rPr>
        <w:fldChar w:fldCharType="separate"/>
      </w:r>
      <w:ins w:id="20" w:author="LaurenceJL" w:date="2010-07-15T15:18:00Z">
        <w:r>
          <w:rPr>
            <w:noProof/>
          </w:rPr>
          <w:t>2</w:t>
        </w:r>
        <w:r>
          <w:rPr>
            <w:noProof/>
          </w:rPr>
          <w:fldChar w:fldCharType="end"/>
        </w:r>
        <w:r w:rsidRPr="00975244">
          <w:rPr>
            <w:rStyle w:val="Hyperlink"/>
            <w:noProof/>
          </w:rPr>
          <w:fldChar w:fldCharType="end"/>
        </w:r>
      </w:ins>
    </w:p>
    <w:p w:rsidR="002F343D" w:rsidRDefault="002F343D">
      <w:pPr>
        <w:pStyle w:val="TOC1"/>
        <w:tabs>
          <w:tab w:val="right" w:leader="dot" w:pos="9350"/>
        </w:tabs>
        <w:rPr>
          <w:ins w:id="21" w:author="LaurenceJL" w:date="2010-07-15T15:18:00Z"/>
          <w:noProof/>
        </w:rPr>
      </w:pPr>
      <w:ins w:id="22"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"_Toc266970435"</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snbpAq2count</w:t>
        </w:r>
        <w:r>
          <w:rPr>
            <w:noProof/>
          </w:rPr>
          <w:tab/>
        </w:r>
        <w:r>
          <w:rPr>
            <w:noProof/>
          </w:rPr>
          <w:fldChar w:fldCharType="begin"/>
        </w:r>
        <w:r>
          <w:rPr>
            <w:noProof/>
          </w:rPr>
          <w:instrText xml:space="preserve"> PAGEREF _Toc266970435 \h </w:instrText>
        </w:r>
        <w:r>
          <w:rPr>
            <w:noProof/>
          </w:rPr>
        </w:r>
      </w:ins>
      <w:r>
        <w:rPr>
          <w:noProof/>
        </w:rPr>
        <w:fldChar w:fldCharType="separate"/>
      </w:r>
      <w:ins w:id="23" w:author="LaurenceJL" w:date="2010-07-15T15:18:00Z">
        <w:r>
          <w:rPr>
            <w:noProof/>
          </w:rPr>
          <w:t>2</w:t>
        </w:r>
        <w:r>
          <w:rPr>
            <w:noProof/>
          </w:rPr>
          <w:fldChar w:fldCharType="end"/>
        </w:r>
        <w:r w:rsidRPr="00975244">
          <w:rPr>
            <w:rStyle w:val="Hyperlink"/>
            <w:noProof/>
          </w:rPr>
          <w:fldChar w:fldCharType="end"/>
        </w:r>
      </w:ins>
    </w:p>
    <w:p w:rsidR="002F343D" w:rsidRDefault="002F343D">
      <w:pPr>
        <w:pStyle w:val="TOC1"/>
        <w:tabs>
          <w:tab w:val="right" w:leader="dot" w:pos="9350"/>
        </w:tabs>
        <w:rPr>
          <w:ins w:id="24" w:author="LaurenceJL" w:date="2010-07-15T15:18:00Z"/>
          <w:noProof/>
        </w:rPr>
      </w:pPr>
      <w:ins w:id="25"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"_Toc266970436"</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snbpAq3count</w:t>
        </w:r>
        <w:r>
          <w:rPr>
            <w:noProof/>
          </w:rPr>
          <w:tab/>
        </w:r>
        <w:r>
          <w:rPr>
            <w:noProof/>
          </w:rPr>
          <w:fldChar w:fldCharType="begin"/>
        </w:r>
        <w:r>
          <w:rPr>
            <w:noProof/>
          </w:rPr>
          <w:instrText xml:space="preserve"> PAGEREF _Toc266970436 \h </w:instrText>
        </w:r>
        <w:r>
          <w:rPr>
            <w:noProof/>
          </w:rPr>
        </w:r>
      </w:ins>
      <w:r>
        <w:rPr>
          <w:noProof/>
        </w:rPr>
        <w:fldChar w:fldCharType="separate"/>
      </w:r>
      <w:ins w:id="26" w:author="LaurenceJL" w:date="2010-07-15T15:18:00Z">
        <w:r>
          <w:rPr>
            <w:noProof/>
          </w:rPr>
          <w:t>2</w:t>
        </w:r>
        <w:r>
          <w:rPr>
            <w:noProof/>
          </w:rPr>
          <w:fldChar w:fldCharType="end"/>
        </w:r>
        <w:r w:rsidRPr="00975244">
          <w:rPr>
            <w:rStyle w:val="Hyperlink"/>
            <w:noProof/>
          </w:rPr>
          <w:fldChar w:fldCharType="end"/>
        </w:r>
      </w:ins>
    </w:p>
    <w:p w:rsidR="002F343D" w:rsidRDefault="002F343D">
      <w:pPr>
        <w:pStyle w:val="TOC1"/>
        <w:tabs>
          <w:tab w:val="right" w:leader="dot" w:pos="9350"/>
        </w:tabs>
        <w:rPr>
          <w:ins w:id="27" w:author="LaurenceJL" w:date="2010-07-15T15:18:00Z"/>
          <w:noProof/>
        </w:rPr>
      </w:pPr>
      <w:ins w:id="28"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"_Toc266970437"</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snbpBq1count</w:t>
        </w:r>
        <w:r>
          <w:rPr>
            <w:noProof/>
          </w:rPr>
          <w:tab/>
        </w:r>
        <w:r>
          <w:rPr>
            <w:noProof/>
          </w:rPr>
          <w:fldChar w:fldCharType="begin"/>
        </w:r>
        <w:r>
          <w:rPr>
            <w:noProof/>
          </w:rPr>
          <w:instrText xml:space="preserve"> PAGEREF _Toc266970437 \h </w:instrText>
        </w:r>
        <w:r>
          <w:rPr>
            <w:noProof/>
          </w:rPr>
        </w:r>
      </w:ins>
      <w:r>
        <w:rPr>
          <w:noProof/>
        </w:rPr>
        <w:fldChar w:fldCharType="separate"/>
      </w:r>
      <w:ins w:id="29" w:author="LaurenceJL" w:date="2010-07-15T15:18:00Z">
        <w:r>
          <w:rPr>
            <w:noProof/>
          </w:rPr>
          <w:t>2</w:t>
        </w:r>
        <w:r>
          <w:rPr>
            <w:noProof/>
          </w:rPr>
          <w:fldChar w:fldCharType="end"/>
        </w:r>
        <w:r w:rsidRPr="00975244">
          <w:rPr>
            <w:rStyle w:val="Hyperlink"/>
            <w:noProof/>
          </w:rPr>
          <w:fldChar w:fldCharType="end"/>
        </w:r>
      </w:ins>
    </w:p>
    <w:p w:rsidR="002F343D" w:rsidRDefault="002F343D">
      <w:pPr>
        <w:pStyle w:val="TOC1"/>
        <w:tabs>
          <w:tab w:val="right" w:leader="dot" w:pos="9350"/>
        </w:tabs>
        <w:rPr>
          <w:ins w:id="30" w:author="LaurenceJL" w:date="2010-07-15T15:18:00Z"/>
          <w:noProof/>
        </w:rPr>
      </w:pPr>
      <w:ins w:id="31"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"_Toc266970438"</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snbpBq2count</w:t>
        </w:r>
        <w:r>
          <w:rPr>
            <w:noProof/>
          </w:rPr>
          <w:tab/>
        </w:r>
        <w:r>
          <w:rPr>
            <w:noProof/>
          </w:rPr>
          <w:fldChar w:fldCharType="begin"/>
        </w:r>
        <w:r>
          <w:rPr>
            <w:noProof/>
          </w:rPr>
          <w:instrText xml:space="preserve"> PAGEREF _Toc266970438 \h </w:instrText>
        </w:r>
        <w:r>
          <w:rPr>
            <w:noProof/>
          </w:rPr>
        </w:r>
      </w:ins>
      <w:r>
        <w:rPr>
          <w:noProof/>
        </w:rPr>
        <w:fldChar w:fldCharType="separate"/>
      </w:r>
      <w:ins w:id="32" w:author="LaurenceJL" w:date="2010-07-15T15:18:00Z">
        <w:r>
          <w:rPr>
            <w:noProof/>
          </w:rPr>
          <w:t>2</w:t>
        </w:r>
        <w:r>
          <w:rPr>
            <w:noProof/>
          </w:rPr>
          <w:fldChar w:fldCharType="end"/>
        </w:r>
        <w:r w:rsidRPr="00975244">
          <w:rPr>
            <w:rStyle w:val="Hyperlink"/>
            <w:noProof/>
          </w:rPr>
          <w:fldChar w:fldCharType="end"/>
        </w:r>
      </w:ins>
    </w:p>
    <w:p w:rsidR="002F343D" w:rsidRDefault="002F343D">
      <w:pPr>
        <w:pStyle w:val="TOC1"/>
        <w:tabs>
          <w:tab w:val="right" w:leader="dot" w:pos="9350"/>
        </w:tabs>
        <w:rPr>
          <w:ins w:id="33" w:author="LaurenceJL" w:date="2010-07-15T15:18:00Z"/>
          <w:noProof/>
        </w:rPr>
      </w:pPr>
      <w:ins w:id="34"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"_Toc266970439"</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snbpCq1count</w:t>
        </w:r>
        <w:r>
          <w:rPr>
            <w:noProof/>
          </w:rPr>
          <w:tab/>
        </w:r>
        <w:r>
          <w:rPr>
            <w:noProof/>
          </w:rPr>
          <w:fldChar w:fldCharType="begin"/>
        </w:r>
        <w:r>
          <w:rPr>
            <w:noProof/>
          </w:rPr>
          <w:instrText xml:space="preserve"> PAGEREF _Toc266970439 \h </w:instrText>
        </w:r>
        <w:r>
          <w:rPr>
            <w:noProof/>
          </w:rPr>
        </w:r>
      </w:ins>
      <w:r>
        <w:rPr>
          <w:noProof/>
        </w:rPr>
        <w:fldChar w:fldCharType="separate"/>
      </w:r>
      <w:ins w:id="35" w:author="LaurenceJL" w:date="2010-07-15T15:18:00Z">
        <w:r>
          <w:rPr>
            <w:noProof/>
          </w:rPr>
          <w:t>2</w:t>
        </w:r>
        <w:r>
          <w:rPr>
            <w:noProof/>
          </w:rPr>
          <w:fldChar w:fldCharType="end"/>
        </w:r>
        <w:r w:rsidRPr="00975244">
          <w:rPr>
            <w:rStyle w:val="Hyperlink"/>
            <w:noProof/>
          </w:rPr>
          <w:fldChar w:fldCharType="end"/>
        </w:r>
      </w:ins>
    </w:p>
    <w:p w:rsidR="002F343D" w:rsidRDefault="002F343D">
      <w:pPr>
        <w:pStyle w:val="TOC1"/>
        <w:tabs>
          <w:tab w:val="right" w:leader="dot" w:pos="9350"/>
        </w:tabs>
        <w:rPr>
          <w:ins w:id="36" w:author="LaurenceJL" w:date="2010-07-15T15:18:00Z"/>
          <w:noProof/>
        </w:rPr>
      </w:pPr>
      <w:ins w:id="37"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"_Toc266970440"</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snbpDq1count</w:t>
        </w:r>
        <w:r>
          <w:rPr>
            <w:noProof/>
          </w:rPr>
          <w:tab/>
        </w:r>
        <w:r>
          <w:rPr>
            <w:noProof/>
          </w:rPr>
          <w:fldChar w:fldCharType="begin"/>
        </w:r>
        <w:r>
          <w:rPr>
            <w:noProof/>
          </w:rPr>
          <w:instrText xml:space="preserve"> PAGEREF _Toc266970440 \h </w:instrText>
        </w:r>
        <w:r>
          <w:rPr>
            <w:noProof/>
          </w:rPr>
        </w:r>
      </w:ins>
      <w:r>
        <w:rPr>
          <w:noProof/>
        </w:rPr>
        <w:fldChar w:fldCharType="separate"/>
      </w:r>
      <w:ins w:id="38" w:author="LaurenceJL" w:date="2010-07-15T15:18:00Z">
        <w:r>
          <w:rPr>
            <w:noProof/>
          </w:rPr>
          <w:t>2</w:t>
        </w:r>
        <w:r>
          <w:rPr>
            <w:noProof/>
          </w:rPr>
          <w:fldChar w:fldCharType="end"/>
        </w:r>
        <w:r w:rsidRPr="00975244">
          <w:rPr>
            <w:rStyle w:val="Hyperlink"/>
            <w:noProof/>
          </w:rPr>
          <w:fldChar w:fldCharType="end"/>
        </w:r>
      </w:ins>
    </w:p>
    <w:p w:rsidR="002F343D" w:rsidRDefault="002F343D">
      <w:pPr>
        <w:pStyle w:val="TOC1"/>
        <w:tabs>
          <w:tab w:val="right" w:leader="dot" w:pos="9350"/>
        </w:tabs>
        <w:rPr>
          <w:ins w:id="39" w:author="LaurenceJL" w:date="2010-07-15T15:18:00Z"/>
          <w:noProof/>
        </w:rPr>
      </w:pPr>
      <w:ins w:id="40"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"_Toc266970441"</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snbpAq1</w:t>
        </w:r>
        <w:r>
          <w:rPr>
            <w:noProof/>
          </w:rPr>
          <w:tab/>
        </w:r>
        <w:r>
          <w:rPr>
            <w:noProof/>
          </w:rPr>
          <w:fldChar w:fldCharType="begin"/>
        </w:r>
        <w:r>
          <w:rPr>
            <w:noProof/>
          </w:rPr>
          <w:instrText xml:space="preserve"> PAGEREF _Toc266970441 \h </w:instrText>
        </w:r>
        <w:r>
          <w:rPr>
            <w:noProof/>
          </w:rPr>
        </w:r>
      </w:ins>
      <w:r>
        <w:rPr>
          <w:noProof/>
        </w:rPr>
        <w:fldChar w:fldCharType="separate"/>
      </w:r>
      <w:ins w:id="41" w:author="LaurenceJL" w:date="2010-07-15T15:18:00Z">
        <w:r>
          <w:rPr>
            <w:noProof/>
          </w:rPr>
          <w:t>2</w:t>
        </w:r>
        <w:r>
          <w:rPr>
            <w:noProof/>
          </w:rPr>
          <w:fldChar w:fldCharType="end"/>
        </w:r>
        <w:r w:rsidRPr="00975244">
          <w:rPr>
            <w:rStyle w:val="Hyperlink"/>
            <w:noProof/>
          </w:rPr>
          <w:fldChar w:fldCharType="end"/>
        </w:r>
      </w:ins>
    </w:p>
    <w:p w:rsidR="002F343D" w:rsidRDefault="002F343D">
      <w:pPr>
        <w:pStyle w:val="TOC2"/>
        <w:tabs>
          <w:tab w:val="right" w:leader="dot" w:pos="9350"/>
        </w:tabs>
        <w:rPr>
          <w:ins w:id="42" w:author="LaurenceJL" w:date="2010-07-15T15:18:00Z"/>
          <w:noProof/>
        </w:rPr>
      </w:pPr>
      <w:ins w:id="43"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"_Toc266970442"</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snbpAq1</w:t>
        </w:r>
        <w:r>
          <w:rPr>
            <w:noProof/>
          </w:rPr>
          <w:tab/>
        </w:r>
        <w:r>
          <w:rPr>
            <w:noProof/>
          </w:rPr>
          <w:fldChar w:fldCharType="begin"/>
        </w:r>
        <w:r>
          <w:rPr>
            <w:noProof/>
          </w:rPr>
          <w:instrText xml:space="preserve"> PAGEREF _Toc266970442 \h </w:instrText>
        </w:r>
        <w:r>
          <w:rPr>
            <w:noProof/>
          </w:rPr>
        </w:r>
      </w:ins>
      <w:r>
        <w:rPr>
          <w:noProof/>
        </w:rPr>
        <w:fldChar w:fldCharType="separate"/>
      </w:r>
      <w:ins w:id="44" w:author="LaurenceJL" w:date="2010-07-15T15:18:00Z">
        <w:r>
          <w:rPr>
            <w:noProof/>
          </w:rPr>
          <w:t>3</w:t>
        </w:r>
        <w:r>
          <w:rPr>
            <w:noProof/>
          </w:rPr>
          <w:fldChar w:fldCharType="end"/>
        </w:r>
        <w:r w:rsidRPr="00975244">
          <w:rPr>
            <w:rStyle w:val="Hyperlink"/>
            <w:noProof/>
          </w:rPr>
          <w:fldChar w:fldCharType="end"/>
        </w:r>
      </w:ins>
    </w:p>
    <w:p w:rsidR="002F343D" w:rsidRDefault="002F343D">
      <w:pPr>
        <w:pStyle w:val="TOC1"/>
        <w:tabs>
          <w:tab w:val="right" w:leader="dot" w:pos="9350"/>
        </w:tabs>
        <w:rPr>
          <w:ins w:id="45" w:author="LaurenceJL" w:date="2010-07-15T15:18:00Z"/>
          <w:noProof/>
        </w:rPr>
      </w:pPr>
      <w:ins w:id="46"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"_Toc266970443"</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snbpAq2</w:t>
        </w:r>
        <w:r>
          <w:rPr>
            <w:noProof/>
          </w:rPr>
          <w:tab/>
        </w:r>
        <w:r>
          <w:rPr>
            <w:noProof/>
          </w:rPr>
          <w:fldChar w:fldCharType="begin"/>
        </w:r>
        <w:r>
          <w:rPr>
            <w:noProof/>
          </w:rPr>
          <w:instrText xml:space="preserve"> PAGEREF _Toc266970443 \h </w:instrText>
        </w:r>
        <w:r>
          <w:rPr>
            <w:noProof/>
          </w:rPr>
        </w:r>
      </w:ins>
      <w:r>
        <w:rPr>
          <w:noProof/>
        </w:rPr>
        <w:fldChar w:fldCharType="separate"/>
      </w:r>
      <w:ins w:id="47" w:author="LaurenceJL" w:date="2010-07-15T15:18:00Z">
        <w:r>
          <w:rPr>
            <w:noProof/>
          </w:rPr>
          <w:t>3</w:t>
        </w:r>
        <w:r>
          <w:rPr>
            <w:noProof/>
          </w:rPr>
          <w:fldChar w:fldCharType="end"/>
        </w:r>
        <w:r w:rsidRPr="00975244">
          <w:rPr>
            <w:rStyle w:val="Hyperlink"/>
            <w:noProof/>
          </w:rPr>
          <w:fldChar w:fldCharType="end"/>
        </w:r>
      </w:ins>
    </w:p>
    <w:p w:rsidR="002F343D" w:rsidRDefault="002F343D">
      <w:pPr>
        <w:pStyle w:val="TOC2"/>
        <w:tabs>
          <w:tab w:val="right" w:leader="dot" w:pos="9350"/>
        </w:tabs>
        <w:rPr>
          <w:ins w:id="48" w:author="LaurenceJL" w:date="2010-07-15T15:18:00Z"/>
          <w:noProof/>
        </w:rPr>
      </w:pPr>
      <w:ins w:id="49"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"_Toc266970444"</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snbpAq2</w:t>
        </w:r>
        <w:r>
          <w:rPr>
            <w:noProof/>
          </w:rPr>
          <w:tab/>
        </w:r>
        <w:r>
          <w:rPr>
            <w:noProof/>
          </w:rPr>
          <w:fldChar w:fldCharType="begin"/>
        </w:r>
        <w:r>
          <w:rPr>
            <w:noProof/>
          </w:rPr>
          <w:instrText xml:space="preserve"> PAGEREF _Toc266970444 \h </w:instrText>
        </w:r>
        <w:r>
          <w:rPr>
            <w:noProof/>
          </w:rPr>
        </w:r>
      </w:ins>
      <w:r>
        <w:rPr>
          <w:noProof/>
        </w:rPr>
        <w:fldChar w:fldCharType="separate"/>
      </w:r>
      <w:ins w:id="50" w:author="LaurenceJL" w:date="2010-07-15T15:18:00Z">
        <w:r>
          <w:rPr>
            <w:noProof/>
          </w:rPr>
          <w:t>3</w:t>
        </w:r>
        <w:r>
          <w:rPr>
            <w:noProof/>
          </w:rPr>
          <w:fldChar w:fldCharType="end"/>
        </w:r>
        <w:r w:rsidRPr="00975244">
          <w:rPr>
            <w:rStyle w:val="Hyperlink"/>
            <w:noProof/>
          </w:rPr>
          <w:fldChar w:fldCharType="end"/>
        </w:r>
      </w:ins>
    </w:p>
    <w:p w:rsidR="002F343D" w:rsidRDefault="002F343D">
      <w:pPr>
        <w:pStyle w:val="TOC1"/>
        <w:tabs>
          <w:tab w:val="right" w:leader="dot" w:pos="9350"/>
        </w:tabs>
        <w:rPr>
          <w:ins w:id="51" w:author="LaurenceJL" w:date="2010-07-15T15:18:00Z"/>
          <w:noProof/>
        </w:rPr>
      </w:pPr>
      <w:ins w:id="52"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"_Toc266970445"</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snbpAq3</w:t>
        </w:r>
        <w:r>
          <w:rPr>
            <w:noProof/>
          </w:rPr>
          <w:tab/>
        </w:r>
        <w:r>
          <w:rPr>
            <w:noProof/>
          </w:rPr>
          <w:fldChar w:fldCharType="begin"/>
        </w:r>
        <w:r>
          <w:rPr>
            <w:noProof/>
          </w:rPr>
          <w:instrText xml:space="preserve"> PAGEREF _Toc266970445 \h </w:instrText>
        </w:r>
        <w:r>
          <w:rPr>
            <w:noProof/>
          </w:rPr>
        </w:r>
      </w:ins>
      <w:r>
        <w:rPr>
          <w:noProof/>
        </w:rPr>
        <w:fldChar w:fldCharType="separate"/>
      </w:r>
      <w:ins w:id="53" w:author="LaurenceJL" w:date="2010-07-15T15:18:00Z">
        <w:r>
          <w:rPr>
            <w:noProof/>
          </w:rPr>
          <w:t>3</w:t>
        </w:r>
        <w:r>
          <w:rPr>
            <w:noProof/>
          </w:rPr>
          <w:fldChar w:fldCharType="end"/>
        </w:r>
        <w:r w:rsidRPr="00975244">
          <w:rPr>
            <w:rStyle w:val="Hyperlink"/>
            <w:noProof/>
          </w:rPr>
          <w:fldChar w:fldCharType="end"/>
        </w:r>
      </w:ins>
    </w:p>
    <w:p w:rsidR="002F343D" w:rsidRDefault="002F343D">
      <w:pPr>
        <w:pStyle w:val="TOC2"/>
        <w:tabs>
          <w:tab w:val="right" w:leader="dot" w:pos="9350"/>
        </w:tabs>
        <w:rPr>
          <w:ins w:id="54" w:author="LaurenceJL" w:date="2010-07-15T15:18:00Z"/>
          <w:noProof/>
        </w:rPr>
      </w:pPr>
      <w:ins w:id="55"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"_Toc266970446"</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snbpAq3</w:t>
        </w:r>
        <w:r>
          <w:rPr>
            <w:noProof/>
          </w:rPr>
          <w:tab/>
        </w:r>
        <w:r>
          <w:rPr>
            <w:noProof/>
          </w:rPr>
          <w:fldChar w:fldCharType="begin"/>
        </w:r>
        <w:r>
          <w:rPr>
            <w:noProof/>
          </w:rPr>
          <w:instrText xml:space="preserve"> PAGEREF _Toc266970446 \h </w:instrText>
        </w:r>
        <w:r>
          <w:rPr>
            <w:noProof/>
          </w:rPr>
        </w:r>
      </w:ins>
      <w:r>
        <w:rPr>
          <w:noProof/>
        </w:rPr>
        <w:fldChar w:fldCharType="separate"/>
      </w:r>
      <w:ins w:id="56" w:author="LaurenceJL" w:date="2010-07-15T15:18:00Z">
        <w:r>
          <w:rPr>
            <w:noProof/>
          </w:rPr>
          <w:t>3</w:t>
        </w:r>
        <w:r>
          <w:rPr>
            <w:noProof/>
          </w:rPr>
          <w:fldChar w:fldCharType="end"/>
        </w:r>
        <w:r w:rsidRPr="00975244">
          <w:rPr>
            <w:rStyle w:val="Hyperlink"/>
            <w:noProof/>
          </w:rPr>
          <w:fldChar w:fldCharType="end"/>
        </w:r>
      </w:ins>
    </w:p>
    <w:p w:rsidR="002F343D" w:rsidRDefault="002F343D">
      <w:pPr>
        <w:pStyle w:val="TOC1"/>
        <w:tabs>
          <w:tab w:val="right" w:leader="dot" w:pos="9350"/>
        </w:tabs>
        <w:rPr>
          <w:ins w:id="57" w:author="LaurenceJL" w:date="2010-07-15T15:18:00Z"/>
          <w:noProof/>
        </w:rPr>
      </w:pPr>
      <w:ins w:id="58"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"_Toc266970447"</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snbpBq1</w:t>
        </w:r>
        <w:r>
          <w:rPr>
            <w:noProof/>
          </w:rPr>
          <w:tab/>
        </w:r>
        <w:r>
          <w:rPr>
            <w:noProof/>
          </w:rPr>
          <w:fldChar w:fldCharType="begin"/>
        </w:r>
        <w:r>
          <w:rPr>
            <w:noProof/>
          </w:rPr>
          <w:instrText xml:space="preserve"> PAGEREF _Toc266970447 \h </w:instrText>
        </w:r>
        <w:r>
          <w:rPr>
            <w:noProof/>
          </w:rPr>
        </w:r>
      </w:ins>
      <w:r>
        <w:rPr>
          <w:noProof/>
        </w:rPr>
        <w:fldChar w:fldCharType="separate"/>
      </w:r>
      <w:ins w:id="59" w:author="LaurenceJL" w:date="2010-07-15T15:18:00Z">
        <w:r>
          <w:rPr>
            <w:noProof/>
          </w:rPr>
          <w:t>4</w:t>
        </w:r>
        <w:r>
          <w:rPr>
            <w:noProof/>
          </w:rPr>
          <w:fldChar w:fldCharType="end"/>
        </w:r>
        <w:r w:rsidRPr="00975244">
          <w:rPr>
            <w:rStyle w:val="Hyperlink"/>
            <w:noProof/>
          </w:rPr>
          <w:fldChar w:fldCharType="end"/>
        </w:r>
      </w:ins>
    </w:p>
    <w:p w:rsidR="002F343D" w:rsidRDefault="002F343D">
      <w:pPr>
        <w:pStyle w:val="TOC2"/>
        <w:tabs>
          <w:tab w:val="right" w:leader="dot" w:pos="9350"/>
        </w:tabs>
        <w:rPr>
          <w:ins w:id="60" w:author="LaurenceJL" w:date="2010-07-15T15:18:00Z"/>
          <w:noProof/>
        </w:rPr>
      </w:pPr>
      <w:ins w:id="61"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"_Toc266970448"</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snbpBq1</w:t>
        </w:r>
        <w:r>
          <w:rPr>
            <w:noProof/>
          </w:rPr>
          <w:tab/>
        </w:r>
        <w:r>
          <w:rPr>
            <w:noProof/>
          </w:rPr>
          <w:fldChar w:fldCharType="begin"/>
        </w:r>
        <w:r>
          <w:rPr>
            <w:noProof/>
          </w:rPr>
          <w:instrText xml:space="preserve"> PAGEREF _Toc266970448 \h </w:instrText>
        </w:r>
        <w:r>
          <w:rPr>
            <w:noProof/>
          </w:rPr>
        </w:r>
      </w:ins>
      <w:r>
        <w:rPr>
          <w:noProof/>
        </w:rPr>
        <w:fldChar w:fldCharType="separate"/>
      </w:r>
      <w:ins w:id="62" w:author="LaurenceJL" w:date="2010-07-15T15:18:00Z">
        <w:r>
          <w:rPr>
            <w:noProof/>
          </w:rPr>
          <w:t>4</w:t>
        </w:r>
        <w:r>
          <w:rPr>
            <w:noProof/>
          </w:rPr>
          <w:fldChar w:fldCharType="end"/>
        </w:r>
        <w:r w:rsidRPr="00975244">
          <w:rPr>
            <w:rStyle w:val="Hyperlink"/>
            <w:noProof/>
          </w:rPr>
          <w:fldChar w:fldCharType="end"/>
        </w:r>
      </w:ins>
    </w:p>
    <w:p w:rsidR="002F343D" w:rsidRDefault="002F343D">
      <w:pPr>
        <w:pStyle w:val="TOC1"/>
        <w:tabs>
          <w:tab w:val="right" w:leader="dot" w:pos="9350"/>
        </w:tabs>
        <w:rPr>
          <w:ins w:id="63" w:author="LaurenceJL" w:date="2010-07-15T15:18:00Z"/>
          <w:noProof/>
        </w:rPr>
      </w:pPr>
      <w:ins w:id="64"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"_Toc266970449"</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snbpBq2</w:t>
        </w:r>
        <w:r>
          <w:rPr>
            <w:noProof/>
          </w:rPr>
          <w:tab/>
        </w:r>
        <w:r>
          <w:rPr>
            <w:noProof/>
          </w:rPr>
          <w:fldChar w:fldCharType="begin"/>
        </w:r>
        <w:r>
          <w:rPr>
            <w:noProof/>
          </w:rPr>
          <w:instrText xml:space="preserve"> PAGEREF _Toc266970449 \h </w:instrText>
        </w:r>
        <w:r>
          <w:rPr>
            <w:noProof/>
          </w:rPr>
        </w:r>
      </w:ins>
      <w:r>
        <w:rPr>
          <w:noProof/>
        </w:rPr>
        <w:fldChar w:fldCharType="separate"/>
      </w:r>
      <w:ins w:id="65" w:author="LaurenceJL" w:date="2010-07-15T15:18:00Z">
        <w:r>
          <w:rPr>
            <w:noProof/>
          </w:rPr>
          <w:t>4</w:t>
        </w:r>
        <w:r>
          <w:rPr>
            <w:noProof/>
          </w:rPr>
          <w:fldChar w:fldCharType="end"/>
        </w:r>
        <w:r w:rsidRPr="00975244">
          <w:rPr>
            <w:rStyle w:val="Hyperlink"/>
            <w:noProof/>
          </w:rPr>
          <w:fldChar w:fldCharType="end"/>
        </w:r>
      </w:ins>
    </w:p>
    <w:p w:rsidR="002F343D" w:rsidRDefault="002F343D">
      <w:pPr>
        <w:pStyle w:val="TOC2"/>
        <w:tabs>
          <w:tab w:val="right" w:leader="dot" w:pos="9350"/>
        </w:tabs>
        <w:rPr>
          <w:ins w:id="66" w:author="LaurenceJL" w:date="2010-07-15T15:18:00Z"/>
          <w:noProof/>
        </w:rPr>
      </w:pPr>
      <w:ins w:id="67"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"_Toc266970450"</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snbpBq2</w:t>
        </w:r>
        <w:r>
          <w:rPr>
            <w:noProof/>
          </w:rPr>
          <w:tab/>
        </w:r>
        <w:r>
          <w:rPr>
            <w:noProof/>
          </w:rPr>
          <w:fldChar w:fldCharType="begin"/>
        </w:r>
        <w:r>
          <w:rPr>
            <w:noProof/>
          </w:rPr>
          <w:instrText xml:space="preserve"> PAGEREF _Toc266970450 \h </w:instrText>
        </w:r>
        <w:r>
          <w:rPr>
            <w:noProof/>
          </w:rPr>
        </w:r>
      </w:ins>
      <w:r>
        <w:rPr>
          <w:noProof/>
        </w:rPr>
        <w:fldChar w:fldCharType="separate"/>
      </w:r>
      <w:ins w:id="68" w:author="LaurenceJL" w:date="2010-07-15T15:18:00Z">
        <w:r>
          <w:rPr>
            <w:noProof/>
          </w:rPr>
          <w:t>4</w:t>
        </w:r>
        <w:r>
          <w:rPr>
            <w:noProof/>
          </w:rPr>
          <w:fldChar w:fldCharType="end"/>
        </w:r>
        <w:r w:rsidRPr="00975244">
          <w:rPr>
            <w:rStyle w:val="Hyperlink"/>
            <w:noProof/>
          </w:rPr>
          <w:fldChar w:fldCharType="end"/>
        </w:r>
      </w:ins>
    </w:p>
    <w:p w:rsidR="002F343D" w:rsidRDefault="002F343D">
      <w:pPr>
        <w:pStyle w:val="TOC1"/>
        <w:tabs>
          <w:tab w:val="right" w:leader="dot" w:pos="9350"/>
        </w:tabs>
        <w:rPr>
          <w:ins w:id="69" w:author="LaurenceJL" w:date="2010-07-15T15:18:00Z"/>
          <w:noProof/>
        </w:rPr>
      </w:pPr>
      <w:ins w:id="70"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"_Toc266970451"</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snbpCq1</w:t>
        </w:r>
        <w:r>
          <w:rPr>
            <w:noProof/>
          </w:rPr>
          <w:tab/>
        </w:r>
        <w:r>
          <w:rPr>
            <w:noProof/>
          </w:rPr>
          <w:fldChar w:fldCharType="begin"/>
        </w:r>
        <w:r>
          <w:rPr>
            <w:noProof/>
          </w:rPr>
          <w:instrText xml:space="preserve"> PAGEREF _Toc266970451 \h </w:instrText>
        </w:r>
        <w:r>
          <w:rPr>
            <w:noProof/>
          </w:rPr>
        </w:r>
      </w:ins>
      <w:r>
        <w:rPr>
          <w:noProof/>
        </w:rPr>
        <w:fldChar w:fldCharType="separate"/>
      </w:r>
      <w:ins w:id="71" w:author="LaurenceJL" w:date="2010-07-15T15:18:00Z">
        <w:r>
          <w:rPr>
            <w:noProof/>
          </w:rPr>
          <w:t>5</w:t>
        </w:r>
        <w:r>
          <w:rPr>
            <w:noProof/>
          </w:rPr>
          <w:fldChar w:fldCharType="end"/>
        </w:r>
        <w:r w:rsidRPr="00975244">
          <w:rPr>
            <w:rStyle w:val="Hyperlink"/>
            <w:noProof/>
          </w:rPr>
          <w:fldChar w:fldCharType="end"/>
        </w:r>
      </w:ins>
    </w:p>
    <w:p w:rsidR="002F343D" w:rsidRDefault="002F343D">
      <w:pPr>
        <w:pStyle w:val="TOC2"/>
        <w:tabs>
          <w:tab w:val="right" w:leader="dot" w:pos="9350"/>
        </w:tabs>
        <w:rPr>
          <w:ins w:id="72" w:author="LaurenceJL" w:date="2010-07-15T15:18:00Z"/>
          <w:noProof/>
        </w:rPr>
      </w:pPr>
      <w:ins w:id="73"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"_Toc266970452"</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snbpCq1</w:t>
        </w:r>
        <w:r>
          <w:rPr>
            <w:noProof/>
          </w:rPr>
          <w:tab/>
        </w:r>
        <w:r>
          <w:rPr>
            <w:noProof/>
          </w:rPr>
          <w:fldChar w:fldCharType="begin"/>
        </w:r>
        <w:r>
          <w:rPr>
            <w:noProof/>
          </w:rPr>
          <w:instrText xml:space="preserve"> PAGEREF _Toc266970452 \h </w:instrText>
        </w:r>
        <w:r>
          <w:rPr>
            <w:noProof/>
          </w:rPr>
        </w:r>
      </w:ins>
      <w:r>
        <w:rPr>
          <w:noProof/>
        </w:rPr>
        <w:fldChar w:fldCharType="separate"/>
      </w:r>
      <w:ins w:id="74" w:author="LaurenceJL" w:date="2010-07-15T15:18:00Z">
        <w:r>
          <w:rPr>
            <w:noProof/>
          </w:rPr>
          <w:t>5</w:t>
        </w:r>
        <w:r>
          <w:rPr>
            <w:noProof/>
          </w:rPr>
          <w:fldChar w:fldCharType="end"/>
        </w:r>
        <w:r w:rsidRPr="00975244">
          <w:rPr>
            <w:rStyle w:val="Hyperlink"/>
            <w:noProof/>
          </w:rPr>
          <w:fldChar w:fldCharType="end"/>
        </w:r>
      </w:ins>
    </w:p>
    <w:p w:rsidR="002F343D" w:rsidRDefault="002F343D">
      <w:pPr>
        <w:pStyle w:val="TOC1"/>
        <w:tabs>
          <w:tab w:val="right" w:leader="dot" w:pos="9350"/>
        </w:tabs>
        <w:rPr>
          <w:ins w:id="75" w:author="LaurenceJL" w:date="2010-07-15T15:18:00Z"/>
          <w:noProof/>
        </w:rPr>
      </w:pPr>
      <w:ins w:id="76"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"_Toc266970453"</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snbpDq1</w:t>
        </w:r>
        <w:r>
          <w:rPr>
            <w:noProof/>
          </w:rPr>
          <w:tab/>
        </w:r>
        <w:r>
          <w:rPr>
            <w:noProof/>
          </w:rPr>
          <w:fldChar w:fldCharType="begin"/>
        </w:r>
        <w:r>
          <w:rPr>
            <w:noProof/>
          </w:rPr>
          <w:instrText xml:space="preserve"> PAGEREF _Toc266970453 \h </w:instrText>
        </w:r>
        <w:r>
          <w:rPr>
            <w:noProof/>
          </w:rPr>
        </w:r>
      </w:ins>
      <w:r>
        <w:rPr>
          <w:noProof/>
        </w:rPr>
        <w:fldChar w:fldCharType="separate"/>
      </w:r>
      <w:ins w:id="77" w:author="LaurenceJL" w:date="2010-07-15T15:18:00Z">
        <w:r>
          <w:rPr>
            <w:noProof/>
          </w:rPr>
          <w:t>5</w:t>
        </w:r>
        <w:r>
          <w:rPr>
            <w:noProof/>
          </w:rPr>
          <w:fldChar w:fldCharType="end"/>
        </w:r>
        <w:r w:rsidRPr="00975244">
          <w:rPr>
            <w:rStyle w:val="Hyperlink"/>
            <w:noProof/>
          </w:rPr>
          <w:fldChar w:fldCharType="end"/>
        </w:r>
      </w:ins>
    </w:p>
    <w:p w:rsidR="002F343D" w:rsidRDefault="002F343D">
      <w:pPr>
        <w:pStyle w:val="TOC2"/>
        <w:tabs>
          <w:tab w:val="right" w:leader="dot" w:pos="9350"/>
        </w:tabs>
        <w:rPr>
          <w:ins w:id="78" w:author="LaurenceJL" w:date="2010-07-15T15:18:00Z"/>
          <w:noProof/>
        </w:rPr>
      </w:pPr>
      <w:ins w:id="79"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"_Toc266970454"</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snbpDq1</w:t>
        </w:r>
        <w:r>
          <w:rPr>
            <w:noProof/>
          </w:rPr>
          <w:tab/>
        </w:r>
        <w:r>
          <w:rPr>
            <w:noProof/>
          </w:rPr>
          <w:fldChar w:fldCharType="begin"/>
        </w:r>
        <w:r>
          <w:rPr>
            <w:noProof/>
          </w:rPr>
          <w:instrText xml:space="preserve"> PAGEREF _Toc266970454 \h </w:instrText>
        </w:r>
        <w:r>
          <w:rPr>
            <w:noProof/>
          </w:rPr>
        </w:r>
      </w:ins>
      <w:r>
        <w:rPr>
          <w:noProof/>
        </w:rPr>
        <w:fldChar w:fldCharType="separate"/>
      </w:r>
      <w:ins w:id="80" w:author="LaurenceJL" w:date="2010-07-15T15:18:00Z">
        <w:r>
          <w:rPr>
            <w:noProof/>
          </w:rPr>
          <w:t>6</w:t>
        </w:r>
        <w:r>
          <w:rPr>
            <w:noProof/>
          </w:rPr>
          <w:fldChar w:fldCharType="end"/>
        </w:r>
        <w:r w:rsidRPr="00975244">
          <w:rPr>
            <w:rStyle w:val="Hyperlink"/>
            <w:noProof/>
          </w:rPr>
          <w:fldChar w:fldCharType="end"/>
        </w:r>
      </w:ins>
    </w:p>
    <w:p w:rsidR="002F343D" w:rsidRDefault="002F343D">
      <w:pPr>
        <w:pStyle w:val="TOC1"/>
        <w:tabs>
          <w:tab w:val="right" w:leader="dot" w:pos="9350"/>
        </w:tabs>
        <w:rPr>
          <w:ins w:id="81" w:author="LaurenceJL" w:date="2010-07-15T15:18:00Z"/>
          <w:noProof/>
        </w:rPr>
      </w:pPr>
      <w:ins w:id="82"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"_Toc266970455"</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OXFnfcq1</w:t>
        </w:r>
        <w:r>
          <w:rPr>
            <w:noProof/>
          </w:rPr>
          <w:tab/>
        </w:r>
        <w:r>
          <w:rPr>
            <w:noProof/>
          </w:rPr>
          <w:fldChar w:fldCharType="begin"/>
        </w:r>
        <w:r>
          <w:rPr>
            <w:noProof/>
          </w:rPr>
          <w:instrText xml:space="preserve"> PAGEREF _Toc266970455 \h </w:instrText>
        </w:r>
        <w:r>
          <w:rPr>
            <w:noProof/>
          </w:rPr>
        </w:r>
      </w:ins>
      <w:r>
        <w:rPr>
          <w:noProof/>
        </w:rPr>
        <w:fldChar w:fldCharType="separate"/>
      </w:r>
      <w:ins w:id="83" w:author="LaurenceJL" w:date="2010-07-15T15:18:00Z">
        <w:r>
          <w:rPr>
            <w:noProof/>
          </w:rPr>
          <w:t>6</w:t>
        </w:r>
        <w:r>
          <w:rPr>
            <w:noProof/>
          </w:rPr>
          <w:fldChar w:fldCharType="end"/>
        </w:r>
        <w:r w:rsidRPr="00975244">
          <w:rPr>
            <w:rStyle w:val="Hyperlink"/>
            <w:noProof/>
          </w:rPr>
          <w:fldChar w:fldCharType="end"/>
        </w:r>
      </w:ins>
    </w:p>
    <w:p w:rsidR="002F343D" w:rsidRDefault="002F343D">
      <w:pPr>
        <w:pStyle w:val="TOC2"/>
        <w:tabs>
          <w:tab w:val="right" w:leader="dot" w:pos="9350"/>
        </w:tabs>
        <w:rPr>
          <w:ins w:id="84" w:author="LaurenceJL" w:date="2010-07-15T15:18:00Z"/>
          <w:noProof/>
        </w:rPr>
      </w:pPr>
      <w:ins w:id="85"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"_Toc266970456"</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OXFnfcq1</w:t>
        </w:r>
        <w:r>
          <w:rPr>
            <w:noProof/>
          </w:rPr>
          <w:tab/>
        </w:r>
        <w:r>
          <w:rPr>
            <w:noProof/>
          </w:rPr>
          <w:fldChar w:fldCharType="begin"/>
        </w:r>
        <w:r>
          <w:rPr>
            <w:noProof/>
          </w:rPr>
          <w:instrText xml:space="preserve"> PAGEREF _Toc266970456 \h </w:instrText>
        </w:r>
        <w:r>
          <w:rPr>
            <w:noProof/>
          </w:rPr>
        </w:r>
      </w:ins>
      <w:r>
        <w:rPr>
          <w:noProof/>
        </w:rPr>
        <w:fldChar w:fldCharType="separate"/>
      </w:r>
      <w:ins w:id="86" w:author="LaurenceJL" w:date="2010-07-15T15:18:00Z">
        <w:r>
          <w:rPr>
            <w:noProof/>
          </w:rPr>
          <w:t>6</w:t>
        </w:r>
        <w:r>
          <w:rPr>
            <w:noProof/>
          </w:rPr>
          <w:fldChar w:fldCharType="end"/>
        </w:r>
        <w:r w:rsidRPr="00975244">
          <w:rPr>
            <w:rStyle w:val="Hyperlink"/>
            <w:noProof/>
          </w:rPr>
          <w:fldChar w:fldCharType="end"/>
        </w:r>
      </w:ins>
    </w:p>
    <w:p w:rsidR="002F343D" w:rsidRDefault="002F343D">
      <w:pPr>
        <w:pStyle w:val="TOC1"/>
        <w:tabs>
          <w:tab w:val="right" w:leader="dot" w:pos="9350"/>
        </w:tabs>
        <w:rPr>
          <w:ins w:id="87" w:author="LaurenceJL" w:date="2010-07-15T15:18:00Z"/>
          <w:noProof/>
        </w:rPr>
      </w:pPr>
      <w:ins w:id="88"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"_Toc266970457"</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OXFnfcq2</w:t>
        </w:r>
        <w:r>
          <w:rPr>
            <w:noProof/>
          </w:rPr>
          <w:tab/>
        </w:r>
        <w:r>
          <w:rPr>
            <w:noProof/>
          </w:rPr>
          <w:fldChar w:fldCharType="begin"/>
        </w:r>
        <w:r>
          <w:rPr>
            <w:noProof/>
          </w:rPr>
          <w:instrText xml:space="preserve"> PAGEREF _Toc266970457 \h </w:instrText>
        </w:r>
        <w:r>
          <w:rPr>
            <w:noProof/>
          </w:rPr>
        </w:r>
      </w:ins>
      <w:r>
        <w:rPr>
          <w:noProof/>
        </w:rPr>
        <w:fldChar w:fldCharType="separate"/>
      </w:r>
      <w:ins w:id="89" w:author="LaurenceJL" w:date="2010-07-15T15:18:00Z">
        <w:r>
          <w:rPr>
            <w:noProof/>
          </w:rPr>
          <w:t>6</w:t>
        </w:r>
        <w:r>
          <w:rPr>
            <w:noProof/>
          </w:rPr>
          <w:fldChar w:fldCharType="end"/>
        </w:r>
        <w:r w:rsidRPr="00975244">
          <w:rPr>
            <w:rStyle w:val="Hyperlink"/>
            <w:noProof/>
          </w:rPr>
          <w:fldChar w:fldCharType="end"/>
        </w:r>
      </w:ins>
    </w:p>
    <w:p w:rsidR="002F343D" w:rsidRDefault="002F343D">
      <w:pPr>
        <w:pStyle w:val="TOC2"/>
        <w:tabs>
          <w:tab w:val="right" w:leader="dot" w:pos="9350"/>
        </w:tabs>
        <w:rPr>
          <w:ins w:id="90" w:author="LaurenceJL" w:date="2010-07-15T15:18:00Z"/>
          <w:noProof/>
        </w:rPr>
      </w:pPr>
      <w:ins w:id="91"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"_Toc266970458"</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OXFnfcq2</w:t>
        </w:r>
        <w:r>
          <w:rPr>
            <w:noProof/>
          </w:rPr>
          <w:tab/>
        </w:r>
        <w:r>
          <w:rPr>
            <w:noProof/>
          </w:rPr>
          <w:fldChar w:fldCharType="begin"/>
        </w:r>
        <w:r>
          <w:rPr>
            <w:noProof/>
          </w:rPr>
          <w:instrText xml:space="preserve"> PAGEREF _Toc266970458 \h </w:instrText>
        </w:r>
        <w:r>
          <w:rPr>
            <w:noProof/>
          </w:rPr>
        </w:r>
      </w:ins>
      <w:r>
        <w:rPr>
          <w:noProof/>
        </w:rPr>
        <w:fldChar w:fldCharType="separate"/>
      </w:r>
      <w:ins w:id="92" w:author="LaurenceJL" w:date="2010-07-15T15:18:00Z">
        <w:r>
          <w:rPr>
            <w:noProof/>
          </w:rPr>
          <w:t>7</w:t>
        </w:r>
        <w:r>
          <w:rPr>
            <w:noProof/>
          </w:rPr>
          <w:fldChar w:fldCharType="end"/>
        </w:r>
        <w:r w:rsidRPr="00975244">
          <w:rPr>
            <w:rStyle w:val="Hyperlink"/>
            <w:noProof/>
          </w:rPr>
          <w:fldChar w:fldCharType="end"/>
        </w:r>
      </w:ins>
    </w:p>
    <w:p w:rsidR="002F343D" w:rsidRDefault="002F343D">
      <w:pPr>
        <w:pStyle w:val="TOC1"/>
        <w:tabs>
          <w:tab w:val="right" w:leader="dot" w:pos="9350"/>
        </w:tabs>
        <w:rPr>
          <w:ins w:id="93" w:author="LaurenceJL" w:date="2010-07-15T15:18:00Z"/>
          <w:noProof/>
        </w:rPr>
      </w:pPr>
      <w:ins w:id="94"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"_Toc266970459"</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OXFptnq1</w:t>
        </w:r>
        <w:r>
          <w:rPr>
            <w:noProof/>
          </w:rPr>
          <w:tab/>
        </w:r>
        <w:r>
          <w:rPr>
            <w:noProof/>
          </w:rPr>
          <w:fldChar w:fldCharType="begin"/>
        </w:r>
        <w:r>
          <w:rPr>
            <w:noProof/>
          </w:rPr>
          <w:instrText xml:space="preserve"> PAGEREF _Toc266970459 \h </w:instrText>
        </w:r>
        <w:r>
          <w:rPr>
            <w:noProof/>
          </w:rPr>
        </w:r>
      </w:ins>
      <w:r>
        <w:rPr>
          <w:noProof/>
        </w:rPr>
        <w:fldChar w:fldCharType="separate"/>
      </w:r>
      <w:ins w:id="95" w:author="LaurenceJL" w:date="2010-07-15T15:18:00Z">
        <w:r>
          <w:rPr>
            <w:noProof/>
          </w:rPr>
          <w:t>7</w:t>
        </w:r>
        <w:r>
          <w:rPr>
            <w:noProof/>
          </w:rPr>
          <w:fldChar w:fldCharType="end"/>
        </w:r>
        <w:r w:rsidRPr="00975244">
          <w:rPr>
            <w:rStyle w:val="Hyperlink"/>
            <w:noProof/>
          </w:rPr>
          <w:fldChar w:fldCharType="end"/>
        </w:r>
      </w:ins>
    </w:p>
    <w:p w:rsidR="002F343D" w:rsidRDefault="002F343D">
      <w:pPr>
        <w:pStyle w:val="TOC2"/>
        <w:tabs>
          <w:tab w:val="right" w:leader="dot" w:pos="9350"/>
        </w:tabs>
        <w:rPr>
          <w:ins w:id="96" w:author="LaurenceJL" w:date="2010-07-15T15:18:00Z"/>
          <w:noProof/>
        </w:rPr>
      </w:pPr>
      <w:ins w:id="97"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"_Toc266970460"</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OXFptnq1</w:t>
        </w:r>
        <w:r>
          <w:rPr>
            <w:noProof/>
          </w:rPr>
          <w:tab/>
        </w:r>
        <w:r>
          <w:rPr>
            <w:noProof/>
          </w:rPr>
          <w:fldChar w:fldCharType="begin"/>
        </w:r>
        <w:r>
          <w:rPr>
            <w:noProof/>
          </w:rPr>
          <w:instrText xml:space="preserve"> PAGEREF _Toc266970460 \h </w:instrText>
        </w:r>
        <w:r>
          <w:rPr>
            <w:noProof/>
          </w:rPr>
        </w:r>
      </w:ins>
      <w:r>
        <w:rPr>
          <w:noProof/>
        </w:rPr>
        <w:fldChar w:fldCharType="separate"/>
      </w:r>
      <w:ins w:id="98" w:author="LaurenceJL" w:date="2010-07-15T15:18:00Z">
        <w:r>
          <w:rPr>
            <w:noProof/>
          </w:rPr>
          <w:t>7</w:t>
        </w:r>
        <w:r>
          <w:rPr>
            <w:noProof/>
          </w:rPr>
          <w:fldChar w:fldCharType="end"/>
        </w:r>
        <w:r w:rsidRPr="00975244">
          <w:rPr>
            <w:rStyle w:val="Hyperlink"/>
            <w:noProof/>
          </w:rPr>
          <w:fldChar w:fldCharType="end"/>
        </w:r>
      </w:ins>
    </w:p>
    <w:p w:rsidR="002F343D" w:rsidRDefault="002F343D">
      <w:pPr>
        <w:pStyle w:val="TOC1"/>
        <w:tabs>
          <w:tab w:val="right" w:leader="dot" w:pos="9350"/>
        </w:tabs>
        <w:rPr>
          <w:ins w:id="99" w:author="LaurenceJL" w:date="2010-07-15T15:18:00Z"/>
          <w:noProof/>
        </w:rPr>
      </w:pPr>
      <w:ins w:id="100"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"_Toc266970461"</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OXFptnq2</w:t>
        </w:r>
        <w:r>
          <w:rPr>
            <w:noProof/>
          </w:rPr>
          <w:tab/>
        </w:r>
        <w:r>
          <w:rPr>
            <w:noProof/>
          </w:rPr>
          <w:fldChar w:fldCharType="begin"/>
        </w:r>
        <w:r>
          <w:rPr>
            <w:noProof/>
          </w:rPr>
          <w:instrText xml:space="preserve"> PAGEREF _Toc266970461 \h </w:instrText>
        </w:r>
        <w:r>
          <w:rPr>
            <w:noProof/>
          </w:rPr>
        </w:r>
      </w:ins>
      <w:r>
        <w:rPr>
          <w:noProof/>
        </w:rPr>
        <w:fldChar w:fldCharType="separate"/>
      </w:r>
      <w:ins w:id="101" w:author="LaurenceJL" w:date="2010-07-15T15:18:00Z">
        <w:r>
          <w:rPr>
            <w:noProof/>
          </w:rPr>
          <w:t>7</w:t>
        </w:r>
        <w:r>
          <w:rPr>
            <w:noProof/>
          </w:rPr>
          <w:fldChar w:fldCharType="end"/>
        </w:r>
        <w:r w:rsidRPr="00975244">
          <w:rPr>
            <w:rStyle w:val="Hyperlink"/>
            <w:noProof/>
          </w:rPr>
          <w:fldChar w:fldCharType="end"/>
        </w:r>
      </w:ins>
    </w:p>
    <w:p w:rsidR="002F343D" w:rsidRDefault="002F343D">
      <w:pPr>
        <w:pStyle w:val="TOC2"/>
        <w:tabs>
          <w:tab w:val="right" w:leader="dot" w:pos="9350"/>
        </w:tabs>
        <w:rPr>
          <w:ins w:id="102" w:author="LaurenceJL" w:date="2010-07-15T15:18:00Z"/>
          <w:noProof/>
        </w:rPr>
      </w:pPr>
      <w:ins w:id="103"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"_Toc266970462"</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OXFptnq2</w:t>
        </w:r>
        <w:r>
          <w:rPr>
            <w:noProof/>
          </w:rPr>
          <w:tab/>
        </w:r>
        <w:r>
          <w:rPr>
            <w:noProof/>
          </w:rPr>
          <w:fldChar w:fldCharType="begin"/>
        </w:r>
        <w:r>
          <w:rPr>
            <w:noProof/>
          </w:rPr>
          <w:instrText xml:space="preserve"> PAGEREF _Toc266970462 \h </w:instrText>
        </w:r>
        <w:r>
          <w:rPr>
            <w:noProof/>
          </w:rPr>
        </w:r>
      </w:ins>
      <w:r>
        <w:rPr>
          <w:noProof/>
        </w:rPr>
        <w:fldChar w:fldCharType="separate"/>
      </w:r>
      <w:ins w:id="104" w:author="LaurenceJL" w:date="2010-07-15T15:18:00Z">
        <w:r>
          <w:rPr>
            <w:noProof/>
          </w:rPr>
          <w:t>8</w:t>
        </w:r>
        <w:r>
          <w:rPr>
            <w:noProof/>
          </w:rPr>
          <w:fldChar w:fldCharType="end"/>
        </w:r>
        <w:r w:rsidRPr="00975244">
          <w:rPr>
            <w:rStyle w:val="Hyperlink"/>
            <w:noProof/>
          </w:rPr>
          <w:fldChar w:fldCharType="end"/>
        </w:r>
      </w:ins>
    </w:p>
    <w:p w:rsidR="002F343D" w:rsidRDefault="002F343D">
      <w:pPr>
        <w:pStyle w:val="TOC1"/>
        <w:tabs>
          <w:tab w:val="right" w:leader="dot" w:pos="9350"/>
        </w:tabs>
        <w:rPr>
          <w:ins w:id="105" w:author="LaurenceJL" w:date="2010-07-15T15:18:00Z"/>
          <w:noProof/>
        </w:rPr>
      </w:pPr>
      <w:ins w:id="106" w:author="LaurenceJL" w:date="2010-07-15T15:18:00Z">
        <w:r w:rsidRPr="00975244">
          <w:rPr>
            <w:rStyle w:val="Hyperlink"/>
            <w:noProof/>
          </w:rPr>
          <w:lastRenderedPageBreak/>
          <w:fldChar w:fldCharType="begin"/>
        </w:r>
        <w:r w:rsidRPr="00975244">
          <w:rPr>
            <w:rStyle w:val="Hyperlink"/>
            <w:noProof/>
          </w:rPr>
          <w:instrText xml:space="preserve"> </w:instrText>
        </w:r>
        <w:r>
          <w:rPr>
            <w:noProof/>
          </w:rPr>
          <w:instrText>HYPERLINK \l "_Toc266970463"</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justicenorms1</w:t>
        </w:r>
        <w:r>
          <w:rPr>
            <w:noProof/>
          </w:rPr>
          <w:tab/>
        </w:r>
        <w:r>
          <w:rPr>
            <w:noProof/>
          </w:rPr>
          <w:fldChar w:fldCharType="begin"/>
        </w:r>
        <w:r>
          <w:rPr>
            <w:noProof/>
          </w:rPr>
          <w:instrText xml:space="preserve"> PAGEREF _Toc266970463 \h </w:instrText>
        </w:r>
        <w:r>
          <w:rPr>
            <w:noProof/>
          </w:rPr>
        </w:r>
      </w:ins>
      <w:r>
        <w:rPr>
          <w:noProof/>
        </w:rPr>
        <w:fldChar w:fldCharType="separate"/>
      </w:r>
      <w:ins w:id="107" w:author="LaurenceJL" w:date="2010-07-15T15:18:00Z">
        <w:r>
          <w:rPr>
            <w:noProof/>
          </w:rPr>
          <w:t>8</w:t>
        </w:r>
        <w:r>
          <w:rPr>
            <w:noProof/>
          </w:rPr>
          <w:fldChar w:fldCharType="end"/>
        </w:r>
        <w:r w:rsidRPr="00975244">
          <w:rPr>
            <w:rStyle w:val="Hyperlink"/>
            <w:noProof/>
          </w:rPr>
          <w:fldChar w:fldCharType="end"/>
        </w:r>
      </w:ins>
    </w:p>
    <w:p w:rsidR="002F343D" w:rsidRDefault="002F343D">
      <w:pPr>
        <w:pStyle w:val="TOC2"/>
        <w:tabs>
          <w:tab w:val="right" w:leader="dot" w:pos="9350"/>
        </w:tabs>
        <w:rPr>
          <w:ins w:id="108" w:author="LaurenceJL" w:date="2010-07-15T15:18:00Z"/>
          <w:noProof/>
        </w:rPr>
      </w:pPr>
      <w:ins w:id="109"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"_Toc266970464"</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jng1</w:t>
        </w:r>
        <w:r>
          <w:rPr>
            <w:noProof/>
          </w:rPr>
          <w:tab/>
        </w:r>
        <w:r>
          <w:rPr>
            <w:noProof/>
          </w:rPr>
          <w:fldChar w:fldCharType="begin"/>
        </w:r>
        <w:r>
          <w:rPr>
            <w:noProof/>
          </w:rPr>
          <w:instrText xml:space="preserve"> PAGEREF _Toc266970464 \h </w:instrText>
        </w:r>
        <w:r>
          <w:rPr>
            <w:noProof/>
          </w:rPr>
        </w:r>
      </w:ins>
      <w:r>
        <w:rPr>
          <w:noProof/>
        </w:rPr>
        <w:fldChar w:fldCharType="separate"/>
      </w:r>
      <w:ins w:id="110" w:author="LaurenceJL" w:date="2010-07-15T15:18:00Z">
        <w:r>
          <w:rPr>
            <w:noProof/>
          </w:rPr>
          <w:t>8</w:t>
        </w:r>
        <w:r>
          <w:rPr>
            <w:noProof/>
          </w:rPr>
          <w:fldChar w:fldCharType="end"/>
        </w:r>
        <w:r w:rsidRPr="00975244">
          <w:rPr>
            <w:rStyle w:val="Hyperlink"/>
            <w:noProof/>
          </w:rPr>
          <w:fldChar w:fldCharType="end"/>
        </w:r>
      </w:ins>
    </w:p>
    <w:p w:rsidR="002F343D" w:rsidRDefault="002F343D">
      <w:pPr>
        <w:pStyle w:val="TOC1"/>
        <w:tabs>
          <w:tab w:val="right" w:leader="dot" w:pos="9350"/>
        </w:tabs>
        <w:rPr>
          <w:ins w:id="111" w:author="LaurenceJL" w:date="2010-07-15T15:18:00Z"/>
          <w:noProof/>
        </w:rPr>
      </w:pPr>
      <w:ins w:id="112"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"_Toc266970465"</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justicenorms2</w:t>
        </w:r>
        <w:r>
          <w:rPr>
            <w:noProof/>
          </w:rPr>
          <w:tab/>
        </w:r>
        <w:r>
          <w:rPr>
            <w:noProof/>
          </w:rPr>
          <w:fldChar w:fldCharType="begin"/>
        </w:r>
        <w:r>
          <w:rPr>
            <w:noProof/>
          </w:rPr>
          <w:instrText xml:space="preserve"> PAGEREF _Toc266970465 \h </w:instrText>
        </w:r>
        <w:r>
          <w:rPr>
            <w:noProof/>
          </w:rPr>
        </w:r>
      </w:ins>
      <w:r>
        <w:rPr>
          <w:noProof/>
        </w:rPr>
        <w:fldChar w:fldCharType="separate"/>
      </w:r>
      <w:ins w:id="113" w:author="LaurenceJL" w:date="2010-07-15T15:18:00Z">
        <w:r>
          <w:rPr>
            <w:noProof/>
          </w:rPr>
          <w:t>9</w:t>
        </w:r>
        <w:r>
          <w:rPr>
            <w:noProof/>
          </w:rPr>
          <w:fldChar w:fldCharType="end"/>
        </w:r>
        <w:r w:rsidRPr="00975244">
          <w:rPr>
            <w:rStyle w:val="Hyperlink"/>
            <w:noProof/>
          </w:rPr>
          <w:fldChar w:fldCharType="end"/>
        </w:r>
      </w:ins>
    </w:p>
    <w:p w:rsidR="002F343D" w:rsidRDefault="002F343D">
      <w:pPr>
        <w:pStyle w:val="TOC2"/>
        <w:tabs>
          <w:tab w:val="right" w:leader="dot" w:pos="9350"/>
        </w:tabs>
        <w:rPr>
          <w:ins w:id="114" w:author="LaurenceJL" w:date="2010-07-15T15:18:00Z"/>
          <w:noProof/>
        </w:rPr>
      </w:pPr>
      <w:ins w:id="115"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"_Toc266970466"</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jng2</w:t>
        </w:r>
        <w:r>
          <w:rPr>
            <w:noProof/>
          </w:rPr>
          <w:tab/>
        </w:r>
        <w:r>
          <w:rPr>
            <w:noProof/>
          </w:rPr>
          <w:fldChar w:fldCharType="begin"/>
        </w:r>
        <w:r>
          <w:rPr>
            <w:noProof/>
          </w:rPr>
          <w:instrText xml:space="preserve"> PAGEREF _Toc266970466 \h </w:instrText>
        </w:r>
        <w:r>
          <w:rPr>
            <w:noProof/>
          </w:rPr>
        </w:r>
      </w:ins>
      <w:r>
        <w:rPr>
          <w:noProof/>
        </w:rPr>
        <w:fldChar w:fldCharType="separate"/>
      </w:r>
      <w:ins w:id="116" w:author="LaurenceJL" w:date="2010-07-15T15:18:00Z">
        <w:r>
          <w:rPr>
            <w:noProof/>
          </w:rPr>
          <w:t>9</w:t>
        </w:r>
        <w:r>
          <w:rPr>
            <w:noProof/>
          </w:rPr>
          <w:fldChar w:fldCharType="end"/>
        </w:r>
        <w:r w:rsidRPr="00975244">
          <w:rPr>
            <w:rStyle w:val="Hyperlink"/>
            <w:noProof/>
          </w:rPr>
          <w:fldChar w:fldCharType="end"/>
        </w:r>
      </w:ins>
    </w:p>
    <w:p w:rsidR="002F343D" w:rsidRDefault="002F343D">
      <w:pPr>
        <w:pStyle w:val="TOC1"/>
        <w:tabs>
          <w:tab w:val="right" w:leader="dot" w:pos="9350"/>
        </w:tabs>
        <w:rPr>
          <w:ins w:id="117" w:author="LaurenceJL" w:date="2010-07-15T15:18:00Z"/>
          <w:noProof/>
        </w:rPr>
      </w:pPr>
      <w:ins w:id="118"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"_Toc266970467"</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sdos</w:t>
        </w:r>
        <w:r>
          <w:rPr>
            <w:noProof/>
          </w:rPr>
          <w:tab/>
        </w:r>
        <w:r>
          <w:rPr>
            <w:noProof/>
          </w:rPr>
          <w:fldChar w:fldCharType="begin"/>
        </w:r>
        <w:r>
          <w:rPr>
            <w:noProof/>
          </w:rPr>
          <w:instrText xml:space="preserve"> PAGEREF _Toc266970467 \h </w:instrText>
        </w:r>
        <w:r>
          <w:rPr>
            <w:noProof/>
          </w:rPr>
        </w:r>
      </w:ins>
      <w:r>
        <w:rPr>
          <w:noProof/>
        </w:rPr>
        <w:fldChar w:fldCharType="separate"/>
      </w:r>
      <w:ins w:id="119" w:author="LaurenceJL" w:date="2010-07-15T15:18:00Z">
        <w:r>
          <w:rPr>
            <w:noProof/>
          </w:rPr>
          <w:t>9</w:t>
        </w:r>
        <w:r>
          <w:rPr>
            <w:noProof/>
          </w:rPr>
          <w:fldChar w:fldCharType="end"/>
        </w:r>
        <w:r w:rsidRPr="00975244">
          <w:rPr>
            <w:rStyle w:val="Hyperlink"/>
            <w:noProof/>
          </w:rPr>
          <w:fldChar w:fldCharType="end"/>
        </w:r>
      </w:ins>
    </w:p>
    <w:p w:rsidR="002F343D" w:rsidRDefault="002F343D">
      <w:pPr>
        <w:pStyle w:val="TOC2"/>
        <w:tabs>
          <w:tab w:val="right" w:leader="dot" w:pos="9350"/>
        </w:tabs>
        <w:rPr>
          <w:ins w:id="120" w:author="LaurenceJL" w:date="2010-07-15T15:18:00Z"/>
          <w:noProof/>
        </w:rPr>
      </w:pPr>
      <w:ins w:id="121"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"_Toc266970468"</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sdosg1</w:t>
        </w:r>
        <w:r>
          <w:rPr>
            <w:noProof/>
          </w:rPr>
          <w:tab/>
        </w:r>
        <w:r>
          <w:rPr>
            <w:noProof/>
          </w:rPr>
          <w:fldChar w:fldCharType="begin"/>
        </w:r>
        <w:r>
          <w:rPr>
            <w:noProof/>
          </w:rPr>
          <w:instrText xml:space="preserve"> PAGEREF _Toc266970468 \h </w:instrText>
        </w:r>
        <w:r>
          <w:rPr>
            <w:noProof/>
          </w:rPr>
        </w:r>
      </w:ins>
      <w:r>
        <w:rPr>
          <w:noProof/>
        </w:rPr>
        <w:fldChar w:fldCharType="separate"/>
      </w:r>
      <w:ins w:id="122" w:author="LaurenceJL" w:date="2010-07-15T15:18:00Z">
        <w:r>
          <w:rPr>
            <w:noProof/>
          </w:rPr>
          <w:t>10</w:t>
        </w:r>
        <w:r>
          <w:rPr>
            <w:noProof/>
          </w:rPr>
          <w:fldChar w:fldCharType="end"/>
        </w:r>
        <w:r w:rsidRPr="00975244">
          <w:rPr>
            <w:rStyle w:val="Hyperlink"/>
            <w:noProof/>
          </w:rPr>
          <w:fldChar w:fldCharType="end"/>
        </w:r>
      </w:ins>
    </w:p>
    <w:p w:rsidR="002F343D" w:rsidRDefault="002F343D">
      <w:pPr>
        <w:pStyle w:val="TOC1"/>
        <w:tabs>
          <w:tab w:val="right" w:leader="dot" w:pos="9350"/>
        </w:tabs>
        <w:rPr>
          <w:ins w:id="123" w:author="LaurenceJL" w:date="2010-07-15T15:18:00Z"/>
          <w:noProof/>
        </w:rPr>
      </w:pPr>
      <w:ins w:id="124"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"_Toc266970469"</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split</w:t>
        </w:r>
        <w:r>
          <w:rPr>
            <w:noProof/>
          </w:rPr>
          <w:tab/>
        </w:r>
        <w:r>
          <w:rPr>
            <w:noProof/>
          </w:rPr>
          <w:fldChar w:fldCharType="begin"/>
        </w:r>
        <w:r>
          <w:rPr>
            <w:noProof/>
          </w:rPr>
          <w:instrText xml:space="preserve"> PAGEREF _Toc266970469 \h </w:instrText>
        </w:r>
        <w:r>
          <w:rPr>
            <w:noProof/>
          </w:rPr>
        </w:r>
      </w:ins>
      <w:r>
        <w:rPr>
          <w:noProof/>
        </w:rPr>
        <w:fldChar w:fldCharType="separate"/>
      </w:r>
      <w:ins w:id="125" w:author="LaurenceJL" w:date="2010-07-15T15:18:00Z">
        <w:r>
          <w:rPr>
            <w:noProof/>
          </w:rPr>
          <w:t>10</w:t>
        </w:r>
        <w:r>
          <w:rPr>
            <w:noProof/>
          </w:rPr>
          <w:fldChar w:fldCharType="end"/>
        </w:r>
        <w:r w:rsidRPr="00975244">
          <w:rPr>
            <w:rStyle w:val="Hyperlink"/>
            <w:noProof/>
          </w:rPr>
          <w:fldChar w:fldCharType="end"/>
        </w:r>
      </w:ins>
    </w:p>
    <w:p w:rsidR="002F343D" w:rsidRDefault="002F343D">
      <w:pPr>
        <w:pStyle w:val="TOC1"/>
        <w:tabs>
          <w:tab w:val="right" w:leader="dot" w:pos="9350"/>
        </w:tabs>
        <w:rPr>
          <w:ins w:id="126" w:author="LaurenceJL" w:date="2010-07-15T15:18:00Z"/>
          <w:noProof/>
        </w:rPr>
      </w:pPr>
      <w:ins w:id="127"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"_Toc266970470"</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_implicit_10</w:t>
        </w:r>
        <w:r>
          <w:rPr>
            <w:noProof/>
          </w:rPr>
          <w:tab/>
        </w:r>
        <w:r>
          <w:rPr>
            <w:noProof/>
          </w:rPr>
          <w:fldChar w:fldCharType="begin"/>
        </w:r>
        <w:r>
          <w:rPr>
            <w:noProof/>
          </w:rPr>
          <w:instrText xml:space="preserve"> PAGEREF _Toc266970470 \h </w:instrText>
        </w:r>
        <w:r>
          <w:rPr>
            <w:noProof/>
          </w:rPr>
        </w:r>
      </w:ins>
      <w:r>
        <w:rPr>
          <w:noProof/>
        </w:rPr>
        <w:fldChar w:fldCharType="separate"/>
      </w:r>
      <w:ins w:id="128" w:author="LaurenceJL" w:date="2010-07-15T15:18:00Z">
        <w:r>
          <w:rPr>
            <w:noProof/>
          </w:rPr>
          <w:t>10</w:t>
        </w:r>
        <w:r>
          <w:rPr>
            <w:noProof/>
          </w:rPr>
          <w:fldChar w:fldCharType="end"/>
        </w:r>
        <w:r w:rsidRPr="00975244">
          <w:rPr>
            <w:rStyle w:val="Hyperlink"/>
            <w:noProof/>
          </w:rPr>
          <w:fldChar w:fldCharType="end"/>
        </w:r>
      </w:ins>
    </w:p>
    <w:p w:rsidR="002F343D" w:rsidRDefault="002F343D">
      <w:pPr>
        <w:pStyle w:val="TOC1"/>
        <w:tabs>
          <w:tab w:val="right" w:leader="dot" w:pos="9350"/>
        </w:tabs>
        <w:rPr>
          <w:ins w:id="129" w:author="LaurenceJL" w:date="2010-07-15T15:18:00Z"/>
          <w:noProof/>
        </w:rPr>
      </w:pPr>
      <w:ins w:id="130"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"_Toc266970471"</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group1 if split == 1</w:t>
        </w:r>
        <w:r>
          <w:rPr>
            <w:noProof/>
          </w:rPr>
          <w:tab/>
        </w:r>
        <w:r>
          <w:rPr>
            <w:noProof/>
          </w:rPr>
          <w:fldChar w:fldCharType="begin"/>
        </w:r>
        <w:r>
          <w:rPr>
            <w:noProof/>
          </w:rPr>
          <w:instrText xml:space="preserve"> PAGEREF _Toc266970471 \h </w:instrText>
        </w:r>
        <w:r>
          <w:rPr>
            <w:noProof/>
          </w:rPr>
        </w:r>
      </w:ins>
      <w:r>
        <w:rPr>
          <w:noProof/>
        </w:rPr>
        <w:fldChar w:fldCharType="separate"/>
      </w:r>
      <w:ins w:id="131" w:author="LaurenceJL" w:date="2010-07-15T15:18:00Z">
        <w:r>
          <w:rPr>
            <w:noProof/>
          </w:rPr>
          <w:t>10</w:t>
        </w:r>
        <w:r>
          <w:rPr>
            <w:noProof/>
          </w:rPr>
          <w:fldChar w:fldCharType="end"/>
        </w:r>
        <w:r w:rsidRPr="00975244">
          <w:rPr>
            <w:rStyle w:val="Hyperlink"/>
            <w:noProof/>
          </w:rPr>
          <w:fldChar w:fldCharType="end"/>
        </w:r>
      </w:ins>
    </w:p>
    <w:p w:rsidR="002F343D" w:rsidRDefault="002F343D">
      <w:pPr>
        <w:pStyle w:val="TOC2"/>
        <w:tabs>
          <w:tab w:val="right" w:leader="dot" w:pos="9350"/>
        </w:tabs>
        <w:rPr>
          <w:ins w:id="132" w:author="LaurenceJL" w:date="2010-07-15T15:18:00Z"/>
          <w:noProof/>
        </w:rPr>
      </w:pPr>
      <w:ins w:id="133"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"_Toc266970472"</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oxg1q1</w:t>
        </w:r>
        <w:r>
          <w:rPr>
            <w:noProof/>
          </w:rPr>
          <w:tab/>
        </w:r>
        <w:r>
          <w:rPr>
            <w:noProof/>
          </w:rPr>
          <w:fldChar w:fldCharType="begin"/>
        </w:r>
        <w:r>
          <w:rPr>
            <w:noProof/>
          </w:rPr>
          <w:instrText xml:space="preserve"> PAGEREF _Toc266970472 \h </w:instrText>
        </w:r>
        <w:r>
          <w:rPr>
            <w:noProof/>
          </w:rPr>
        </w:r>
      </w:ins>
      <w:r>
        <w:rPr>
          <w:noProof/>
        </w:rPr>
        <w:fldChar w:fldCharType="separate"/>
      </w:r>
      <w:ins w:id="134" w:author="LaurenceJL" w:date="2010-07-15T15:18:00Z">
        <w:r>
          <w:rPr>
            <w:noProof/>
          </w:rPr>
          <w:t>11</w:t>
        </w:r>
        <w:r>
          <w:rPr>
            <w:noProof/>
          </w:rPr>
          <w:fldChar w:fldCharType="end"/>
        </w:r>
        <w:r w:rsidRPr="00975244">
          <w:rPr>
            <w:rStyle w:val="Hyperlink"/>
            <w:noProof/>
          </w:rPr>
          <w:fldChar w:fldCharType="end"/>
        </w:r>
      </w:ins>
    </w:p>
    <w:p w:rsidR="002F343D" w:rsidRDefault="002F343D">
      <w:pPr>
        <w:pStyle w:val="TOC2"/>
        <w:tabs>
          <w:tab w:val="right" w:leader="dot" w:pos="9350"/>
        </w:tabs>
        <w:rPr>
          <w:ins w:id="135" w:author="LaurenceJL" w:date="2010-07-15T15:18:00Z"/>
          <w:noProof/>
        </w:rPr>
      </w:pPr>
      <w:ins w:id="136"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"_Toc266970473"</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oxg1q2</w:t>
        </w:r>
        <w:r>
          <w:rPr>
            <w:noProof/>
          </w:rPr>
          <w:tab/>
        </w:r>
        <w:r>
          <w:rPr>
            <w:noProof/>
          </w:rPr>
          <w:fldChar w:fldCharType="begin"/>
        </w:r>
        <w:r>
          <w:rPr>
            <w:noProof/>
          </w:rPr>
          <w:instrText xml:space="preserve"> PAGEREF _Toc266970473 \h </w:instrText>
        </w:r>
        <w:r>
          <w:rPr>
            <w:noProof/>
          </w:rPr>
        </w:r>
      </w:ins>
      <w:r>
        <w:rPr>
          <w:noProof/>
        </w:rPr>
        <w:fldChar w:fldCharType="separate"/>
      </w:r>
      <w:ins w:id="137" w:author="LaurenceJL" w:date="2010-07-15T15:18:00Z">
        <w:r>
          <w:rPr>
            <w:noProof/>
          </w:rPr>
          <w:t>11</w:t>
        </w:r>
        <w:r>
          <w:rPr>
            <w:noProof/>
          </w:rPr>
          <w:fldChar w:fldCharType="end"/>
        </w:r>
        <w:r w:rsidRPr="00975244">
          <w:rPr>
            <w:rStyle w:val="Hyperlink"/>
            <w:noProof/>
          </w:rPr>
          <w:fldChar w:fldCharType="end"/>
        </w:r>
      </w:ins>
    </w:p>
    <w:p w:rsidR="002F343D" w:rsidRDefault="002F343D">
      <w:pPr>
        <w:pStyle w:val="TOC1"/>
        <w:tabs>
          <w:tab w:val="right" w:leader="dot" w:pos="9350"/>
        </w:tabs>
        <w:rPr>
          <w:ins w:id="138" w:author="LaurenceJL" w:date="2010-07-15T15:18:00Z"/>
          <w:noProof/>
        </w:rPr>
      </w:pPr>
      <w:ins w:id="139"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"_Toc266970474"</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group2 if split == 2</w:t>
        </w:r>
        <w:r>
          <w:rPr>
            <w:noProof/>
          </w:rPr>
          <w:tab/>
        </w:r>
        <w:r>
          <w:rPr>
            <w:noProof/>
          </w:rPr>
          <w:fldChar w:fldCharType="begin"/>
        </w:r>
        <w:r>
          <w:rPr>
            <w:noProof/>
          </w:rPr>
          <w:instrText xml:space="preserve"> PAGEREF _Toc266970474 \h </w:instrText>
        </w:r>
        <w:r>
          <w:rPr>
            <w:noProof/>
          </w:rPr>
        </w:r>
      </w:ins>
      <w:r>
        <w:rPr>
          <w:noProof/>
        </w:rPr>
        <w:fldChar w:fldCharType="separate"/>
      </w:r>
      <w:ins w:id="140" w:author="LaurenceJL" w:date="2010-07-15T15:18:00Z">
        <w:r>
          <w:rPr>
            <w:noProof/>
          </w:rPr>
          <w:t>11</w:t>
        </w:r>
        <w:r>
          <w:rPr>
            <w:noProof/>
          </w:rPr>
          <w:fldChar w:fldCharType="end"/>
        </w:r>
        <w:r w:rsidRPr="00975244">
          <w:rPr>
            <w:rStyle w:val="Hyperlink"/>
            <w:noProof/>
          </w:rPr>
          <w:fldChar w:fldCharType="end"/>
        </w:r>
      </w:ins>
    </w:p>
    <w:p w:rsidR="002F343D" w:rsidRDefault="002F343D">
      <w:pPr>
        <w:pStyle w:val="TOC2"/>
        <w:tabs>
          <w:tab w:val="right" w:leader="dot" w:pos="9350"/>
        </w:tabs>
        <w:rPr>
          <w:ins w:id="141" w:author="LaurenceJL" w:date="2010-07-15T15:18:00Z"/>
          <w:noProof/>
        </w:rPr>
      </w:pPr>
      <w:ins w:id="142"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"_Toc266970475"</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oxg2q1</w:t>
        </w:r>
        <w:r>
          <w:rPr>
            <w:noProof/>
          </w:rPr>
          <w:tab/>
        </w:r>
        <w:r>
          <w:rPr>
            <w:noProof/>
          </w:rPr>
          <w:fldChar w:fldCharType="begin"/>
        </w:r>
        <w:r>
          <w:rPr>
            <w:noProof/>
          </w:rPr>
          <w:instrText xml:space="preserve"> PAGEREF _Toc266970475 \h </w:instrText>
        </w:r>
        <w:r>
          <w:rPr>
            <w:noProof/>
          </w:rPr>
        </w:r>
      </w:ins>
      <w:r>
        <w:rPr>
          <w:noProof/>
        </w:rPr>
        <w:fldChar w:fldCharType="separate"/>
      </w:r>
      <w:ins w:id="143" w:author="LaurenceJL" w:date="2010-07-15T15:18:00Z">
        <w:r>
          <w:rPr>
            <w:noProof/>
          </w:rPr>
          <w:t>12</w:t>
        </w:r>
        <w:r>
          <w:rPr>
            <w:noProof/>
          </w:rPr>
          <w:fldChar w:fldCharType="end"/>
        </w:r>
        <w:r w:rsidRPr="00975244">
          <w:rPr>
            <w:rStyle w:val="Hyperlink"/>
            <w:noProof/>
          </w:rPr>
          <w:fldChar w:fldCharType="end"/>
        </w:r>
      </w:ins>
    </w:p>
    <w:p w:rsidR="002F343D" w:rsidRDefault="002F343D">
      <w:pPr>
        <w:pStyle w:val="TOC2"/>
        <w:tabs>
          <w:tab w:val="right" w:leader="dot" w:pos="9350"/>
        </w:tabs>
        <w:rPr>
          <w:ins w:id="144" w:author="LaurenceJL" w:date="2010-07-15T15:18:00Z"/>
          <w:noProof/>
        </w:rPr>
      </w:pPr>
      <w:ins w:id="145"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"_Toc266970476"</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oxg2q2</w:t>
        </w:r>
        <w:r>
          <w:rPr>
            <w:noProof/>
          </w:rPr>
          <w:tab/>
        </w:r>
        <w:r>
          <w:rPr>
            <w:noProof/>
          </w:rPr>
          <w:fldChar w:fldCharType="begin"/>
        </w:r>
        <w:r>
          <w:rPr>
            <w:noProof/>
          </w:rPr>
          <w:instrText xml:space="preserve"> PAGEREF _Toc266970476 \h </w:instrText>
        </w:r>
        <w:r>
          <w:rPr>
            <w:noProof/>
          </w:rPr>
        </w:r>
      </w:ins>
      <w:r>
        <w:rPr>
          <w:noProof/>
        </w:rPr>
        <w:fldChar w:fldCharType="separate"/>
      </w:r>
      <w:ins w:id="146" w:author="LaurenceJL" w:date="2010-07-15T15:18:00Z">
        <w:r>
          <w:rPr>
            <w:noProof/>
          </w:rPr>
          <w:t>12</w:t>
        </w:r>
        <w:r>
          <w:rPr>
            <w:noProof/>
          </w:rPr>
          <w:fldChar w:fldCharType="end"/>
        </w:r>
        <w:r w:rsidRPr="00975244">
          <w:rPr>
            <w:rStyle w:val="Hyperlink"/>
            <w:noProof/>
          </w:rPr>
          <w:fldChar w:fldCharType="end"/>
        </w:r>
      </w:ins>
    </w:p>
    <w:p w:rsidR="002F343D" w:rsidRDefault="002F343D">
      <w:pPr>
        <w:pStyle w:val="TOC1"/>
        <w:tabs>
          <w:tab w:val="right" w:leader="dot" w:pos="9350"/>
        </w:tabs>
        <w:rPr>
          <w:ins w:id="147" w:author="LaurenceJL" w:date="2010-07-15T15:18:00Z"/>
          <w:noProof/>
        </w:rPr>
      </w:pPr>
      <w:ins w:id="148"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"_Toc266970477"</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group3 if split == 3</w:t>
        </w:r>
        <w:r>
          <w:rPr>
            <w:noProof/>
          </w:rPr>
          <w:tab/>
        </w:r>
        <w:r>
          <w:rPr>
            <w:noProof/>
          </w:rPr>
          <w:fldChar w:fldCharType="begin"/>
        </w:r>
        <w:r>
          <w:rPr>
            <w:noProof/>
          </w:rPr>
          <w:instrText xml:space="preserve"> PAGEREF _Toc266970477 \h </w:instrText>
        </w:r>
        <w:r>
          <w:rPr>
            <w:noProof/>
          </w:rPr>
        </w:r>
      </w:ins>
      <w:r>
        <w:rPr>
          <w:noProof/>
        </w:rPr>
        <w:fldChar w:fldCharType="separate"/>
      </w:r>
      <w:ins w:id="149" w:author="LaurenceJL" w:date="2010-07-15T15:18:00Z">
        <w:r>
          <w:rPr>
            <w:noProof/>
          </w:rPr>
          <w:t>12</w:t>
        </w:r>
        <w:r>
          <w:rPr>
            <w:noProof/>
          </w:rPr>
          <w:fldChar w:fldCharType="end"/>
        </w:r>
        <w:r w:rsidRPr="00975244">
          <w:rPr>
            <w:rStyle w:val="Hyperlink"/>
            <w:noProof/>
          </w:rPr>
          <w:fldChar w:fldCharType="end"/>
        </w:r>
      </w:ins>
    </w:p>
    <w:p w:rsidR="002F343D" w:rsidRDefault="002F343D">
      <w:pPr>
        <w:pStyle w:val="TOC2"/>
        <w:tabs>
          <w:tab w:val="right" w:leader="dot" w:pos="9350"/>
        </w:tabs>
        <w:rPr>
          <w:ins w:id="150" w:author="LaurenceJL" w:date="2010-07-15T15:18:00Z"/>
          <w:noProof/>
        </w:rPr>
      </w:pPr>
      <w:ins w:id="151"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"_Toc266970478"</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oxg3q1</w:t>
        </w:r>
        <w:r>
          <w:rPr>
            <w:noProof/>
          </w:rPr>
          <w:tab/>
        </w:r>
        <w:r>
          <w:rPr>
            <w:noProof/>
          </w:rPr>
          <w:fldChar w:fldCharType="begin"/>
        </w:r>
        <w:r>
          <w:rPr>
            <w:noProof/>
          </w:rPr>
          <w:instrText xml:space="preserve"> PAGEREF _Toc266970478 \h </w:instrText>
        </w:r>
        <w:r>
          <w:rPr>
            <w:noProof/>
          </w:rPr>
        </w:r>
      </w:ins>
      <w:r>
        <w:rPr>
          <w:noProof/>
        </w:rPr>
        <w:fldChar w:fldCharType="separate"/>
      </w:r>
      <w:ins w:id="152" w:author="LaurenceJL" w:date="2010-07-15T15:18:00Z">
        <w:r>
          <w:rPr>
            <w:noProof/>
          </w:rPr>
          <w:t>13</w:t>
        </w:r>
        <w:r>
          <w:rPr>
            <w:noProof/>
          </w:rPr>
          <w:fldChar w:fldCharType="end"/>
        </w:r>
        <w:r w:rsidRPr="00975244">
          <w:rPr>
            <w:rStyle w:val="Hyperlink"/>
            <w:noProof/>
          </w:rPr>
          <w:fldChar w:fldCharType="end"/>
        </w:r>
      </w:ins>
    </w:p>
    <w:p w:rsidR="002F343D" w:rsidRDefault="002F343D">
      <w:pPr>
        <w:pStyle w:val="TOC2"/>
        <w:tabs>
          <w:tab w:val="right" w:leader="dot" w:pos="9350"/>
        </w:tabs>
        <w:rPr>
          <w:ins w:id="153" w:author="LaurenceJL" w:date="2010-07-15T15:18:00Z"/>
          <w:noProof/>
        </w:rPr>
      </w:pPr>
      <w:ins w:id="154"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"_Toc266970479"</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oxg3q2</w:t>
        </w:r>
        <w:r>
          <w:rPr>
            <w:noProof/>
          </w:rPr>
          <w:tab/>
        </w:r>
        <w:r>
          <w:rPr>
            <w:noProof/>
          </w:rPr>
          <w:fldChar w:fldCharType="begin"/>
        </w:r>
        <w:r>
          <w:rPr>
            <w:noProof/>
          </w:rPr>
          <w:instrText xml:space="preserve"> PAGEREF _Toc266970479 \h </w:instrText>
        </w:r>
        <w:r>
          <w:rPr>
            <w:noProof/>
          </w:rPr>
        </w:r>
      </w:ins>
      <w:r>
        <w:rPr>
          <w:noProof/>
        </w:rPr>
        <w:fldChar w:fldCharType="separate"/>
      </w:r>
      <w:ins w:id="155" w:author="LaurenceJL" w:date="2010-07-15T15:18:00Z">
        <w:r>
          <w:rPr>
            <w:noProof/>
          </w:rPr>
          <w:t>13</w:t>
        </w:r>
        <w:r>
          <w:rPr>
            <w:noProof/>
          </w:rPr>
          <w:fldChar w:fldCharType="end"/>
        </w:r>
        <w:r w:rsidRPr="00975244">
          <w:rPr>
            <w:rStyle w:val="Hyperlink"/>
            <w:noProof/>
          </w:rPr>
          <w:fldChar w:fldCharType="end"/>
        </w:r>
      </w:ins>
    </w:p>
    <w:p w:rsidR="002F343D" w:rsidRDefault="002F343D">
      <w:pPr>
        <w:pStyle w:val="TOC1"/>
        <w:tabs>
          <w:tab w:val="right" w:leader="dot" w:pos="9350"/>
        </w:tabs>
        <w:rPr>
          <w:ins w:id="156" w:author="LaurenceJL" w:date="2010-07-15T15:18:00Z"/>
          <w:noProof/>
        </w:rPr>
      </w:pPr>
      <w:ins w:id="157"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"_Toc266970480"</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group4 if split == 4</w:t>
        </w:r>
        <w:r>
          <w:rPr>
            <w:noProof/>
          </w:rPr>
          <w:tab/>
        </w:r>
        <w:r>
          <w:rPr>
            <w:noProof/>
          </w:rPr>
          <w:fldChar w:fldCharType="begin"/>
        </w:r>
        <w:r>
          <w:rPr>
            <w:noProof/>
          </w:rPr>
          <w:instrText xml:space="preserve"> PAGEREF _Toc266970480 \h </w:instrText>
        </w:r>
        <w:r>
          <w:rPr>
            <w:noProof/>
          </w:rPr>
        </w:r>
      </w:ins>
      <w:r>
        <w:rPr>
          <w:noProof/>
        </w:rPr>
        <w:fldChar w:fldCharType="separate"/>
      </w:r>
      <w:ins w:id="158" w:author="LaurenceJL" w:date="2010-07-15T15:18:00Z">
        <w:r>
          <w:rPr>
            <w:noProof/>
          </w:rPr>
          <w:t>13</w:t>
        </w:r>
        <w:r>
          <w:rPr>
            <w:noProof/>
          </w:rPr>
          <w:fldChar w:fldCharType="end"/>
        </w:r>
        <w:r w:rsidRPr="00975244">
          <w:rPr>
            <w:rStyle w:val="Hyperlink"/>
            <w:noProof/>
          </w:rPr>
          <w:fldChar w:fldCharType="end"/>
        </w:r>
      </w:ins>
    </w:p>
    <w:p w:rsidR="002F343D" w:rsidRDefault="002F343D">
      <w:pPr>
        <w:pStyle w:val="TOC2"/>
        <w:tabs>
          <w:tab w:val="right" w:leader="dot" w:pos="9350"/>
        </w:tabs>
        <w:rPr>
          <w:ins w:id="159" w:author="LaurenceJL" w:date="2010-07-15T15:18:00Z"/>
          <w:noProof/>
        </w:rPr>
      </w:pPr>
      <w:ins w:id="160"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"_Toc266970481"</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oxg4q1</w:t>
        </w:r>
        <w:r>
          <w:rPr>
            <w:noProof/>
          </w:rPr>
          <w:tab/>
        </w:r>
        <w:r>
          <w:rPr>
            <w:noProof/>
          </w:rPr>
          <w:fldChar w:fldCharType="begin"/>
        </w:r>
        <w:r>
          <w:rPr>
            <w:noProof/>
          </w:rPr>
          <w:instrText xml:space="preserve"> PAGEREF _Toc266970481 \h </w:instrText>
        </w:r>
        <w:r>
          <w:rPr>
            <w:noProof/>
          </w:rPr>
        </w:r>
      </w:ins>
      <w:r>
        <w:rPr>
          <w:noProof/>
        </w:rPr>
        <w:fldChar w:fldCharType="separate"/>
      </w:r>
      <w:ins w:id="161" w:author="LaurenceJL" w:date="2010-07-15T15:18:00Z">
        <w:r>
          <w:rPr>
            <w:noProof/>
          </w:rPr>
          <w:t>14</w:t>
        </w:r>
        <w:r>
          <w:rPr>
            <w:noProof/>
          </w:rPr>
          <w:fldChar w:fldCharType="end"/>
        </w:r>
        <w:r w:rsidRPr="00975244">
          <w:rPr>
            <w:rStyle w:val="Hyperlink"/>
            <w:noProof/>
          </w:rPr>
          <w:fldChar w:fldCharType="end"/>
        </w:r>
      </w:ins>
    </w:p>
    <w:p w:rsidR="002F343D" w:rsidRDefault="002F343D">
      <w:pPr>
        <w:pStyle w:val="TOC2"/>
        <w:tabs>
          <w:tab w:val="right" w:leader="dot" w:pos="9350"/>
        </w:tabs>
        <w:rPr>
          <w:ins w:id="162" w:author="LaurenceJL" w:date="2010-07-15T15:18:00Z"/>
          <w:noProof/>
        </w:rPr>
      </w:pPr>
      <w:ins w:id="163"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"_Toc266970482"</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oxg4q2</w:t>
        </w:r>
        <w:r>
          <w:rPr>
            <w:noProof/>
          </w:rPr>
          <w:tab/>
        </w:r>
        <w:r>
          <w:rPr>
            <w:noProof/>
          </w:rPr>
          <w:fldChar w:fldCharType="begin"/>
        </w:r>
        <w:r>
          <w:rPr>
            <w:noProof/>
          </w:rPr>
          <w:instrText xml:space="preserve"> PAGEREF _Toc266970482 \h </w:instrText>
        </w:r>
        <w:r>
          <w:rPr>
            <w:noProof/>
          </w:rPr>
        </w:r>
      </w:ins>
      <w:r>
        <w:rPr>
          <w:noProof/>
        </w:rPr>
        <w:fldChar w:fldCharType="separate"/>
      </w:r>
      <w:ins w:id="164" w:author="LaurenceJL" w:date="2010-07-15T15:18:00Z">
        <w:r>
          <w:rPr>
            <w:noProof/>
          </w:rPr>
          <w:t>14</w:t>
        </w:r>
        <w:r>
          <w:rPr>
            <w:noProof/>
          </w:rPr>
          <w:fldChar w:fldCharType="end"/>
        </w:r>
        <w:r w:rsidRPr="00975244">
          <w:rPr>
            <w:rStyle w:val="Hyperlink"/>
            <w:noProof/>
          </w:rPr>
          <w:fldChar w:fldCharType="end"/>
        </w:r>
      </w:ins>
    </w:p>
    <w:p w:rsidR="002F343D" w:rsidRDefault="002F343D">
      <w:pPr>
        <w:pStyle w:val="TOC1"/>
        <w:tabs>
          <w:tab w:val="right" w:leader="dot" w:pos="9350"/>
        </w:tabs>
        <w:rPr>
          <w:ins w:id="165" w:author="LaurenceJL" w:date="2010-07-15T15:18:00Z"/>
          <w:noProof/>
        </w:rPr>
      </w:pPr>
      <w:ins w:id="166"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"_Toc266970483"</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group5 if split == 5</w:t>
        </w:r>
        <w:r>
          <w:rPr>
            <w:noProof/>
          </w:rPr>
          <w:tab/>
        </w:r>
        <w:r>
          <w:rPr>
            <w:noProof/>
          </w:rPr>
          <w:fldChar w:fldCharType="begin"/>
        </w:r>
        <w:r>
          <w:rPr>
            <w:noProof/>
          </w:rPr>
          <w:instrText xml:space="preserve"> PAGEREF _Toc266970483 \h </w:instrText>
        </w:r>
        <w:r>
          <w:rPr>
            <w:noProof/>
          </w:rPr>
        </w:r>
      </w:ins>
      <w:r>
        <w:rPr>
          <w:noProof/>
        </w:rPr>
        <w:fldChar w:fldCharType="separate"/>
      </w:r>
      <w:ins w:id="167" w:author="LaurenceJL" w:date="2010-07-15T15:18:00Z">
        <w:r>
          <w:rPr>
            <w:noProof/>
          </w:rPr>
          <w:t>14</w:t>
        </w:r>
        <w:r>
          <w:rPr>
            <w:noProof/>
          </w:rPr>
          <w:fldChar w:fldCharType="end"/>
        </w:r>
        <w:r w:rsidRPr="00975244">
          <w:rPr>
            <w:rStyle w:val="Hyperlink"/>
            <w:noProof/>
          </w:rPr>
          <w:fldChar w:fldCharType="end"/>
        </w:r>
      </w:ins>
    </w:p>
    <w:p w:rsidR="002F343D" w:rsidRDefault="002F343D">
      <w:pPr>
        <w:pStyle w:val="TOC2"/>
        <w:tabs>
          <w:tab w:val="right" w:leader="dot" w:pos="9350"/>
        </w:tabs>
        <w:rPr>
          <w:ins w:id="168" w:author="LaurenceJL" w:date="2010-07-15T15:18:00Z"/>
          <w:noProof/>
        </w:rPr>
      </w:pPr>
      <w:ins w:id="169"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"_Toc266970484"</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oxg5q1</w:t>
        </w:r>
        <w:r>
          <w:rPr>
            <w:noProof/>
          </w:rPr>
          <w:tab/>
        </w:r>
        <w:r>
          <w:rPr>
            <w:noProof/>
          </w:rPr>
          <w:fldChar w:fldCharType="begin"/>
        </w:r>
        <w:r>
          <w:rPr>
            <w:noProof/>
          </w:rPr>
          <w:instrText xml:space="preserve"> PAGEREF _Toc266970484 \h </w:instrText>
        </w:r>
        <w:r>
          <w:rPr>
            <w:noProof/>
          </w:rPr>
        </w:r>
      </w:ins>
      <w:r>
        <w:rPr>
          <w:noProof/>
        </w:rPr>
        <w:fldChar w:fldCharType="separate"/>
      </w:r>
      <w:ins w:id="170" w:author="LaurenceJL" w:date="2010-07-15T15:18:00Z">
        <w:r>
          <w:rPr>
            <w:noProof/>
          </w:rPr>
          <w:t>15</w:t>
        </w:r>
        <w:r>
          <w:rPr>
            <w:noProof/>
          </w:rPr>
          <w:fldChar w:fldCharType="end"/>
        </w:r>
        <w:r w:rsidRPr="00975244">
          <w:rPr>
            <w:rStyle w:val="Hyperlink"/>
            <w:noProof/>
          </w:rPr>
          <w:fldChar w:fldCharType="end"/>
        </w:r>
      </w:ins>
    </w:p>
    <w:p w:rsidR="002F343D" w:rsidRDefault="002F343D">
      <w:pPr>
        <w:pStyle w:val="TOC2"/>
        <w:tabs>
          <w:tab w:val="right" w:leader="dot" w:pos="9350"/>
        </w:tabs>
        <w:rPr>
          <w:ins w:id="171" w:author="LaurenceJL" w:date="2010-07-15T15:18:00Z"/>
          <w:noProof/>
        </w:rPr>
      </w:pPr>
      <w:ins w:id="172"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"_Toc266970485"</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oxg5q2</w:t>
        </w:r>
        <w:r>
          <w:rPr>
            <w:noProof/>
          </w:rPr>
          <w:tab/>
        </w:r>
        <w:r>
          <w:rPr>
            <w:noProof/>
          </w:rPr>
          <w:fldChar w:fldCharType="begin"/>
        </w:r>
        <w:r>
          <w:rPr>
            <w:noProof/>
          </w:rPr>
          <w:instrText xml:space="preserve"> PAGEREF _Toc266970485 \h </w:instrText>
        </w:r>
        <w:r>
          <w:rPr>
            <w:noProof/>
          </w:rPr>
        </w:r>
      </w:ins>
      <w:r>
        <w:rPr>
          <w:noProof/>
        </w:rPr>
        <w:fldChar w:fldCharType="separate"/>
      </w:r>
      <w:ins w:id="173" w:author="LaurenceJL" w:date="2010-07-15T15:18:00Z">
        <w:r>
          <w:rPr>
            <w:noProof/>
          </w:rPr>
          <w:t>15</w:t>
        </w:r>
        <w:r>
          <w:rPr>
            <w:noProof/>
          </w:rPr>
          <w:fldChar w:fldCharType="end"/>
        </w:r>
        <w:r w:rsidRPr="00975244">
          <w:rPr>
            <w:rStyle w:val="Hyperlink"/>
            <w:noProof/>
          </w:rPr>
          <w:fldChar w:fldCharType="end"/>
        </w:r>
      </w:ins>
    </w:p>
    <w:p w:rsidR="002F343D" w:rsidRDefault="002F343D">
      <w:pPr>
        <w:pStyle w:val="TOC1"/>
        <w:tabs>
          <w:tab w:val="right" w:leader="dot" w:pos="9350"/>
        </w:tabs>
        <w:rPr>
          <w:ins w:id="174" w:author="LaurenceJL" w:date="2010-07-15T15:18:00Z"/>
          <w:noProof/>
        </w:rPr>
      </w:pPr>
      <w:ins w:id="175"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"_Toc266970486"</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group6 if split == 6</w:t>
        </w:r>
        <w:r>
          <w:rPr>
            <w:noProof/>
          </w:rPr>
          <w:tab/>
        </w:r>
        <w:r>
          <w:rPr>
            <w:noProof/>
          </w:rPr>
          <w:fldChar w:fldCharType="begin"/>
        </w:r>
        <w:r>
          <w:rPr>
            <w:noProof/>
          </w:rPr>
          <w:instrText xml:space="preserve"> PAGEREF _Toc266970486 \h </w:instrText>
        </w:r>
        <w:r>
          <w:rPr>
            <w:noProof/>
          </w:rPr>
        </w:r>
      </w:ins>
      <w:r>
        <w:rPr>
          <w:noProof/>
        </w:rPr>
        <w:fldChar w:fldCharType="separate"/>
      </w:r>
      <w:ins w:id="176" w:author="LaurenceJL" w:date="2010-07-15T15:18:00Z">
        <w:r>
          <w:rPr>
            <w:noProof/>
          </w:rPr>
          <w:t>15</w:t>
        </w:r>
        <w:r>
          <w:rPr>
            <w:noProof/>
          </w:rPr>
          <w:fldChar w:fldCharType="end"/>
        </w:r>
        <w:r w:rsidRPr="00975244">
          <w:rPr>
            <w:rStyle w:val="Hyperlink"/>
            <w:noProof/>
          </w:rPr>
          <w:fldChar w:fldCharType="end"/>
        </w:r>
      </w:ins>
    </w:p>
    <w:p w:rsidR="002F343D" w:rsidRDefault="002F343D">
      <w:pPr>
        <w:pStyle w:val="TOC2"/>
        <w:tabs>
          <w:tab w:val="right" w:leader="dot" w:pos="9350"/>
        </w:tabs>
        <w:rPr>
          <w:ins w:id="177" w:author="LaurenceJL" w:date="2010-07-15T15:18:00Z"/>
          <w:noProof/>
        </w:rPr>
      </w:pPr>
      <w:ins w:id="178"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"_Toc266970487"</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oxg6q1</w:t>
        </w:r>
        <w:r>
          <w:rPr>
            <w:noProof/>
          </w:rPr>
          <w:tab/>
        </w:r>
        <w:r>
          <w:rPr>
            <w:noProof/>
          </w:rPr>
          <w:fldChar w:fldCharType="begin"/>
        </w:r>
        <w:r>
          <w:rPr>
            <w:noProof/>
          </w:rPr>
          <w:instrText xml:space="preserve"> PAGEREF _Toc266970487 \h </w:instrText>
        </w:r>
        <w:r>
          <w:rPr>
            <w:noProof/>
          </w:rPr>
        </w:r>
      </w:ins>
      <w:r>
        <w:rPr>
          <w:noProof/>
        </w:rPr>
        <w:fldChar w:fldCharType="separate"/>
      </w:r>
      <w:ins w:id="179" w:author="LaurenceJL" w:date="2010-07-15T15:18:00Z">
        <w:r>
          <w:rPr>
            <w:noProof/>
          </w:rPr>
          <w:t>16</w:t>
        </w:r>
        <w:r>
          <w:rPr>
            <w:noProof/>
          </w:rPr>
          <w:fldChar w:fldCharType="end"/>
        </w:r>
        <w:r w:rsidRPr="00975244">
          <w:rPr>
            <w:rStyle w:val="Hyperlink"/>
            <w:noProof/>
          </w:rPr>
          <w:fldChar w:fldCharType="end"/>
        </w:r>
      </w:ins>
    </w:p>
    <w:p w:rsidR="002F343D" w:rsidRDefault="002F343D">
      <w:pPr>
        <w:pStyle w:val="TOC2"/>
        <w:tabs>
          <w:tab w:val="right" w:leader="dot" w:pos="9350"/>
        </w:tabs>
        <w:rPr>
          <w:ins w:id="180" w:author="LaurenceJL" w:date="2010-07-15T15:18:00Z"/>
          <w:noProof/>
        </w:rPr>
      </w:pPr>
      <w:ins w:id="181"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"_Toc266970488"</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oxg6q2</w:t>
        </w:r>
        <w:r>
          <w:rPr>
            <w:noProof/>
          </w:rPr>
          <w:tab/>
        </w:r>
        <w:r>
          <w:rPr>
            <w:noProof/>
          </w:rPr>
          <w:fldChar w:fldCharType="begin"/>
        </w:r>
        <w:r>
          <w:rPr>
            <w:noProof/>
          </w:rPr>
          <w:instrText xml:space="preserve"> PAGEREF _Toc266970488 \h </w:instrText>
        </w:r>
        <w:r>
          <w:rPr>
            <w:noProof/>
          </w:rPr>
        </w:r>
      </w:ins>
      <w:r>
        <w:rPr>
          <w:noProof/>
        </w:rPr>
        <w:fldChar w:fldCharType="separate"/>
      </w:r>
      <w:ins w:id="182" w:author="LaurenceJL" w:date="2010-07-15T15:18:00Z">
        <w:r>
          <w:rPr>
            <w:noProof/>
          </w:rPr>
          <w:t>16</w:t>
        </w:r>
        <w:r>
          <w:rPr>
            <w:noProof/>
          </w:rPr>
          <w:fldChar w:fldCharType="end"/>
        </w:r>
        <w:r w:rsidRPr="00975244">
          <w:rPr>
            <w:rStyle w:val="Hyperlink"/>
            <w:noProof/>
          </w:rPr>
          <w:fldChar w:fldCharType="end"/>
        </w:r>
      </w:ins>
    </w:p>
    <w:p w:rsidR="002F343D" w:rsidRDefault="002F343D">
      <w:pPr>
        <w:pStyle w:val="TOC1"/>
        <w:tabs>
          <w:tab w:val="right" w:leader="dot" w:pos="9350"/>
        </w:tabs>
        <w:rPr>
          <w:ins w:id="183" w:author="LaurenceJL" w:date="2010-07-15T15:18:00Z"/>
          <w:noProof/>
        </w:rPr>
      </w:pPr>
      <w:ins w:id="184"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"_Toc266970489"</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group7 if split == 7</w:t>
        </w:r>
        <w:r>
          <w:rPr>
            <w:noProof/>
          </w:rPr>
          <w:tab/>
        </w:r>
        <w:r>
          <w:rPr>
            <w:noProof/>
          </w:rPr>
          <w:fldChar w:fldCharType="begin"/>
        </w:r>
        <w:r>
          <w:rPr>
            <w:noProof/>
          </w:rPr>
          <w:instrText xml:space="preserve"> PAGEREF _Toc266970489 \h </w:instrText>
        </w:r>
        <w:r>
          <w:rPr>
            <w:noProof/>
          </w:rPr>
        </w:r>
      </w:ins>
      <w:r>
        <w:rPr>
          <w:noProof/>
        </w:rPr>
        <w:fldChar w:fldCharType="separate"/>
      </w:r>
      <w:ins w:id="185" w:author="LaurenceJL" w:date="2010-07-15T15:18:00Z">
        <w:r>
          <w:rPr>
            <w:noProof/>
          </w:rPr>
          <w:t>16</w:t>
        </w:r>
        <w:r>
          <w:rPr>
            <w:noProof/>
          </w:rPr>
          <w:fldChar w:fldCharType="end"/>
        </w:r>
        <w:r w:rsidRPr="00975244">
          <w:rPr>
            <w:rStyle w:val="Hyperlink"/>
            <w:noProof/>
          </w:rPr>
          <w:fldChar w:fldCharType="end"/>
        </w:r>
      </w:ins>
    </w:p>
    <w:p w:rsidR="002F343D" w:rsidRDefault="002F343D">
      <w:pPr>
        <w:pStyle w:val="TOC2"/>
        <w:tabs>
          <w:tab w:val="right" w:leader="dot" w:pos="9350"/>
        </w:tabs>
        <w:rPr>
          <w:ins w:id="186" w:author="LaurenceJL" w:date="2010-07-15T15:18:00Z"/>
          <w:noProof/>
        </w:rPr>
      </w:pPr>
      <w:ins w:id="187"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"_Toc266970490"</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oxg7q1</w:t>
        </w:r>
        <w:r>
          <w:rPr>
            <w:noProof/>
          </w:rPr>
          <w:tab/>
        </w:r>
        <w:r>
          <w:rPr>
            <w:noProof/>
          </w:rPr>
          <w:fldChar w:fldCharType="begin"/>
        </w:r>
        <w:r>
          <w:rPr>
            <w:noProof/>
          </w:rPr>
          <w:instrText xml:space="preserve"> PAGEREF _Toc266970490 \h </w:instrText>
        </w:r>
        <w:r>
          <w:rPr>
            <w:noProof/>
          </w:rPr>
        </w:r>
      </w:ins>
      <w:r>
        <w:rPr>
          <w:noProof/>
        </w:rPr>
        <w:fldChar w:fldCharType="separate"/>
      </w:r>
      <w:ins w:id="188" w:author="LaurenceJL" w:date="2010-07-15T15:18:00Z">
        <w:r>
          <w:rPr>
            <w:noProof/>
          </w:rPr>
          <w:t>17</w:t>
        </w:r>
        <w:r>
          <w:rPr>
            <w:noProof/>
          </w:rPr>
          <w:fldChar w:fldCharType="end"/>
        </w:r>
        <w:r w:rsidRPr="00975244">
          <w:rPr>
            <w:rStyle w:val="Hyperlink"/>
            <w:noProof/>
          </w:rPr>
          <w:fldChar w:fldCharType="end"/>
        </w:r>
      </w:ins>
    </w:p>
    <w:p w:rsidR="002F343D" w:rsidRDefault="002F343D">
      <w:pPr>
        <w:pStyle w:val="TOC2"/>
        <w:tabs>
          <w:tab w:val="right" w:leader="dot" w:pos="9350"/>
        </w:tabs>
        <w:rPr>
          <w:ins w:id="189" w:author="LaurenceJL" w:date="2010-07-15T15:18:00Z"/>
          <w:noProof/>
        </w:rPr>
      </w:pPr>
      <w:ins w:id="190"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"_Toc266970491"</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oxg7q2</w:t>
        </w:r>
        <w:r>
          <w:rPr>
            <w:noProof/>
          </w:rPr>
          <w:tab/>
        </w:r>
        <w:r>
          <w:rPr>
            <w:noProof/>
          </w:rPr>
          <w:fldChar w:fldCharType="begin"/>
        </w:r>
        <w:r>
          <w:rPr>
            <w:noProof/>
          </w:rPr>
          <w:instrText xml:space="preserve"> PAGEREF _Toc266970491 \h </w:instrText>
        </w:r>
        <w:r>
          <w:rPr>
            <w:noProof/>
          </w:rPr>
        </w:r>
      </w:ins>
      <w:r>
        <w:rPr>
          <w:noProof/>
        </w:rPr>
        <w:fldChar w:fldCharType="separate"/>
      </w:r>
      <w:ins w:id="191" w:author="LaurenceJL" w:date="2010-07-15T15:18:00Z">
        <w:r>
          <w:rPr>
            <w:noProof/>
          </w:rPr>
          <w:t>17</w:t>
        </w:r>
        <w:r>
          <w:rPr>
            <w:noProof/>
          </w:rPr>
          <w:fldChar w:fldCharType="end"/>
        </w:r>
        <w:r w:rsidRPr="00975244">
          <w:rPr>
            <w:rStyle w:val="Hyperlink"/>
            <w:noProof/>
          </w:rPr>
          <w:fldChar w:fldCharType="end"/>
        </w:r>
      </w:ins>
    </w:p>
    <w:p w:rsidR="002F343D" w:rsidRDefault="002F343D">
      <w:pPr>
        <w:pStyle w:val="TOC1"/>
        <w:tabs>
          <w:tab w:val="right" w:leader="dot" w:pos="9350"/>
        </w:tabs>
        <w:rPr>
          <w:ins w:id="192" w:author="LaurenceJL" w:date="2010-07-15T15:18:00Z"/>
          <w:noProof/>
        </w:rPr>
      </w:pPr>
      <w:ins w:id="193"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"_Toc266970492"</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group8 if split == 8</w:t>
        </w:r>
        <w:r>
          <w:rPr>
            <w:noProof/>
          </w:rPr>
          <w:tab/>
        </w:r>
        <w:r>
          <w:rPr>
            <w:noProof/>
          </w:rPr>
          <w:fldChar w:fldCharType="begin"/>
        </w:r>
        <w:r>
          <w:rPr>
            <w:noProof/>
          </w:rPr>
          <w:instrText xml:space="preserve"> PAGEREF _Toc266970492 \h </w:instrText>
        </w:r>
        <w:r>
          <w:rPr>
            <w:noProof/>
          </w:rPr>
        </w:r>
      </w:ins>
      <w:r>
        <w:rPr>
          <w:noProof/>
        </w:rPr>
        <w:fldChar w:fldCharType="separate"/>
      </w:r>
      <w:ins w:id="194" w:author="LaurenceJL" w:date="2010-07-15T15:18:00Z">
        <w:r>
          <w:rPr>
            <w:noProof/>
          </w:rPr>
          <w:t>17</w:t>
        </w:r>
        <w:r>
          <w:rPr>
            <w:noProof/>
          </w:rPr>
          <w:fldChar w:fldCharType="end"/>
        </w:r>
        <w:r w:rsidRPr="00975244">
          <w:rPr>
            <w:rStyle w:val="Hyperlink"/>
            <w:noProof/>
          </w:rPr>
          <w:fldChar w:fldCharType="end"/>
        </w:r>
      </w:ins>
    </w:p>
    <w:p w:rsidR="002F343D" w:rsidRDefault="002F343D">
      <w:pPr>
        <w:pStyle w:val="TOC2"/>
        <w:tabs>
          <w:tab w:val="right" w:leader="dot" w:pos="9350"/>
        </w:tabs>
        <w:rPr>
          <w:ins w:id="195" w:author="LaurenceJL" w:date="2010-07-15T15:18:00Z"/>
          <w:noProof/>
        </w:rPr>
      </w:pPr>
      <w:ins w:id="196"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"_Toc266970493"</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oxg8q1</w:t>
        </w:r>
        <w:r>
          <w:rPr>
            <w:noProof/>
          </w:rPr>
          <w:tab/>
        </w:r>
        <w:r>
          <w:rPr>
            <w:noProof/>
          </w:rPr>
          <w:fldChar w:fldCharType="begin"/>
        </w:r>
        <w:r>
          <w:rPr>
            <w:noProof/>
          </w:rPr>
          <w:instrText xml:space="preserve"> PAGEREF _Toc266970493 \h </w:instrText>
        </w:r>
        <w:r>
          <w:rPr>
            <w:noProof/>
          </w:rPr>
        </w:r>
      </w:ins>
      <w:r>
        <w:rPr>
          <w:noProof/>
        </w:rPr>
        <w:fldChar w:fldCharType="separate"/>
      </w:r>
      <w:ins w:id="197" w:author="LaurenceJL" w:date="2010-07-15T15:18:00Z">
        <w:r>
          <w:rPr>
            <w:noProof/>
          </w:rPr>
          <w:t>18</w:t>
        </w:r>
        <w:r>
          <w:rPr>
            <w:noProof/>
          </w:rPr>
          <w:fldChar w:fldCharType="end"/>
        </w:r>
        <w:r w:rsidRPr="00975244">
          <w:rPr>
            <w:rStyle w:val="Hyperlink"/>
            <w:noProof/>
          </w:rPr>
          <w:fldChar w:fldCharType="end"/>
        </w:r>
      </w:ins>
    </w:p>
    <w:p w:rsidR="002F343D" w:rsidRDefault="002F343D">
      <w:pPr>
        <w:pStyle w:val="TOC2"/>
        <w:tabs>
          <w:tab w:val="right" w:leader="dot" w:pos="9350"/>
        </w:tabs>
        <w:rPr>
          <w:ins w:id="198" w:author="LaurenceJL" w:date="2010-07-15T15:18:00Z"/>
          <w:noProof/>
        </w:rPr>
      </w:pPr>
      <w:ins w:id="199"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"_Toc266970494"</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oxg8q2</w:t>
        </w:r>
        <w:r>
          <w:rPr>
            <w:noProof/>
          </w:rPr>
          <w:tab/>
        </w:r>
        <w:r>
          <w:rPr>
            <w:noProof/>
          </w:rPr>
          <w:fldChar w:fldCharType="begin"/>
        </w:r>
        <w:r>
          <w:rPr>
            <w:noProof/>
          </w:rPr>
          <w:instrText xml:space="preserve"> PAGEREF _Toc266970494 \h </w:instrText>
        </w:r>
        <w:r>
          <w:rPr>
            <w:noProof/>
          </w:rPr>
        </w:r>
      </w:ins>
      <w:r>
        <w:rPr>
          <w:noProof/>
        </w:rPr>
        <w:fldChar w:fldCharType="separate"/>
      </w:r>
      <w:ins w:id="200" w:author="LaurenceJL" w:date="2010-07-15T15:18:00Z">
        <w:r>
          <w:rPr>
            <w:noProof/>
          </w:rPr>
          <w:t>18</w:t>
        </w:r>
        <w:r>
          <w:rPr>
            <w:noProof/>
          </w:rPr>
          <w:fldChar w:fldCharType="end"/>
        </w:r>
        <w:r w:rsidRPr="00975244">
          <w:rPr>
            <w:rStyle w:val="Hyperlink"/>
            <w:noProof/>
          </w:rPr>
          <w:fldChar w:fldCharType="end"/>
        </w:r>
      </w:ins>
    </w:p>
    <w:p w:rsidR="002F343D" w:rsidRDefault="002F343D">
      <w:pPr>
        <w:pStyle w:val="TOC1"/>
        <w:tabs>
          <w:tab w:val="right" w:leader="dot" w:pos="9350"/>
        </w:tabs>
        <w:rPr>
          <w:ins w:id="201" w:author="LaurenceJL" w:date="2010-07-15T15:18:00Z"/>
          <w:noProof/>
        </w:rPr>
      </w:pPr>
      <w:ins w:id="202"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"_Toc266970495"</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group9 if split == 9</w:t>
        </w:r>
        <w:r>
          <w:rPr>
            <w:noProof/>
          </w:rPr>
          <w:tab/>
        </w:r>
        <w:r>
          <w:rPr>
            <w:noProof/>
          </w:rPr>
          <w:fldChar w:fldCharType="begin"/>
        </w:r>
        <w:r>
          <w:rPr>
            <w:noProof/>
          </w:rPr>
          <w:instrText xml:space="preserve"> PAGEREF _Toc266970495 \h </w:instrText>
        </w:r>
        <w:r>
          <w:rPr>
            <w:noProof/>
          </w:rPr>
        </w:r>
      </w:ins>
      <w:r>
        <w:rPr>
          <w:noProof/>
        </w:rPr>
        <w:fldChar w:fldCharType="separate"/>
      </w:r>
      <w:ins w:id="203" w:author="LaurenceJL" w:date="2010-07-15T15:18:00Z">
        <w:r>
          <w:rPr>
            <w:noProof/>
          </w:rPr>
          <w:t>18</w:t>
        </w:r>
        <w:r>
          <w:rPr>
            <w:noProof/>
          </w:rPr>
          <w:fldChar w:fldCharType="end"/>
        </w:r>
        <w:r w:rsidRPr="00975244">
          <w:rPr>
            <w:rStyle w:val="Hyperlink"/>
            <w:noProof/>
          </w:rPr>
          <w:fldChar w:fldCharType="end"/>
        </w:r>
      </w:ins>
    </w:p>
    <w:p w:rsidR="002F343D" w:rsidRDefault="002F343D">
      <w:pPr>
        <w:pStyle w:val="TOC2"/>
        <w:tabs>
          <w:tab w:val="right" w:leader="dot" w:pos="9350"/>
        </w:tabs>
        <w:rPr>
          <w:ins w:id="204" w:author="LaurenceJL" w:date="2010-07-15T15:18:00Z"/>
          <w:noProof/>
        </w:rPr>
      </w:pPr>
      <w:ins w:id="205"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"_Toc266970496"</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oxg9q1</w:t>
        </w:r>
        <w:r>
          <w:rPr>
            <w:noProof/>
          </w:rPr>
          <w:tab/>
        </w:r>
        <w:r>
          <w:rPr>
            <w:noProof/>
          </w:rPr>
          <w:fldChar w:fldCharType="begin"/>
        </w:r>
        <w:r>
          <w:rPr>
            <w:noProof/>
          </w:rPr>
          <w:instrText xml:space="preserve"> PAGEREF _Toc266970496 \h </w:instrText>
        </w:r>
        <w:r>
          <w:rPr>
            <w:noProof/>
          </w:rPr>
        </w:r>
      </w:ins>
      <w:r>
        <w:rPr>
          <w:noProof/>
        </w:rPr>
        <w:fldChar w:fldCharType="separate"/>
      </w:r>
      <w:ins w:id="206" w:author="LaurenceJL" w:date="2010-07-15T15:18:00Z">
        <w:r>
          <w:rPr>
            <w:noProof/>
          </w:rPr>
          <w:t>19</w:t>
        </w:r>
        <w:r>
          <w:rPr>
            <w:noProof/>
          </w:rPr>
          <w:fldChar w:fldCharType="end"/>
        </w:r>
        <w:r w:rsidRPr="00975244">
          <w:rPr>
            <w:rStyle w:val="Hyperlink"/>
            <w:noProof/>
          </w:rPr>
          <w:fldChar w:fldCharType="end"/>
        </w:r>
      </w:ins>
    </w:p>
    <w:p w:rsidR="002F343D" w:rsidRDefault="002F343D">
      <w:pPr>
        <w:pStyle w:val="TOC2"/>
        <w:tabs>
          <w:tab w:val="right" w:leader="dot" w:pos="9350"/>
        </w:tabs>
        <w:rPr>
          <w:ins w:id="207" w:author="LaurenceJL" w:date="2010-07-15T15:18:00Z"/>
          <w:noProof/>
        </w:rPr>
      </w:pPr>
      <w:ins w:id="208"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"_Toc266970497"</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oxg9q2</w:t>
        </w:r>
        <w:r>
          <w:rPr>
            <w:noProof/>
          </w:rPr>
          <w:tab/>
        </w:r>
        <w:r>
          <w:rPr>
            <w:noProof/>
          </w:rPr>
          <w:fldChar w:fldCharType="begin"/>
        </w:r>
        <w:r>
          <w:rPr>
            <w:noProof/>
          </w:rPr>
          <w:instrText xml:space="preserve"> PAGEREF _Toc266970497 \h </w:instrText>
        </w:r>
        <w:r>
          <w:rPr>
            <w:noProof/>
          </w:rPr>
        </w:r>
      </w:ins>
      <w:r>
        <w:rPr>
          <w:noProof/>
        </w:rPr>
        <w:fldChar w:fldCharType="separate"/>
      </w:r>
      <w:ins w:id="209" w:author="LaurenceJL" w:date="2010-07-15T15:18:00Z">
        <w:r>
          <w:rPr>
            <w:noProof/>
          </w:rPr>
          <w:t>19</w:t>
        </w:r>
        <w:r>
          <w:rPr>
            <w:noProof/>
          </w:rPr>
          <w:fldChar w:fldCharType="end"/>
        </w:r>
        <w:r w:rsidRPr="00975244">
          <w:rPr>
            <w:rStyle w:val="Hyperlink"/>
            <w:noProof/>
          </w:rPr>
          <w:fldChar w:fldCharType="end"/>
        </w:r>
      </w:ins>
    </w:p>
    <w:p w:rsidR="002F343D" w:rsidRDefault="002F343D">
      <w:pPr>
        <w:pStyle w:val="TOC1"/>
        <w:tabs>
          <w:tab w:val="right" w:leader="dot" w:pos="9350"/>
        </w:tabs>
        <w:rPr>
          <w:ins w:id="210" w:author="LaurenceJL" w:date="2010-07-15T15:18:00Z"/>
          <w:noProof/>
        </w:rPr>
      </w:pPr>
      <w:ins w:id="211" w:author="LaurenceJL" w:date="2010-07-15T15:18:00Z">
        <w:r w:rsidRPr="00975244">
          <w:rPr>
            <w:rStyle w:val="Hyperlink"/>
            <w:noProof/>
          </w:rPr>
          <w:lastRenderedPageBreak/>
          <w:fldChar w:fldCharType="begin"/>
        </w:r>
        <w:r w:rsidRPr="00975244">
          <w:rPr>
            <w:rStyle w:val="Hyperlink"/>
            <w:noProof/>
          </w:rPr>
          <w:instrText xml:space="preserve"> </w:instrText>
        </w:r>
        <w:r>
          <w:rPr>
            <w:noProof/>
          </w:rPr>
          <w:instrText>HYPERLINK \l "_Toc266970498"</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group10 if split == 10</w:t>
        </w:r>
        <w:r>
          <w:rPr>
            <w:noProof/>
          </w:rPr>
          <w:tab/>
        </w:r>
        <w:r>
          <w:rPr>
            <w:noProof/>
          </w:rPr>
          <w:fldChar w:fldCharType="begin"/>
        </w:r>
        <w:r>
          <w:rPr>
            <w:noProof/>
          </w:rPr>
          <w:instrText xml:space="preserve"> PAGEREF _Toc266970498 \h </w:instrText>
        </w:r>
        <w:r>
          <w:rPr>
            <w:noProof/>
          </w:rPr>
        </w:r>
      </w:ins>
      <w:r>
        <w:rPr>
          <w:noProof/>
        </w:rPr>
        <w:fldChar w:fldCharType="separate"/>
      </w:r>
      <w:ins w:id="212" w:author="LaurenceJL" w:date="2010-07-15T15:18:00Z">
        <w:r>
          <w:rPr>
            <w:noProof/>
          </w:rPr>
          <w:t>19</w:t>
        </w:r>
        <w:r>
          <w:rPr>
            <w:noProof/>
          </w:rPr>
          <w:fldChar w:fldCharType="end"/>
        </w:r>
        <w:r w:rsidRPr="00975244">
          <w:rPr>
            <w:rStyle w:val="Hyperlink"/>
            <w:noProof/>
          </w:rPr>
          <w:fldChar w:fldCharType="end"/>
        </w:r>
      </w:ins>
    </w:p>
    <w:p w:rsidR="002F343D" w:rsidRDefault="002F343D">
      <w:pPr>
        <w:pStyle w:val="TOC2"/>
        <w:tabs>
          <w:tab w:val="right" w:leader="dot" w:pos="9350"/>
        </w:tabs>
        <w:rPr>
          <w:ins w:id="213" w:author="LaurenceJL" w:date="2010-07-15T15:18:00Z"/>
          <w:noProof/>
        </w:rPr>
      </w:pPr>
      <w:ins w:id="214"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"_Toc266970499"</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oxg10q1</w:t>
        </w:r>
        <w:r>
          <w:rPr>
            <w:noProof/>
          </w:rPr>
          <w:tab/>
        </w:r>
        <w:r>
          <w:rPr>
            <w:noProof/>
          </w:rPr>
          <w:fldChar w:fldCharType="begin"/>
        </w:r>
        <w:r>
          <w:rPr>
            <w:noProof/>
          </w:rPr>
          <w:instrText xml:space="preserve"> PAGEREF _Toc266970499 \h </w:instrText>
        </w:r>
        <w:r>
          <w:rPr>
            <w:noProof/>
          </w:rPr>
        </w:r>
      </w:ins>
      <w:r>
        <w:rPr>
          <w:noProof/>
        </w:rPr>
        <w:fldChar w:fldCharType="separate"/>
      </w:r>
      <w:ins w:id="215" w:author="LaurenceJL" w:date="2010-07-15T15:18:00Z">
        <w:r>
          <w:rPr>
            <w:noProof/>
          </w:rPr>
          <w:t>20</w:t>
        </w:r>
        <w:r>
          <w:rPr>
            <w:noProof/>
          </w:rPr>
          <w:fldChar w:fldCharType="end"/>
        </w:r>
        <w:r w:rsidRPr="00975244">
          <w:rPr>
            <w:rStyle w:val="Hyperlink"/>
            <w:noProof/>
          </w:rPr>
          <w:fldChar w:fldCharType="end"/>
        </w:r>
      </w:ins>
    </w:p>
    <w:p w:rsidR="002F343D" w:rsidRDefault="002F343D">
      <w:pPr>
        <w:pStyle w:val="TOC2"/>
        <w:tabs>
          <w:tab w:val="right" w:leader="dot" w:pos="9350"/>
        </w:tabs>
        <w:rPr>
          <w:ins w:id="216" w:author="LaurenceJL" w:date="2010-07-15T15:18:00Z"/>
          <w:noProof/>
        </w:rPr>
      </w:pPr>
      <w:ins w:id="217"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"_Toc266970500"</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oxg10q2</w:t>
        </w:r>
        <w:r>
          <w:rPr>
            <w:noProof/>
          </w:rPr>
          <w:tab/>
        </w:r>
        <w:r>
          <w:rPr>
            <w:noProof/>
          </w:rPr>
          <w:fldChar w:fldCharType="begin"/>
        </w:r>
        <w:r>
          <w:rPr>
            <w:noProof/>
          </w:rPr>
          <w:instrText xml:space="preserve"> PAGEREF _Toc266970500 \h </w:instrText>
        </w:r>
        <w:r>
          <w:rPr>
            <w:noProof/>
          </w:rPr>
        </w:r>
      </w:ins>
      <w:r>
        <w:rPr>
          <w:noProof/>
        </w:rPr>
        <w:fldChar w:fldCharType="separate"/>
      </w:r>
      <w:ins w:id="218" w:author="LaurenceJL" w:date="2010-07-15T15:18:00Z">
        <w:r>
          <w:rPr>
            <w:noProof/>
          </w:rPr>
          <w:t>20</w:t>
        </w:r>
        <w:r>
          <w:rPr>
            <w:noProof/>
          </w:rPr>
          <w:fldChar w:fldCharType="end"/>
        </w:r>
        <w:r w:rsidRPr="00975244">
          <w:rPr>
            <w:rStyle w:val="Hyperlink"/>
            <w:noProof/>
          </w:rPr>
          <w:fldChar w:fldCharType="end"/>
        </w:r>
      </w:ins>
    </w:p>
    <w:p w:rsidR="002F343D" w:rsidRDefault="002F343D">
      <w:pPr>
        <w:pStyle w:val="TOC1"/>
        <w:tabs>
          <w:tab w:val="right" w:leader="dot" w:pos="9350"/>
        </w:tabs>
        <w:rPr>
          <w:ins w:id="219" w:author="LaurenceJL" w:date="2010-07-15T15:18:00Z"/>
          <w:noProof/>
        </w:rPr>
      </w:pPr>
      <w:ins w:id="220"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"_Toc266970501"</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group11 if split == 11</w:t>
        </w:r>
        <w:r>
          <w:rPr>
            <w:noProof/>
          </w:rPr>
          <w:tab/>
        </w:r>
        <w:r>
          <w:rPr>
            <w:noProof/>
          </w:rPr>
          <w:fldChar w:fldCharType="begin"/>
        </w:r>
        <w:r>
          <w:rPr>
            <w:noProof/>
          </w:rPr>
          <w:instrText xml:space="preserve"> PAGEREF _Toc266970501 \h </w:instrText>
        </w:r>
        <w:r>
          <w:rPr>
            <w:noProof/>
          </w:rPr>
        </w:r>
      </w:ins>
      <w:r>
        <w:rPr>
          <w:noProof/>
        </w:rPr>
        <w:fldChar w:fldCharType="separate"/>
      </w:r>
      <w:ins w:id="221" w:author="LaurenceJL" w:date="2010-07-15T15:18:00Z">
        <w:r>
          <w:rPr>
            <w:noProof/>
          </w:rPr>
          <w:t>20</w:t>
        </w:r>
        <w:r>
          <w:rPr>
            <w:noProof/>
          </w:rPr>
          <w:fldChar w:fldCharType="end"/>
        </w:r>
        <w:r w:rsidRPr="00975244">
          <w:rPr>
            <w:rStyle w:val="Hyperlink"/>
            <w:noProof/>
          </w:rPr>
          <w:fldChar w:fldCharType="end"/>
        </w:r>
      </w:ins>
    </w:p>
    <w:p w:rsidR="002F343D" w:rsidRDefault="002F343D">
      <w:pPr>
        <w:pStyle w:val="TOC2"/>
        <w:tabs>
          <w:tab w:val="right" w:leader="dot" w:pos="9350"/>
        </w:tabs>
        <w:rPr>
          <w:ins w:id="222" w:author="LaurenceJL" w:date="2010-07-15T15:18:00Z"/>
          <w:noProof/>
        </w:rPr>
      </w:pPr>
      <w:ins w:id="223"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"_Toc266970502"</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oxg11q1</w:t>
        </w:r>
        <w:r>
          <w:rPr>
            <w:noProof/>
          </w:rPr>
          <w:tab/>
        </w:r>
        <w:r>
          <w:rPr>
            <w:noProof/>
          </w:rPr>
          <w:fldChar w:fldCharType="begin"/>
        </w:r>
        <w:r>
          <w:rPr>
            <w:noProof/>
          </w:rPr>
          <w:instrText xml:space="preserve"> PAGEREF _Toc266970502 \h </w:instrText>
        </w:r>
        <w:r>
          <w:rPr>
            <w:noProof/>
          </w:rPr>
        </w:r>
      </w:ins>
      <w:r>
        <w:rPr>
          <w:noProof/>
        </w:rPr>
        <w:fldChar w:fldCharType="separate"/>
      </w:r>
      <w:ins w:id="224" w:author="LaurenceJL" w:date="2010-07-15T15:18:00Z">
        <w:r>
          <w:rPr>
            <w:noProof/>
          </w:rPr>
          <w:t>21</w:t>
        </w:r>
        <w:r>
          <w:rPr>
            <w:noProof/>
          </w:rPr>
          <w:fldChar w:fldCharType="end"/>
        </w:r>
        <w:r w:rsidRPr="00975244">
          <w:rPr>
            <w:rStyle w:val="Hyperlink"/>
            <w:noProof/>
          </w:rPr>
          <w:fldChar w:fldCharType="end"/>
        </w:r>
      </w:ins>
    </w:p>
    <w:p w:rsidR="002F343D" w:rsidRDefault="002F343D">
      <w:pPr>
        <w:pStyle w:val="TOC2"/>
        <w:tabs>
          <w:tab w:val="right" w:leader="dot" w:pos="9350"/>
        </w:tabs>
        <w:rPr>
          <w:ins w:id="225" w:author="LaurenceJL" w:date="2010-07-15T15:18:00Z"/>
          <w:noProof/>
        </w:rPr>
      </w:pPr>
      <w:ins w:id="226"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"_Toc266970503"</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oxg11q2</w:t>
        </w:r>
        <w:r>
          <w:rPr>
            <w:noProof/>
          </w:rPr>
          <w:tab/>
        </w:r>
        <w:r>
          <w:rPr>
            <w:noProof/>
          </w:rPr>
          <w:fldChar w:fldCharType="begin"/>
        </w:r>
        <w:r>
          <w:rPr>
            <w:noProof/>
          </w:rPr>
          <w:instrText xml:space="preserve"> PAGEREF _Toc266970503 \h </w:instrText>
        </w:r>
        <w:r>
          <w:rPr>
            <w:noProof/>
          </w:rPr>
        </w:r>
      </w:ins>
      <w:r>
        <w:rPr>
          <w:noProof/>
        </w:rPr>
        <w:fldChar w:fldCharType="separate"/>
      </w:r>
      <w:ins w:id="227" w:author="LaurenceJL" w:date="2010-07-15T15:18:00Z">
        <w:r>
          <w:rPr>
            <w:noProof/>
          </w:rPr>
          <w:t>21</w:t>
        </w:r>
        <w:r>
          <w:rPr>
            <w:noProof/>
          </w:rPr>
          <w:fldChar w:fldCharType="end"/>
        </w:r>
        <w:r w:rsidRPr="00975244">
          <w:rPr>
            <w:rStyle w:val="Hyperlink"/>
            <w:noProof/>
          </w:rPr>
          <w:fldChar w:fldCharType="end"/>
        </w:r>
      </w:ins>
    </w:p>
    <w:p w:rsidR="002F343D" w:rsidRDefault="002F343D">
      <w:pPr>
        <w:pStyle w:val="TOC1"/>
        <w:tabs>
          <w:tab w:val="right" w:leader="dot" w:pos="9350"/>
        </w:tabs>
        <w:rPr>
          <w:ins w:id="228" w:author="LaurenceJL" w:date="2010-07-15T15:18:00Z"/>
          <w:noProof/>
        </w:rPr>
      </w:pPr>
      <w:ins w:id="229"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"_Toc266970504"</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group12 if split == 12</w:t>
        </w:r>
        <w:r>
          <w:rPr>
            <w:noProof/>
          </w:rPr>
          <w:tab/>
        </w:r>
        <w:r>
          <w:rPr>
            <w:noProof/>
          </w:rPr>
          <w:fldChar w:fldCharType="begin"/>
        </w:r>
        <w:r>
          <w:rPr>
            <w:noProof/>
          </w:rPr>
          <w:instrText xml:space="preserve"> PAGEREF _Toc266970504 \h </w:instrText>
        </w:r>
        <w:r>
          <w:rPr>
            <w:noProof/>
          </w:rPr>
        </w:r>
      </w:ins>
      <w:r>
        <w:rPr>
          <w:noProof/>
        </w:rPr>
        <w:fldChar w:fldCharType="separate"/>
      </w:r>
      <w:ins w:id="230" w:author="LaurenceJL" w:date="2010-07-15T15:18:00Z">
        <w:r>
          <w:rPr>
            <w:noProof/>
          </w:rPr>
          <w:t>21</w:t>
        </w:r>
        <w:r>
          <w:rPr>
            <w:noProof/>
          </w:rPr>
          <w:fldChar w:fldCharType="end"/>
        </w:r>
        <w:r w:rsidRPr="00975244">
          <w:rPr>
            <w:rStyle w:val="Hyperlink"/>
            <w:noProof/>
          </w:rPr>
          <w:fldChar w:fldCharType="end"/>
        </w:r>
      </w:ins>
    </w:p>
    <w:p w:rsidR="002F343D" w:rsidRDefault="002F343D">
      <w:pPr>
        <w:pStyle w:val="TOC2"/>
        <w:tabs>
          <w:tab w:val="right" w:leader="dot" w:pos="9350"/>
        </w:tabs>
        <w:rPr>
          <w:ins w:id="231" w:author="LaurenceJL" w:date="2010-07-15T15:18:00Z"/>
          <w:noProof/>
        </w:rPr>
      </w:pPr>
      <w:ins w:id="232"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"_Toc266970505"</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oxg12q1</w:t>
        </w:r>
        <w:r>
          <w:rPr>
            <w:noProof/>
          </w:rPr>
          <w:tab/>
        </w:r>
        <w:r>
          <w:rPr>
            <w:noProof/>
          </w:rPr>
          <w:fldChar w:fldCharType="begin"/>
        </w:r>
        <w:r>
          <w:rPr>
            <w:noProof/>
          </w:rPr>
          <w:instrText xml:space="preserve"> PAGEREF _Toc266970505 \h </w:instrText>
        </w:r>
        <w:r>
          <w:rPr>
            <w:noProof/>
          </w:rPr>
        </w:r>
      </w:ins>
      <w:r>
        <w:rPr>
          <w:noProof/>
        </w:rPr>
        <w:fldChar w:fldCharType="separate"/>
      </w:r>
      <w:ins w:id="233" w:author="LaurenceJL" w:date="2010-07-15T15:18:00Z">
        <w:r>
          <w:rPr>
            <w:noProof/>
          </w:rPr>
          <w:t>22</w:t>
        </w:r>
        <w:r>
          <w:rPr>
            <w:noProof/>
          </w:rPr>
          <w:fldChar w:fldCharType="end"/>
        </w:r>
        <w:r w:rsidRPr="00975244">
          <w:rPr>
            <w:rStyle w:val="Hyperlink"/>
            <w:noProof/>
          </w:rPr>
          <w:fldChar w:fldCharType="end"/>
        </w:r>
      </w:ins>
    </w:p>
    <w:p w:rsidR="002F343D" w:rsidRDefault="002F343D">
      <w:pPr>
        <w:pStyle w:val="TOC2"/>
        <w:tabs>
          <w:tab w:val="right" w:leader="dot" w:pos="9350"/>
        </w:tabs>
        <w:rPr>
          <w:ins w:id="234" w:author="LaurenceJL" w:date="2010-07-15T15:18:00Z"/>
          <w:noProof/>
        </w:rPr>
      </w:pPr>
      <w:ins w:id="235"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"_Toc266970506"</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oxg12q2</w:t>
        </w:r>
        <w:r>
          <w:rPr>
            <w:noProof/>
          </w:rPr>
          <w:tab/>
        </w:r>
        <w:r>
          <w:rPr>
            <w:noProof/>
          </w:rPr>
          <w:fldChar w:fldCharType="begin"/>
        </w:r>
        <w:r>
          <w:rPr>
            <w:noProof/>
          </w:rPr>
          <w:instrText xml:space="preserve"> PAGEREF _Toc266970506 \h </w:instrText>
        </w:r>
        <w:r>
          <w:rPr>
            <w:noProof/>
          </w:rPr>
        </w:r>
      </w:ins>
      <w:r>
        <w:rPr>
          <w:noProof/>
        </w:rPr>
        <w:fldChar w:fldCharType="separate"/>
      </w:r>
      <w:ins w:id="236" w:author="LaurenceJL" w:date="2010-07-15T15:18:00Z">
        <w:r>
          <w:rPr>
            <w:noProof/>
          </w:rPr>
          <w:t>22</w:t>
        </w:r>
        <w:r>
          <w:rPr>
            <w:noProof/>
          </w:rPr>
          <w:fldChar w:fldCharType="end"/>
        </w:r>
        <w:r w:rsidRPr="00975244">
          <w:rPr>
            <w:rStyle w:val="Hyperlink"/>
            <w:noProof/>
          </w:rPr>
          <w:fldChar w:fldCharType="end"/>
        </w:r>
      </w:ins>
    </w:p>
    <w:p w:rsidR="002F343D" w:rsidRDefault="002F343D">
      <w:pPr>
        <w:pStyle w:val="TOC1"/>
        <w:tabs>
          <w:tab w:val="right" w:leader="dot" w:pos="9350"/>
        </w:tabs>
        <w:rPr>
          <w:ins w:id="237" w:author="LaurenceJL" w:date="2010-07-15T15:18:00Z"/>
          <w:noProof/>
        </w:rPr>
      </w:pPr>
      <w:ins w:id="238"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"_Toc266970507"</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govsplit</w:t>
        </w:r>
        <w:r>
          <w:rPr>
            <w:noProof/>
          </w:rPr>
          <w:tab/>
        </w:r>
        <w:r>
          <w:rPr>
            <w:noProof/>
          </w:rPr>
          <w:fldChar w:fldCharType="begin"/>
        </w:r>
        <w:r>
          <w:rPr>
            <w:noProof/>
          </w:rPr>
          <w:instrText xml:space="preserve"> PAGEREF _Toc266970507 \h </w:instrText>
        </w:r>
        <w:r>
          <w:rPr>
            <w:noProof/>
          </w:rPr>
        </w:r>
      </w:ins>
      <w:r>
        <w:rPr>
          <w:noProof/>
        </w:rPr>
        <w:fldChar w:fldCharType="separate"/>
      </w:r>
      <w:ins w:id="239" w:author="LaurenceJL" w:date="2010-07-15T15:18:00Z">
        <w:r>
          <w:rPr>
            <w:noProof/>
          </w:rPr>
          <w:t>22</w:t>
        </w:r>
        <w:r>
          <w:rPr>
            <w:noProof/>
          </w:rPr>
          <w:fldChar w:fldCharType="end"/>
        </w:r>
        <w:r w:rsidRPr="00975244">
          <w:rPr>
            <w:rStyle w:val="Hyperlink"/>
            <w:noProof/>
          </w:rPr>
          <w:fldChar w:fldCharType="end"/>
        </w:r>
      </w:ins>
    </w:p>
    <w:p w:rsidR="002F343D" w:rsidRDefault="002F343D">
      <w:pPr>
        <w:pStyle w:val="TOC1"/>
        <w:tabs>
          <w:tab w:val="right" w:leader="dot" w:pos="9350"/>
        </w:tabs>
        <w:rPr>
          <w:ins w:id="240" w:author="LaurenceJL" w:date="2010-07-15T15:18:00Z"/>
          <w:noProof/>
        </w:rPr>
      </w:pPr>
      <w:ins w:id="241"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"_Toc266970508"</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socsplit</w:t>
        </w:r>
        <w:r>
          <w:rPr>
            <w:noProof/>
          </w:rPr>
          <w:tab/>
        </w:r>
        <w:r>
          <w:rPr>
            <w:noProof/>
          </w:rPr>
          <w:fldChar w:fldCharType="begin"/>
        </w:r>
        <w:r>
          <w:rPr>
            <w:noProof/>
          </w:rPr>
          <w:instrText xml:space="preserve"> PAGEREF _Toc266970508 \h </w:instrText>
        </w:r>
        <w:r>
          <w:rPr>
            <w:noProof/>
          </w:rPr>
        </w:r>
      </w:ins>
      <w:r>
        <w:rPr>
          <w:noProof/>
        </w:rPr>
        <w:fldChar w:fldCharType="separate"/>
      </w:r>
      <w:ins w:id="242" w:author="LaurenceJL" w:date="2010-07-15T15:18:00Z">
        <w:r>
          <w:rPr>
            <w:noProof/>
          </w:rPr>
          <w:t>22</w:t>
        </w:r>
        <w:r>
          <w:rPr>
            <w:noProof/>
          </w:rPr>
          <w:fldChar w:fldCharType="end"/>
        </w:r>
        <w:r w:rsidRPr="00975244">
          <w:rPr>
            <w:rStyle w:val="Hyperlink"/>
            <w:noProof/>
          </w:rPr>
          <w:fldChar w:fldCharType="end"/>
        </w:r>
      </w:ins>
    </w:p>
    <w:p w:rsidR="002F343D" w:rsidRDefault="002F343D">
      <w:pPr>
        <w:pStyle w:val="TOC1"/>
        <w:tabs>
          <w:tab w:val="right" w:leader="dot" w:pos="9350"/>
        </w:tabs>
        <w:rPr>
          <w:ins w:id="243" w:author="LaurenceJL" w:date="2010-07-15T15:18:00Z"/>
          <w:noProof/>
        </w:rPr>
      </w:pPr>
      <w:ins w:id="244"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"_Toc266970509"</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chrissplit</w:t>
        </w:r>
        <w:r>
          <w:rPr>
            <w:noProof/>
          </w:rPr>
          <w:tab/>
        </w:r>
        <w:r>
          <w:rPr>
            <w:noProof/>
          </w:rPr>
          <w:fldChar w:fldCharType="begin"/>
        </w:r>
        <w:r>
          <w:rPr>
            <w:noProof/>
          </w:rPr>
          <w:instrText xml:space="preserve"> PAGEREF _Toc266970509 \h </w:instrText>
        </w:r>
        <w:r>
          <w:rPr>
            <w:noProof/>
          </w:rPr>
        </w:r>
      </w:ins>
      <w:r>
        <w:rPr>
          <w:noProof/>
        </w:rPr>
        <w:fldChar w:fldCharType="separate"/>
      </w:r>
      <w:ins w:id="245" w:author="LaurenceJL" w:date="2010-07-15T15:18:00Z">
        <w:r>
          <w:rPr>
            <w:noProof/>
          </w:rPr>
          <w:t>22</w:t>
        </w:r>
        <w:r>
          <w:rPr>
            <w:noProof/>
          </w:rPr>
          <w:fldChar w:fldCharType="end"/>
        </w:r>
        <w:r w:rsidRPr="00975244">
          <w:rPr>
            <w:rStyle w:val="Hyperlink"/>
            <w:noProof/>
          </w:rPr>
          <w:fldChar w:fldCharType="end"/>
        </w:r>
      </w:ins>
    </w:p>
    <w:p w:rsidR="002F343D" w:rsidRDefault="002F343D">
      <w:pPr>
        <w:pStyle w:val="TOC1"/>
        <w:tabs>
          <w:tab w:val="right" w:leader="dot" w:pos="9350"/>
        </w:tabs>
        <w:rPr>
          <w:ins w:id="246" w:author="LaurenceJL" w:date="2010-07-15T15:18:00Z"/>
          <w:noProof/>
        </w:rPr>
      </w:pPr>
      <w:ins w:id="247"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"_Toc266970510"</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Asplit</w:t>
        </w:r>
        <w:r>
          <w:rPr>
            <w:noProof/>
          </w:rPr>
          <w:tab/>
        </w:r>
        <w:r>
          <w:rPr>
            <w:noProof/>
          </w:rPr>
          <w:fldChar w:fldCharType="begin"/>
        </w:r>
        <w:r>
          <w:rPr>
            <w:noProof/>
          </w:rPr>
          <w:instrText xml:space="preserve"> PAGEREF _Toc266970510 \h </w:instrText>
        </w:r>
        <w:r>
          <w:rPr>
            <w:noProof/>
          </w:rPr>
        </w:r>
      </w:ins>
      <w:r>
        <w:rPr>
          <w:noProof/>
        </w:rPr>
        <w:fldChar w:fldCharType="separate"/>
      </w:r>
      <w:ins w:id="248" w:author="LaurenceJL" w:date="2010-07-15T15:18:00Z">
        <w:r>
          <w:rPr>
            <w:noProof/>
          </w:rPr>
          <w:t>22</w:t>
        </w:r>
        <w:r>
          <w:rPr>
            <w:noProof/>
          </w:rPr>
          <w:fldChar w:fldCharType="end"/>
        </w:r>
        <w:r w:rsidRPr="00975244">
          <w:rPr>
            <w:rStyle w:val="Hyperlink"/>
            <w:noProof/>
          </w:rPr>
          <w:fldChar w:fldCharType="end"/>
        </w:r>
      </w:ins>
    </w:p>
    <w:p w:rsidR="002F343D" w:rsidRDefault="002F343D">
      <w:pPr>
        <w:pStyle w:val="TOC1"/>
        <w:tabs>
          <w:tab w:val="right" w:leader="dot" w:pos="9350"/>
        </w:tabs>
        <w:rPr>
          <w:ins w:id="249" w:author="LaurenceJL" w:date="2010-07-15T15:18:00Z"/>
          <w:noProof/>
        </w:rPr>
      </w:pPr>
      <w:ins w:id="250"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"_Toc266970511"</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Bsplit</w:t>
        </w:r>
        <w:r>
          <w:rPr>
            <w:noProof/>
          </w:rPr>
          <w:tab/>
        </w:r>
        <w:r>
          <w:rPr>
            <w:noProof/>
          </w:rPr>
          <w:fldChar w:fldCharType="begin"/>
        </w:r>
        <w:r>
          <w:rPr>
            <w:noProof/>
          </w:rPr>
          <w:instrText xml:space="preserve"> PAGEREF _Toc266970511 \h </w:instrText>
        </w:r>
        <w:r>
          <w:rPr>
            <w:noProof/>
          </w:rPr>
        </w:r>
      </w:ins>
      <w:r>
        <w:rPr>
          <w:noProof/>
        </w:rPr>
        <w:fldChar w:fldCharType="separate"/>
      </w:r>
      <w:ins w:id="251" w:author="LaurenceJL" w:date="2010-07-15T15:18:00Z">
        <w:r>
          <w:rPr>
            <w:noProof/>
          </w:rPr>
          <w:t>23</w:t>
        </w:r>
        <w:r>
          <w:rPr>
            <w:noProof/>
          </w:rPr>
          <w:fldChar w:fldCharType="end"/>
        </w:r>
        <w:r w:rsidRPr="00975244">
          <w:rPr>
            <w:rStyle w:val="Hyperlink"/>
            <w:noProof/>
          </w:rPr>
          <w:fldChar w:fldCharType="end"/>
        </w:r>
      </w:ins>
    </w:p>
    <w:p w:rsidR="002F343D" w:rsidRDefault="002F343D">
      <w:pPr>
        <w:pStyle w:val="TOC1"/>
        <w:tabs>
          <w:tab w:val="right" w:leader="dot" w:pos="9350"/>
        </w:tabs>
        <w:rPr>
          <w:ins w:id="252" w:author="LaurenceJL" w:date="2010-07-15T15:18:00Z"/>
          <w:noProof/>
        </w:rPr>
      </w:pPr>
      <w:ins w:id="253"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"_Toc266970512"</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Csplit</w:t>
        </w:r>
        <w:r>
          <w:rPr>
            <w:noProof/>
          </w:rPr>
          <w:tab/>
        </w:r>
        <w:r>
          <w:rPr>
            <w:noProof/>
          </w:rPr>
          <w:fldChar w:fldCharType="begin"/>
        </w:r>
        <w:r>
          <w:rPr>
            <w:noProof/>
          </w:rPr>
          <w:instrText xml:space="preserve"> PAGEREF _Toc266970512 \h </w:instrText>
        </w:r>
        <w:r>
          <w:rPr>
            <w:noProof/>
          </w:rPr>
        </w:r>
      </w:ins>
      <w:r>
        <w:rPr>
          <w:noProof/>
        </w:rPr>
        <w:fldChar w:fldCharType="separate"/>
      </w:r>
      <w:ins w:id="254" w:author="LaurenceJL" w:date="2010-07-15T15:18:00Z">
        <w:r>
          <w:rPr>
            <w:noProof/>
          </w:rPr>
          <w:t>23</w:t>
        </w:r>
        <w:r>
          <w:rPr>
            <w:noProof/>
          </w:rPr>
          <w:fldChar w:fldCharType="end"/>
        </w:r>
        <w:r w:rsidRPr="00975244">
          <w:rPr>
            <w:rStyle w:val="Hyperlink"/>
            <w:noProof/>
          </w:rPr>
          <w:fldChar w:fldCharType="end"/>
        </w:r>
      </w:ins>
    </w:p>
    <w:p w:rsidR="002F343D" w:rsidRDefault="002F343D">
      <w:pPr>
        <w:pStyle w:val="TOC1"/>
        <w:tabs>
          <w:tab w:val="right" w:leader="dot" w:pos="9350"/>
        </w:tabs>
        <w:rPr>
          <w:ins w:id="255" w:author="LaurenceJL" w:date="2010-07-15T15:18:00Z"/>
          <w:noProof/>
        </w:rPr>
      </w:pPr>
      <w:ins w:id="256"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"_Toc266970513"</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blockA</w:t>
        </w:r>
        <w:r>
          <w:rPr>
            <w:noProof/>
          </w:rPr>
          <w:tab/>
        </w:r>
        <w:r>
          <w:rPr>
            <w:noProof/>
          </w:rPr>
          <w:fldChar w:fldCharType="begin"/>
        </w:r>
        <w:r>
          <w:rPr>
            <w:noProof/>
          </w:rPr>
          <w:instrText xml:space="preserve"> PAGEREF _Toc266970513 \h </w:instrText>
        </w:r>
        <w:r>
          <w:rPr>
            <w:noProof/>
          </w:rPr>
        </w:r>
      </w:ins>
      <w:r>
        <w:rPr>
          <w:noProof/>
        </w:rPr>
        <w:fldChar w:fldCharType="separate"/>
      </w:r>
      <w:ins w:id="257" w:author="LaurenceJL" w:date="2010-07-15T15:18:00Z">
        <w:r>
          <w:rPr>
            <w:noProof/>
          </w:rPr>
          <w:t>23</w:t>
        </w:r>
        <w:r>
          <w:rPr>
            <w:noProof/>
          </w:rPr>
          <w:fldChar w:fldCharType="end"/>
        </w:r>
        <w:r w:rsidRPr="00975244">
          <w:rPr>
            <w:rStyle w:val="Hyperlink"/>
            <w:noProof/>
          </w:rPr>
          <w:fldChar w:fldCharType="end"/>
        </w:r>
      </w:ins>
    </w:p>
    <w:p w:rsidR="002F343D" w:rsidRDefault="002F343D">
      <w:pPr>
        <w:pStyle w:val="TOC2"/>
        <w:tabs>
          <w:tab w:val="right" w:leader="dot" w:pos="9350"/>
        </w:tabs>
        <w:rPr>
          <w:ins w:id="258" w:author="LaurenceJL" w:date="2010-07-15T15:18:00Z"/>
          <w:noProof/>
        </w:rPr>
      </w:pPr>
      <w:ins w:id="259"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"_Toc266970514"</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bAq1</w:t>
        </w:r>
        <w:r>
          <w:rPr>
            <w:noProof/>
          </w:rPr>
          <w:tab/>
        </w:r>
        <w:r>
          <w:rPr>
            <w:noProof/>
          </w:rPr>
          <w:fldChar w:fldCharType="begin"/>
        </w:r>
        <w:r>
          <w:rPr>
            <w:noProof/>
          </w:rPr>
          <w:instrText xml:space="preserve"> PAGEREF _Toc266970514 \h </w:instrText>
        </w:r>
        <w:r>
          <w:rPr>
            <w:noProof/>
          </w:rPr>
        </w:r>
      </w:ins>
      <w:r>
        <w:rPr>
          <w:noProof/>
        </w:rPr>
        <w:fldChar w:fldCharType="separate"/>
      </w:r>
      <w:ins w:id="260" w:author="LaurenceJL" w:date="2010-07-15T15:18:00Z">
        <w:r>
          <w:rPr>
            <w:noProof/>
          </w:rPr>
          <w:t>23</w:t>
        </w:r>
        <w:r>
          <w:rPr>
            <w:noProof/>
          </w:rPr>
          <w:fldChar w:fldCharType="end"/>
        </w:r>
        <w:r w:rsidRPr="00975244">
          <w:rPr>
            <w:rStyle w:val="Hyperlink"/>
            <w:noProof/>
          </w:rPr>
          <w:fldChar w:fldCharType="end"/>
        </w:r>
      </w:ins>
    </w:p>
    <w:p w:rsidR="002F343D" w:rsidRDefault="002F343D">
      <w:pPr>
        <w:pStyle w:val="TOC2"/>
        <w:tabs>
          <w:tab w:val="right" w:leader="dot" w:pos="9350"/>
        </w:tabs>
        <w:rPr>
          <w:ins w:id="261" w:author="LaurenceJL" w:date="2010-07-15T15:18:00Z"/>
          <w:noProof/>
        </w:rPr>
      </w:pPr>
      <w:ins w:id="262"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"_Toc266970515"</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bAq2</w:t>
        </w:r>
        <w:r>
          <w:rPr>
            <w:noProof/>
          </w:rPr>
          <w:tab/>
        </w:r>
        <w:r>
          <w:rPr>
            <w:noProof/>
          </w:rPr>
          <w:fldChar w:fldCharType="begin"/>
        </w:r>
        <w:r>
          <w:rPr>
            <w:noProof/>
          </w:rPr>
          <w:instrText xml:space="preserve"> PAGEREF _Toc266970515 \h </w:instrText>
        </w:r>
        <w:r>
          <w:rPr>
            <w:noProof/>
          </w:rPr>
        </w:r>
      </w:ins>
      <w:r>
        <w:rPr>
          <w:noProof/>
        </w:rPr>
        <w:fldChar w:fldCharType="separate"/>
      </w:r>
      <w:ins w:id="263" w:author="LaurenceJL" w:date="2010-07-15T15:18:00Z">
        <w:r>
          <w:rPr>
            <w:noProof/>
          </w:rPr>
          <w:t>24</w:t>
        </w:r>
        <w:r>
          <w:rPr>
            <w:noProof/>
          </w:rPr>
          <w:fldChar w:fldCharType="end"/>
        </w:r>
        <w:r w:rsidRPr="00975244">
          <w:rPr>
            <w:rStyle w:val="Hyperlink"/>
            <w:noProof/>
          </w:rPr>
          <w:fldChar w:fldCharType="end"/>
        </w:r>
      </w:ins>
    </w:p>
    <w:p w:rsidR="002F343D" w:rsidRDefault="002F343D">
      <w:pPr>
        <w:pStyle w:val="TOC1"/>
        <w:tabs>
          <w:tab w:val="right" w:leader="dot" w:pos="9350"/>
        </w:tabs>
        <w:rPr>
          <w:ins w:id="264" w:author="LaurenceJL" w:date="2010-07-15T15:18:00Z"/>
          <w:noProof/>
        </w:rPr>
      </w:pPr>
      <w:ins w:id="265"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"_Toc266970516"</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blockB</w:t>
        </w:r>
        <w:r>
          <w:rPr>
            <w:noProof/>
          </w:rPr>
          <w:tab/>
        </w:r>
        <w:r>
          <w:rPr>
            <w:noProof/>
          </w:rPr>
          <w:fldChar w:fldCharType="begin"/>
        </w:r>
        <w:r>
          <w:rPr>
            <w:noProof/>
          </w:rPr>
          <w:instrText xml:space="preserve"> PAGEREF _Toc266970516 \h </w:instrText>
        </w:r>
        <w:r>
          <w:rPr>
            <w:noProof/>
          </w:rPr>
        </w:r>
      </w:ins>
      <w:r>
        <w:rPr>
          <w:noProof/>
        </w:rPr>
        <w:fldChar w:fldCharType="separate"/>
      </w:r>
      <w:ins w:id="266" w:author="LaurenceJL" w:date="2010-07-15T15:18:00Z">
        <w:r>
          <w:rPr>
            <w:noProof/>
          </w:rPr>
          <w:t>24</w:t>
        </w:r>
        <w:r>
          <w:rPr>
            <w:noProof/>
          </w:rPr>
          <w:fldChar w:fldCharType="end"/>
        </w:r>
        <w:r w:rsidRPr="00975244">
          <w:rPr>
            <w:rStyle w:val="Hyperlink"/>
            <w:noProof/>
          </w:rPr>
          <w:fldChar w:fldCharType="end"/>
        </w:r>
      </w:ins>
    </w:p>
    <w:p w:rsidR="002F343D" w:rsidRDefault="002F343D">
      <w:pPr>
        <w:pStyle w:val="TOC2"/>
        <w:tabs>
          <w:tab w:val="right" w:leader="dot" w:pos="9350"/>
        </w:tabs>
        <w:rPr>
          <w:ins w:id="267" w:author="LaurenceJL" w:date="2010-07-15T15:18:00Z"/>
          <w:noProof/>
        </w:rPr>
      </w:pPr>
      <w:ins w:id="268"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"_Toc266970517"</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bBq1</w:t>
        </w:r>
        <w:r>
          <w:rPr>
            <w:noProof/>
          </w:rPr>
          <w:tab/>
        </w:r>
        <w:r>
          <w:rPr>
            <w:noProof/>
          </w:rPr>
          <w:fldChar w:fldCharType="begin"/>
        </w:r>
        <w:r>
          <w:rPr>
            <w:noProof/>
          </w:rPr>
          <w:instrText xml:space="preserve"> PAGEREF _Toc266970517 \h </w:instrText>
        </w:r>
        <w:r>
          <w:rPr>
            <w:noProof/>
          </w:rPr>
        </w:r>
      </w:ins>
      <w:r>
        <w:rPr>
          <w:noProof/>
        </w:rPr>
        <w:fldChar w:fldCharType="separate"/>
      </w:r>
      <w:ins w:id="269" w:author="LaurenceJL" w:date="2010-07-15T15:18:00Z">
        <w:r>
          <w:rPr>
            <w:noProof/>
          </w:rPr>
          <w:t>25</w:t>
        </w:r>
        <w:r>
          <w:rPr>
            <w:noProof/>
          </w:rPr>
          <w:fldChar w:fldCharType="end"/>
        </w:r>
        <w:r w:rsidRPr="00975244">
          <w:rPr>
            <w:rStyle w:val="Hyperlink"/>
            <w:noProof/>
          </w:rPr>
          <w:fldChar w:fldCharType="end"/>
        </w:r>
      </w:ins>
    </w:p>
    <w:p w:rsidR="002F343D" w:rsidRDefault="002F343D">
      <w:pPr>
        <w:pStyle w:val="TOC2"/>
        <w:tabs>
          <w:tab w:val="right" w:leader="dot" w:pos="9350"/>
        </w:tabs>
        <w:rPr>
          <w:ins w:id="270" w:author="LaurenceJL" w:date="2010-07-15T15:18:00Z"/>
          <w:noProof/>
        </w:rPr>
      </w:pPr>
      <w:ins w:id="271"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"_Toc266970518"</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bBq2</w:t>
        </w:r>
        <w:r>
          <w:rPr>
            <w:noProof/>
          </w:rPr>
          <w:tab/>
        </w:r>
        <w:r>
          <w:rPr>
            <w:noProof/>
          </w:rPr>
          <w:fldChar w:fldCharType="begin"/>
        </w:r>
        <w:r>
          <w:rPr>
            <w:noProof/>
          </w:rPr>
          <w:instrText xml:space="preserve"> PAGEREF _Toc266970518 \h </w:instrText>
        </w:r>
        <w:r>
          <w:rPr>
            <w:noProof/>
          </w:rPr>
        </w:r>
      </w:ins>
      <w:r>
        <w:rPr>
          <w:noProof/>
        </w:rPr>
        <w:fldChar w:fldCharType="separate"/>
      </w:r>
      <w:ins w:id="272" w:author="LaurenceJL" w:date="2010-07-15T15:18:00Z">
        <w:r>
          <w:rPr>
            <w:noProof/>
          </w:rPr>
          <w:t>26</w:t>
        </w:r>
        <w:r>
          <w:rPr>
            <w:noProof/>
          </w:rPr>
          <w:fldChar w:fldCharType="end"/>
        </w:r>
        <w:r w:rsidRPr="00975244">
          <w:rPr>
            <w:rStyle w:val="Hyperlink"/>
            <w:noProof/>
          </w:rPr>
          <w:fldChar w:fldCharType="end"/>
        </w:r>
      </w:ins>
    </w:p>
    <w:p w:rsidR="002F343D" w:rsidRDefault="002F343D">
      <w:pPr>
        <w:pStyle w:val="TOC1"/>
        <w:tabs>
          <w:tab w:val="right" w:leader="dot" w:pos="9350"/>
        </w:tabs>
        <w:rPr>
          <w:ins w:id="273" w:author="LaurenceJL" w:date="2010-07-15T15:18:00Z"/>
          <w:noProof/>
        </w:rPr>
      </w:pPr>
      <w:ins w:id="274"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"_Toc266970519"</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blockC</w:t>
        </w:r>
        <w:r>
          <w:rPr>
            <w:noProof/>
          </w:rPr>
          <w:tab/>
        </w:r>
        <w:r>
          <w:rPr>
            <w:noProof/>
          </w:rPr>
          <w:fldChar w:fldCharType="begin"/>
        </w:r>
        <w:r>
          <w:rPr>
            <w:noProof/>
          </w:rPr>
          <w:instrText xml:space="preserve"> PAGEREF _Toc266970519 \h </w:instrText>
        </w:r>
        <w:r>
          <w:rPr>
            <w:noProof/>
          </w:rPr>
        </w:r>
      </w:ins>
      <w:r>
        <w:rPr>
          <w:noProof/>
        </w:rPr>
        <w:fldChar w:fldCharType="separate"/>
      </w:r>
      <w:ins w:id="275" w:author="LaurenceJL" w:date="2010-07-15T15:18:00Z">
        <w:r>
          <w:rPr>
            <w:noProof/>
          </w:rPr>
          <w:t>26</w:t>
        </w:r>
        <w:r>
          <w:rPr>
            <w:noProof/>
          </w:rPr>
          <w:fldChar w:fldCharType="end"/>
        </w:r>
        <w:r w:rsidRPr="00975244">
          <w:rPr>
            <w:rStyle w:val="Hyperlink"/>
            <w:noProof/>
          </w:rPr>
          <w:fldChar w:fldCharType="end"/>
        </w:r>
      </w:ins>
    </w:p>
    <w:p w:rsidR="002F343D" w:rsidRDefault="002F343D">
      <w:pPr>
        <w:pStyle w:val="TOC2"/>
        <w:tabs>
          <w:tab w:val="right" w:leader="dot" w:pos="9350"/>
        </w:tabs>
        <w:rPr>
          <w:ins w:id="276" w:author="LaurenceJL" w:date="2010-07-15T15:18:00Z"/>
          <w:noProof/>
        </w:rPr>
      </w:pPr>
      <w:ins w:id="277"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"_Toc266970520"</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bCq1</w:t>
        </w:r>
        <w:r>
          <w:rPr>
            <w:noProof/>
          </w:rPr>
          <w:tab/>
        </w:r>
        <w:r>
          <w:rPr>
            <w:noProof/>
          </w:rPr>
          <w:fldChar w:fldCharType="begin"/>
        </w:r>
        <w:r>
          <w:rPr>
            <w:noProof/>
          </w:rPr>
          <w:instrText xml:space="preserve"> PAGEREF _Toc266970520 \h </w:instrText>
        </w:r>
        <w:r>
          <w:rPr>
            <w:noProof/>
          </w:rPr>
        </w:r>
      </w:ins>
      <w:r>
        <w:rPr>
          <w:noProof/>
        </w:rPr>
        <w:fldChar w:fldCharType="separate"/>
      </w:r>
      <w:ins w:id="278" w:author="LaurenceJL" w:date="2010-07-15T15:18:00Z">
        <w:r>
          <w:rPr>
            <w:noProof/>
          </w:rPr>
          <w:t>27</w:t>
        </w:r>
        <w:r>
          <w:rPr>
            <w:noProof/>
          </w:rPr>
          <w:fldChar w:fldCharType="end"/>
        </w:r>
        <w:r w:rsidRPr="00975244">
          <w:rPr>
            <w:rStyle w:val="Hyperlink"/>
            <w:noProof/>
          </w:rPr>
          <w:fldChar w:fldCharType="end"/>
        </w:r>
      </w:ins>
    </w:p>
    <w:p w:rsidR="002F343D" w:rsidRDefault="002F343D">
      <w:pPr>
        <w:pStyle w:val="TOC2"/>
        <w:tabs>
          <w:tab w:val="right" w:leader="dot" w:pos="9350"/>
        </w:tabs>
        <w:rPr>
          <w:ins w:id="279" w:author="LaurenceJL" w:date="2010-07-15T15:18:00Z"/>
          <w:noProof/>
        </w:rPr>
      </w:pPr>
      <w:ins w:id="280"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"_Toc266970521"</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bCq2</w:t>
        </w:r>
        <w:r>
          <w:rPr>
            <w:noProof/>
          </w:rPr>
          <w:tab/>
        </w:r>
        <w:r>
          <w:rPr>
            <w:noProof/>
          </w:rPr>
          <w:fldChar w:fldCharType="begin"/>
        </w:r>
        <w:r>
          <w:rPr>
            <w:noProof/>
          </w:rPr>
          <w:instrText xml:space="preserve"> PAGEREF _Toc266970521 \h </w:instrText>
        </w:r>
        <w:r>
          <w:rPr>
            <w:noProof/>
          </w:rPr>
        </w:r>
      </w:ins>
      <w:r>
        <w:rPr>
          <w:noProof/>
        </w:rPr>
        <w:fldChar w:fldCharType="separate"/>
      </w:r>
      <w:ins w:id="281" w:author="LaurenceJL" w:date="2010-07-15T15:18:00Z">
        <w:r>
          <w:rPr>
            <w:noProof/>
          </w:rPr>
          <w:t>28</w:t>
        </w:r>
        <w:r>
          <w:rPr>
            <w:noProof/>
          </w:rPr>
          <w:fldChar w:fldCharType="end"/>
        </w:r>
        <w:r w:rsidRPr="00975244">
          <w:rPr>
            <w:rStyle w:val="Hyperlink"/>
            <w:noProof/>
          </w:rPr>
          <w:fldChar w:fldCharType="end"/>
        </w:r>
      </w:ins>
    </w:p>
    <w:p w:rsidR="002F343D" w:rsidRDefault="002F343D">
      <w:pPr>
        <w:pStyle w:val="TOC1"/>
        <w:tabs>
          <w:tab w:val="right" w:leader="dot" w:pos="9350"/>
        </w:tabs>
        <w:rPr>
          <w:ins w:id="282" w:author="LaurenceJL" w:date="2010-07-15T15:18:00Z"/>
          <w:noProof/>
        </w:rPr>
      </w:pPr>
      <w:ins w:id="283"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"_Toc266970522"</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anothersplit</w:t>
        </w:r>
        <w:r>
          <w:rPr>
            <w:noProof/>
          </w:rPr>
          <w:tab/>
        </w:r>
        <w:r>
          <w:rPr>
            <w:noProof/>
          </w:rPr>
          <w:fldChar w:fldCharType="begin"/>
        </w:r>
        <w:r>
          <w:rPr>
            <w:noProof/>
          </w:rPr>
          <w:instrText xml:space="preserve"> PAGEREF _Toc266970522 \h </w:instrText>
        </w:r>
        <w:r>
          <w:rPr>
            <w:noProof/>
          </w:rPr>
        </w:r>
      </w:ins>
      <w:r>
        <w:rPr>
          <w:noProof/>
        </w:rPr>
        <w:fldChar w:fldCharType="separate"/>
      </w:r>
      <w:ins w:id="284" w:author="LaurenceJL" w:date="2010-07-15T15:18:00Z">
        <w:r>
          <w:rPr>
            <w:noProof/>
          </w:rPr>
          <w:t>28</w:t>
        </w:r>
        <w:r>
          <w:rPr>
            <w:noProof/>
          </w:rPr>
          <w:fldChar w:fldCharType="end"/>
        </w:r>
        <w:r w:rsidRPr="00975244">
          <w:rPr>
            <w:rStyle w:val="Hyperlink"/>
            <w:noProof/>
          </w:rPr>
          <w:fldChar w:fldCharType="end"/>
        </w:r>
      </w:ins>
    </w:p>
    <w:p w:rsidR="002F343D" w:rsidRDefault="002F343D">
      <w:pPr>
        <w:pStyle w:val="TOC1"/>
        <w:tabs>
          <w:tab w:val="right" w:leader="dot" w:pos="9350"/>
        </w:tabs>
        <w:rPr>
          <w:ins w:id="285" w:author="LaurenceJL" w:date="2010-07-15T15:18:00Z"/>
          <w:noProof/>
        </w:rPr>
      </w:pPr>
      <w:ins w:id="286"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"_Toc266970523"</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OXF13a</w:t>
        </w:r>
        <w:r>
          <w:rPr>
            <w:noProof/>
          </w:rPr>
          <w:tab/>
        </w:r>
        <w:r>
          <w:rPr>
            <w:noProof/>
          </w:rPr>
          <w:fldChar w:fldCharType="begin"/>
        </w:r>
        <w:r>
          <w:rPr>
            <w:noProof/>
          </w:rPr>
          <w:instrText xml:space="preserve"> PAGEREF _Toc266970523 \h </w:instrText>
        </w:r>
        <w:r>
          <w:rPr>
            <w:noProof/>
          </w:rPr>
        </w:r>
      </w:ins>
      <w:r>
        <w:rPr>
          <w:noProof/>
        </w:rPr>
        <w:fldChar w:fldCharType="separate"/>
      </w:r>
      <w:ins w:id="287" w:author="LaurenceJL" w:date="2010-07-15T15:18:00Z">
        <w:r>
          <w:rPr>
            <w:noProof/>
          </w:rPr>
          <w:t>28</w:t>
        </w:r>
        <w:r>
          <w:rPr>
            <w:noProof/>
          </w:rPr>
          <w:fldChar w:fldCharType="end"/>
        </w:r>
        <w:r w:rsidRPr="00975244">
          <w:rPr>
            <w:rStyle w:val="Hyperlink"/>
            <w:noProof/>
          </w:rPr>
          <w:fldChar w:fldCharType="end"/>
        </w:r>
      </w:ins>
    </w:p>
    <w:p w:rsidR="002F343D" w:rsidRDefault="002F343D">
      <w:pPr>
        <w:pStyle w:val="TOC2"/>
        <w:tabs>
          <w:tab w:val="right" w:leader="dot" w:pos="9350"/>
        </w:tabs>
        <w:rPr>
          <w:ins w:id="288" w:author="LaurenceJL" w:date="2010-07-15T15:18:00Z"/>
          <w:noProof/>
        </w:rPr>
      </w:pPr>
      <w:ins w:id="289"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"_Toc266970524"</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OXF13a</w:t>
        </w:r>
        <w:r>
          <w:rPr>
            <w:noProof/>
          </w:rPr>
          <w:tab/>
        </w:r>
        <w:r>
          <w:rPr>
            <w:noProof/>
          </w:rPr>
          <w:fldChar w:fldCharType="begin"/>
        </w:r>
        <w:r>
          <w:rPr>
            <w:noProof/>
          </w:rPr>
          <w:instrText xml:space="preserve"> PAGEREF _Toc266970524 \h </w:instrText>
        </w:r>
        <w:r>
          <w:rPr>
            <w:noProof/>
          </w:rPr>
        </w:r>
      </w:ins>
      <w:r>
        <w:rPr>
          <w:noProof/>
        </w:rPr>
        <w:fldChar w:fldCharType="separate"/>
      </w:r>
      <w:ins w:id="290" w:author="LaurenceJL" w:date="2010-07-15T15:18:00Z">
        <w:r>
          <w:rPr>
            <w:noProof/>
          </w:rPr>
          <w:t>29</w:t>
        </w:r>
        <w:r>
          <w:rPr>
            <w:noProof/>
          </w:rPr>
          <w:fldChar w:fldCharType="end"/>
        </w:r>
        <w:r w:rsidRPr="00975244">
          <w:rPr>
            <w:rStyle w:val="Hyperlink"/>
            <w:noProof/>
          </w:rPr>
          <w:fldChar w:fldCharType="end"/>
        </w:r>
      </w:ins>
    </w:p>
    <w:p w:rsidR="002F343D" w:rsidRDefault="002F343D">
      <w:pPr>
        <w:pStyle w:val="TOC1"/>
        <w:tabs>
          <w:tab w:val="right" w:leader="dot" w:pos="9350"/>
        </w:tabs>
        <w:rPr>
          <w:ins w:id="291" w:author="LaurenceJL" w:date="2010-07-15T15:18:00Z"/>
          <w:noProof/>
        </w:rPr>
      </w:pPr>
      <w:ins w:id="292"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"_Toc266970525"</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OXF13b</w:t>
        </w:r>
        <w:r>
          <w:rPr>
            <w:noProof/>
          </w:rPr>
          <w:tab/>
        </w:r>
        <w:r>
          <w:rPr>
            <w:noProof/>
          </w:rPr>
          <w:fldChar w:fldCharType="begin"/>
        </w:r>
        <w:r>
          <w:rPr>
            <w:noProof/>
          </w:rPr>
          <w:instrText xml:space="preserve"> PAGEREF _Toc266970525 \h </w:instrText>
        </w:r>
        <w:r>
          <w:rPr>
            <w:noProof/>
          </w:rPr>
        </w:r>
      </w:ins>
      <w:r>
        <w:rPr>
          <w:noProof/>
        </w:rPr>
        <w:fldChar w:fldCharType="separate"/>
      </w:r>
      <w:ins w:id="293" w:author="LaurenceJL" w:date="2010-07-15T15:18:00Z">
        <w:r>
          <w:rPr>
            <w:noProof/>
          </w:rPr>
          <w:t>29</w:t>
        </w:r>
        <w:r>
          <w:rPr>
            <w:noProof/>
          </w:rPr>
          <w:fldChar w:fldCharType="end"/>
        </w:r>
        <w:r w:rsidRPr="00975244">
          <w:rPr>
            <w:rStyle w:val="Hyperlink"/>
            <w:noProof/>
          </w:rPr>
          <w:fldChar w:fldCharType="end"/>
        </w:r>
      </w:ins>
    </w:p>
    <w:p w:rsidR="002F343D" w:rsidRDefault="002F343D">
      <w:pPr>
        <w:pStyle w:val="TOC2"/>
        <w:tabs>
          <w:tab w:val="right" w:leader="dot" w:pos="9350"/>
        </w:tabs>
        <w:rPr>
          <w:ins w:id="294" w:author="LaurenceJL" w:date="2010-07-15T15:18:00Z"/>
          <w:noProof/>
        </w:rPr>
      </w:pPr>
      <w:ins w:id="295"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"_Toc266970526"</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OXF13b</w:t>
        </w:r>
        <w:r>
          <w:rPr>
            <w:noProof/>
          </w:rPr>
          <w:tab/>
        </w:r>
        <w:r>
          <w:rPr>
            <w:noProof/>
          </w:rPr>
          <w:fldChar w:fldCharType="begin"/>
        </w:r>
        <w:r>
          <w:rPr>
            <w:noProof/>
          </w:rPr>
          <w:instrText xml:space="preserve"> PAGEREF _Toc266970526 \h </w:instrText>
        </w:r>
        <w:r>
          <w:rPr>
            <w:noProof/>
          </w:rPr>
        </w:r>
      </w:ins>
      <w:r>
        <w:rPr>
          <w:noProof/>
        </w:rPr>
        <w:fldChar w:fldCharType="separate"/>
      </w:r>
      <w:ins w:id="296" w:author="LaurenceJL" w:date="2010-07-15T15:18:00Z">
        <w:r>
          <w:rPr>
            <w:noProof/>
          </w:rPr>
          <w:t>29</w:t>
        </w:r>
        <w:r>
          <w:rPr>
            <w:noProof/>
          </w:rPr>
          <w:fldChar w:fldCharType="end"/>
        </w:r>
        <w:r w:rsidRPr="00975244">
          <w:rPr>
            <w:rStyle w:val="Hyperlink"/>
            <w:noProof/>
          </w:rPr>
          <w:fldChar w:fldCharType="end"/>
        </w:r>
      </w:ins>
    </w:p>
    <w:p w:rsidR="002F343D" w:rsidRDefault="002F343D">
      <w:pPr>
        <w:pStyle w:val="TOC1"/>
        <w:tabs>
          <w:tab w:val="right" w:leader="dot" w:pos="9350"/>
        </w:tabs>
        <w:rPr>
          <w:ins w:id="297" w:author="LaurenceJL" w:date="2010-07-15T15:18:00Z"/>
          <w:noProof/>
        </w:rPr>
      </w:pPr>
      <w:ins w:id="298"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"_Toc266970527"</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OXF13c</w:t>
        </w:r>
        <w:r>
          <w:rPr>
            <w:noProof/>
          </w:rPr>
          <w:tab/>
        </w:r>
        <w:r>
          <w:rPr>
            <w:noProof/>
          </w:rPr>
          <w:fldChar w:fldCharType="begin"/>
        </w:r>
        <w:r>
          <w:rPr>
            <w:noProof/>
          </w:rPr>
          <w:instrText xml:space="preserve"> PAGEREF _Toc266970527 \h </w:instrText>
        </w:r>
        <w:r>
          <w:rPr>
            <w:noProof/>
          </w:rPr>
        </w:r>
      </w:ins>
      <w:r>
        <w:rPr>
          <w:noProof/>
        </w:rPr>
        <w:fldChar w:fldCharType="separate"/>
      </w:r>
      <w:ins w:id="299" w:author="LaurenceJL" w:date="2010-07-15T15:18:00Z">
        <w:r>
          <w:rPr>
            <w:noProof/>
          </w:rPr>
          <w:t>29</w:t>
        </w:r>
        <w:r>
          <w:rPr>
            <w:noProof/>
          </w:rPr>
          <w:fldChar w:fldCharType="end"/>
        </w:r>
        <w:r w:rsidRPr="00975244">
          <w:rPr>
            <w:rStyle w:val="Hyperlink"/>
            <w:noProof/>
          </w:rPr>
          <w:fldChar w:fldCharType="end"/>
        </w:r>
      </w:ins>
    </w:p>
    <w:p w:rsidR="002F343D" w:rsidRDefault="002F343D">
      <w:pPr>
        <w:pStyle w:val="TOC2"/>
        <w:tabs>
          <w:tab w:val="right" w:leader="dot" w:pos="9350"/>
        </w:tabs>
        <w:rPr>
          <w:ins w:id="300" w:author="LaurenceJL" w:date="2010-07-15T15:18:00Z"/>
          <w:noProof/>
        </w:rPr>
      </w:pPr>
      <w:ins w:id="301"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"_Toc266970528"</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OXF13c</w:t>
        </w:r>
        <w:r>
          <w:rPr>
            <w:noProof/>
          </w:rPr>
          <w:tab/>
        </w:r>
        <w:r>
          <w:rPr>
            <w:noProof/>
          </w:rPr>
          <w:fldChar w:fldCharType="begin"/>
        </w:r>
        <w:r>
          <w:rPr>
            <w:noProof/>
          </w:rPr>
          <w:instrText xml:space="preserve"> PAGEREF _Toc266970528 \h </w:instrText>
        </w:r>
        <w:r>
          <w:rPr>
            <w:noProof/>
          </w:rPr>
        </w:r>
      </w:ins>
      <w:r>
        <w:rPr>
          <w:noProof/>
        </w:rPr>
        <w:fldChar w:fldCharType="separate"/>
      </w:r>
      <w:ins w:id="302" w:author="LaurenceJL" w:date="2010-07-15T15:18:00Z">
        <w:r>
          <w:rPr>
            <w:noProof/>
          </w:rPr>
          <w:t>29</w:t>
        </w:r>
        <w:r>
          <w:rPr>
            <w:noProof/>
          </w:rPr>
          <w:fldChar w:fldCharType="end"/>
        </w:r>
        <w:r w:rsidRPr="00975244">
          <w:rPr>
            <w:rStyle w:val="Hyperlink"/>
            <w:noProof/>
          </w:rPr>
          <w:fldChar w:fldCharType="end"/>
        </w:r>
      </w:ins>
    </w:p>
    <w:p w:rsidR="002F343D" w:rsidRDefault="002F343D">
      <w:pPr>
        <w:pStyle w:val="TOC1"/>
        <w:tabs>
          <w:tab w:val="right" w:leader="dot" w:pos="9350"/>
        </w:tabs>
        <w:rPr>
          <w:ins w:id="303" w:author="LaurenceJL" w:date="2010-07-15T15:18:00Z"/>
          <w:noProof/>
        </w:rPr>
      </w:pPr>
      <w:ins w:id="304"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"_Toc266970529"</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OXF13d</w:t>
        </w:r>
        <w:r>
          <w:rPr>
            <w:noProof/>
          </w:rPr>
          <w:tab/>
        </w:r>
        <w:r>
          <w:rPr>
            <w:noProof/>
          </w:rPr>
          <w:fldChar w:fldCharType="begin"/>
        </w:r>
        <w:r>
          <w:rPr>
            <w:noProof/>
          </w:rPr>
          <w:instrText xml:space="preserve"> PAGEREF _Toc266970529 \h </w:instrText>
        </w:r>
        <w:r>
          <w:rPr>
            <w:noProof/>
          </w:rPr>
        </w:r>
      </w:ins>
      <w:r>
        <w:rPr>
          <w:noProof/>
        </w:rPr>
        <w:fldChar w:fldCharType="separate"/>
      </w:r>
      <w:ins w:id="305" w:author="LaurenceJL" w:date="2010-07-15T15:18:00Z">
        <w:r>
          <w:rPr>
            <w:noProof/>
          </w:rPr>
          <w:t>29</w:t>
        </w:r>
        <w:r>
          <w:rPr>
            <w:noProof/>
          </w:rPr>
          <w:fldChar w:fldCharType="end"/>
        </w:r>
        <w:r w:rsidRPr="00975244">
          <w:rPr>
            <w:rStyle w:val="Hyperlink"/>
            <w:noProof/>
          </w:rPr>
          <w:fldChar w:fldCharType="end"/>
        </w:r>
      </w:ins>
    </w:p>
    <w:p w:rsidR="002F343D" w:rsidRDefault="002F343D">
      <w:pPr>
        <w:pStyle w:val="TOC2"/>
        <w:tabs>
          <w:tab w:val="right" w:leader="dot" w:pos="9350"/>
        </w:tabs>
        <w:rPr>
          <w:ins w:id="306" w:author="LaurenceJL" w:date="2010-07-15T15:18:00Z"/>
          <w:noProof/>
        </w:rPr>
      </w:pPr>
      <w:ins w:id="307"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"_Toc266970530"</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OXF13d</w:t>
        </w:r>
        <w:r>
          <w:rPr>
            <w:noProof/>
          </w:rPr>
          <w:tab/>
        </w:r>
        <w:r>
          <w:rPr>
            <w:noProof/>
          </w:rPr>
          <w:fldChar w:fldCharType="begin"/>
        </w:r>
        <w:r>
          <w:rPr>
            <w:noProof/>
          </w:rPr>
          <w:instrText xml:space="preserve"> PAGEREF _Toc266970530 \h </w:instrText>
        </w:r>
        <w:r>
          <w:rPr>
            <w:noProof/>
          </w:rPr>
        </w:r>
      </w:ins>
      <w:r>
        <w:rPr>
          <w:noProof/>
        </w:rPr>
        <w:fldChar w:fldCharType="separate"/>
      </w:r>
      <w:ins w:id="308" w:author="LaurenceJL" w:date="2010-07-15T15:18:00Z">
        <w:r>
          <w:rPr>
            <w:noProof/>
          </w:rPr>
          <w:t>29</w:t>
        </w:r>
        <w:r>
          <w:rPr>
            <w:noProof/>
          </w:rPr>
          <w:fldChar w:fldCharType="end"/>
        </w:r>
        <w:r w:rsidRPr="00975244">
          <w:rPr>
            <w:rStyle w:val="Hyperlink"/>
            <w:noProof/>
          </w:rPr>
          <w:fldChar w:fldCharType="end"/>
        </w:r>
      </w:ins>
    </w:p>
    <w:p w:rsidR="002F343D" w:rsidRDefault="002F343D">
      <w:pPr>
        <w:pStyle w:val="TOC1"/>
        <w:tabs>
          <w:tab w:val="right" w:leader="dot" w:pos="9350"/>
        </w:tabs>
        <w:rPr>
          <w:ins w:id="309" w:author="LaurenceJL" w:date="2010-07-15T15:18:00Z"/>
          <w:noProof/>
        </w:rPr>
      </w:pPr>
      <w:ins w:id="310"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"_Toc266970531"</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OXF13e</w:t>
        </w:r>
        <w:r>
          <w:rPr>
            <w:noProof/>
          </w:rPr>
          <w:tab/>
        </w:r>
        <w:r>
          <w:rPr>
            <w:noProof/>
          </w:rPr>
          <w:fldChar w:fldCharType="begin"/>
        </w:r>
        <w:r>
          <w:rPr>
            <w:noProof/>
          </w:rPr>
          <w:instrText xml:space="preserve"> PAGEREF _Toc266970531 \h </w:instrText>
        </w:r>
        <w:r>
          <w:rPr>
            <w:noProof/>
          </w:rPr>
        </w:r>
      </w:ins>
      <w:r>
        <w:rPr>
          <w:noProof/>
        </w:rPr>
        <w:fldChar w:fldCharType="separate"/>
      </w:r>
      <w:ins w:id="311" w:author="LaurenceJL" w:date="2010-07-15T15:18:00Z">
        <w:r>
          <w:rPr>
            <w:noProof/>
          </w:rPr>
          <w:t>29</w:t>
        </w:r>
        <w:r>
          <w:rPr>
            <w:noProof/>
          </w:rPr>
          <w:fldChar w:fldCharType="end"/>
        </w:r>
        <w:r w:rsidRPr="00975244">
          <w:rPr>
            <w:rStyle w:val="Hyperlink"/>
            <w:noProof/>
          </w:rPr>
          <w:fldChar w:fldCharType="end"/>
        </w:r>
      </w:ins>
    </w:p>
    <w:p w:rsidR="002F343D" w:rsidRDefault="002F343D">
      <w:pPr>
        <w:pStyle w:val="TOC2"/>
        <w:tabs>
          <w:tab w:val="right" w:leader="dot" w:pos="9350"/>
        </w:tabs>
        <w:rPr>
          <w:ins w:id="312" w:author="LaurenceJL" w:date="2010-07-15T15:18:00Z"/>
          <w:noProof/>
        </w:rPr>
      </w:pPr>
      <w:ins w:id="313"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"_Toc266970532"</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OXF13e</w:t>
        </w:r>
        <w:r>
          <w:rPr>
            <w:noProof/>
          </w:rPr>
          <w:tab/>
        </w:r>
        <w:r>
          <w:rPr>
            <w:noProof/>
          </w:rPr>
          <w:fldChar w:fldCharType="begin"/>
        </w:r>
        <w:r>
          <w:rPr>
            <w:noProof/>
          </w:rPr>
          <w:instrText xml:space="preserve"> PAGEREF _Toc266970532 \h </w:instrText>
        </w:r>
        <w:r>
          <w:rPr>
            <w:noProof/>
          </w:rPr>
        </w:r>
      </w:ins>
      <w:r>
        <w:rPr>
          <w:noProof/>
        </w:rPr>
        <w:fldChar w:fldCharType="separate"/>
      </w:r>
      <w:ins w:id="314" w:author="LaurenceJL" w:date="2010-07-15T15:18:00Z">
        <w:r>
          <w:rPr>
            <w:noProof/>
          </w:rPr>
          <w:t>30</w:t>
        </w:r>
        <w:r>
          <w:rPr>
            <w:noProof/>
          </w:rPr>
          <w:fldChar w:fldCharType="end"/>
        </w:r>
        <w:r w:rsidRPr="00975244">
          <w:rPr>
            <w:rStyle w:val="Hyperlink"/>
            <w:noProof/>
          </w:rPr>
          <w:fldChar w:fldCharType="end"/>
        </w:r>
      </w:ins>
    </w:p>
    <w:p w:rsidR="002F343D" w:rsidRDefault="002F343D">
      <w:pPr>
        <w:pStyle w:val="TOC1"/>
        <w:tabs>
          <w:tab w:val="right" w:leader="dot" w:pos="9350"/>
        </w:tabs>
        <w:rPr>
          <w:ins w:id="315" w:author="LaurenceJL" w:date="2010-07-15T15:18:00Z"/>
          <w:noProof/>
        </w:rPr>
      </w:pPr>
      <w:ins w:id="316" w:author="LaurenceJL" w:date="2010-07-15T15:18:00Z">
        <w:r w:rsidRPr="00975244">
          <w:rPr>
            <w:rStyle w:val="Hyperlink"/>
            <w:noProof/>
          </w:rPr>
          <w:lastRenderedPageBreak/>
          <w:fldChar w:fldCharType="begin"/>
        </w:r>
        <w:r w:rsidRPr="00975244">
          <w:rPr>
            <w:rStyle w:val="Hyperlink"/>
            <w:noProof/>
          </w:rPr>
          <w:instrText xml:space="preserve"> </w:instrText>
        </w:r>
        <w:r>
          <w:rPr>
            <w:noProof/>
          </w:rPr>
          <w:instrText>HYPERLINK \l "_Toc266970533"</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OXF13f</w:t>
        </w:r>
        <w:r>
          <w:rPr>
            <w:noProof/>
          </w:rPr>
          <w:tab/>
        </w:r>
        <w:r>
          <w:rPr>
            <w:noProof/>
          </w:rPr>
          <w:fldChar w:fldCharType="begin"/>
        </w:r>
        <w:r>
          <w:rPr>
            <w:noProof/>
          </w:rPr>
          <w:instrText xml:space="preserve"> PAGEREF _Toc266970533 \h </w:instrText>
        </w:r>
        <w:r>
          <w:rPr>
            <w:noProof/>
          </w:rPr>
        </w:r>
      </w:ins>
      <w:r>
        <w:rPr>
          <w:noProof/>
        </w:rPr>
        <w:fldChar w:fldCharType="separate"/>
      </w:r>
      <w:ins w:id="317" w:author="LaurenceJL" w:date="2010-07-15T15:18:00Z">
        <w:r>
          <w:rPr>
            <w:noProof/>
          </w:rPr>
          <w:t>30</w:t>
        </w:r>
        <w:r>
          <w:rPr>
            <w:noProof/>
          </w:rPr>
          <w:fldChar w:fldCharType="end"/>
        </w:r>
        <w:r w:rsidRPr="00975244">
          <w:rPr>
            <w:rStyle w:val="Hyperlink"/>
            <w:noProof/>
          </w:rPr>
          <w:fldChar w:fldCharType="end"/>
        </w:r>
      </w:ins>
    </w:p>
    <w:p w:rsidR="002F343D" w:rsidRDefault="002F343D">
      <w:pPr>
        <w:pStyle w:val="TOC2"/>
        <w:tabs>
          <w:tab w:val="right" w:leader="dot" w:pos="9350"/>
        </w:tabs>
        <w:rPr>
          <w:ins w:id="318" w:author="LaurenceJL" w:date="2010-07-15T15:18:00Z"/>
          <w:noProof/>
        </w:rPr>
      </w:pPr>
      <w:ins w:id="319"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"_Toc266970534"</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OXF13f</w:t>
        </w:r>
        <w:r>
          <w:rPr>
            <w:noProof/>
          </w:rPr>
          <w:tab/>
        </w:r>
        <w:r>
          <w:rPr>
            <w:noProof/>
          </w:rPr>
          <w:fldChar w:fldCharType="begin"/>
        </w:r>
        <w:r>
          <w:rPr>
            <w:noProof/>
          </w:rPr>
          <w:instrText xml:space="preserve"> PAGEREF _Toc266970534 \h </w:instrText>
        </w:r>
        <w:r>
          <w:rPr>
            <w:noProof/>
          </w:rPr>
        </w:r>
      </w:ins>
      <w:r>
        <w:rPr>
          <w:noProof/>
        </w:rPr>
        <w:fldChar w:fldCharType="separate"/>
      </w:r>
      <w:ins w:id="320" w:author="LaurenceJL" w:date="2010-07-15T15:18:00Z">
        <w:r>
          <w:rPr>
            <w:noProof/>
          </w:rPr>
          <w:t>31</w:t>
        </w:r>
        <w:r>
          <w:rPr>
            <w:noProof/>
          </w:rPr>
          <w:fldChar w:fldCharType="end"/>
        </w:r>
        <w:r w:rsidRPr="00975244">
          <w:rPr>
            <w:rStyle w:val="Hyperlink"/>
            <w:noProof/>
          </w:rPr>
          <w:fldChar w:fldCharType="end"/>
        </w:r>
      </w:ins>
    </w:p>
    <w:p w:rsidR="002F343D" w:rsidRDefault="002F343D">
      <w:pPr>
        <w:pStyle w:val="TOC1"/>
        <w:tabs>
          <w:tab w:val="right" w:leader="dot" w:pos="9350"/>
        </w:tabs>
        <w:rPr>
          <w:ins w:id="321" w:author="LaurenceJL" w:date="2010-07-15T15:18:00Z"/>
          <w:noProof/>
        </w:rPr>
      </w:pPr>
      <w:ins w:id="322"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"_Toc266970535"</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PAGE5 if OXF2931 in [1,2,3]</w:t>
        </w:r>
        <w:r>
          <w:rPr>
            <w:noProof/>
          </w:rPr>
          <w:tab/>
        </w:r>
        <w:r>
          <w:rPr>
            <w:noProof/>
          </w:rPr>
          <w:fldChar w:fldCharType="begin"/>
        </w:r>
        <w:r>
          <w:rPr>
            <w:noProof/>
          </w:rPr>
          <w:instrText xml:space="preserve"> PAGEREF _Toc266970535 \h </w:instrText>
        </w:r>
        <w:r>
          <w:rPr>
            <w:noProof/>
          </w:rPr>
        </w:r>
      </w:ins>
      <w:r>
        <w:rPr>
          <w:noProof/>
        </w:rPr>
        <w:fldChar w:fldCharType="separate"/>
      </w:r>
      <w:ins w:id="323" w:author="LaurenceJL" w:date="2010-07-15T15:18:00Z">
        <w:r>
          <w:rPr>
            <w:noProof/>
          </w:rPr>
          <w:t>31</w:t>
        </w:r>
        <w:r>
          <w:rPr>
            <w:noProof/>
          </w:rPr>
          <w:fldChar w:fldCharType="end"/>
        </w:r>
        <w:r w:rsidRPr="00975244">
          <w:rPr>
            <w:rStyle w:val="Hyperlink"/>
            <w:noProof/>
          </w:rPr>
          <w:fldChar w:fldCharType="end"/>
        </w:r>
      </w:ins>
    </w:p>
    <w:p w:rsidR="002F343D" w:rsidRDefault="002F343D">
      <w:pPr>
        <w:pStyle w:val="TOC2"/>
        <w:tabs>
          <w:tab w:val="right" w:leader="dot" w:pos="9350"/>
        </w:tabs>
        <w:rPr>
          <w:ins w:id="324" w:author="LaurenceJL" w:date="2010-07-15T15:18:00Z"/>
          <w:noProof/>
        </w:rPr>
      </w:pPr>
      <w:ins w:id="325"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"_Toc266970536"</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OXF14grid</w:t>
        </w:r>
        <w:r>
          <w:rPr>
            <w:noProof/>
          </w:rPr>
          <w:tab/>
        </w:r>
        <w:r>
          <w:rPr>
            <w:noProof/>
          </w:rPr>
          <w:fldChar w:fldCharType="begin"/>
        </w:r>
        <w:r>
          <w:rPr>
            <w:noProof/>
          </w:rPr>
          <w:instrText xml:space="preserve"> PAGEREF _Toc266970536 \h </w:instrText>
        </w:r>
        <w:r>
          <w:rPr>
            <w:noProof/>
          </w:rPr>
        </w:r>
      </w:ins>
      <w:r>
        <w:rPr>
          <w:noProof/>
        </w:rPr>
        <w:fldChar w:fldCharType="separate"/>
      </w:r>
      <w:ins w:id="326" w:author="LaurenceJL" w:date="2010-07-15T15:18:00Z">
        <w:r>
          <w:rPr>
            <w:noProof/>
          </w:rPr>
          <w:t>32</w:t>
        </w:r>
        <w:r>
          <w:rPr>
            <w:noProof/>
          </w:rPr>
          <w:fldChar w:fldCharType="end"/>
        </w:r>
        <w:r w:rsidRPr="00975244">
          <w:rPr>
            <w:rStyle w:val="Hyperlink"/>
            <w:noProof/>
          </w:rPr>
          <w:fldChar w:fldCharType="end"/>
        </w:r>
      </w:ins>
    </w:p>
    <w:p w:rsidR="002F343D" w:rsidRDefault="002F343D">
      <w:pPr>
        <w:pStyle w:val="TOC1"/>
        <w:tabs>
          <w:tab w:val="right" w:leader="dot" w:pos="9350"/>
        </w:tabs>
        <w:rPr>
          <w:ins w:id="327" w:author="LaurenceJL" w:date="2010-07-15T15:18:00Z"/>
          <w:noProof/>
        </w:rPr>
      </w:pPr>
      <w:ins w:id="328"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"_Toc266970537"</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issuespace</w:t>
        </w:r>
        <w:r>
          <w:rPr>
            <w:noProof/>
          </w:rPr>
          <w:tab/>
        </w:r>
        <w:r>
          <w:rPr>
            <w:noProof/>
          </w:rPr>
          <w:fldChar w:fldCharType="begin"/>
        </w:r>
        <w:r>
          <w:rPr>
            <w:noProof/>
          </w:rPr>
          <w:instrText xml:space="preserve"> PAGEREF _Toc266970537 \h </w:instrText>
        </w:r>
        <w:r>
          <w:rPr>
            <w:noProof/>
          </w:rPr>
        </w:r>
      </w:ins>
      <w:r>
        <w:rPr>
          <w:noProof/>
        </w:rPr>
        <w:fldChar w:fldCharType="separate"/>
      </w:r>
      <w:ins w:id="329" w:author="LaurenceJL" w:date="2010-07-15T15:18:00Z">
        <w:r>
          <w:rPr>
            <w:noProof/>
          </w:rPr>
          <w:t>32</w:t>
        </w:r>
        <w:r>
          <w:rPr>
            <w:noProof/>
          </w:rPr>
          <w:fldChar w:fldCharType="end"/>
        </w:r>
        <w:r w:rsidRPr="00975244">
          <w:rPr>
            <w:rStyle w:val="Hyperlink"/>
            <w:noProof/>
          </w:rPr>
          <w:fldChar w:fldCharType="end"/>
        </w:r>
      </w:ins>
    </w:p>
    <w:p w:rsidR="002F343D" w:rsidRDefault="002F343D">
      <w:pPr>
        <w:pStyle w:val="TOC2"/>
        <w:tabs>
          <w:tab w:val="right" w:leader="dot" w:pos="9350"/>
        </w:tabs>
        <w:rPr>
          <w:ins w:id="330" w:author="LaurenceJL" w:date="2010-07-15T15:18:00Z"/>
          <w:noProof/>
        </w:rPr>
      </w:pPr>
      <w:ins w:id="331"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"_Toc266970538"</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OXF28a</w:t>
        </w:r>
        <w:r>
          <w:rPr>
            <w:noProof/>
          </w:rPr>
          <w:tab/>
        </w:r>
        <w:r>
          <w:rPr>
            <w:noProof/>
          </w:rPr>
          <w:fldChar w:fldCharType="begin"/>
        </w:r>
        <w:r>
          <w:rPr>
            <w:noProof/>
          </w:rPr>
          <w:instrText xml:space="preserve"> PAGEREF _Toc266970538 \h </w:instrText>
        </w:r>
        <w:r>
          <w:rPr>
            <w:noProof/>
          </w:rPr>
        </w:r>
      </w:ins>
      <w:r>
        <w:rPr>
          <w:noProof/>
        </w:rPr>
        <w:fldChar w:fldCharType="separate"/>
      </w:r>
      <w:ins w:id="332" w:author="LaurenceJL" w:date="2010-07-15T15:18:00Z">
        <w:r>
          <w:rPr>
            <w:noProof/>
          </w:rPr>
          <w:t>32</w:t>
        </w:r>
        <w:r>
          <w:rPr>
            <w:noProof/>
          </w:rPr>
          <w:fldChar w:fldCharType="end"/>
        </w:r>
        <w:r w:rsidRPr="00975244">
          <w:rPr>
            <w:rStyle w:val="Hyperlink"/>
            <w:noProof/>
          </w:rPr>
          <w:fldChar w:fldCharType="end"/>
        </w:r>
      </w:ins>
    </w:p>
    <w:p w:rsidR="002F343D" w:rsidRDefault="002F343D">
      <w:pPr>
        <w:pStyle w:val="TOC2"/>
        <w:tabs>
          <w:tab w:val="right" w:leader="dot" w:pos="9350"/>
        </w:tabs>
        <w:rPr>
          <w:ins w:id="333" w:author="LaurenceJL" w:date="2010-07-15T15:18:00Z"/>
          <w:noProof/>
        </w:rPr>
      </w:pPr>
      <w:ins w:id="334"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"_Toc266970539"</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OXF28b</w:t>
        </w:r>
        <w:r>
          <w:rPr>
            <w:noProof/>
          </w:rPr>
          <w:tab/>
        </w:r>
        <w:r>
          <w:rPr>
            <w:noProof/>
          </w:rPr>
          <w:fldChar w:fldCharType="begin"/>
        </w:r>
        <w:r>
          <w:rPr>
            <w:noProof/>
          </w:rPr>
          <w:instrText xml:space="preserve"> PAGEREF _Toc266970539 \h </w:instrText>
        </w:r>
        <w:r>
          <w:rPr>
            <w:noProof/>
          </w:rPr>
        </w:r>
      </w:ins>
      <w:r>
        <w:rPr>
          <w:noProof/>
        </w:rPr>
        <w:fldChar w:fldCharType="separate"/>
      </w:r>
      <w:ins w:id="335" w:author="LaurenceJL" w:date="2010-07-15T15:18:00Z">
        <w:r>
          <w:rPr>
            <w:noProof/>
          </w:rPr>
          <w:t>33</w:t>
        </w:r>
        <w:r>
          <w:rPr>
            <w:noProof/>
          </w:rPr>
          <w:fldChar w:fldCharType="end"/>
        </w:r>
        <w:r w:rsidRPr="00975244">
          <w:rPr>
            <w:rStyle w:val="Hyperlink"/>
            <w:noProof/>
          </w:rPr>
          <w:fldChar w:fldCharType="end"/>
        </w:r>
      </w:ins>
    </w:p>
    <w:p w:rsidR="002F343D" w:rsidRDefault="002F343D">
      <w:pPr>
        <w:pStyle w:val="TOC2"/>
        <w:tabs>
          <w:tab w:val="right" w:leader="dot" w:pos="9350"/>
        </w:tabs>
        <w:rPr>
          <w:ins w:id="336" w:author="LaurenceJL" w:date="2010-07-15T15:18:00Z"/>
          <w:noProof/>
        </w:rPr>
      </w:pPr>
      <w:ins w:id="337"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"_Toc266970540"</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OXF28c</w:t>
        </w:r>
        <w:r>
          <w:rPr>
            <w:noProof/>
          </w:rPr>
          <w:tab/>
        </w:r>
        <w:r>
          <w:rPr>
            <w:noProof/>
          </w:rPr>
          <w:fldChar w:fldCharType="begin"/>
        </w:r>
        <w:r>
          <w:rPr>
            <w:noProof/>
          </w:rPr>
          <w:instrText xml:space="preserve"> PAGEREF _Toc266970540 \h </w:instrText>
        </w:r>
        <w:r>
          <w:rPr>
            <w:noProof/>
          </w:rPr>
        </w:r>
      </w:ins>
      <w:r>
        <w:rPr>
          <w:noProof/>
        </w:rPr>
        <w:fldChar w:fldCharType="separate"/>
      </w:r>
      <w:ins w:id="338" w:author="LaurenceJL" w:date="2010-07-15T15:18:00Z">
        <w:r>
          <w:rPr>
            <w:noProof/>
          </w:rPr>
          <w:t>33</w:t>
        </w:r>
        <w:r>
          <w:rPr>
            <w:noProof/>
          </w:rPr>
          <w:fldChar w:fldCharType="end"/>
        </w:r>
        <w:r w:rsidRPr="00975244">
          <w:rPr>
            <w:rStyle w:val="Hyperlink"/>
            <w:noProof/>
          </w:rPr>
          <w:fldChar w:fldCharType="end"/>
        </w:r>
      </w:ins>
    </w:p>
    <w:p w:rsidR="002F343D" w:rsidRDefault="002F343D">
      <w:pPr>
        <w:pStyle w:val="TOC2"/>
        <w:tabs>
          <w:tab w:val="right" w:leader="dot" w:pos="9350"/>
        </w:tabs>
        <w:rPr>
          <w:ins w:id="339" w:author="LaurenceJL" w:date="2010-07-15T15:18:00Z"/>
          <w:noProof/>
        </w:rPr>
      </w:pPr>
      <w:ins w:id="340"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"_Toc266970541"</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OXF28d</w:t>
        </w:r>
        <w:r>
          <w:rPr>
            <w:noProof/>
          </w:rPr>
          <w:tab/>
        </w:r>
        <w:r>
          <w:rPr>
            <w:noProof/>
          </w:rPr>
          <w:fldChar w:fldCharType="begin"/>
        </w:r>
        <w:r>
          <w:rPr>
            <w:noProof/>
          </w:rPr>
          <w:instrText xml:space="preserve"> PAGEREF _Toc266970541 \h </w:instrText>
        </w:r>
        <w:r>
          <w:rPr>
            <w:noProof/>
          </w:rPr>
        </w:r>
      </w:ins>
      <w:r>
        <w:rPr>
          <w:noProof/>
        </w:rPr>
        <w:fldChar w:fldCharType="separate"/>
      </w:r>
      <w:ins w:id="341" w:author="LaurenceJL" w:date="2010-07-15T15:18:00Z">
        <w:r>
          <w:rPr>
            <w:noProof/>
          </w:rPr>
          <w:t>33</w:t>
        </w:r>
        <w:r>
          <w:rPr>
            <w:noProof/>
          </w:rPr>
          <w:fldChar w:fldCharType="end"/>
        </w:r>
        <w:r w:rsidRPr="00975244">
          <w:rPr>
            <w:rStyle w:val="Hyperlink"/>
            <w:noProof/>
          </w:rPr>
          <w:fldChar w:fldCharType="end"/>
        </w:r>
      </w:ins>
    </w:p>
    <w:p w:rsidR="002F343D" w:rsidRDefault="002F343D">
      <w:pPr>
        <w:pStyle w:val="TOC2"/>
        <w:tabs>
          <w:tab w:val="right" w:leader="dot" w:pos="9350"/>
        </w:tabs>
        <w:rPr>
          <w:ins w:id="342" w:author="LaurenceJL" w:date="2010-07-15T15:18:00Z"/>
          <w:noProof/>
        </w:rPr>
      </w:pPr>
      <w:ins w:id="343"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"_Toc266970542"</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OXF28e</w:t>
        </w:r>
        <w:r>
          <w:rPr>
            <w:noProof/>
          </w:rPr>
          <w:tab/>
        </w:r>
        <w:r>
          <w:rPr>
            <w:noProof/>
          </w:rPr>
          <w:fldChar w:fldCharType="begin"/>
        </w:r>
        <w:r>
          <w:rPr>
            <w:noProof/>
          </w:rPr>
          <w:instrText xml:space="preserve"> PAGEREF _Toc266970542 \h </w:instrText>
        </w:r>
        <w:r>
          <w:rPr>
            <w:noProof/>
          </w:rPr>
        </w:r>
      </w:ins>
      <w:r>
        <w:rPr>
          <w:noProof/>
        </w:rPr>
        <w:fldChar w:fldCharType="separate"/>
      </w:r>
      <w:ins w:id="344" w:author="LaurenceJL" w:date="2010-07-15T15:18:00Z">
        <w:r>
          <w:rPr>
            <w:noProof/>
          </w:rPr>
          <w:t>34</w:t>
        </w:r>
        <w:r>
          <w:rPr>
            <w:noProof/>
          </w:rPr>
          <w:fldChar w:fldCharType="end"/>
        </w:r>
        <w:r w:rsidRPr="00975244">
          <w:rPr>
            <w:rStyle w:val="Hyperlink"/>
            <w:noProof/>
          </w:rPr>
          <w:fldChar w:fldCharType="end"/>
        </w:r>
      </w:ins>
    </w:p>
    <w:p w:rsidR="002F343D" w:rsidRDefault="002F343D">
      <w:pPr>
        <w:pStyle w:val="TOC2"/>
        <w:tabs>
          <w:tab w:val="right" w:leader="dot" w:pos="9350"/>
        </w:tabs>
        <w:rPr>
          <w:ins w:id="345" w:author="LaurenceJL" w:date="2010-07-15T15:18:00Z"/>
          <w:noProof/>
        </w:rPr>
      </w:pPr>
      <w:ins w:id="346"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"_Toc266970543"</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OXF28f</w:t>
        </w:r>
        <w:r>
          <w:rPr>
            <w:noProof/>
          </w:rPr>
          <w:tab/>
        </w:r>
        <w:r>
          <w:rPr>
            <w:noProof/>
          </w:rPr>
          <w:fldChar w:fldCharType="begin"/>
        </w:r>
        <w:r>
          <w:rPr>
            <w:noProof/>
          </w:rPr>
          <w:instrText xml:space="preserve"> PAGEREF _Toc266970543 \h </w:instrText>
        </w:r>
        <w:r>
          <w:rPr>
            <w:noProof/>
          </w:rPr>
        </w:r>
      </w:ins>
      <w:r>
        <w:rPr>
          <w:noProof/>
        </w:rPr>
        <w:fldChar w:fldCharType="separate"/>
      </w:r>
      <w:ins w:id="347" w:author="LaurenceJL" w:date="2010-07-15T15:18:00Z">
        <w:r>
          <w:rPr>
            <w:noProof/>
          </w:rPr>
          <w:t>35</w:t>
        </w:r>
        <w:r>
          <w:rPr>
            <w:noProof/>
          </w:rPr>
          <w:fldChar w:fldCharType="end"/>
        </w:r>
        <w:r w:rsidRPr="00975244">
          <w:rPr>
            <w:rStyle w:val="Hyperlink"/>
            <w:noProof/>
          </w:rPr>
          <w:fldChar w:fldCharType="end"/>
        </w:r>
      </w:ins>
    </w:p>
    <w:p w:rsidR="002F343D" w:rsidRDefault="002F343D">
      <w:pPr>
        <w:pStyle w:val="TOC1"/>
        <w:tabs>
          <w:tab w:val="right" w:leader="dot" w:pos="9350"/>
        </w:tabs>
        <w:rPr>
          <w:ins w:id="348" w:author="LaurenceJL" w:date="2010-07-15T15:18:00Z"/>
          <w:noProof/>
        </w:rPr>
      </w:pPr>
      <w:ins w:id="349"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"_Toc266970544"</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PAGE9a if OXF2931 in [1,4,5]</w:t>
        </w:r>
        <w:r>
          <w:rPr>
            <w:noProof/>
          </w:rPr>
          <w:tab/>
        </w:r>
        <w:r>
          <w:rPr>
            <w:noProof/>
          </w:rPr>
          <w:fldChar w:fldCharType="begin"/>
        </w:r>
        <w:r>
          <w:rPr>
            <w:noProof/>
          </w:rPr>
          <w:instrText xml:space="preserve"> PAGEREF _Toc266970544 \h </w:instrText>
        </w:r>
        <w:r>
          <w:rPr>
            <w:noProof/>
          </w:rPr>
        </w:r>
      </w:ins>
      <w:r>
        <w:rPr>
          <w:noProof/>
        </w:rPr>
        <w:fldChar w:fldCharType="separate"/>
      </w:r>
      <w:ins w:id="350" w:author="LaurenceJL" w:date="2010-07-15T15:18:00Z">
        <w:r>
          <w:rPr>
            <w:noProof/>
          </w:rPr>
          <w:t>35</w:t>
        </w:r>
        <w:r>
          <w:rPr>
            <w:noProof/>
          </w:rPr>
          <w:fldChar w:fldCharType="end"/>
        </w:r>
        <w:r w:rsidRPr="00975244">
          <w:rPr>
            <w:rStyle w:val="Hyperlink"/>
            <w:noProof/>
          </w:rPr>
          <w:fldChar w:fldCharType="end"/>
        </w:r>
      </w:ins>
    </w:p>
    <w:p w:rsidR="002F343D" w:rsidRDefault="002F343D">
      <w:pPr>
        <w:pStyle w:val="TOC2"/>
        <w:tabs>
          <w:tab w:val="right" w:leader="dot" w:pos="9350"/>
        </w:tabs>
        <w:rPr>
          <w:ins w:id="351" w:author="LaurenceJL" w:date="2010-07-15T15:18:00Z"/>
          <w:noProof/>
        </w:rPr>
      </w:pPr>
      <w:ins w:id="352"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"_Toc266970545"</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OXF29grid</w:t>
        </w:r>
        <w:r>
          <w:rPr>
            <w:noProof/>
          </w:rPr>
          <w:tab/>
        </w:r>
        <w:r>
          <w:rPr>
            <w:noProof/>
          </w:rPr>
          <w:fldChar w:fldCharType="begin"/>
        </w:r>
        <w:r>
          <w:rPr>
            <w:noProof/>
          </w:rPr>
          <w:instrText xml:space="preserve"> PAGEREF _Toc266970545 \h </w:instrText>
        </w:r>
        <w:r>
          <w:rPr>
            <w:noProof/>
          </w:rPr>
        </w:r>
      </w:ins>
      <w:r>
        <w:rPr>
          <w:noProof/>
        </w:rPr>
        <w:fldChar w:fldCharType="separate"/>
      </w:r>
      <w:ins w:id="353" w:author="LaurenceJL" w:date="2010-07-15T15:18:00Z">
        <w:r>
          <w:rPr>
            <w:noProof/>
          </w:rPr>
          <w:t>36</w:t>
        </w:r>
        <w:r>
          <w:rPr>
            <w:noProof/>
          </w:rPr>
          <w:fldChar w:fldCharType="end"/>
        </w:r>
        <w:r w:rsidRPr="00975244">
          <w:rPr>
            <w:rStyle w:val="Hyperlink"/>
            <w:noProof/>
          </w:rPr>
          <w:fldChar w:fldCharType="end"/>
        </w:r>
      </w:ins>
    </w:p>
    <w:p w:rsidR="002F343D" w:rsidRDefault="002F343D">
      <w:pPr>
        <w:pStyle w:val="TOC1"/>
        <w:tabs>
          <w:tab w:val="right" w:leader="dot" w:pos="9350"/>
        </w:tabs>
        <w:rPr>
          <w:ins w:id="354" w:author="LaurenceJL" w:date="2010-07-15T15:18:00Z"/>
          <w:noProof/>
        </w:rPr>
      </w:pPr>
      <w:ins w:id="355"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"_Toc266970546"</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PAGE9b if OXF2931 in [2,4,6]</w:t>
        </w:r>
        <w:r>
          <w:rPr>
            <w:noProof/>
          </w:rPr>
          <w:tab/>
        </w:r>
        <w:r>
          <w:rPr>
            <w:noProof/>
          </w:rPr>
          <w:fldChar w:fldCharType="begin"/>
        </w:r>
        <w:r>
          <w:rPr>
            <w:noProof/>
          </w:rPr>
          <w:instrText xml:space="preserve"> PAGEREF _Toc266970546 \h </w:instrText>
        </w:r>
        <w:r>
          <w:rPr>
            <w:noProof/>
          </w:rPr>
        </w:r>
      </w:ins>
      <w:r>
        <w:rPr>
          <w:noProof/>
        </w:rPr>
        <w:fldChar w:fldCharType="separate"/>
      </w:r>
      <w:ins w:id="356" w:author="LaurenceJL" w:date="2010-07-15T15:18:00Z">
        <w:r>
          <w:rPr>
            <w:noProof/>
          </w:rPr>
          <w:t>36</w:t>
        </w:r>
        <w:r>
          <w:rPr>
            <w:noProof/>
          </w:rPr>
          <w:fldChar w:fldCharType="end"/>
        </w:r>
        <w:r w:rsidRPr="00975244">
          <w:rPr>
            <w:rStyle w:val="Hyperlink"/>
            <w:noProof/>
          </w:rPr>
          <w:fldChar w:fldCharType="end"/>
        </w:r>
      </w:ins>
    </w:p>
    <w:p w:rsidR="002F343D" w:rsidRDefault="002F343D">
      <w:pPr>
        <w:pStyle w:val="TOC2"/>
        <w:tabs>
          <w:tab w:val="right" w:leader="dot" w:pos="9350"/>
        </w:tabs>
        <w:rPr>
          <w:ins w:id="357" w:author="LaurenceJL" w:date="2010-07-15T15:18:00Z"/>
          <w:noProof/>
        </w:rPr>
      </w:pPr>
      <w:ins w:id="358"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"_Toc266970547"</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OXF30grid</w:t>
        </w:r>
        <w:r>
          <w:rPr>
            <w:noProof/>
          </w:rPr>
          <w:tab/>
        </w:r>
        <w:r>
          <w:rPr>
            <w:noProof/>
          </w:rPr>
          <w:fldChar w:fldCharType="begin"/>
        </w:r>
        <w:r>
          <w:rPr>
            <w:noProof/>
          </w:rPr>
          <w:instrText xml:space="preserve"> PAGEREF _Toc266970547 \h </w:instrText>
        </w:r>
        <w:r>
          <w:rPr>
            <w:noProof/>
          </w:rPr>
        </w:r>
      </w:ins>
      <w:r>
        <w:rPr>
          <w:noProof/>
        </w:rPr>
        <w:fldChar w:fldCharType="separate"/>
      </w:r>
      <w:ins w:id="359" w:author="LaurenceJL" w:date="2010-07-15T15:18:00Z">
        <w:r>
          <w:rPr>
            <w:noProof/>
          </w:rPr>
          <w:t>37</w:t>
        </w:r>
        <w:r>
          <w:rPr>
            <w:noProof/>
          </w:rPr>
          <w:fldChar w:fldCharType="end"/>
        </w:r>
        <w:r w:rsidRPr="00975244">
          <w:rPr>
            <w:rStyle w:val="Hyperlink"/>
            <w:noProof/>
          </w:rPr>
          <w:fldChar w:fldCharType="end"/>
        </w:r>
      </w:ins>
    </w:p>
    <w:p w:rsidR="002F343D" w:rsidRDefault="002F343D">
      <w:pPr>
        <w:pStyle w:val="TOC1"/>
        <w:tabs>
          <w:tab w:val="right" w:leader="dot" w:pos="9350"/>
        </w:tabs>
        <w:rPr>
          <w:ins w:id="360" w:author="LaurenceJL" w:date="2010-07-15T15:18:00Z"/>
          <w:noProof/>
        </w:rPr>
      </w:pPr>
      <w:ins w:id="361"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"_Toc266970548"</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PAGE9c if OXF2931 in[3,5,6]</w:t>
        </w:r>
        <w:r>
          <w:rPr>
            <w:noProof/>
          </w:rPr>
          <w:tab/>
        </w:r>
        <w:r>
          <w:rPr>
            <w:noProof/>
          </w:rPr>
          <w:fldChar w:fldCharType="begin"/>
        </w:r>
        <w:r>
          <w:rPr>
            <w:noProof/>
          </w:rPr>
          <w:instrText xml:space="preserve"> PAGEREF _Toc266970548 \h </w:instrText>
        </w:r>
        <w:r>
          <w:rPr>
            <w:noProof/>
          </w:rPr>
        </w:r>
      </w:ins>
      <w:r>
        <w:rPr>
          <w:noProof/>
        </w:rPr>
        <w:fldChar w:fldCharType="separate"/>
      </w:r>
      <w:ins w:id="362" w:author="LaurenceJL" w:date="2010-07-15T15:18:00Z">
        <w:r>
          <w:rPr>
            <w:noProof/>
          </w:rPr>
          <w:t>37</w:t>
        </w:r>
        <w:r>
          <w:rPr>
            <w:noProof/>
          </w:rPr>
          <w:fldChar w:fldCharType="end"/>
        </w:r>
        <w:r w:rsidRPr="00975244">
          <w:rPr>
            <w:rStyle w:val="Hyperlink"/>
            <w:noProof/>
          </w:rPr>
          <w:fldChar w:fldCharType="end"/>
        </w:r>
      </w:ins>
    </w:p>
    <w:p w:rsidR="002F343D" w:rsidRDefault="002F343D">
      <w:pPr>
        <w:pStyle w:val="TOC2"/>
        <w:tabs>
          <w:tab w:val="right" w:leader="dot" w:pos="9350"/>
        </w:tabs>
        <w:rPr>
          <w:ins w:id="363" w:author="LaurenceJL" w:date="2010-07-15T15:18:00Z"/>
          <w:noProof/>
        </w:rPr>
      </w:pPr>
      <w:ins w:id="364"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"_Toc266970549"</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OXF31grid</w:t>
        </w:r>
        <w:r>
          <w:rPr>
            <w:noProof/>
          </w:rPr>
          <w:tab/>
        </w:r>
        <w:r>
          <w:rPr>
            <w:noProof/>
          </w:rPr>
          <w:fldChar w:fldCharType="begin"/>
        </w:r>
        <w:r>
          <w:rPr>
            <w:noProof/>
          </w:rPr>
          <w:instrText xml:space="preserve"> PAGEREF _Toc266970549 \h </w:instrText>
        </w:r>
        <w:r>
          <w:rPr>
            <w:noProof/>
          </w:rPr>
        </w:r>
      </w:ins>
      <w:r>
        <w:rPr>
          <w:noProof/>
        </w:rPr>
        <w:fldChar w:fldCharType="separate"/>
      </w:r>
      <w:ins w:id="365" w:author="LaurenceJL" w:date="2010-07-15T15:18:00Z">
        <w:r>
          <w:rPr>
            <w:noProof/>
          </w:rPr>
          <w:t>38</w:t>
        </w:r>
        <w:r>
          <w:rPr>
            <w:noProof/>
          </w:rPr>
          <w:fldChar w:fldCharType="end"/>
        </w:r>
        <w:r w:rsidRPr="00975244">
          <w:rPr>
            <w:rStyle w:val="Hyperlink"/>
            <w:noProof/>
          </w:rPr>
          <w:fldChar w:fldCharType="end"/>
        </w:r>
      </w:ins>
    </w:p>
    <w:p w:rsidR="002F343D" w:rsidRDefault="002F343D">
      <w:pPr>
        <w:pStyle w:val="TOC1"/>
        <w:tabs>
          <w:tab w:val="right" w:leader="dot" w:pos="9350"/>
        </w:tabs>
        <w:rPr>
          <w:ins w:id="366" w:author="LaurenceJL" w:date="2010-07-15T15:18:00Z"/>
          <w:noProof/>
        </w:rPr>
      </w:pPr>
      <w:ins w:id="367" w:author="LaurenceJL" w:date="2010-07-15T15:18:00Z">
        <w:r w:rsidRPr="00975244">
          <w:rPr>
            <w:rStyle w:val="Hyperlink"/>
            <w:noProof/>
          </w:rPr>
          <w:fldChar w:fldCharType="begin"/>
        </w:r>
        <w:r w:rsidRPr="00975244">
          <w:rPr>
            <w:rStyle w:val="Hyperlink"/>
            <w:noProof/>
          </w:rPr>
          <w:instrText xml:space="preserve"> </w:instrText>
        </w:r>
        <w:r>
          <w:rPr>
            <w:noProof/>
          </w:rPr>
          <w:instrText>HYPERLINK \l "_Toc266970550"</w:instrText>
        </w:r>
        <w:r w:rsidRPr="00975244">
          <w:rPr>
            <w:rStyle w:val="Hyperlink"/>
            <w:noProof/>
          </w:rPr>
          <w:instrText xml:space="preserve"> </w:instrText>
        </w:r>
        <w:r w:rsidRPr="00975244">
          <w:rPr>
            <w:rStyle w:val="Hyperlink"/>
            <w:noProof/>
          </w:rPr>
        </w:r>
        <w:r w:rsidRPr="00975244">
          <w:rPr>
            <w:rStyle w:val="Hyperlink"/>
            <w:noProof/>
          </w:rPr>
          <w:fldChar w:fldCharType="separate"/>
        </w:r>
        <w:r w:rsidRPr="00975244">
          <w:rPr>
            <w:rStyle w:val="Hyperlink"/>
            <w:noProof/>
          </w:rPr>
          <w:t>Page: _implicit_12</w:t>
        </w:r>
        <w:r>
          <w:rPr>
            <w:noProof/>
          </w:rPr>
          <w:tab/>
        </w:r>
        <w:r>
          <w:rPr>
            <w:noProof/>
          </w:rPr>
          <w:fldChar w:fldCharType="begin"/>
        </w:r>
        <w:r>
          <w:rPr>
            <w:noProof/>
          </w:rPr>
          <w:instrText xml:space="preserve"> PAGEREF _Toc266970550 \h </w:instrText>
        </w:r>
        <w:r>
          <w:rPr>
            <w:noProof/>
          </w:rPr>
        </w:r>
      </w:ins>
      <w:r>
        <w:rPr>
          <w:noProof/>
        </w:rPr>
        <w:fldChar w:fldCharType="separate"/>
      </w:r>
      <w:ins w:id="368" w:author="LaurenceJL" w:date="2010-07-15T15:18:00Z">
        <w:r>
          <w:rPr>
            <w:noProof/>
          </w:rPr>
          <w:t>38</w:t>
        </w:r>
        <w:r>
          <w:rPr>
            <w:noProof/>
          </w:rPr>
          <w:fldChar w:fldCharType="end"/>
        </w:r>
        <w:r w:rsidRPr="00975244">
          <w:rPr>
            <w:rStyle w:val="Hyperlink"/>
            <w:noProof/>
          </w:rPr>
          <w:fldChar w:fldCharType="end"/>
        </w:r>
      </w:ins>
    </w:p>
    <w:p w:rsidR="002B169D" w:rsidRDefault="002F343D">
      <w:pPr>
        <w:sectPr w:rsidR="002B169D">
          <w:headerReference w:type="default" r:id="rId7"/>
          <w:pgSz w:w="12240" w:h="15840"/>
          <w:pgMar w:top="1440" w:right="1440" w:bottom="1440" w:left="1440" w:header="720" w:footer="720" w:gutter="0"/>
          <w:cols w:space="720"/>
        </w:sectPr>
      </w:pPr>
      <w:del w:id="369" w:author="LaurenceJL" w:date="2010-07-15T15:18:00Z">
        <w:r w:rsidDel="002F343D">
          <w:rPr>
            <w:noProof/>
          </w:rPr>
          <w:delText>Click here and press F9 to build the table of contents</w:delText>
        </w:r>
      </w:del>
      <w:r w:rsidR="002B169D">
        <w:fldChar w:fldCharType="end"/>
      </w:r>
    </w:p>
    <w:p w:rsidR="002B169D" w:rsidRDefault="002F343D">
      <w:pPr>
        <w:pStyle w:val="GModule"/>
      </w:pPr>
      <w:r>
        <w:lastRenderedPageBreak/>
        <w:t>Module: _1</w:t>
      </w:r>
    </w:p>
    <w:p w:rsidR="002B169D" w:rsidRDefault="002F343D">
      <w:pPr>
        <w:pStyle w:val="GPage"/>
      </w:pPr>
      <w:bookmarkStart w:id="370" w:name="_Toc266970428"/>
      <w:r>
        <w:t>Page: Page1</w:t>
      </w:r>
      <w:bookmarkEnd w:id="370"/>
    </w:p>
    <w:p w:rsidR="002B169D" w:rsidRDefault="002F343D">
      <w:r>
        <w:t xml:space="preserve">&lt;span style="color:red"&gt;&lt;b&gt;Can you think of anyone else?  These might be people from </w:t>
      </w:r>
      <w:r>
        <w:t>your family, our family, from work, from the neighbourhood, from some other organizations you belong to, or they might be someone else. You might have talked with them about the upcoming national election, local politicians or election, or issues that gove</w:t>
      </w:r>
      <w:r>
        <w:t>rnment deals with, such as the economy, the environment, immigration, or health care. &lt;/b&gt;&lt;/span&gt;</w:t>
      </w:r>
    </w:p>
    <w:p w:rsidR="002B169D" w:rsidRDefault="002F343D">
      <w:r>
        <w:t>&lt;span style="color:red"&gt;&lt;b&gt;Please either input the names or indicate that you don't discuss politics with others&lt;/b&gt;&lt;/span&gt;</w:t>
      </w:r>
    </w:p>
    <w:p w:rsidR="002B169D" w:rsidRDefault="002F343D">
      <w:r>
        <w:t xml:space="preserve">&lt;span style="color:red"&gt;&lt;b&gt;Please </w:t>
      </w:r>
      <w:r>
        <w:t>input at least one name or select that you do not discuss politics&lt;/b&gt;&lt;/span&gt;</w:t>
      </w:r>
    </w:p>
    <w:tbl>
      <w:tblPr>
        <w:tblStyle w:val="GQuestionCommonProperties"/>
        <w:tblW w:w="0" w:type="auto"/>
        <w:tblInd w:w="0" w:type="dxa"/>
        <w:tblCellMar>
          <w:top w:w="0" w:type="dxa"/>
          <w:left w:w="0" w:type="dxa"/>
          <w:bottom w:w="0" w:type="dxa"/>
          <w:right w:w="0" w:type="dxa"/>
        </w:tblCellMar>
        <w:tblLook w:val="04A0"/>
      </w:tblPr>
      <w:tblGrid>
        <w:gridCol w:w="6692"/>
        <w:gridCol w:w="2164"/>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371" w:name="_Toc266970429"/>
            <w:r w:rsidR="002F343D">
              <w:instrText>OXF1tgrid</w:instrText>
            </w:r>
            <w:bookmarkEnd w:id="371"/>
            <w:r w:rsidR="002F343D">
              <w:instrText xml:space="preserve"> \l 2 \f a</w:instrText>
            </w:r>
            <w:r>
              <w:fldChar w:fldCharType="end"/>
            </w:r>
            <w:r w:rsidR="002F343D">
              <w:rPr>
                <w:rStyle w:val="GVariableName"/>
              </w:rPr>
              <w:t>OXF1tgrid</w:t>
            </w:r>
            <w:r w:rsidR="002F343D">
              <w:rPr>
                <w:i/>
              </w:rPr>
              <w:t>- Show all respondents</w:t>
            </w:r>
          </w:p>
        </w:tc>
        <w:tc>
          <w:tcPr>
            <w:tcW w:w="0" w:type="auto"/>
            <w:shd w:val="clear" w:color="auto" w:fill="D0D0D0"/>
            <w:vAlign w:val="bottom"/>
          </w:tcPr>
          <w:p w:rsidR="002B169D" w:rsidRDefault="002F343D">
            <w:pPr>
              <w:keepNext/>
              <w:jc w:val="right"/>
            </w:pPr>
            <w:r>
              <w:t>GRID-OPEN</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Thinking back over the last month, please give the names of those with whom you discussed politics. Please list</w:t>
            </w:r>
            <w:r>
              <w:rPr>
                <w:b/>
              </w:rPr>
              <w:t xml:space="preserve"> only their initials.</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Order as shown</w:t>
            </w:r>
          </w:p>
        </w:tc>
      </w:tr>
      <w:tr w:rsidR="002B169D">
        <w:tblPrEx>
          <w:tblCellMar>
            <w:top w:w="0" w:type="dxa"/>
            <w:left w:w="0" w:type="dxa"/>
            <w:bottom w:w="0" w:type="dxa"/>
            <w:right w:w="0" w:type="dxa"/>
          </w:tblCellMar>
        </w:tblPrEx>
        <w:tc>
          <w:tcPr>
            <w:tcW w:w="2952" w:type="dxa"/>
          </w:tcPr>
          <w:p w:rsidR="002B169D" w:rsidRDefault="002F343D">
            <w:pPr>
              <w:keepNext/>
            </w:pPr>
            <w:r>
              <w:t>OXF1a</w:t>
            </w:r>
          </w:p>
        </w:tc>
        <w:tc>
          <w:tcPr>
            <w:tcW w:w="5904" w:type="dxa"/>
          </w:tcPr>
          <w:p w:rsidR="002B169D" w:rsidRDefault="002F343D">
            <w:pPr>
              <w:keepNext/>
            </w:pPr>
            <w:r>
              <w:t>Name 1</w:t>
            </w:r>
          </w:p>
        </w:tc>
      </w:tr>
      <w:tr w:rsidR="002B169D">
        <w:tblPrEx>
          <w:tblCellMar>
            <w:top w:w="0" w:type="dxa"/>
            <w:left w:w="0" w:type="dxa"/>
            <w:bottom w:w="0" w:type="dxa"/>
            <w:right w:w="0" w:type="dxa"/>
          </w:tblCellMar>
        </w:tblPrEx>
        <w:tc>
          <w:tcPr>
            <w:tcW w:w="2952" w:type="dxa"/>
          </w:tcPr>
          <w:p w:rsidR="002B169D" w:rsidRDefault="002F343D">
            <w:pPr>
              <w:keepNext/>
            </w:pPr>
            <w:r>
              <w:t>OXF1b</w:t>
            </w:r>
          </w:p>
        </w:tc>
        <w:tc>
          <w:tcPr>
            <w:tcW w:w="5904" w:type="dxa"/>
          </w:tcPr>
          <w:p w:rsidR="002B169D" w:rsidRDefault="002F343D">
            <w:pPr>
              <w:keepNext/>
            </w:pPr>
            <w:r>
              <w:t>Name 2</w:t>
            </w:r>
          </w:p>
        </w:tc>
      </w:tr>
      <w:tr w:rsidR="002B169D">
        <w:tblPrEx>
          <w:tblCellMar>
            <w:top w:w="0" w:type="dxa"/>
            <w:left w:w="0" w:type="dxa"/>
            <w:bottom w:w="0" w:type="dxa"/>
            <w:right w:w="0" w:type="dxa"/>
          </w:tblCellMar>
        </w:tblPrEx>
        <w:tc>
          <w:tcPr>
            <w:tcW w:w="2952" w:type="dxa"/>
          </w:tcPr>
          <w:p w:rsidR="002B169D" w:rsidRDefault="002F343D">
            <w:pPr>
              <w:keepNext/>
            </w:pPr>
            <w:r>
              <w:t>OXF1c</w:t>
            </w:r>
          </w:p>
        </w:tc>
        <w:tc>
          <w:tcPr>
            <w:tcW w:w="5904" w:type="dxa"/>
          </w:tcPr>
          <w:p w:rsidR="002B169D" w:rsidRDefault="002F343D">
            <w:pPr>
              <w:keepNext/>
            </w:pPr>
            <w:r>
              <w:t>Name 3</w:t>
            </w:r>
          </w:p>
        </w:tc>
      </w:tr>
      <w:tr w:rsidR="002B169D">
        <w:tblPrEx>
          <w:tblCellMar>
            <w:top w:w="0" w:type="dxa"/>
            <w:left w:w="0" w:type="dxa"/>
            <w:bottom w:w="0" w:type="dxa"/>
            <w:right w:w="0" w:type="dxa"/>
          </w:tblCellMar>
        </w:tblPrEx>
        <w:tc>
          <w:tcPr>
            <w:tcW w:w="2952" w:type="dxa"/>
          </w:tcPr>
          <w:p w:rsidR="002B169D" w:rsidRDefault="002F343D">
            <w:pPr>
              <w:keepNext/>
            </w:pPr>
            <w:r>
              <w:t>OXF1d</w:t>
            </w:r>
          </w:p>
        </w:tc>
        <w:tc>
          <w:tcPr>
            <w:tcW w:w="5904" w:type="dxa"/>
          </w:tcPr>
          <w:p w:rsidR="002B169D" w:rsidRDefault="002F343D">
            <w:pPr>
              <w:keepNext/>
            </w:pPr>
            <w:r>
              <w:t>Name 4</w:t>
            </w:r>
          </w:p>
        </w:tc>
      </w:tr>
      <w:tr w:rsidR="002B169D">
        <w:tblPrEx>
          <w:tblCellMar>
            <w:top w:w="0" w:type="dxa"/>
            <w:left w:w="0" w:type="dxa"/>
            <w:bottom w:w="0" w:type="dxa"/>
            <w:right w:w="0" w:type="dxa"/>
          </w:tblCellMar>
        </w:tblPrEx>
        <w:tc>
          <w:tcPr>
            <w:tcW w:w="2952" w:type="dxa"/>
          </w:tcPr>
          <w:p w:rsidR="002B169D" w:rsidRDefault="002F343D">
            <w:pPr>
              <w:keepNext/>
            </w:pPr>
            <w:r>
              <w:t>OXF1e</w:t>
            </w:r>
          </w:p>
        </w:tc>
        <w:tc>
          <w:tcPr>
            <w:tcW w:w="5904" w:type="dxa"/>
          </w:tcPr>
          <w:p w:rsidR="002B169D" w:rsidRDefault="002F343D">
            <w:pPr>
              <w:keepNext/>
            </w:pPr>
            <w:r>
              <w:t>Name 5</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B169D">
            <w:pPr>
              <w:keepNext/>
            </w:pPr>
          </w:p>
        </w:tc>
        <w:tc>
          <w:tcPr>
            <w:tcW w:w="3731" w:type="dxa"/>
          </w:tcPr>
          <w:p w:rsidR="002B169D" w:rsidRDefault="002F343D">
            <w:pPr>
              <w:keepNext/>
            </w:pPr>
            <w:r>
              <w:t>Political Discussant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108"/>
        <w:gridCol w:w="2748"/>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372" w:name="_Toc266970430"/>
            <w:r w:rsidR="002F343D">
              <w:instrText>OXF1r</w:instrText>
            </w:r>
            <w:bookmarkEnd w:id="372"/>
            <w:r w:rsidR="002F343D">
              <w:instrText xml:space="preserve"> \l 2 \f a</w:instrText>
            </w:r>
            <w:r>
              <w:fldChar w:fldCharType="end"/>
            </w:r>
            <w:r w:rsidR="002F343D">
              <w:rPr>
                <w:rStyle w:val="GVariableName"/>
              </w:rPr>
              <w:t>OXF1r</w:t>
            </w:r>
            <w:r w:rsidR="002F343D">
              <w:rPr>
                <w:i/>
              </w:rPr>
              <w:t>- Show</w:t>
            </w:r>
            <w:r w:rsidR="002F343D">
              <w:rPr>
                <w:i/>
              </w:rPr>
              <w:t xml:space="preserve"> if count1 and not flagadd</w:t>
            </w:r>
          </w:p>
        </w:tc>
        <w:tc>
          <w:tcPr>
            <w:tcW w:w="0" w:type="auto"/>
            <w:shd w:val="clear" w:color="auto" w:fill="D0D0D0"/>
            <w:vAlign w:val="bottom"/>
          </w:tcPr>
          <w:p w:rsidR="002B169D" w:rsidRDefault="002F343D">
            <w:pPr>
              <w:keepNext/>
              <w:jc w:val="right"/>
            </w:pPr>
            <w:r>
              <w:t>MULTIPLE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&amp;nbsp;</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&lt;b&gt;I never discuss politics with others&lt;/b&gt;</w:t>
            </w:r>
          </w:p>
        </w:tc>
        <w:tc>
          <w:tcPr>
            <w:tcW w:w="4428" w:type="dxa"/>
          </w:tcPr>
          <w:p w:rsidR="002B169D" w:rsidRDefault="002B169D">
            <w:pPr>
              <w:keepNext/>
              <w:jc w:val="right"/>
              <w:rPr>
                <w:i/>
              </w:rPr>
            </w:pPr>
          </w:p>
        </w:tc>
      </w:tr>
    </w:tbl>
    <w:p w:rsidR="002B169D" w:rsidRDefault="002B169D">
      <w:pPr>
        <w:pStyle w:val="GQuestionSpacer"/>
      </w:pPr>
    </w:p>
    <w:p w:rsidR="002B169D" w:rsidRDefault="002F343D">
      <w:r>
        <w:rPr>
          <w:i/>
        </w:rPr>
        <w:t>↯</w:t>
      </w:r>
      <w:r>
        <w:rPr>
          <w:i/>
        </w:rPr>
        <w:t xml:space="preserve"> Goto page Page1 if flag == 1 or flag2 == 1 or flagadd == 1</w:t>
      </w:r>
    </w:p>
    <w:p w:rsidR="002B169D" w:rsidRDefault="002F343D">
      <w:pPr>
        <w:pStyle w:val="GPage"/>
      </w:pPr>
      <w:bookmarkStart w:id="373" w:name="_Toc266970431"/>
      <w:r>
        <w:t>Page: OXF2grid</w:t>
      </w:r>
      <w:bookmarkEnd w:id="373"/>
    </w:p>
    <w:tbl>
      <w:tblPr>
        <w:tblStyle w:val="GQuestionCommonProperties"/>
        <w:tblW w:w="0" w:type="auto"/>
        <w:tblInd w:w="0" w:type="dxa"/>
        <w:tblCellMar>
          <w:top w:w="0" w:type="dxa"/>
          <w:left w:w="0" w:type="dxa"/>
          <w:bottom w:w="0" w:type="dxa"/>
          <w:right w:w="0" w:type="dxa"/>
        </w:tblCellMar>
        <w:tblLook w:val="04A0"/>
      </w:tblPr>
      <w:tblGrid>
        <w:gridCol w:w="6928"/>
        <w:gridCol w:w="1928"/>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374" w:name="_Toc266970432"/>
            <w:r w:rsidR="002F343D">
              <w:instrText>OXF2grid</w:instrText>
            </w:r>
            <w:bookmarkEnd w:id="374"/>
            <w:r w:rsidR="002F343D">
              <w:instrText xml:space="preserve"> \l 2 \f a</w:instrText>
            </w:r>
            <w:r>
              <w:fldChar w:fldCharType="end"/>
            </w:r>
            <w:r w:rsidR="002F343D">
              <w:rPr>
                <w:rStyle w:val="GVariableName"/>
              </w:rPr>
              <w:t>OXF2grid</w:t>
            </w:r>
            <w:r w:rsidR="002F343D">
              <w:rPr>
                <w:i/>
              </w:rPr>
              <w:t xml:space="preserve">- Show if not 1 in </w:t>
            </w:r>
            <w:r w:rsidR="002F343D">
              <w:rPr>
                <w:i/>
              </w:rPr>
              <w:t>OXF1r/required</w:t>
            </w:r>
          </w:p>
        </w:tc>
        <w:tc>
          <w:tcPr>
            <w:tcW w:w="0" w:type="auto"/>
            <w:shd w:val="clear" w:color="auto" w:fill="D0D0D0"/>
            <w:vAlign w:val="bottom"/>
          </w:tcPr>
          <w:p w:rsidR="002B169D" w:rsidRDefault="002F343D">
            <w:pPr>
              <w:keepNext/>
              <w:jc w:val="right"/>
            </w:pPr>
            <w:r>
              <w:t>GRID-CHECK</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Please tick all that apply about each person with whom you discussed politics.</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Order as shown</w:t>
            </w:r>
          </w:p>
        </w:tc>
      </w:tr>
      <w:tr w:rsidR="002B169D">
        <w:tblPrEx>
          <w:tblCellMar>
            <w:top w:w="0" w:type="dxa"/>
            <w:left w:w="0" w:type="dxa"/>
            <w:bottom w:w="0" w:type="dxa"/>
            <w:right w:w="0" w:type="dxa"/>
          </w:tblCellMar>
        </w:tblPrEx>
        <w:tc>
          <w:tcPr>
            <w:tcW w:w="2952" w:type="dxa"/>
          </w:tcPr>
          <w:p w:rsidR="002B169D" w:rsidRDefault="002F343D">
            <w:pPr>
              <w:keepNext/>
            </w:pPr>
            <w:r>
              <w:t>OXF2</w:t>
            </w:r>
          </w:p>
        </w:tc>
        <w:tc>
          <w:tcPr>
            <w:tcW w:w="5904" w:type="dxa"/>
          </w:tcPr>
          <w:p w:rsidR="002B169D" w:rsidRDefault="002F343D">
            <w:pPr>
              <w:keepNext/>
            </w:pPr>
            <w:r>
              <w:t>$OXF1a_name</w:t>
            </w:r>
          </w:p>
        </w:tc>
      </w:tr>
      <w:tr w:rsidR="002B169D">
        <w:tblPrEx>
          <w:tblCellMar>
            <w:top w:w="0" w:type="dxa"/>
            <w:left w:w="0" w:type="dxa"/>
            <w:bottom w:w="0" w:type="dxa"/>
            <w:right w:w="0" w:type="dxa"/>
          </w:tblCellMar>
        </w:tblPrEx>
        <w:tc>
          <w:tcPr>
            <w:tcW w:w="2952" w:type="dxa"/>
          </w:tcPr>
          <w:p w:rsidR="002B169D" w:rsidRDefault="002F343D">
            <w:pPr>
              <w:keepNext/>
            </w:pPr>
            <w:r>
              <w:t>OXF3</w:t>
            </w:r>
          </w:p>
        </w:tc>
        <w:tc>
          <w:tcPr>
            <w:tcW w:w="5904" w:type="dxa"/>
          </w:tcPr>
          <w:p w:rsidR="002B169D" w:rsidRDefault="002F343D">
            <w:pPr>
              <w:keepNext/>
            </w:pPr>
            <w:r>
              <w:t>$OXF1b_name</w:t>
            </w:r>
          </w:p>
        </w:tc>
      </w:tr>
      <w:tr w:rsidR="002B169D">
        <w:tblPrEx>
          <w:tblCellMar>
            <w:top w:w="0" w:type="dxa"/>
            <w:left w:w="0" w:type="dxa"/>
            <w:bottom w:w="0" w:type="dxa"/>
            <w:right w:w="0" w:type="dxa"/>
          </w:tblCellMar>
        </w:tblPrEx>
        <w:tc>
          <w:tcPr>
            <w:tcW w:w="2952" w:type="dxa"/>
          </w:tcPr>
          <w:p w:rsidR="002B169D" w:rsidRDefault="002F343D">
            <w:pPr>
              <w:keepNext/>
            </w:pPr>
            <w:r>
              <w:t>OXF4</w:t>
            </w:r>
          </w:p>
        </w:tc>
        <w:tc>
          <w:tcPr>
            <w:tcW w:w="5904" w:type="dxa"/>
          </w:tcPr>
          <w:p w:rsidR="002B169D" w:rsidRDefault="002F343D">
            <w:pPr>
              <w:keepNext/>
            </w:pPr>
            <w:r>
              <w:t>$OXF1c_name</w:t>
            </w:r>
          </w:p>
        </w:tc>
      </w:tr>
      <w:tr w:rsidR="002B169D">
        <w:tblPrEx>
          <w:tblCellMar>
            <w:top w:w="0" w:type="dxa"/>
            <w:left w:w="0" w:type="dxa"/>
            <w:bottom w:w="0" w:type="dxa"/>
            <w:right w:w="0" w:type="dxa"/>
          </w:tblCellMar>
        </w:tblPrEx>
        <w:tc>
          <w:tcPr>
            <w:tcW w:w="2952" w:type="dxa"/>
          </w:tcPr>
          <w:p w:rsidR="002B169D" w:rsidRDefault="002F343D">
            <w:pPr>
              <w:keepNext/>
            </w:pPr>
            <w:r>
              <w:t>OXF5</w:t>
            </w:r>
          </w:p>
        </w:tc>
        <w:tc>
          <w:tcPr>
            <w:tcW w:w="5904" w:type="dxa"/>
          </w:tcPr>
          <w:p w:rsidR="002B169D" w:rsidRDefault="002F343D">
            <w:pPr>
              <w:keepNext/>
            </w:pPr>
            <w:r>
              <w:t>$OXF1d_name</w:t>
            </w:r>
          </w:p>
        </w:tc>
      </w:tr>
      <w:tr w:rsidR="002B169D">
        <w:tblPrEx>
          <w:tblCellMar>
            <w:top w:w="0" w:type="dxa"/>
            <w:left w:w="0" w:type="dxa"/>
            <w:bottom w:w="0" w:type="dxa"/>
            <w:right w:w="0" w:type="dxa"/>
          </w:tblCellMar>
        </w:tblPrEx>
        <w:tc>
          <w:tcPr>
            <w:tcW w:w="2952" w:type="dxa"/>
          </w:tcPr>
          <w:p w:rsidR="002B169D" w:rsidRDefault="002F343D">
            <w:pPr>
              <w:keepNext/>
            </w:pPr>
            <w:r>
              <w:t>OXF6</w:t>
            </w:r>
          </w:p>
        </w:tc>
        <w:tc>
          <w:tcPr>
            <w:tcW w:w="5904" w:type="dxa"/>
          </w:tcPr>
          <w:p w:rsidR="002B169D" w:rsidRDefault="002F343D">
            <w:pPr>
              <w:keepNext/>
            </w:pPr>
            <w:r>
              <w:t>$OXF1e_name</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 xml:space="preserve">Is not </w:t>
            </w:r>
            <w:r>
              <w:t>born in the UK</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Is of a different race or ethnicity than me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Holds an undergraduate degree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Is a woman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Is my spouse / partner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Is another family member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Considers someone else on this list a close friend</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Recently lost a</w:t>
            </w:r>
            <w:r>
              <w:t xml:space="preserve"> job</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Likely to vote for a different political party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None of these</w:t>
            </w:r>
          </w:p>
        </w:tc>
        <w:tc>
          <w:tcPr>
            <w:tcW w:w="4428" w:type="dxa"/>
          </w:tcPr>
          <w:p w:rsidR="002B169D" w:rsidRDefault="002F343D">
            <w:pPr>
              <w:keepNext/>
              <w:jc w:val="right"/>
              <w:rPr>
                <w:i/>
              </w:rPr>
            </w:pPr>
            <w:r>
              <w:rPr>
                <w:i/>
              </w:rPr>
              <w:t>Exclude other punches</w:t>
            </w:r>
          </w:p>
        </w:tc>
      </w:tr>
    </w:tbl>
    <w:p w:rsidR="002B169D" w:rsidRDefault="002B169D">
      <w:pPr>
        <w:pStyle w:val="GQuestionSpacer"/>
      </w:pPr>
    </w:p>
    <w:p w:rsidR="002B169D" w:rsidRDefault="002F343D">
      <w:pPr>
        <w:pStyle w:val="GPage"/>
      </w:pPr>
      <w:bookmarkStart w:id="375" w:name="_Toc266970433"/>
      <w:r>
        <w:t>Page: SNBsplit</w:t>
      </w:r>
      <w:bookmarkEnd w:id="375"/>
    </w:p>
    <w:p w:rsidR="002B169D" w:rsidRDefault="002F343D">
      <w:pPr>
        <w:pStyle w:val="GPage"/>
      </w:pPr>
      <w:bookmarkStart w:id="376" w:name="_Toc266970434"/>
      <w:r>
        <w:t>Page: snbpAq1count</w:t>
      </w:r>
      <w:bookmarkEnd w:id="376"/>
    </w:p>
    <w:p w:rsidR="002B169D" w:rsidRDefault="002F343D">
      <w:pPr>
        <w:pStyle w:val="GPage"/>
      </w:pPr>
      <w:bookmarkStart w:id="377" w:name="_Toc266970435"/>
      <w:r>
        <w:t>Page: snbpAq2count</w:t>
      </w:r>
      <w:bookmarkEnd w:id="377"/>
    </w:p>
    <w:p w:rsidR="002B169D" w:rsidRDefault="002F343D">
      <w:pPr>
        <w:pStyle w:val="GPage"/>
      </w:pPr>
      <w:bookmarkStart w:id="378" w:name="_Toc266970436"/>
      <w:r>
        <w:t>Page: snbpAq3count</w:t>
      </w:r>
      <w:bookmarkEnd w:id="378"/>
    </w:p>
    <w:p w:rsidR="002B169D" w:rsidRDefault="002F343D">
      <w:pPr>
        <w:pStyle w:val="GPage"/>
      </w:pPr>
      <w:bookmarkStart w:id="379" w:name="_Toc266970437"/>
      <w:r>
        <w:t>Page: snbpBq1count</w:t>
      </w:r>
      <w:bookmarkEnd w:id="379"/>
    </w:p>
    <w:p w:rsidR="002B169D" w:rsidRDefault="002F343D">
      <w:pPr>
        <w:pStyle w:val="GPage"/>
      </w:pPr>
      <w:bookmarkStart w:id="380" w:name="_Toc266970438"/>
      <w:r>
        <w:t>Page: snbpBq2count</w:t>
      </w:r>
      <w:bookmarkEnd w:id="380"/>
    </w:p>
    <w:p w:rsidR="002B169D" w:rsidRDefault="002F343D">
      <w:pPr>
        <w:pStyle w:val="GPage"/>
      </w:pPr>
      <w:bookmarkStart w:id="381" w:name="_Toc266970439"/>
      <w:r>
        <w:t>Page: snbpCq1count</w:t>
      </w:r>
      <w:bookmarkEnd w:id="381"/>
    </w:p>
    <w:p w:rsidR="002B169D" w:rsidRDefault="002F343D">
      <w:pPr>
        <w:pStyle w:val="GPage"/>
      </w:pPr>
      <w:bookmarkStart w:id="382" w:name="_Toc266970440"/>
      <w:r>
        <w:t>Page: snbpDq1count</w:t>
      </w:r>
      <w:bookmarkEnd w:id="382"/>
    </w:p>
    <w:p w:rsidR="002B169D" w:rsidRDefault="002F343D">
      <w:pPr>
        <w:pStyle w:val="GModule"/>
      </w:pPr>
      <w:r>
        <w:t>Module: socialnetworkbrokeragepageA if SNBsplit in[1,2,3]</w:t>
      </w:r>
    </w:p>
    <w:p w:rsidR="002B169D" w:rsidRDefault="002F343D">
      <w:pPr>
        <w:pStyle w:val="GPage"/>
      </w:pPr>
      <w:bookmarkStart w:id="383" w:name="_Toc266970441"/>
      <w:r>
        <w:t>Page: snbpAq1</w:t>
      </w:r>
      <w:bookmarkEnd w:id="383"/>
    </w:p>
    <w:p w:rsidR="002B169D" w:rsidRDefault="002F343D">
      <w:r>
        <w:t>Please choose an option, or select don't know.</w:t>
      </w:r>
    </w:p>
    <w:p w:rsidR="002B169D" w:rsidRDefault="002F343D">
      <w:r>
        <w:lastRenderedPageBreak/>
        <w:t>**Imagine you were hosting a party, and planned to invite friends from different parts of your life (e.g., work, school, social groups, n</w:t>
      </w:r>
      <w:r>
        <w:t>eighborhood, etc.)**</w:t>
      </w:r>
    </w:p>
    <w:tbl>
      <w:tblPr>
        <w:tblStyle w:val="GQuestionCommonProperties"/>
        <w:tblW w:w="0" w:type="auto"/>
        <w:tblInd w:w="0" w:type="dxa"/>
        <w:tblCellMar>
          <w:top w:w="0" w:type="dxa"/>
          <w:left w:w="0" w:type="dxa"/>
          <w:bottom w:w="0" w:type="dxa"/>
          <w:right w:w="0" w:type="dxa"/>
        </w:tblCellMar>
        <w:tblLook w:val="04A0"/>
      </w:tblPr>
      <w:tblGrid>
        <w:gridCol w:w="6104"/>
        <w:gridCol w:w="2752"/>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384" w:name="_Toc266970442"/>
            <w:r w:rsidR="002F343D">
              <w:instrText>snbpAq1</w:instrText>
            </w:r>
            <w:bookmarkEnd w:id="384"/>
            <w:r w:rsidR="002F343D">
              <w:instrText xml:space="preserve"> \l 2 \f a</w:instrText>
            </w:r>
            <w:r>
              <w:fldChar w:fldCharType="end"/>
            </w:r>
            <w:r w:rsidR="002F343D">
              <w:rPr>
                <w:rStyle w:val="GVariableName"/>
              </w:rPr>
              <w:t>snbpAq1</w:t>
            </w:r>
            <w:r w:rsidR="002F343D">
              <w:rPr>
                <w:i/>
              </w:rPr>
              <w:t>- Show all respondents</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Would you find it appealing to have all your friends get together at one event?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Definitely not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Probably not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Maybe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Probably yes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Definitely yes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Don't know</w:t>
            </w:r>
          </w:p>
        </w:tc>
        <w:tc>
          <w:tcPr>
            <w:tcW w:w="4428" w:type="dxa"/>
          </w:tcPr>
          <w:p w:rsidR="002B169D" w:rsidRDefault="002F343D">
            <w:pPr>
              <w:keepNext/>
              <w:jc w:val="right"/>
              <w:rPr>
                <w:i/>
              </w:rPr>
            </w:pPr>
            <w:r>
              <w:rPr>
                <w:i/>
              </w:rPr>
              <w:t>Show if snbpaq1counter &gt; 1</w:t>
            </w: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r>
        <w:rPr>
          <w:i/>
        </w:rPr>
        <w:t>↯</w:t>
      </w:r>
      <w:r>
        <w:rPr>
          <w:i/>
        </w:rPr>
        <w:t xml:space="preserve"> Goto page snbpAq1 if not snbpAq1</w:t>
      </w:r>
    </w:p>
    <w:p w:rsidR="002B169D" w:rsidRDefault="002F343D">
      <w:pPr>
        <w:pStyle w:val="GPage"/>
      </w:pPr>
      <w:bookmarkStart w:id="385" w:name="_Toc266970443"/>
      <w:r>
        <w:t>Page: snbpAq2</w:t>
      </w:r>
      <w:bookmarkEnd w:id="385"/>
    </w:p>
    <w:p w:rsidR="002B169D" w:rsidRDefault="002F343D">
      <w:r>
        <w:t>Please choose an option, or select don't know.</w:t>
      </w:r>
    </w:p>
    <w:tbl>
      <w:tblPr>
        <w:tblStyle w:val="GQuestionCommonProperties"/>
        <w:tblW w:w="0" w:type="auto"/>
        <w:tblInd w:w="0" w:type="dxa"/>
        <w:tblCellMar>
          <w:top w:w="0" w:type="dxa"/>
          <w:left w:w="0" w:type="dxa"/>
          <w:bottom w:w="0" w:type="dxa"/>
          <w:right w:w="0" w:type="dxa"/>
        </w:tblCellMar>
        <w:tblLook w:val="04A0"/>
      </w:tblPr>
      <w:tblGrid>
        <w:gridCol w:w="6104"/>
        <w:gridCol w:w="2752"/>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386" w:name="_Toc266970444"/>
            <w:r w:rsidR="002F343D">
              <w:instrText>snbpAq2</w:instrText>
            </w:r>
            <w:bookmarkEnd w:id="386"/>
            <w:r w:rsidR="002F343D">
              <w:instrText xml:space="preserve"> \l 2 \f a</w:instrText>
            </w:r>
            <w:r>
              <w:fldChar w:fldCharType="end"/>
            </w:r>
            <w:r w:rsidR="002F343D">
              <w:rPr>
                <w:rStyle w:val="GVariableName"/>
              </w:rPr>
              <w:t>snbpAq2</w:t>
            </w:r>
            <w:r w:rsidR="002F343D">
              <w:rPr>
                <w:i/>
              </w:rPr>
              <w:t>- Show</w:t>
            </w:r>
            <w:r w:rsidR="002F343D">
              <w:rPr>
                <w:i/>
              </w:rPr>
              <w:t xml:space="preserve"> all respondents</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How many of the guests at this party would already know all or nearly all of the other guests?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Almost all</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Some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Only a few</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None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Don't know</w:t>
            </w:r>
          </w:p>
        </w:tc>
        <w:tc>
          <w:tcPr>
            <w:tcW w:w="4428" w:type="dxa"/>
          </w:tcPr>
          <w:p w:rsidR="002B169D" w:rsidRDefault="002F343D">
            <w:pPr>
              <w:keepNext/>
              <w:jc w:val="right"/>
              <w:rPr>
                <w:i/>
              </w:rPr>
            </w:pPr>
            <w:r>
              <w:rPr>
                <w:i/>
              </w:rPr>
              <w:t>Show if snbpaq2counter &gt; 1</w:t>
            </w: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r>
        <w:rPr>
          <w:i/>
        </w:rPr>
        <w:t>↯</w:t>
      </w:r>
      <w:r>
        <w:rPr>
          <w:i/>
        </w:rPr>
        <w:t xml:space="preserve"> Goto page snbpAq2 if not snbpAq2</w:t>
      </w:r>
    </w:p>
    <w:p w:rsidR="002B169D" w:rsidRDefault="002F343D">
      <w:pPr>
        <w:pStyle w:val="GPage"/>
      </w:pPr>
      <w:bookmarkStart w:id="387" w:name="_Toc266970445"/>
      <w:r>
        <w:t>Page: snbpAq3</w:t>
      </w:r>
      <w:bookmarkEnd w:id="387"/>
    </w:p>
    <w:p w:rsidR="002B169D" w:rsidRDefault="002F343D">
      <w:r>
        <w:t>Please choose an option, or select don't know.</w:t>
      </w:r>
    </w:p>
    <w:tbl>
      <w:tblPr>
        <w:tblStyle w:val="GQuestionCommonProperties"/>
        <w:tblW w:w="0" w:type="auto"/>
        <w:tblInd w:w="0" w:type="dxa"/>
        <w:tblCellMar>
          <w:top w:w="0" w:type="dxa"/>
          <w:left w:w="0" w:type="dxa"/>
          <w:bottom w:w="0" w:type="dxa"/>
          <w:right w:w="0" w:type="dxa"/>
        </w:tblCellMar>
        <w:tblLook w:val="04A0"/>
      </w:tblPr>
      <w:tblGrid>
        <w:gridCol w:w="6104"/>
        <w:gridCol w:w="2752"/>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388" w:name="_Toc266970446"/>
            <w:r w:rsidR="002F343D">
              <w:instrText>snbpAq3</w:instrText>
            </w:r>
            <w:bookmarkEnd w:id="388"/>
            <w:r w:rsidR="002F343D">
              <w:instrText xml:space="preserve"> \l 2 \f a</w:instrText>
            </w:r>
            <w:r>
              <w:fldChar w:fldCharType="end"/>
            </w:r>
            <w:r w:rsidR="002F343D">
              <w:rPr>
                <w:rStyle w:val="GVariableName"/>
              </w:rPr>
              <w:t>snbpAq3</w:t>
            </w:r>
            <w:r w:rsidR="002F343D">
              <w:rPr>
                <w:i/>
              </w:rPr>
              <w:t>- Show all respondents</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Would your guests be likely to mix and </w:t>
            </w:r>
            <w:r>
              <w:rPr>
                <w:b/>
              </w:rPr>
              <w:t>mingle, or would they sort out into groups of people who already know each other well?</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Definitely mix and mingle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Probably mix and mingle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Probably sort into pre-existing groups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 xml:space="preserve">Definitely sort into pre-existing </w:t>
            </w:r>
            <w:r>
              <w:t>groups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Don't know</w:t>
            </w:r>
          </w:p>
        </w:tc>
        <w:tc>
          <w:tcPr>
            <w:tcW w:w="4428" w:type="dxa"/>
          </w:tcPr>
          <w:p w:rsidR="002B169D" w:rsidRDefault="002F343D">
            <w:pPr>
              <w:keepNext/>
              <w:jc w:val="right"/>
              <w:rPr>
                <w:i/>
              </w:rPr>
            </w:pPr>
            <w:r>
              <w:rPr>
                <w:i/>
              </w:rPr>
              <w:t>Show if snbpaq3counter &gt; 1</w:t>
            </w: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r>
        <w:rPr>
          <w:i/>
        </w:rPr>
        <w:t>↯</w:t>
      </w:r>
      <w:r>
        <w:rPr>
          <w:i/>
        </w:rPr>
        <w:t xml:space="preserve"> Goto page snbpAq3 if not snbpAq3</w:t>
      </w:r>
    </w:p>
    <w:p w:rsidR="002B169D" w:rsidRDefault="002F343D">
      <w:pPr>
        <w:pStyle w:val="GModule"/>
      </w:pPr>
      <w:r>
        <w:lastRenderedPageBreak/>
        <w:t>Module: socialnetworkbrokeragepageB if SNBsplit in [1,4,5]</w:t>
      </w:r>
    </w:p>
    <w:p w:rsidR="002B169D" w:rsidRDefault="002F343D">
      <w:pPr>
        <w:pStyle w:val="GPage"/>
      </w:pPr>
      <w:bookmarkStart w:id="389" w:name="_Toc266970447"/>
      <w:r>
        <w:t>Page: snbpBq1</w:t>
      </w:r>
      <w:bookmarkEnd w:id="389"/>
    </w:p>
    <w:p w:rsidR="002B169D" w:rsidRDefault="002F343D">
      <w:r>
        <w:t xml:space="preserve">Please choose an option, or select </w:t>
      </w:r>
      <w:r>
        <w:t>don't know.</w:t>
      </w:r>
    </w:p>
    <w:tbl>
      <w:tblPr>
        <w:tblStyle w:val="GQuestionCommonProperties"/>
        <w:tblW w:w="0" w:type="auto"/>
        <w:tblInd w:w="0" w:type="dxa"/>
        <w:tblCellMar>
          <w:top w:w="0" w:type="dxa"/>
          <w:left w:w="0" w:type="dxa"/>
          <w:bottom w:w="0" w:type="dxa"/>
          <w:right w:w="0" w:type="dxa"/>
        </w:tblCellMar>
        <w:tblLook w:val="04A0"/>
      </w:tblPr>
      <w:tblGrid>
        <w:gridCol w:w="6096"/>
        <w:gridCol w:w="2760"/>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390" w:name="_Toc266970448"/>
            <w:r w:rsidR="002F343D">
              <w:instrText>snbpBq1</w:instrText>
            </w:r>
            <w:bookmarkEnd w:id="390"/>
            <w:r w:rsidR="002F343D">
              <w:instrText xml:space="preserve"> \l 2 \f a</w:instrText>
            </w:r>
            <w:r>
              <w:fldChar w:fldCharType="end"/>
            </w:r>
            <w:r w:rsidR="002F343D">
              <w:rPr>
                <w:rStyle w:val="GVariableName"/>
              </w:rPr>
              <w:t>snbpBq1</w:t>
            </w:r>
            <w:r w:rsidR="002F343D">
              <w:rPr>
                <w:i/>
              </w:rPr>
              <w:t>- Show all respondents</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Are you more comfortable interacting one-on-one or in a group?</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I definitely prefer one on one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I usually prefer one on one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I like both equally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I usually prefer in a group</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I definitely prefer in a group</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Don't know</w:t>
            </w:r>
          </w:p>
        </w:tc>
        <w:tc>
          <w:tcPr>
            <w:tcW w:w="4428" w:type="dxa"/>
          </w:tcPr>
          <w:p w:rsidR="002B169D" w:rsidRDefault="002F343D">
            <w:pPr>
              <w:keepNext/>
              <w:jc w:val="right"/>
              <w:rPr>
                <w:i/>
              </w:rPr>
            </w:pPr>
            <w:r>
              <w:rPr>
                <w:i/>
              </w:rPr>
              <w:t>Show if snbpbq1counter &gt; 1</w:t>
            </w: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r>
        <w:rPr>
          <w:i/>
        </w:rPr>
        <w:t>↯</w:t>
      </w:r>
      <w:r>
        <w:rPr>
          <w:i/>
        </w:rPr>
        <w:t xml:space="preserve"> Goto page snbpBq1 if not snbpBq1</w:t>
      </w:r>
    </w:p>
    <w:p w:rsidR="002B169D" w:rsidRDefault="002F343D">
      <w:pPr>
        <w:pStyle w:val="GPage"/>
      </w:pPr>
      <w:bookmarkStart w:id="391" w:name="_Toc266970449"/>
      <w:r>
        <w:t>Page: snbpBq2</w:t>
      </w:r>
      <w:bookmarkEnd w:id="391"/>
    </w:p>
    <w:p w:rsidR="002B169D" w:rsidRDefault="002F343D">
      <w:r>
        <w:t xml:space="preserve">Please choose an option, or </w:t>
      </w:r>
      <w:r>
        <w:t>select don't know.</w:t>
      </w:r>
    </w:p>
    <w:tbl>
      <w:tblPr>
        <w:tblStyle w:val="GQuestionCommonProperties"/>
        <w:tblW w:w="0" w:type="auto"/>
        <w:tblInd w:w="0" w:type="dxa"/>
        <w:tblCellMar>
          <w:top w:w="0" w:type="dxa"/>
          <w:left w:w="0" w:type="dxa"/>
          <w:bottom w:w="0" w:type="dxa"/>
          <w:right w:w="0" w:type="dxa"/>
        </w:tblCellMar>
        <w:tblLook w:val="04A0"/>
      </w:tblPr>
      <w:tblGrid>
        <w:gridCol w:w="7708"/>
        <w:gridCol w:w="1148"/>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392" w:name="_Toc266970450"/>
            <w:r w:rsidR="002F343D">
              <w:instrText>snbpBq2</w:instrText>
            </w:r>
            <w:bookmarkEnd w:id="392"/>
            <w:r w:rsidR="002F343D">
              <w:instrText xml:space="preserve"> \l 2 \f a</w:instrText>
            </w:r>
            <w:r>
              <w:fldChar w:fldCharType="end"/>
            </w:r>
            <w:r w:rsidR="002F343D">
              <w:rPr>
                <w:rStyle w:val="GVariableName"/>
              </w:rPr>
              <w:t>snbpBq2</w:t>
            </w:r>
            <w:r w:rsidR="002F343D">
              <w:rPr>
                <w:i/>
              </w:rPr>
              <w:t>- Show all respondents</w:t>
            </w:r>
          </w:p>
        </w:tc>
        <w:tc>
          <w:tcPr>
            <w:tcW w:w="0" w:type="auto"/>
            <w:shd w:val="clear" w:color="auto" w:fill="D0D0D0"/>
            <w:vAlign w:val="bottom"/>
          </w:tcPr>
          <w:p w:rsidR="002B169D" w:rsidRDefault="002F343D">
            <w:pPr>
              <w:keepNext/>
              <w:jc w:val="right"/>
            </w:pPr>
            <w:r>
              <w:t>GRID</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When there is a conflict between your friends, are you more likely to pick sides, try to mediate, or try to stay out of it?</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Order as shown</w:t>
            </w:r>
          </w:p>
        </w:tc>
      </w:tr>
      <w:tr w:rsidR="002B169D">
        <w:tblPrEx>
          <w:tblCellMar>
            <w:top w:w="0" w:type="dxa"/>
            <w:left w:w="0" w:type="dxa"/>
            <w:bottom w:w="0" w:type="dxa"/>
            <w:right w:w="0" w:type="dxa"/>
          </w:tblCellMar>
        </w:tblPrEx>
        <w:tc>
          <w:tcPr>
            <w:tcW w:w="2952" w:type="dxa"/>
          </w:tcPr>
          <w:p w:rsidR="002B169D" w:rsidRDefault="002F343D">
            <w:pPr>
              <w:keepNext/>
            </w:pPr>
            <w:r>
              <w:t>snbpBq2a</w:t>
            </w:r>
          </w:p>
        </w:tc>
        <w:tc>
          <w:tcPr>
            <w:tcW w:w="5904" w:type="dxa"/>
          </w:tcPr>
          <w:p w:rsidR="002B169D" w:rsidRDefault="002F343D">
            <w:pPr>
              <w:keepNext/>
            </w:pPr>
            <w:r>
              <w:t>Pick sides</w:t>
            </w:r>
          </w:p>
        </w:tc>
      </w:tr>
      <w:tr w:rsidR="002B169D">
        <w:tblPrEx>
          <w:tblCellMar>
            <w:top w:w="0" w:type="dxa"/>
            <w:left w:w="0" w:type="dxa"/>
            <w:bottom w:w="0" w:type="dxa"/>
            <w:right w:w="0" w:type="dxa"/>
          </w:tblCellMar>
        </w:tblPrEx>
        <w:tc>
          <w:tcPr>
            <w:tcW w:w="2952" w:type="dxa"/>
          </w:tcPr>
          <w:p w:rsidR="002B169D" w:rsidRDefault="002F343D">
            <w:pPr>
              <w:keepNext/>
            </w:pPr>
            <w:r>
              <w:t>snbpBq2b</w:t>
            </w:r>
          </w:p>
        </w:tc>
        <w:tc>
          <w:tcPr>
            <w:tcW w:w="5904" w:type="dxa"/>
          </w:tcPr>
          <w:p w:rsidR="002B169D" w:rsidRDefault="002F343D">
            <w:pPr>
              <w:keepNext/>
            </w:pPr>
            <w:r>
              <w:t>Mediate</w:t>
            </w:r>
          </w:p>
        </w:tc>
      </w:tr>
      <w:tr w:rsidR="002B169D">
        <w:tblPrEx>
          <w:tblCellMar>
            <w:top w:w="0" w:type="dxa"/>
            <w:left w:w="0" w:type="dxa"/>
            <w:bottom w:w="0" w:type="dxa"/>
            <w:right w:w="0" w:type="dxa"/>
          </w:tblCellMar>
        </w:tblPrEx>
        <w:tc>
          <w:tcPr>
            <w:tcW w:w="2952" w:type="dxa"/>
          </w:tcPr>
          <w:p w:rsidR="002B169D" w:rsidRDefault="002F343D">
            <w:pPr>
              <w:keepNext/>
            </w:pPr>
            <w:r>
              <w:t>snbpBq2c</w:t>
            </w:r>
          </w:p>
        </w:tc>
        <w:tc>
          <w:tcPr>
            <w:tcW w:w="5904" w:type="dxa"/>
          </w:tcPr>
          <w:p w:rsidR="002B169D" w:rsidRDefault="002F343D">
            <w:pPr>
              <w:keepNext/>
            </w:pPr>
            <w:r>
              <w:t>Stay out of it</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Most likely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Somewhat likely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Not very likely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Never do</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Don't know</w:t>
            </w:r>
          </w:p>
        </w:tc>
        <w:tc>
          <w:tcPr>
            <w:tcW w:w="4428" w:type="dxa"/>
          </w:tcPr>
          <w:p w:rsidR="002B169D" w:rsidRDefault="002F343D">
            <w:pPr>
              <w:keepNext/>
              <w:jc w:val="right"/>
              <w:rPr>
                <w:i/>
              </w:rPr>
            </w:pPr>
            <w:r>
              <w:rPr>
                <w:i/>
              </w:rPr>
              <w:t>Show if snbpbq2counter &gt; 1</w:t>
            </w: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r>
        <w:rPr>
          <w:i/>
        </w:rPr>
        <w:t>↯</w:t>
      </w:r>
      <w:r>
        <w:rPr>
          <w:i/>
        </w:rPr>
        <w:t xml:space="preserve"> Goto page </w:t>
      </w:r>
      <w:r>
        <w:rPr>
          <w:i/>
        </w:rPr>
        <w:t>snbpBq2 if not dshowsnbpBq2a or not dshowsnbpBq2b or not dshowsnbpBq2c</w:t>
      </w:r>
    </w:p>
    <w:p w:rsidR="002B169D" w:rsidRDefault="002F343D">
      <w:pPr>
        <w:pStyle w:val="GModule"/>
      </w:pPr>
      <w:r>
        <w:t>Module: socialnetworkbrokeragepageC if SNBsplit in [2,4,6]</w:t>
      </w:r>
    </w:p>
    <w:p w:rsidR="002B169D" w:rsidRDefault="002F343D">
      <w:pPr>
        <w:pStyle w:val="GPage"/>
      </w:pPr>
      <w:bookmarkStart w:id="393" w:name="_Toc266970451"/>
      <w:r>
        <w:lastRenderedPageBreak/>
        <w:t>Page: snbpCq1</w:t>
      </w:r>
      <w:bookmarkEnd w:id="393"/>
    </w:p>
    <w:p w:rsidR="002B169D" w:rsidRDefault="002F343D">
      <w:r>
        <w:t>Please choose an option, or select don't know.</w:t>
      </w:r>
    </w:p>
    <w:tbl>
      <w:tblPr>
        <w:tblStyle w:val="GQuestionCommonProperties"/>
        <w:tblW w:w="0" w:type="auto"/>
        <w:tblInd w:w="0" w:type="dxa"/>
        <w:tblCellMar>
          <w:top w:w="0" w:type="dxa"/>
          <w:left w:w="0" w:type="dxa"/>
          <w:bottom w:w="0" w:type="dxa"/>
          <w:right w:w="0" w:type="dxa"/>
        </w:tblCellMar>
        <w:tblLook w:val="04A0"/>
      </w:tblPr>
      <w:tblGrid>
        <w:gridCol w:w="7705"/>
        <w:gridCol w:w="1151"/>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394" w:name="_Toc266970452"/>
            <w:r w:rsidR="002F343D">
              <w:instrText>snbpCq1</w:instrText>
            </w:r>
            <w:bookmarkEnd w:id="394"/>
            <w:r w:rsidR="002F343D">
              <w:instrText xml:space="preserve"> \l 2 \f a</w:instrText>
            </w:r>
            <w:r>
              <w:fldChar w:fldCharType="end"/>
            </w:r>
            <w:r w:rsidR="002F343D">
              <w:rPr>
                <w:rStyle w:val="GVariableName"/>
              </w:rPr>
              <w:t>snbpCq1</w:t>
            </w:r>
            <w:r w:rsidR="002F343D">
              <w:rPr>
                <w:i/>
              </w:rPr>
              <w:t>- Show all respondents</w:t>
            </w:r>
          </w:p>
        </w:tc>
        <w:tc>
          <w:tcPr>
            <w:tcW w:w="0" w:type="auto"/>
            <w:shd w:val="clear" w:color="auto" w:fill="D0D0D0"/>
            <w:vAlign w:val="bottom"/>
          </w:tcPr>
          <w:p w:rsidR="002B169D" w:rsidRDefault="002F343D">
            <w:pPr>
              <w:keepNext/>
              <w:jc w:val="right"/>
            </w:pPr>
            <w:r>
              <w:t>GRID</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Thinking about people in your different social circles, how often do you visit or socialize with people who are not living with you:</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Order as shown</w:t>
            </w:r>
          </w:p>
        </w:tc>
      </w:tr>
      <w:tr w:rsidR="002B169D">
        <w:tblPrEx>
          <w:tblCellMar>
            <w:top w:w="0" w:type="dxa"/>
            <w:left w:w="0" w:type="dxa"/>
            <w:bottom w:w="0" w:type="dxa"/>
            <w:right w:w="0" w:type="dxa"/>
          </w:tblCellMar>
        </w:tblPrEx>
        <w:tc>
          <w:tcPr>
            <w:tcW w:w="2952" w:type="dxa"/>
          </w:tcPr>
          <w:p w:rsidR="002B169D" w:rsidRDefault="002F343D">
            <w:pPr>
              <w:keepNext/>
            </w:pPr>
            <w:r>
              <w:t>snbpCq1a</w:t>
            </w:r>
          </w:p>
        </w:tc>
        <w:tc>
          <w:tcPr>
            <w:tcW w:w="5904" w:type="dxa"/>
          </w:tcPr>
          <w:p w:rsidR="002B169D" w:rsidRDefault="002F343D">
            <w:pPr>
              <w:keepNext/>
            </w:pPr>
            <w:r>
              <w:t>Family</w:t>
            </w:r>
          </w:p>
        </w:tc>
      </w:tr>
      <w:tr w:rsidR="002B169D">
        <w:tblPrEx>
          <w:tblCellMar>
            <w:top w:w="0" w:type="dxa"/>
            <w:left w:w="0" w:type="dxa"/>
            <w:bottom w:w="0" w:type="dxa"/>
            <w:right w:w="0" w:type="dxa"/>
          </w:tblCellMar>
        </w:tblPrEx>
        <w:tc>
          <w:tcPr>
            <w:tcW w:w="2952" w:type="dxa"/>
          </w:tcPr>
          <w:p w:rsidR="002B169D" w:rsidRDefault="002F343D">
            <w:pPr>
              <w:keepNext/>
            </w:pPr>
            <w:r>
              <w:t>snbpCq1b</w:t>
            </w:r>
          </w:p>
        </w:tc>
        <w:tc>
          <w:tcPr>
            <w:tcW w:w="5904" w:type="dxa"/>
          </w:tcPr>
          <w:p w:rsidR="002B169D" w:rsidRDefault="002F343D">
            <w:pPr>
              <w:keepNext/>
            </w:pPr>
            <w:r>
              <w:t>Extended family</w:t>
            </w:r>
          </w:p>
        </w:tc>
      </w:tr>
      <w:tr w:rsidR="002B169D">
        <w:tblPrEx>
          <w:tblCellMar>
            <w:top w:w="0" w:type="dxa"/>
            <w:left w:w="0" w:type="dxa"/>
            <w:bottom w:w="0" w:type="dxa"/>
            <w:right w:w="0" w:type="dxa"/>
          </w:tblCellMar>
        </w:tblPrEx>
        <w:tc>
          <w:tcPr>
            <w:tcW w:w="2952" w:type="dxa"/>
          </w:tcPr>
          <w:p w:rsidR="002B169D" w:rsidRDefault="002F343D">
            <w:pPr>
              <w:keepNext/>
            </w:pPr>
            <w:r>
              <w:t>snbpCq1c</w:t>
            </w:r>
          </w:p>
        </w:tc>
        <w:tc>
          <w:tcPr>
            <w:tcW w:w="5904" w:type="dxa"/>
          </w:tcPr>
          <w:p w:rsidR="002B169D" w:rsidRDefault="002F343D">
            <w:pPr>
              <w:keepNext/>
            </w:pPr>
            <w:r>
              <w:t>Friends</w:t>
            </w:r>
          </w:p>
        </w:tc>
      </w:tr>
      <w:tr w:rsidR="002B169D">
        <w:tblPrEx>
          <w:tblCellMar>
            <w:top w:w="0" w:type="dxa"/>
            <w:left w:w="0" w:type="dxa"/>
            <w:bottom w:w="0" w:type="dxa"/>
            <w:right w:w="0" w:type="dxa"/>
          </w:tblCellMar>
        </w:tblPrEx>
        <w:tc>
          <w:tcPr>
            <w:tcW w:w="2952" w:type="dxa"/>
          </w:tcPr>
          <w:p w:rsidR="002B169D" w:rsidRDefault="002F343D">
            <w:pPr>
              <w:keepNext/>
            </w:pPr>
            <w:r>
              <w:t>snbpCq1d</w:t>
            </w:r>
          </w:p>
        </w:tc>
        <w:tc>
          <w:tcPr>
            <w:tcW w:w="5904" w:type="dxa"/>
          </w:tcPr>
          <w:p w:rsidR="002B169D" w:rsidRDefault="002F343D">
            <w:pPr>
              <w:keepNext/>
            </w:pPr>
            <w:r>
              <w:t>Coworkers</w:t>
            </w:r>
          </w:p>
        </w:tc>
      </w:tr>
      <w:tr w:rsidR="002B169D">
        <w:tblPrEx>
          <w:tblCellMar>
            <w:top w:w="0" w:type="dxa"/>
            <w:left w:w="0" w:type="dxa"/>
            <w:bottom w:w="0" w:type="dxa"/>
            <w:right w:w="0" w:type="dxa"/>
          </w:tblCellMar>
        </w:tblPrEx>
        <w:tc>
          <w:tcPr>
            <w:tcW w:w="2952" w:type="dxa"/>
          </w:tcPr>
          <w:p w:rsidR="002B169D" w:rsidRDefault="002F343D">
            <w:pPr>
              <w:keepNext/>
            </w:pPr>
            <w:r>
              <w:t>snbpCq1e</w:t>
            </w:r>
          </w:p>
        </w:tc>
        <w:tc>
          <w:tcPr>
            <w:tcW w:w="5904" w:type="dxa"/>
          </w:tcPr>
          <w:p w:rsidR="002B169D" w:rsidRDefault="002F343D">
            <w:pPr>
              <w:keepNext/>
            </w:pPr>
            <w:r>
              <w:t>Neighbors</w:t>
            </w:r>
          </w:p>
        </w:tc>
      </w:tr>
      <w:tr w:rsidR="002B169D">
        <w:tblPrEx>
          <w:tblCellMar>
            <w:top w:w="0" w:type="dxa"/>
            <w:left w:w="0" w:type="dxa"/>
            <w:bottom w:w="0" w:type="dxa"/>
            <w:right w:w="0" w:type="dxa"/>
          </w:tblCellMar>
        </w:tblPrEx>
        <w:tc>
          <w:tcPr>
            <w:tcW w:w="2952" w:type="dxa"/>
          </w:tcPr>
          <w:p w:rsidR="002B169D" w:rsidRDefault="002F343D">
            <w:pPr>
              <w:keepNext/>
            </w:pPr>
            <w:r>
              <w:t>snbpCq1f</w:t>
            </w:r>
          </w:p>
        </w:tc>
        <w:tc>
          <w:tcPr>
            <w:tcW w:w="5904" w:type="dxa"/>
          </w:tcPr>
          <w:p w:rsidR="002B169D" w:rsidRDefault="002F343D">
            <w:pPr>
              <w:keepNext/>
            </w:pPr>
            <w:r>
              <w:t>Other social group</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Daily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Once a week or more often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Once a month or more often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Several times a year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Once a year or less often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Doesn</w:t>
            </w:r>
            <w:r>
              <w:t>’</w:t>
            </w:r>
            <w:r>
              <w:t>t apply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Don't know</w:t>
            </w:r>
          </w:p>
        </w:tc>
        <w:tc>
          <w:tcPr>
            <w:tcW w:w="4428" w:type="dxa"/>
          </w:tcPr>
          <w:p w:rsidR="002B169D" w:rsidRDefault="002F343D">
            <w:pPr>
              <w:keepNext/>
              <w:jc w:val="right"/>
              <w:rPr>
                <w:i/>
              </w:rPr>
            </w:pPr>
            <w:r>
              <w:rPr>
                <w:i/>
              </w:rPr>
              <w:t>Show if snbpcq1counter &gt; 1</w:t>
            </w: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r>
        <w:rPr>
          <w:i/>
        </w:rPr>
        <w:t>↯</w:t>
      </w:r>
      <w:r>
        <w:rPr>
          <w:i/>
        </w:rPr>
        <w:t xml:space="preserve"> Goto page snbpCq1 if not dshowsnbpCq1a or not dshowsnbpCq1b or not dshowsnbpCq1c or not dshowsnbpCq1d or not dshowsnbpCq1e or not dshowsnbpCq1f</w:t>
      </w:r>
    </w:p>
    <w:p w:rsidR="002B169D" w:rsidRDefault="002F343D">
      <w:pPr>
        <w:pStyle w:val="GModule"/>
      </w:pPr>
      <w:r>
        <w:t>Module: socialnetworkbrokeragepageD if SNBsplit in [3</w:t>
      </w:r>
      <w:r>
        <w:t>,5,6]</w:t>
      </w:r>
    </w:p>
    <w:p w:rsidR="002B169D" w:rsidRDefault="002F343D">
      <w:pPr>
        <w:pStyle w:val="GPage"/>
      </w:pPr>
      <w:bookmarkStart w:id="395" w:name="_Toc266970453"/>
      <w:r>
        <w:t>Page: snbpDq1</w:t>
      </w:r>
      <w:bookmarkEnd w:id="395"/>
    </w:p>
    <w:p w:rsidR="002B169D" w:rsidRDefault="002F343D">
      <w:r>
        <w:t>Please choose an option, or select don't know.</w:t>
      </w:r>
    </w:p>
    <w:tbl>
      <w:tblPr>
        <w:tblStyle w:val="GQuestionCommonProperties"/>
        <w:tblW w:w="0" w:type="auto"/>
        <w:tblInd w:w="0" w:type="dxa"/>
        <w:tblCellMar>
          <w:top w:w="0" w:type="dxa"/>
          <w:left w:w="0" w:type="dxa"/>
          <w:bottom w:w="0" w:type="dxa"/>
          <w:right w:w="0" w:type="dxa"/>
        </w:tblCellMar>
        <w:tblLook w:val="04A0"/>
      </w:tblPr>
      <w:tblGrid>
        <w:gridCol w:w="6488"/>
        <w:gridCol w:w="2368"/>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396" w:name="_Toc266970454"/>
            <w:r w:rsidR="002F343D">
              <w:instrText>snbpDq1</w:instrText>
            </w:r>
            <w:bookmarkEnd w:id="396"/>
            <w:r w:rsidR="002F343D">
              <w:instrText xml:space="preserve"> \l 2 \f a</w:instrText>
            </w:r>
            <w:r>
              <w:fldChar w:fldCharType="end"/>
            </w:r>
            <w:r w:rsidR="002F343D">
              <w:rPr>
                <w:rStyle w:val="GVariableName"/>
              </w:rPr>
              <w:t>snbpDq1</w:t>
            </w:r>
            <w:r w:rsidR="002F343D">
              <w:rPr>
                <w:i/>
              </w:rPr>
              <w:t>- Show all respondents</w:t>
            </w:r>
          </w:p>
        </w:tc>
        <w:tc>
          <w:tcPr>
            <w:tcW w:w="0" w:type="auto"/>
            <w:shd w:val="clear" w:color="auto" w:fill="D0D0D0"/>
            <w:vAlign w:val="bottom"/>
          </w:tcPr>
          <w:p w:rsidR="002B169D" w:rsidRDefault="002F343D">
            <w:pPr>
              <w:keepNext/>
              <w:jc w:val="right"/>
            </w:pPr>
            <w:r>
              <w:t>GRID-CHECK</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Please identify the social circles of the people with whom you would be most likely to engage in the following social </w:t>
            </w:r>
            <w:r>
              <w:rPr>
                <w:b/>
              </w:rPr>
              <w:t>activities? (Check all that apply.)</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Order as shown</w:t>
            </w:r>
          </w:p>
        </w:tc>
      </w:tr>
      <w:tr w:rsidR="002B169D">
        <w:tblPrEx>
          <w:tblCellMar>
            <w:top w:w="0" w:type="dxa"/>
            <w:left w:w="0" w:type="dxa"/>
            <w:bottom w:w="0" w:type="dxa"/>
            <w:right w:w="0" w:type="dxa"/>
          </w:tblCellMar>
        </w:tblPrEx>
        <w:tc>
          <w:tcPr>
            <w:tcW w:w="2952" w:type="dxa"/>
          </w:tcPr>
          <w:p w:rsidR="002B169D" w:rsidRDefault="002F343D">
            <w:pPr>
              <w:keepNext/>
            </w:pPr>
            <w:r>
              <w:t>snbpDq1a</w:t>
            </w:r>
          </w:p>
        </w:tc>
        <w:tc>
          <w:tcPr>
            <w:tcW w:w="5904" w:type="dxa"/>
          </w:tcPr>
          <w:p w:rsidR="002B169D" w:rsidRDefault="002F343D">
            <w:pPr>
              <w:keepNext/>
            </w:pPr>
            <w:r>
              <w:t>Chat</w:t>
            </w:r>
          </w:p>
        </w:tc>
      </w:tr>
      <w:tr w:rsidR="002B169D">
        <w:tblPrEx>
          <w:tblCellMar>
            <w:top w:w="0" w:type="dxa"/>
            <w:left w:w="0" w:type="dxa"/>
            <w:bottom w:w="0" w:type="dxa"/>
            <w:right w:w="0" w:type="dxa"/>
          </w:tblCellMar>
        </w:tblPrEx>
        <w:tc>
          <w:tcPr>
            <w:tcW w:w="2952" w:type="dxa"/>
          </w:tcPr>
          <w:p w:rsidR="002B169D" w:rsidRDefault="002F343D">
            <w:pPr>
              <w:keepNext/>
            </w:pPr>
            <w:r>
              <w:t>snbpDq1b</w:t>
            </w:r>
          </w:p>
        </w:tc>
        <w:tc>
          <w:tcPr>
            <w:tcW w:w="5904" w:type="dxa"/>
          </w:tcPr>
          <w:p w:rsidR="002B169D" w:rsidRDefault="002F343D">
            <w:pPr>
              <w:keepNext/>
            </w:pPr>
            <w:r>
              <w:t>Advice</w:t>
            </w:r>
          </w:p>
        </w:tc>
      </w:tr>
      <w:tr w:rsidR="002B169D">
        <w:tblPrEx>
          <w:tblCellMar>
            <w:top w:w="0" w:type="dxa"/>
            <w:left w:w="0" w:type="dxa"/>
            <w:bottom w:w="0" w:type="dxa"/>
            <w:right w:w="0" w:type="dxa"/>
          </w:tblCellMar>
        </w:tblPrEx>
        <w:tc>
          <w:tcPr>
            <w:tcW w:w="2952" w:type="dxa"/>
          </w:tcPr>
          <w:p w:rsidR="002B169D" w:rsidRDefault="002F343D">
            <w:pPr>
              <w:keepNext/>
            </w:pPr>
            <w:r>
              <w:t>snbpDq1c</w:t>
            </w:r>
          </w:p>
        </w:tc>
        <w:tc>
          <w:tcPr>
            <w:tcW w:w="5904" w:type="dxa"/>
          </w:tcPr>
          <w:p w:rsidR="002B169D" w:rsidRDefault="002F343D">
            <w:pPr>
              <w:keepNext/>
            </w:pPr>
            <w:r>
              <w:t>Emotional support</w:t>
            </w:r>
          </w:p>
        </w:tc>
      </w:tr>
      <w:tr w:rsidR="002B169D">
        <w:tblPrEx>
          <w:tblCellMar>
            <w:top w:w="0" w:type="dxa"/>
            <w:left w:w="0" w:type="dxa"/>
            <w:bottom w:w="0" w:type="dxa"/>
            <w:right w:w="0" w:type="dxa"/>
          </w:tblCellMar>
        </w:tblPrEx>
        <w:tc>
          <w:tcPr>
            <w:tcW w:w="2952" w:type="dxa"/>
          </w:tcPr>
          <w:p w:rsidR="002B169D" w:rsidRDefault="002F343D">
            <w:pPr>
              <w:keepNext/>
            </w:pPr>
            <w:r>
              <w:t>snbpDq1d</w:t>
            </w:r>
          </w:p>
        </w:tc>
        <w:tc>
          <w:tcPr>
            <w:tcW w:w="5904" w:type="dxa"/>
          </w:tcPr>
          <w:p w:rsidR="002B169D" w:rsidRDefault="002F343D">
            <w:pPr>
              <w:keepNext/>
            </w:pPr>
            <w:r>
              <w:t>See a movie</w:t>
            </w:r>
          </w:p>
        </w:tc>
      </w:tr>
      <w:tr w:rsidR="002B169D">
        <w:tblPrEx>
          <w:tblCellMar>
            <w:top w:w="0" w:type="dxa"/>
            <w:left w:w="0" w:type="dxa"/>
            <w:bottom w:w="0" w:type="dxa"/>
            <w:right w:w="0" w:type="dxa"/>
          </w:tblCellMar>
        </w:tblPrEx>
        <w:tc>
          <w:tcPr>
            <w:tcW w:w="2952" w:type="dxa"/>
          </w:tcPr>
          <w:p w:rsidR="002B169D" w:rsidRDefault="002F343D">
            <w:pPr>
              <w:keepNext/>
            </w:pPr>
            <w:r>
              <w:t>snbpDq1e</w:t>
            </w:r>
          </w:p>
        </w:tc>
        <w:tc>
          <w:tcPr>
            <w:tcW w:w="5904" w:type="dxa"/>
          </w:tcPr>
          <w:p w:rsidR="002B169D" w:rsidRDefault="002F343D">
            <w:pPr>
              <w:keepNext/>
            </w:pPr>
            <w:r>
              <w:t>Go to dinner</w:t>
            </w:r>
          </w:p>
        </w:tc>
      </w:tr>
      <w:tr w:rsidR="002B169D">
        <w:tblPrEx>
          <w:tblCellMar>
            <w:top w:w="0" w:type="dxa"/>
            <w:left w:w="0" w:type="dxa"/>
            <w:bottom w:w="0" w:type="dxa"/>
            <w:right w:w="0" w:type="dxa"/>
          </w:tblCellMar>
        </w:tblPrEx>
        <w:tc>
          <w:tcPr>
            <w:tcW w:w="2952" w:type="dxa"/>
          </w:tcPr>
          <w:p w:rsidR="002B169D" w:rsidRDefault="002F343D">
            <w:pPr>
              <w:keepNext/>
            </w:pPr>
            <w:r>
              <w:t>snbpDq1f</w:t>
            </w:r>
          </w:p>
        </w:tc>
        <w:tc>
          <w:tcPr>
            <w:tcW w:w="5904" w:type="dxa"/>
          </w:tcPr>
          <w:p w:rsidR="002B169D" w:rsidRDefault="002F343D">
            <w:pPr>
              <w:keepNext/>
            </w:pPr>
            <w:r>
              <w:t>Play a sport</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Spouse/Partner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Close family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Close friends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Extended family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Friends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Coworkers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Neighbors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Others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Not applicable</w:t>
            </w:r>
          </w:p>
        </w:tc>
        <w:tc>
          <w:tcPr>
            <w:tcW w:w="4428" w:type="dxa"/>
          </w:tcPr>
          <w:p w:rsidR="002B169D" w:rsidRDefault="002F343D">
            <w:pPr>
              <w:keepNext/>
              <w:jc w:val="right"/>
              <w:rPr>
                <w:i/>
              </w:rPr>
            </w:pPr>
            <w:r>
              <w:rPr>
                <w:i/>
              </w:rPr>
              <w:t>Show if snbpdq1counter &gt; 1</w:t>
            </w:r>
          </w:p>
        </w:tc>
      </w:tr>
    </w:tbl>
    <w:p w:rsidR="002B169D" w:rsidRDefault="002B169D">
      <w:pPr>
        <w:pStyle w:val="GQuestionSpacer"/>
      </w:pPr>
    </w:p>
    <w:p w:rsidR="002B169D" w:rsidRDefault="002F343D">
      <w:r>
        <w:rPr>
          <w:i/>
        </w:rPr>
        <w:t>↯</w:t>
      </w:r>
      <w:r>
        <w:rPr>
          <w:i/>
        </w:rPr>
        <w:t xml:space="preserve"> Goto page snbpDq1 if not dshowsnbpDq1a or not dshowsnbpDq1b or not dshowsnbpDq1c or not dshowsnbpDq1d or not </w:t>
      </w:r>
      <w:r>
        <w:rPr>
          <w:i/>
        </w:rPr>
        <w:t>dshowsnbpDq1e or not dshowsnbpDq1f</w:t>
      </w:r>
    </w:p>
    <w:p w:rsidR="002B169D" w:rsidRDefault="002F343D">
      <w:pPr>
        <w:pStyle w:val="GModule"/>
      </w:pPr>
      <w:r>
        <w:t>Module: needforcognition</w:t>
      </w:r>
    </w:p>
    <w:p w:rsidR="002B169D" w:rsidRDefault="002F343D">
      <w:pPr>
        <w:pStyle w:val="GPage"/>
      </w:pPr>
      <w:bookmarkStart w:id="397" w:name="_Toc266970455"/>
      <w:r>
        <w:t>Page: OXFnfcq1</w:t>
      </w:r>
      <w:bookmarkEnd w:id="397"/>
    </w:p>
    <w:tbl>
      <w:tblPr>
        <w:tblStyle w:val="GQuestionCommonProperties"/>
        <w:tblW w:w="0" w:type="auto"/>
        <w:tblInd w:w="0" w:type="dxa"/>
        <w:tblCellMar>
          <w:top w:w="0" w:type="dxa"/>
          <w:left w:w="0" w:type="dxa"/>
          <w:bottom w:w="0" w:type="dxa"/>
          <w:right w:w="0" w:type="dxa"/>
        </w:tblCellMar>
        <w:tblLook w:val="04A0"/>
      </w:tblPr>
      <w:tblGrid>
        <w:gridCol w:w="6585"/>
        <w:gridCol w:w="2271"/>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398" w:name="_Toc266970456"/>
            <w:r w:rsidR="002F343D">
              <w:instrText>OXFnfcq1</w:instrText>
            </w:r>
            <w:bookmarkEnd w:id="398"/>
            <w:r w:rsidR="002F343D">
              <w:instrText xml:space="preserve"> \l 2 \f a</w:instrText>
            </w:r>
            <w:r>
              <w:fldChar w:fldCharType="end"/>
            </w:r>
            <w:r w:rsidR="002F343D">
              <w:rPr>
                <w:rStyle w:val="GVariableName"/>
              </w:rPr>
              <w:t>OXFnfcq1</w:t>
            </w:r>
            <w:r w:rsidR="002F343D">
              <w:rPr>
                <w:i/>
              </w:rPr>
              <w:t>- Show all 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Some people like to have responsibility for handling situations that require a lot of thinking, and </w:t>
            </w:r>
            <w:r>
              <w:rPr>
                <w:b/>
              </w:rPr>
              <w:t>other people don</w:t>
            </w:r>
            <w:r>
              <w:rPr>
                <w:b/>
              </w:rPr>
              <w:t>’</w:t>
            </w:r>
            <w:r>
              <w:rPr>
                <w:b/>
              </w:rPr>
              <w:t>t like to have responsibility for situations like that. What about you? Do you like having responsibility for handling situations that require a lot of thinking, do you dislike it, or do you neither like nor dislike it?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Like it a lot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Like it somewhat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Neither like nor dislike it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Dislike it somewhat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Dislike it a lot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Don</w:t>
            </w:r>
            <w:r>
              <w:t>’</w:t>
            </w:r>
            <w:r>
              <w:t>t know</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399" w:name="_Toc266970457"/>
      <w:r>
        <w:t>Page: OXFnfcq2</w:t>
      </w:r>
      <w:bookmarkEnd w:id="399"/>
    </w:p>
    <w:tbl>
      <w:tblPr>
        <w:tblStyle w:val="GQuestionCommonProperties"/>
        <w:tblW w:w="0" w:type="auto"/>
        <w:tblInd w:w="0" w:type="dxa"/>
        <w:tblCellMar>
          <w:top w:w="0" w:type="dxa"/>
          <w:left w:w="0" w:type="dxa"/>
          <w:bottom w:w="0" w:type="dxa"/>
          <w:right w:w="0" w:type="dxa"/>
        </w:tblCellMar>
        <w:tblLook w:val="04A0"/>
      </w:tblPr>
      <w:tblGrid>
        <w:gridCol w:w="6585"/>
        <w:gridCol w:w="2271"/>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00" w:name="_Toc266970458"/>
            <w:r w:rsidR="002F343D">
              <w:instrText>OXFnfcq2</w:instrText>
            </w:r>
            <w:bookmarkEnd w:id="400"/>
            <w:r w:rsidR="002F343D">
              <w:instrText xml:space="preserve"> \l 2 \f a</w:instrText>
            </w:r>
            <w:r>
              <w:fldChar w:fldCharType="end"/>
            </w:r>
            <w:r w:rsidR="002F343D">
              <w:rPr>
                <w:rStyle w:val="GVariableName"/>
              </w:rPr>
              <w:t>OXFnfcq2</w:t>
            </w:r>
            <w:r w:rsidR="002F343D">
              <w:rPr>
                <w:i/>
              </w:rPr>
              <w:t xml:space="preserve">- Show </w:t>
            </w:r>
            <w:r w:rsidR="002F343D">
              <w:rPr>
                <w:i/>
              </w:rPr>
              <w:t>all 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Some people prefer to solve simple problems instead of complex ones, whereas other people prefer to solve more complex problems. Which type of problem do you prefer to solve: simple or complex?</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Simple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Complex</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Don</w:t>
            </w:r>
            <w:r>
              <w:t>’</w:t>
            </w:r>
            <w:r>
              <w:t>t know</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Module"/>
      </w:pPr>
      <w:r>
        <w:t>Module: propensitytonegotiate</w:t>
      </w:r>
    </w:p>
    <w:p w:rsidR="002B169D" w:rsidRDefault="002F343D">
      <w:pPr>
        <w:pStyle w:val="GPage"/>
      </w:pPr>
      <w:bookmarkStart w:id="401" w:name="_Toc266970459"/>
      <w:r>
        <w:t>Page: OXFptnq1</w:t>
      </w:r>
      <w:bookmarkEnd w:id="401"/>
    </w:p>
    <w:tbl>
      <w:tblPr>
        <w:tblStyle w:val="GQuestionCommonProperties"/>
        <w:tblW w:w="0" w:type="auto"/>
        <w:tblInd w:w="0" w:type="dxa"/>
        <w:tblCellMar>
          <w:top w:w="0" w:type="dxa"/>
          <w:left w:w="0" w:type="dxa"/>
          <w:bottom w:w="0" w:type="dxa"/>
          <w:right w:w="0" w:type="dxa"/>
        </w:tblCellMar>
        <w:tblLook w:val="04A0"/>
      </w:tblPr>
      <w:tblGrid>
        <w:gridCol w:w="6602"/>
        <w:gridCol w:w="2254"/>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02" w:name="_Toc266970460"/>
            <w:r w:rsidR="002F343D">
              <w:instrText>OXFptnq1</w:instrText>
            </w:r>
            <w:bookmarkEnd w:id="402"/>
            <w:r w:rsidR="002F343D">
              <w:instrText xml:space="preserve"> \l 2 \f a</w:instrText>
            </w:r>
            <w:r>
              <w:fldChar w:fldCharType="end"/>
            </w:r>
            <w:r w:rsidR="002F343D">
              <w:rPr>
                <w:rStyle w:val="GVariableName"/>
              </w:rPr>
              <w:t>OXFptnq1</w:t>
            </w:r>
            <w:r w:rsidR="002F343D">
              <w:rPr>
                <w:i/>
              </w:rPr>
              <w:t>- Show all 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You are buying a new car. How </w:t>
            </w:r>
            <w:r>
              <w:rPr>
                <w:b/>
              </w:rPr>
              <w:t>likely would you be to negotiate the price?</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1 Not at all likely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7 Very likely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Don't know</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03" w:name="_Toc266970461"/>
      <w:r>
        <w:t>Page: OXFptnq2</w:t>
      </w:r>
      <w:bookmarkEnd w:id="403"/>
    </w:p>
    <w:tbl>
      <w:tblPr>
        <w:tblStyle w:val="GQuestionCommonProperties"/>
        <w:tblW w:w="0" w:type="auto"/>
        <w:tblInd w:w="0" w:type="dxa"/>
        <w:tblCellMar>
          <w:top w:w="0" w:type="dxa"/>
          <w:left w:w="0" w:type="dxa"/>
          <w:bottom w:w="0" w:type="dxa"/>
          <w:right w:w="0" w:type="dxa"/>
        </w:tblCellMar>
        <w:tblLook w:val="04A0"/>
      </w:tblPr>
      <w:tblGrid>
        <w:gridCol w:w="6602"/>
        <w:gridCol w:w="2254"/>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04" w:name="_Toc266970462"/>
            <w:r w:rsidR="002F343D">
              <w:instrText>OXFptnq2</w:instrText>
            </w:r>
            <w:bookmarkEnd w:id="404"/>
            <w:r w:rsidR="002F343D">
              <w:instrText xml:space="preserve"> \l 2 \f a</w:instrText>
            </w:r>
            <w:r>
              <w:fldChar w:fldCharType="end"/>
            </w:r>
            <w:r w:rsidR="002F343D">
              <w:rPr>
                <w:rStyle w:val="GVariableName"/>
              </w:rPr>
              <w:t>OXFptnq2</w:t>
            </w:r>
            <w:r w:rsidR="002F343D">
              <w:rPr>
                <w:i/>
              </w:rPr>
              <w:t>- Show all 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Imagine you are at the airport and the airline announces that the flight you are scheduled to take is overbooked. You are interested in possibly volunteering and ask what type of</w:t>
            </w:r>
            <w:r>
              <w:rPr>
                <w:b/>
              </w:rPr>
              <w:t xml:space="preserve"> compensation the airline is offering. The airline representative says that you will receive a </w:t>
            </w:r>
            <w:r>
              <w:rPr>
                <w:b/>
              </w:rPr>
              <w:t>£</w:t>
            </w:r>
            <w:r>
              <w:rPr>
                <w:b/>
              </w:rPr>
              <w:t>300 voucher for relinquishing your seat. You notice that not many other people have offered to be bumped off this flight. How likely are you to ask for a vouche</w:t>
            </w:r>
            <w:r>
              <w:rPr>
                <w:b/>
              </w:rPr>
              <w:t>r of greater value and/or amenities like an upgrade to first class?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1 Not at all likely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7 Very likely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Don't know</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Module"/>
      </w:pPr>
      <w:r>
        <w:t>Module: justicenorms</w:t>
      </w:r>
    </w:p>
    <w:p w:rsidR="002B169D" w:rsidRDefault="002F343D">
      <w:pPr>
        <w:pStyle w:val="GPage"/>
      </w:pPr>
      <w:bookmarkStart w:id="405" w:name="_Toc266970463"/>
      <w:r>
        <w:t>Page: justicenorms1</w:t>
      </w:r>
      <w:bookmarkEnd w:id="405"/>
    </w:p>
    <w:p w:rsidR="002B169D" w:rsidRDefault="002F343D">
      <w:r>
        <w:t xml:space="preserve">**A large company produces tables and sells all that it can make at </w:t>
      </w:r>
      <w:r>
        <w:t>£</w:t>
      </w:r>
      <w:r>
        <w:t>200 each. Because of changes in the price of materials, the company is considering a change in the price of its table.  **</w:t>
      </w:r>
    </w:p>
    <w:tbl>
      <w:tblPr>
        <w:tblStyle w:val="GQuestionCommonProperties"/>
        <w:tblW w:w="0" w:type="auto"/>
        <w:tblInd w:w="0" w:type="dxa"/>
        <w:tblCellMar>
          <w:top w:w="0" w:type="dxa"/>
          <w:left w:w="0" w:type="dxa"/>
          <w:bottom w:w="0" w:type="dxa"/>
          <w:right w:w="0" w:type="dxa"/>
        </w:tblCellMar>
        <w:tblLook w:val="04A0"/>
      </w:tblPr>
      <w:tblGrid>
        <w:gridCol w:w="7805"/>
        <w:gridCol w:w="1051"/>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06" w:name="_Toc266970464"/>
            <w:r w:rsidR="002F343D">
              <w:instrText>jng1</w:instrText>
            </w:r>
            <w:bookmarkEnd w:id="406"/>
            <w:r w:rsidR="002F343D">
              <w:instrText xml:space="preserve"> \l 2 \f a</w:instrText>
            </w:r>
            <w:r>
              <w:fldChar w:fldCharType="end"/>
            </w:r>
            <w:r w:rsidR="002F343D">
              <w:rPr>
                <w:rStyle w:val="GVariableName"/>
              </w:rPr>
              <w:t>jng1</w:t>
            </w:r>
            <w:r w:rsidR="002F343D">
              <w:rPr>
                <w:i/>
              </w:rPr>
              <w:t>- Show all respondents/required</w:t>
            </w:r>
          </w:p>
        </w:tc>
        <w:tc>
          <w:tcPr>
            <w:tcW w:w="0" w:type="auto"/>
            <w:shd w:val="clear" w:color="auto" w:fill="D0D0D0"/>
            <w:vAlign w:val="bottom"/>
          </w:tcPr>
          <w:p w:rsidR="002B169D" w:rsidRDefault="002F343D">
            <w:pPr>
              <w:keepNext/>
              <w:jc w:val="right"/>
            </w:pPr>
            <w:r>
              <w:t>GRID</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Please indicate how fair or unfair each of the following price increases would be, given the associated increase in the cost of the materials to make the table.</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Order as shown</w:t>
            </w:r>
          </w:p>
        </w:tc>
      </w:tr>
      <w:tr w:rsidR="002B169D">
        <w:tblPrEx>
          <w:tblCellMar>
            <w:top w:w="0" w:type="dxa"/>
            <w:left w:w="0" w:type="dxa"/>
            <w:bottom w:w="0" w:type="dxa"/>
            <w:right w:w="0" w:type="dxa"/>
          </w:tblCellMar>
        </w:tblPrEx>
        <w:tc>
          <w:tcPr>
            <w:tcW w:w="2952" w:type="dxa"/>
          </w:tcPr>
          <w:p w:rsidR="002B169D" w:rsidRDefault="002F343D">
            <w:pPr>
              <w:keepNext/>
            </w:pPr>
            <w:r>
              <w:t>inc30</w:t>
            </w:r>
          </w:p>
        </w:tc>
        <w:tc>
          <w:tcPr>
            <w:tcW w:w="5904" w:type="dxa"/>
          </w:tcPr>
          <w:p w:rsidR="002B169D" w:rsidRDefault="002F343D">
            <w:pPr>
              <w:keepNext/>
            </w:pPr>
            <w:r>
              <w:t xml:space="preserve">&lt;table width="100%" </w:t>
            </w:r>
            <w:r>
              <w:t>height="50px"&gt;&lt;tr&gt;&lt;th width="50%"&gt;&lt;big&gt;&lt;u&gt;Cost of Materials&lt;/u&gt;&lt;/big&gt;&lt;/th&gt;&lt;th width="50%"&gt;&lt;big&gt;&lt;u&gt;Price of Table&lt;/u&gt;&lt;/big&gt;&lt;/th&gt;&lt;/tr&gt;&lt;tr&gt;&lt;td&gt;</w:t>
            </w:r>
            <w:r>
              <w:t>£</w:t>
            </w:r>
            <w:r>
              <w:t>30 increase&lt;/td&gt;&lt;td&gt;</w:t>
            </w:r>
            <w:r>
              <w:t>£</w:t>
            </w:r>
            <w:r>
              <w:t>20 increase&lt;/td&gt;&lt;/tr&gt;&lt;/table&gt;</w:t>
            </w:r>
          </w:p>
        </w:tc>
      </w:tr>
      <w:tr w:rsidR="002B169D">
        <w:tblPrEx>
          <w:tblCellMar>
            <w:top w:w="0" w:type="dxa"/>
            <w:left w:w="0" w:type="dxa"/>
            <w:bottom w:w="0" w:type="dxa"/>
            <w:right w:w="0" w:type="dxa"/>
          </w:tblCellMar>
        </w:tblPrEx>
        <w:tc>
          <w:tcPr>
            <w:tcW w:w="2952" w:type="dxa"/>
          </w:tcPr>
          <w:p w:rsidR="002B169D" w:rsidRDefault="002F343D">
            <w:pPr>
              <w:keepNext/>
            </w:pPr>
            <w:r>
              <w:t>inc10</w:t>
            </w:r>
          </w:p>
        </w:tc>
        <w:tc>
          <w:tcPr>
            <w:tcW w:w="5904" w:type="dxa"/>
          </w:tcPr>
          <w:p w:rsidR="002B169D" w:rsidRDefault="002F343D">
            <w:pPr>
              <w:keepNext/>
            </w:pPr>
            <w:r>
              <w:t>&lt;table width="100%" height="50px"&gt;&lt;tr&gt;&lt;td width="50%"&gt;</w:t>
            </w:r>
            <w:r>
              <w:t>£</w:t>
            </w:r>
            <w:r>
              <w:t>10</w:t>
            </w:r>
            <w:r>
              <w:t xml:space="preserve"> increase&lt;/td&gt;&lt;td width="50%"&gt;</w:t>
            </w:r>
            <w:r>
              <w:t>£</w:t>
            </w:r>
            <w:r>
              <w:t>20 increase&lt;/td&gt;&lt;/tr&gt;&lt;/table&gt;</w:t>
            </w:r>
          </w:p>
        </w:tc>
      </w:tr>
      <w:tr w:rsidR="002B169D">
        <w:tblPrEx>
          <w:tblCellMar>
            <w:top w:w="0" w:type="dxa"/>
            <w:left w:w="0" w:type="dxa"/>
            <w:bottom w:w="0" w:type="dxa"/>
            <w:right w:w="0" w:type="dxa"/>
          </w:tblCellMar>
        </w:tblPrEx>
        <w:tc>
          <w:tcPr>
            <w:tcW w:w="2952" w:type="dxa"/>
          </w:tcPr>
          <w:p w:rsidR="002B169D" w:rsidRDefault="002F343D">
            <w:pPr>
              <w:keepNext/>
            </w:pPr>
            <w:r>
              <w:t>inc40</w:t>
            </w:r>
          </w:p>
        </w:tc>
        <w:tc>
          <w:tcPr>
            <w:tcW w:w="5904" w:type="dxa"/>
          </w:tcPr>
          <w:p w:rsidR="002B169D" w:rsidRDefault="002F343D">
            <w:pPr>
              <w:keepNext/>
            </w:pPr>
            <w:r>
              <w:t>&lt;table width="100%" height="50px"&gt;&lt;tr&gt;&lt;td width="50%"&gt;</w:t>
            </w:r>
            <w:r>
              <w:t>£</w:t>
            </w:r>
            <w:r>
              <w:t>40 increase&lt;/td&gt;&lt;td width="50%"&gt;</w:t>
            </w:r>
            <w:r>
              <w:t>£</w:t>
            </w:r>
            <w:r>
              <w:t>20 increase&lt;/td&gt;&lt;/tr&gt;&lt;/table&gt;</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Completely Fair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Acceptable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Unfair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Very Unfair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07" w:name="_Toc266970465"/>
      <w:r>
        <w:lastRenderedPageBreak/>
        <w:t>Page: justicenorms2</w:t>
      </w:r>
      <w:bookmarkEnd w:id="407"/>
    </w:p>
    <w:p w:rsidR="002B169D" w:rsidRDefault="002F343D">
      <w:r>
        <w:t xml:space="preserve">**A large company produces tables and sells all that it can make at </w:t>
      </w:r>
      <w:r>
        <w:t>£</w:t>
      </w:r>
      <w:r>
        <w:t xml:space="preserve">200 each. Because of changes in the price of materials, the company is </w:t>
      </w:r>
      <w:r>
        <w:t>considering a change in the price of its table.  **</w:t>
      </w:r>
    </w:p>
    <w:tbl>
      <w:tblPr>
        <w:tblStyle w:val="GQuestionCommonProperties"/>
        <w:tblW w:w="0" w:type="auto"/>
        <w:tblInd w:w="0" w:type="dxa"/>
        <w:tblCellMar>
          <w:top w:w="0" w:type="dxa"/>
          <w:left w:w="0" w:type="dxa"/>
          <w:bottom w:w="0" w:type="dxa"/>
          <w:right w:w="0" w:type="dxa"/>
        </w:tblCellMar>
        <w:tblLook w:val="04A0"/>
      </w:tblPr>
      <w:tblGrid>
        <w:gridCol w:w="7805"/>
        <w:gridCol w:w="1051"/>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08" w:name="_Toc266970466"/>
            <w:r w:rsidR="002F343D">
              <w:instrText>jng2</w:instrText>
            </w:r>
            <w:bookmarkEnd w:id="408"/>
            <w:r w:rsidR="002F343D">
              <w:instrText xml:space="preserve"> \l 2 \f a</w:instrText>
            </w:r>
            <w:r>
              <w:fldChar w:fldCharType="end"/>
            </w:r>
            <w:r w:rsidR="002F343D">
              <w:rPr>
                <w:rStyle w:val="GVariableName"/>
              </w:rPr>
              <w:t>jng2</w:t>
            </w:r>
            <w:r w:rsidR="002F343D">
              <w:rPr>
                <w:i/>
              </w:rPr>
              <w:t>- Show all respondents/required</w:t>
            </w:r>
          </w:p>
        </w:tc>
        <w:tc>
          <w:tcPr>
            <w:tcW w:w="0" w:type="auto"/>
            <w:shd w:val="clear" w:color="auto" w:fill="D0D0D0"/>
            <w:vAlign w:val="bottom"/>
          </w:tcPr>
          <w:p w:rsidR="002B169D" w:rsidRDefault="002F343D">
            <w:pPr>
              <w:keepNext/>
              <w:jc w:val="right"/>
            </w:pPr>
            <w:r>
              <w:t>GRID</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Please indicate how fair or unfair each of the following price decreases would be, given the associated decrease in the cost of the materials </w:t>
            </w:r>
            <w:r>
              <w:rPr>
                <w:b/>
              </w:rPr>
              <w:t>to make the table.</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Order as shown</w:t>
            </w:r>
          </w:p>
        </w:tc>
      </w:tr>
      <w:tr w:rsidR="002B169D">
        <w:tblPrEx>
          <w:tblCellMar>
            <w:top w:w="0" w:type="dxa"/>
            <w:left w:w="0" w:type="dxa"/>
            <w:bottom w:w="0" w:type="dxa"/>
            <w:right w:w="0" w:type="dxa"/>
          </w:tblCellMar>
        </w:tblPrEx>
        <w:tc>
          <w:tcPr>
            <w:tcW w:w="2952" w:type="dxa"/>
          </w:tcPr>
          <w:p w:rsidR="002B169D" w:rsidRDefault="002F343D">
            <w:pPr>
              <w:keepNext/>
            </w:pPr>
            <w:r>
              <w:t>dec30</w:t>
            </w:r>
          </w:p>
        </w:tc>
        <w:tc>
          <w:tcPr>
            <w:tcW w:w="5904" w:type="dxa"/>
          </w:tcPr>
          <w:p w:rsidR="002B169D" w:rsidRDefault="002F343D">
            <w:pPr>
              <w:keepNext/>
            </w:pPr>
            <w:r>
              <w:t>&lt;table width="100%" height="50px"&gt;&lt;tr&gt;&lt;th width="50%"&gt;&lt;big&gt;&lt;u&gt;Cost of Materials&lt;/u&gt;&lt;/big&gt;&lt;/th&gt;&lt;th width="50%"&gt;&lt;big&gt;&lt;u&gt;Price of Table&lt;/u&gt;&lt;/big&gt;&lt;/th&gt;&lt;/tr&gt;&lt;tr&gt;&lt;td&gt;</w:t>
            </w:r>
            <w:r>
              <w:t>£</w:t>
            </w:r>
            <w:r>
              <w:t>40 decrease&lt;/td&gt;&lt;td&gt;</w:t>
            </w:r>
            <w:r>
              <w:t>£</w:t>
            </w:r>
            <w:r>
              <w:t>20 decrease&lt;/td&gt;&lt;/tr&gt;&lt;/tab</w:t>
            </w:r>
            <w:r>
              <w:t>le&gt;</w:t>
            </w:r>
          </w:p>
        </w:tc>
      </w:tr>
      <w:tr w:rsidR="002B169D">
        <w:tblPrEx>
          <w:tblCellMar>
            <w:top w:w="0" w:type="dxa"/>
            <w:left w:w="0" w:type="dxa"/>
            <w:bottom w:w="0" w:type="dxa"/>
            <w:right w:w="0" w:type="dxa"/>
          </w:tblCellMar>
        </w:tblPrEx>
        <w:tc>
          <w:tcPr>
            <w:tcW w:w="2952" w:type="dxa"/>
          </w:tcPr>
          <w:p w:rsidR="002B169D" w:rsidRDefault="002F343D">
            <w:pPr>
              <w:keepNext/>
            </w:pPr>
            <w:r>
              <w:t>dec10</w:t>
            </w:r>
          </w:p>
        </w:tc>
        <w:tc>
          <w:tcPr>
            <w:tcW w:w="5904" w:type="dxa"/>
          </w:tcPr>
          <w:p w:rsidR="002B169D" w:rsidRDefault="002F343D">
            <w:pPr>
              <w:keepNext/>
            </w:pPr>
            <w:r>
              <w:t>&lt;table width="100%" height="50px"&gt;&lt;tr&gt;&lt;td width="50%"&gt;</w:t>
            </w:r>
            <w:r>
              <w:t>£</w:t>
            </w:r>
            <w:r>
              <w:t>30 decrease&lt;/td&gt;&lt;td width="50%"&gt;</w:t>
            </w:r>
            <w:r>
              <w:t>£</w:t>
            </w:r>
            <w:r>
              <w:t>10 decrease&lt;/td&gt;&lt;/tr&gt;&lt;/table&gt;</w:t>
            </w:r>
          </w:p>
        </w:tc>
      </w:tr>
      <w:tr w:rsidR="002B169D">
        <w:tblPrEx>
          <w:tblCellMar>
            <w:top w:w="0" w:type="dxa"/>
            <w:left w:w="0" w:type="dxa"/>
            <w:bottom w:w="0" w:type="dxa"/>
            <w:right w:w="0" w:type="dxa"/>
          </w:tblCellMar>
        </w:tblPrEx>
        <w:tc>
          <w:tcPr>
            <w:tcW w:w="2952" w:type="dxa"/>
          </w:tcPr>
          <w:p w:rsidR="002B169D" w:rsidRDefault="002F343D">
            <w:pPr>
              <w:keepNext/>
            </w:pPr>
            <w:r>
              <w:t>dec40</w:t>
            </w:r>
          </w:p>
        </w:tc>
        <w:tc>
          <w:tcPr>
            <w:tcW w:w="5904" w:type="dxa"/>
          </w:tcPr>
          <w:p w:rsidR="002B169D" w:rsidRDefault="002F343D">
            <w:pPr>
              <w:keepNext/>
            </w:pPr>
            <w:r>
              <w:t>&lt;table width="100%" height="50px"&gt;&lt;tr&gt;&lt;td width="50%"&gt;</w:t>
            </w:r>
            <w:r>
              <w:t>£</w:t>
            </w:r>
            <w:r>
              <w:t>20 decrease&lt;/td&gt;&lt;td width="50%"&gt;No decrease&lt;/td&gt;&lt;/tr&gt;&lt;/table&gt;</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Completely Fair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Acceptable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Unfair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Very Unfair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Module"/>
      </w:pPr>
      <w:r>
        <w:t>Module: _9</w:t>
      </w:r>
    </w:p>
    <w:p w:rsidR="002B169D" w:rsidRDefault="002F343D">
      <w:pPr>
        <w:pStyle w:val="GPage"/>
      </w:pPr>
      <w:bookmarkStart w:id="409" w:name="_Toc266970467"/>
      <w:r>
        <w:t>Page: sdos</w:t>
      </w:r>
      <w:bookmarkEnd w:id="409"/>
    </w:p>
    <w:tbl>
      <w:tblPr>
        <w:tblStyle w:val="GQuestionCommonProperties"/>
        <w:tblW w:w="0" w:type="auto"/>
        <w:tblInd w:w="0" w:type="dxa"/>
        <w:tblCellMar>
          <w:top w:w="0" w:type="dxa"/>
          <w:left w:w="0" w:type="dxa"/>
          <w:bottom w:w="0" w:type="dxa"/>
          <w:right w:w="0" w:type="dxa"/>
        </w:tblCellMar>
        <w:tblLook w:val="04A0"/>
      </w:tblPr>
      <w:tblGrid>
        <w:gridCol w:w="7633"/>
        <w:gridCol w:w="1223"/>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10" w:name="_Toc266970468"/>
            <w:r w:rsidR="002F343D">
              <w:instrText>sdosg1</w:instrText>
            </w:r>
            <w:bookmarkEnd w:id="410"/>
            <w:r w:rsidR="002F343D">
              <w:instrText xml:space="preserve"> \l 2 \f a</w:instrText>
            </w:r>
            <w:r>
              <w:fldChar w:fldCharType="end"/>
            </w:r>
            <w:r w:rsidR="002F343D">
              <w:rPr>
                <w:rStyle w:val="GVariableName"/>
              </w:rPr>
              <w:t>sdosg1</w:t>
            </w:r>
            <w:r w:rsidR="002F343D">
              <w:rPr>
                <w:i/>
              </w:rPr>
              <w:t>- Show all respondents</w:t>
            </w:r>
          </w:p>
        </w:tc>
        <w:tc>
          <w:tcPr>
            <w:tcW w:w="0" w:type="auto"/>
            <w:shd w:val="clear" w:color="auto" w:fill="D0D0D0"/>
            <w:vAlign w:val="bottom"/>
          </w:tcPr>
          <w:p w:rsidR="002B169D" w:rsidRDefault="002F343D">
            <w:pPr>
              <w:keepNext/>
              <w:jc w:val="right"/>
            </w:pPr>
            <w:r>
              <w:t>GRID</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Please indicate the </w:t>
            </w:r>
            <w:r>
              <w:rPr>
                <w:b/>
              </w:rPr>
              <w:t>extent to which you agree or disagree with the following statements:</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Order as shown</w:t>
            </w:r>
          </w:p>
        </w:tc>
      </w:tr>
      <w:tr w:rsidR="002B169D">
        <w:tblPrEx>
          <w:tblCellMar>
            <w:top w:w="0" w:type="dxa"/>
            <w:left w:w="0" w:type="dxa"/>
            <w:bottom w:w="0" w:type="dxa"/>
            <w:right w:w="0" w:type="dxa"/>
          </w:tblCellMar>
        </w:tblPrEx>
        <w:tc>
          <w:tcPr>
            <w:tcW w:w="2952" w:type="dxa"/>
          </w:tcPr>
          <w:p w:rsidR="002B169D" w:rsidRDefault="002F343D">
            <w:pPr>
              <w:keepNext/>
            </w:pPr>
            <w:r>
              <w:t>sdosq1</w:t>
            </w:r>
          </w:p>
        </w:tc>
        <w:tc>
          <w:tcPr>
            <w:tcW w:w="5904" w:type="dxa"/>
          </w:tcPr>
          <w:p w:rsidR="002B169D" w:rsidRDefault="002F343D">
            <w:pPr>
              <w:keepNext/>
            </w:pPr>
            <w:r>
              <w:t>Groups at the bottom of our society should stay there</w:t>
            </w:r>
          </w:p>
        </w:tc>
      </w:tr>
      <w:tr w:rsidR="002B169D">
        <w:tblPrEx>
          <w:tblCellMar>
            <w:top w:w="0" w:type="dxa"/>
            <w:left w:w="0" w:type="dxa"/>
            <w:bottom w:w="0" w:type="dxa"/>
            <w:right w:w="0" w:type="dxa"/>
          </w:tblCellMar>
        </w:tblPrEx>
        <w:tc>
          <w:tcPr>
            <w:tcW w:w="2952" w:type="dxa"/>
          </w:tcPr>
          <w:p w:rsidR="002B169D" w:rsidRDefault="002F343D">
            <w:pPr>
              <w:keepNext/>
            </w:pPr>
            <w:r>
              <w:t>sdosq2</w:t>
            </w:r>
          </w:p>
        </w:tc>
        <w:tc>
          <w:tcPr>
            <w:tcW w:w="5904" w:type="dxa"/>
          </w:tcPr>
          <w:p w:rsidR="002B169D" w:rsidRDefault="002F343D">
            <w:pPr>
              <w:keepNext/>
            </w:pPr>
            <w:r>
              <w:t>We would have fewer problems if we treated people more equally</w:t>
            </w:r>
          </w:p>
        </w:tc>
      </w:tr>
      <w:tr w:rsidR="002B169D">
        <w:tblPrEx>
          <w:tblCellMar>
            <w:top w:w="0" w:type="dxa"/>
            <w:left w:w="0" w:type="dxa"/>
            <w:bottom w:w="0" w:type="dxa"/>
            <w:right w:w="0" w:type="dxa"/>
          </w:tblCellMar>
        </w:tblPrEx>
        <w:tc>
          <w:tcPr>
            <w:tcW w:w="2952" w:type="dxa"/>
          </w:tcPr>
          <w:p w:rsidR="002B169D" w:rsidRDefault="002F343D">
            <w:pPr>
              <w:keepNext/>
            </w:pPr>
            <w:r>
              <w:t>sdosq3</w:t>
            </w:r>
          </w:p>
        </w:tc>
        <w:tc>
          <w:tcPr>
            <w:tcW w:w="5904" w:type="dxa"/>
          </w:tcPr>
          <w:p w:rsidR="002B169D" w:rsidRDefault="002F343D">
            <w:pPr>
              <w:keepNext/>
            </w:pPr>
            <w:r>
              <w:t xml:space="preserve">No one group should </w:t>
            </w:r>
            <w:r>
              <w:t>dominate in society</w:t>
            </w:r>
          </w:p>
        </w:tc>
      </w:tr>
      <w:tr w:rsidR="002B169D">
        <w:tblPrEx>
          <w:tblCellMar>
            <w:top w:w="0" w:type="dxa"/>
            <w:left w:w="0" w:type="dxa"/>
            <w:bottom w:w="0" w:type="dxa"/>
            <w:right w:w="0" w:type="dxa"/>
          </w:tblCellMar>
        </w:tblPrEx>
        <w:tc>
          <w:tcPr>
            <w:tcW w:w="2952" w:type="dxa"/>
          </w:tcPr>
          <w:p w:rsidR="002B169D" w:rsidRDefault="002F343D">
            <w:pPr>
              <w:keepNext/>
            </w:pPr>
            <w:r>
              <w:t>sdosq4</w:t>
            </w:r>
          </w:p>
        </w:tc>
        <w:tc>
          <w:tcPr>
            <w:tcW w:w="5904" w:type="dxa"/>
          </w:tcPr>
          <w:p w:rsidR="002B169D" w:rsidRDefault="002F343D">
            <w:pPr>
              <w:keepNext/>
            </w:pPr>
            <w:r>
              <w:t>It</w:t>
            </w:r>
            <w:r>
              <w:t>’</w:t>
            </w:r>
            <w:r>
              <w:t>s probably a good thing that certain groups are at the top and other groups are at the bottom</w:t>
            </w:r>
          </w:p>
        </w:tc>
      </w:tr>
      <w:tr w:rsidR="002B169D">
        <w:tblPrEx>
          <w:tblCellMar>
            <w:top w:w="0" w:type="dxa"/>
            <w:left w:w="0" w:type="dxa"/>
            <w:bottom w:w="0" w:type="dxa"/>
            <w:right w:w="0" w:type="dxa"/>
          </w:tblCellMar>
        </w:tblPrEx>
        <w:tc>
          <w:tcPr>
            <w:tcW w:w="2952" w:type="dxa"/>
          </w:tcPr>
          <w:p w:rsidR="002B169D" w:rsidRDefault="002F343D">
            <w:pPr>
              <w:keepNext/>
            </w:pPr>
            <w:r>
              <w:t>sdosq5</w:t>
            </w:r>
          </w:p>
        </w:tc>
        <w:tc>
          <w:tcPr>
            <w:tcW w:w="5904" w:type="dxa"/>
          </w:tcPr>
          <w:p w:rsidR="002B169D" w:rsidRDefault="002F343D">
            <w:pPr>
              <w:keepNext/>
            </w:pPr>
            <w:r>
              <w:t>Group equality should be our ideal</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1 Completely agree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2 Tend to agree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 xml:space="preserve">3 Tend to </w:t>
            </w:r>
            <w:r>
              <w:t>disagree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4 Completely disagree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Don't know</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r>
        <w:rPr>
          <w:i/>
        </w:rPr>
        <w:t>↯</w:t>
      </w:r>
      <w:r>
        <w:rPr>
          <w:i/>
        </w:rPr>
        <w:t xml:space="preserve"> Goto page sdos if not dshowsdosq1 or not dshowsdosq2 or not dshowsdosq3 or not dshowsdosq4 or not dshowsdosq5</w:t>
      </w:r>
    </w:p>
    <w:p w:rsidR="002B169D" w:rsidRDefault="002F343D">
      <w:pPr>
        <w:pStyle w:val="GPage"/>
      </w:pPr>
      <w:bookmarkStart w:id="411" w:name="_Toc266970469"/>
      <w:r>
        <w:t>Page: split</w:t>
      </w:r>
      <w:bookmarkEnd w:id="411"/>
    </w:p>
    <w:p w:rsidR="002B169D" w:rsidRDefault="002F343D">
      <w:pPr>
        <w:pStyle w:val="GPage"/>
      </w:pPr>
      <w:bookmarkStart w:id="412" w:name="_Toc266970470"/>
      <w:r>
        <w:t xml:space="preserve">Page: </w:t>
      </w:r>
      <w:r>
        <w:t>_implicit_10</w:t>
      </w:r>
      <w:bookmarkEnd w:id="412"/>
    </w:p>
    <w:p w:rsidR="002B169D" w:rsidRDefault="002F343D">
      <w:r>
        <w:t xml:space="preserve">&lt;b&gt;&lt;big&gt;On the following page we will ask you to read an article before answering two questions. This article may take a moment to load, so please wait for the article to appear before answering the questions. &lt;br/&gt;&lt;br/&gt;Please click the arrow </w:t>
      </w:r>
      <w:r>
        <w:t>to continue&lt;/big&gt;&lt;/b&gt;</w:t>
      </w:r>
    </w:p>
    <w:p w:rsidR="002B169D" w:rsidRDefault="002F343D">
      <w:pPr>
        <w:pStyle w:val="GPage"/>
      </w:pPr>
      <w:bookmarkStart w:id="413" w:name="_Toc266970471"/>
      <w:r>
        <w:t>Page: group1 if split == 1</w:t>
      </w:r>
      <w:bookmarkEnd w:id="413"/>
    </w:p>
    <w:p w:rsidR="002B169D" w:rsidRDefault="002F343D">
      <w:r>
        <w:t>**Below is a summary of an important political issue adapted from news coverage.  Please read the issue summary carefully before responding to the questions that follow it.**</w:t>
      </w:r>
    </w:p>
    <w:p w:rsidR="002B169D" w:rsidRDefault="002F343D">
      <w:r>
        <w:t>&lt;img src="https://surveyfiles.yo</w:t>
      </w:r>
      <w:r>
        <w:t>ugov.com/static/BCCAP_JAN1.bmp"/&gt;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14" w:name="_Toc266970472"/>
            <w:r w:rsidR="002F343D">
              <w:instrText>oxg1q1</w:instrText>
            </w:r>
            <w:bookmarkEnd w:id="414"/>
            <w:r w:rsidR="002F343D">
              <w:instrText xml:space="preserve"> \l 2 \f a</w:instrText>
            </w:r>
            <w:r>
              <w:fldChar w:fldCharType="end"/>
            </w:r>
            <w:r w:rsidR="002F343D">
              <w:rPr>
                <w:rStyle w:val="GVariableName"/>
              </w:rPr>
              <w:t>oxg1q1</w:t>
            </w:r>
            <w:r w:rsidR="002F343D">
              <w:rPr>
                <w:i/>
              </w:rPr>
              <w:t>- Show all respondents/required</w:t>
            </w:r>
          </w:p>
        </w:tc>
        <w:tc>
          <w:tcPr>
            <w:tcW w:w="0" w:type="auto"/>
            <w:shd w:val="clear" w:color="auto" w:fill="D0D0D0"/>
            <w:vAlign w:val="bottom"/>
          </w:tcPr>
          <w:p w:rsidR="002B169D" w:rsidRDefault="002F343D">
            <w:pPr>
              <w:keepNext/>
              <w:jc w:val="right"/>
            </w:pPr>
            <w:r>
              <w:t>MULTIPLE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How does this article make you feel? (Please select all that apply, even if you feel some emotions more strongly than others.)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 xml:space="preserve">Randomize </w:t>
            </w:r>
            <w:r>
              <w:rPr>
                <w:i/>
              </w:rPr>
              <w:t>response options</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Contempt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Anger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Irritation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Frustration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Surprise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Embarrassment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Envy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Jealousy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Fear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Sadness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Shame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Amusement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Happiness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Pride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Relief</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Guilt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None of these</w:t>
            </w:r>
          </w:p>
        </w:tc>
        <w:tc>
          <w:tcPr>
            <w:tcW w:w="4428" w:type="dxa"/>
          </w:tcPr>
          <w:p w:rsidR="002B169D" w:rsidRDefault="002F343D">
            <w:pPr>
              <w:keepNext/>
              <w:jc w:val="right"/>
              <w:rPr>
                <w:i/>
              </w:rPr>
            </w:pPr>
            <w:r>
              <w:rPr>
                <w:i/>
              </w:rPr>
              <w:t>Not randomized,exclude other punches</w:t>
            </w: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Don</w:t>
            </w:r>
            <w:r>
              <w:t>’</w:t>
            </w:r>
            <w:r>
              <w:t>t know</w:t>
            </w:r>
          </w:p>
        </w:tc>
        <w:tc>
          <w:tcPr>
            <w:tcW w:w="4428" w:type="dxa"/>
          </w:tcPr>
          <w:p w:rsidR="002B169D" w:rsidRDefault="002F343D">
            <w:pPr>
              <w:keepNext/>
              <w:jc w:val="right"/>
              <w:rPr>
                <w:i/>
              </w:rPr>
            </w:pPr>
            <w:r>
              <w:rPr>
                <w:i/>
              </w:rPr>
              <w:t>Not randomized,exclude other punches</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15" w:name="_Toc266970473"/>
            <w:r w:rsidR="002F343D">
              <w:instrText>oxg1q2</w:instrText>
            </w:r>
            <w:bookmarkEnd w:id="415"/>
            <w:r w:rsidR="002F343D">
              <w:instrText xml:space="preserve"> \l 2 \f a</w:instrText>
            </w:r>
            <w:r>
              <w:fldChar w:fldCharType="end"/>
            </w:r>
            <w:r w:rsidR="002F343D">
              <w:rPr>
                <w:rStyle w:val="GVariableName"/>
              </w:rPr>
              <w:t>oxg1q2</w:t>
            </w:r>
            <w:r w:rsidR="002F343D">
              <w:rPr>
                <w:i/>
              </w:rPr>
              <w:t>- Show all 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Using a scale that runs from 0 to 10, where 0 means I don</w:t>
            </w:r>
            <w:r>
              <w:rPr>
                <w:b/>
              </w:rPr>
              <w:t>’</w:t>
            </w:r>
            <w:r>
              <w:rPr>
                <w:b/>
              </w:rPr>
              <w:t xml:space="preserve">t really </w:t>
            </w:r>
            <w:r>
              <w:rPr>
                <w:b/>
              </w:rPr>
              <w:t>admire them and 10 means I admire them very much, how would you rate Deutsche Telekom?</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0 -  I don</w:t>
            </w:r>
            <w:r>
              <w:t>’</w:t>
            </w:r>
            <w:r>
              <w:t>t admire them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10 - I admire them very much</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16" w:name="_Toc266970474"/>
      <w:r>
        <w:t>Page: group2 if split == 2</w:t>
      </w:r>
      <w:bookmarkEnd w:id="416"/>
    </w:p>
    <w:p w:rsidR="002B169D" w:rsidRDefault="002F343D">
      <w:r>
        <w:t xml:space="preserve">**Below is a summary of an important political issue adapted from news coverage.  Please read the issue summary carefully before responding to the questions that follow </w:t>
      </w:r>
      <w:r>
        <w:t>it.**</w:t>
      </w:r>
    </w:p>
    <w:p w:rsidR="002B169D" w:rsidRDefault="002F343D">
      <w:r>
        <w:t>&lt;img src="https://surveyfiles.yougov.com/static/BCCAP_JAN1_1.bmp"/&gt;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17" w:name="_Toc266970475"/>
            <w:r w:rsidR="002F343D">
              <w:instrText>oxg2q1</w:instrText>
            </w:r>
            <w:bookmarkEnd w:id="417"/>
            <w:r w:rsidR="002F343D">
              <w:instrText xml:space="preserve"> \l 2 \f a</w:instrText>
            </w:r>
            <w:r>
              <w:fldChar w:fldCharType="end"/>
            </w:r>
            <w:r w:rsidR="002F343D">
              <w:rPr>
                <w:rStyle w:val="GVariableName"/>
              </w:rPr>
              <w:t>oxg2q1</w:t>
            </w:r>
            <w:r w:rsidR="002F343D">
              <w:rPr>
                <w:i/>
              </w:rPr>
              <w:t>- Show all respondents/required</w:t>
            </w:r>
          </w:p>
        </w:tc>
        <w:tc>
          <w:tcPr>
            <w:tcW w:w="0" w:type="auto"/>
            <w:shd w:val="clear" w:color="auto" w:fill="D0D0D0"/>
            <w:vAlign w:val="bottom"/>
          </w:tcPr>
          <w:p w:rsidR="002B169D" w:rsidRDefault="002F343D">
            <w:pPr>
              <w:keepNext/>
              <w:jc w:val="right"/>
            </w:pPr>
            <w:r>
              <w:t>MULTIPLE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How does this article make you feel? (Please select all that apply, even if you feel some emotions more </w:t>
            </w:r>
            <w:r>
              <w:rPr>
                <w:b/>
              </w:rPr>
              <w:t>strongly than others.)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Randomize response options</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Contempt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Anger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Irritation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Frustration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Surprise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Embarrassment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Envy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Jealousy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Fear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Sadness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Shame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Amusement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Happiness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Pride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Relief</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Guilt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None of these</w:t>
            </w:r>
          </w:p>
        </w:tc>
        <w:tc>
          <w:tcPr>
            <w:tcW w:w="4428" w:type="dxa"/>
          </w:tcPr>
          <w:p w:rsidR="002B169D" w:rsidRDefault="002F343D">
            <w:pPr>
              <w:keepNext/>
              <w:jc w:val="right"/>
              <w:rPr>
                <w:i/>
              </w:rPr>
            </w:pPr>
            <w:r>
              <w:rPr>
                <w:i/>
              </w:rPr>
              <w:t>Not randomized,exclude other punches</w:t>
            </w: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Don</w:t>
            </w:r>
            <w:r>
              <w:t>’</w:t>
            </w:r>
            <w:r>
              <w:t>t know</w:t>
            </w:r>
          </w:p>
        </w:tc>
        <w:tc>
          <w:tcPr>
            <w:tcW w:w="4428" w:type="dxa"/>
          </w:tcPr>
          <w:p w:rsidR="002B169D" w:rsidRDefault="002F343D">
            <w:pPr>
              <w:keepNext/>
              <w:jc w:val="right"/>
              <w:rPr>
                <w:i/>
              </w:rPr>
            </w:pPr>
            <w:r>
              <w:rPr>
                <w:i/>
              </w:rPr>
              <w:t>Not randomized,exclude other punches</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18" w:name="_Toc266970476"/>
            <w:r w:rsidR="002F343D">
              <w:instrText>oxg2q2</w:instrText>
            </w:r>
            <w:bookmarkEnd w:id="418"/>
            <w:r w:rsidR="002F343D">
              <w:instrText xml:space="preserve"> \l 2 \f a</w:instrText>
            </w:r>
            <w:r>
              <w:fldChar w:fldCharType="end"/>
            </w:r>
            <w:r w:rsidR="002F343D">
              <w:rPr>
                <w:rStyle w:val="GVariableName"/>
              </w:rPr>
              <w:t>oxg2q2</w:t>
            </w:r>
            <w:r w:rsidR="002F343D">
              <w:rPr>
                <w:i/>
              </w:rPr>
              <w:t>- Show all 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Using a scale that runs from 0 to </w:t>
            </w:r>
            <w:r>
              <w:rPr>
                <w:b/>
              </w:rPr>
              <w:t>10, where 0 means I don</w:t>
            </w:r>
            <w:r>
              <w:rPr>
                <w:b/>
              </w:rPr>
              <w:t>’</w:t>
            </w:r>
            <w:r>
              <w:rPr>
                <w:b/>
              </w:rPr>
              <w:t>t really admire them and 10 means I admire them very much, how would you rate Deutsche Telekom?</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0 -  I don</w:t>
            </w:r>
            <w:r>
              <w:t>’</w:t>
            </w:r>
            <w:r>
              <w:t>t admire them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 xml:space="preserve">10 - I </w:t>
            </w:r>
            <w:r>
              <w:t>admire them very much</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19" w:name="_Toc266970477"/>
      <w:r>
        <w:t>Page: group3 if split == 3</w:t>
      </w:r>
      <w:bookmarkEnd w:id="419"/>
    </w:p>
    <w:p w:rsidR="002B169D" w:rsidRDefault="002F343D">
      <w:r>
        <w:t xml:space="preserve">**Below is a summary of an important political issue adapted from news coverage.  Please read the issue summary carefully before responding to </w:t>
      </w:r>
      <w:r>
        <w:t>the questions that follow it.**</w:t>
      </w:r>
    </w:p>
    <w:p w:rsidR="002B169D" w:rsidRDefault="002F343D">
      <w:r>
        <w:t>&lt;img src="https://surveyfiles.yougov.com/static/BCCAP_JAN1_2.bmp"/&gt;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20" w:name="_Toc266970478"/>
            <w:r w:rsidR="002F343D">
              <w:instrText>oxg3q1</w:instrText>
            </w:r>
            <w:bookmarkEnd w:id="420"/>
            <w:r w:rsidR="002F343D">
              <w:instrText xml:space="preserve"> \l 2 \f a</w:instrText>
            </w:r>
            <w:r>
              <w:fldChar w:fldCharType="end"/>
            </w:r>
            <w:r w:rsidR="002F343D">
              <w:rPr>
                <w:rStyle w:val="GVariableName"/>
              </w:rPr>
              <w:t>oxg3q1</w:t>
            </w:r>
            <w:r w:rsidR="002F343D">
              <w:rPr>
                <w:i/>
              </w:rPr>
              <w:t>- Show all respondents/required</w:t>
            </w:r>
          </w:p>
        </w:tc>
        <w:tc>
          <w:tcPr>
            <w:tcW w:w="0" w:type="auto"/>
            <w:shd w:val="clear" w:color="auto" w:fill="D0D0D0"/>
            <w:vAlign w:val="bottom"/>
          </w:tcPr>
          <w:p w:rsidR="002B169D" w:rsidRDefault="002F343D">
            <w:pPr>
              <w:keepNext/>
              <w:jc w:val="right"/>
            </w:pPr>
            <w:r>
              <w:t>MULTIPLE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How does this article make you feel? (Please select all that apply, even if you </w:t>
            </w:r>
            <w:r>
              <w:rPr>
                <w:b/>
              </w:rPr>
              <w:t>feel some emotions more strongly than others.)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Randomize response options</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Contempt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Anger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Irritation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Frustration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Surprise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Embarrassment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Envy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Jealousy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Fear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Sadness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Shame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Amusement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Happiness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Pride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Relief</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Guilt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None of these</w:t>
            </w:r>
          </w:p>
        </w:tc>
        <w:tc>
          <w:tcPr>
            <w:tcW w:w="4428" w:type="dxa"/>
          </w:tcPr>
          <w:p w:rsidR="002B169D" w:rsidRDefault="002F343D">
            <w:pPr>
              <w:keepNext/>
              <w:jc w:val="right"/>
              <w:rPr>
                <w:i/>
              </w:rPr>
            </w:pPr>
            <w:r>
              <w:rPr>
                <w:i/>
              </w:rPr>
              <w:t>Not randomized,exclude other punches</w:t>
            </w: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Don</w:t>
            </w:r>
            <w:r>
              <w:t>’</w:t>
            </w:r>
            <w:r>
              <w:t>t know</w:t>
            </w:r>
          </w:p>
        </w:tc>
        <w:tc>
          <w:tcPr>
            <w:tcW w:w="4428" w:type="dxa"/>
          </w:tcPr>
          <w:p w:rsidR="002B169D" w:rsidRDefault="002F343D">
            <w:pPr>
              <w:keepNext/>
              <w:jc w:val="right"/>
              <w:rPr>
                <w:i/>
              </w:rPr>
            </w:pPr>
            <w:r>
              <w:rPr>
                <w:i/>
              </w:rPr>
              <w:t>Not randomized,exclude other punches</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21" w:name="_Toc266970479"/>
            <w:r w:rsidR="002F343D">
              <w:instrText>oxg3q2</w:instrText>
            </w:r>
            <w:bookmarkEnd w:id="421"/>
            <w:r w:rsidR="002F343D">
              <w:instrText xml:space="preserve"> \l 2 \f a</w:instrText>
            </w:r>
            <w:r>
              <w:fldChar w:fldCharType="end"/>
            </w:r>
            <w:r w:rsidR="002F343D">
              <w:rPr>
                <w:rStyle w:val="GVariableName"/>
              </w:rPr>
              <w:t>oxg3q2</w:t>
            </w:r>
            <w:r w:rsidR="002F343D">
              <w:rPr>
                <w:i/>
              </w:rPr>
              <w:t>- Show all 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Using a </w:t>
            </w:r>
            <w:r>
              <w:rPr>
                <w:b/>
              </w:rPr>
              <w:t>scale that runs from 0 to 10, where 0 means I don</w:t>
            </w:r>
            <w:r>
              <w:rPr>
                <w:b/>
              </w:rPr>
              <w:t>’</w:t>
            </w:r>
            <w:r>
              <w:rPr>
                <w:b/>
              </w:rPr>
              <w:t>t really admire them and 10 means I admire them very much, how would you rate British Telecom (BT)?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0 -  I don</w:t>
            </w:r>
            <w:r>
              <w:t>’</w:t>
            </w:r>
            <w:r>
              <w:t>t admire them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10 - I admire them very much</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22" w:name="_Toc266970480"/>
      <w:r>
        <w:t>Page: group4 if split == 4</w:t>
      </w:r>
      <w:bookmarkEnd w:id="422"/>
    </w:p>
    <w:p w:rsidR="002B169D" w:rsidRDefault="002F343D">
      <w:r>
        <w:t xml:space="preserve">**Below is a summary of an important political issue adapted from news coverage.  Please read the issue summary </w:t>
      </w:r>
      <w:r>
        <w:t>carefully before responding to the questions that follow it.**</w:t>
      </w:r>
    </w:p>
    <w:p w:rsidR="002B169D" w:rsidRDefault="002F343D">
      <w:r>
        <w:t>&lt;img src="https://surveyfiles.yougov.com/static/BCCAP_JAN1_3.bmp"/&gt;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23" w:name="_Toc266970481"/>
            <w:r w:rsidR="002F343D">
              <w:instrText>oxg4q1</w:instrText>
            </w:r>
            <w:bookmarkEnd w:id="423"/>
            <w:r w:rsidR="002F343D">
              <w:instrText xml:space="preserve"> \l 2 \f a</w:instrText>
            </w:r>
            <w:r>
              <w:fldChar w:fldCharType="end"/>
            </w:r>
            <w:r w:rsidR="002F343D">
              <w:rPr>
                <w:rStyle w:val="GVariableName"/>
              </w:rPr>
              <w:t>oxg4q1</w:t>
            </w:r>
            <w:r w:rsidR="002F343D">
              <w:rPr>
                <w:i/>
              </w:rPr>
              <w:t>- Show all respondents/required</w:t>
            </w:r>
          </w:p>
        </w:tc>
        <w:tc>
          <w:tcPr>
            <w:tcW w:w="0" w:type="auto"/>
            <w:shd w:val="clear" w:color="auto" w:fill="D0D0D0"/>
            <w:vAlign w:val="bottom"/>
          </w:tcPr>
          <w:p w:rsidR="002B169D" w:rsidRDefault="002F343D">
            <w:pPr>
              <w:keepNext/>
              <w:jc w:val="right"/>
            </w:pPr>
            <w:r>
              <w:t>MULTIPLE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How does this article make you feel? (Please </w:t>
            </w:r>
            <w:r>
              <w:rPr>
                <w:b/>
              </w:rPr>
              <w:t>select all that apply, even if you feel some emotions more strongly than others.)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Randomize response options</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Contempt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Anger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Irritation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Frustration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Surprise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Embarrassment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Envy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Jealousy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Fear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Sadness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Shame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Amusement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Happiness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Pride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Relief</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Guilt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None of these</w:t>
            </w:r>
          </w:p>
        </w:tc>
        <w:tc>
          <w:tcPr>
            <w:tcW w:w="4428" w:type="dxa"/>
          </w:tcPr>
          <w:p w:rsidR="002B169D" w:rsidRDefault="002F343D">
            <w:pPr>
              <w:keepNext/>
              <w:jc w:val="right"/>
              <w:rPr>
                <w:i/>
              </w:rPr>
            </w:pPr>
            <w:r>
              <w:rPr>
                <w:i/>
              </w:rPr>
              <w:t>Not randomized,exclude other punches</w:t>
            </w: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Don</w:t>
            </w:r>
            <w:r>
              <w:t>’</w:t>
            </w:r>
            <w:r>
              <w:t>t know</w:t>
            </w:r>
          </w:p>
        </w:tc>
        <w:tc>
          <w:tcPr>
            <w:tcW w:w="4428" w:type="dxa"/>
          </w:tcPr>
          <w:p w:rsidR="002B169D" w:rsidRDefault="002F343D">
            <w:pPr>
              <w:keepNext/>
              <w:jc w:val="right"/>
              <w:rPr>
                <w:i/>
              </w:rPr>
            </w:pPr>
            <w:r>
              <w:rPr>
                <w:i/>
              </w:rPr>
              <w:t>Not randomized,exclude other punches</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24" w:name="_Toc266970482"/>
            <w:r w:rsidR="002F343D">
              <w:instrText>oxg4q2</w:instrText>
            </w:r>
            <w:bookmarkEnd w:id="424"/>
            <w:r w:rsidR="002F343D">
              <w:instrText xml:space="preserve"> \l 2 \f a</w:instrText>
            </w:r>
            <w:r>
              <w:fldChar w:fldCharType="end"/>
            </w:r>
            <w:r w:rsidR="002F343D">
              <w:rPr>
                <w:rStyle w:val="GVariableName"/>
              </w:rPr>
              <w:t>oxg4q2</w:t>
            </w:r>
            <w:r w:rsidR="002F343D">
              <w:rPr>
                <w:i/>
              </w:rPr>
              <w:t xml:space="preserve">- Show all </w:t>
            </w:r>
            <w:r w:rsidR="002F343D">
              <w:rPr>
                <w:i/>
              </w:rPr>
              <w:t>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Using a scale that runs from 0 to 10, where 0 means I don</w:t>
            </w:r>
            <w:r>
              <w:rPr>
                <w:b/>
              </w:rPr>
              <w:t>’</w:t>
            </w:r>
            <w:r>
              <w:rPr>
                <w:b/>
              </w:rPr>
              <w:t>t really admire them and 10 means I admire them very much, how would you rate British Telecom (BT)?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0 -  I don</w:t>
            </w:r>
            <w:r>
              <w:t>’</w:t>
            </w:r>
            <w:r>
              <w:t>t admire them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10 - I admire them very much</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25" w:name="_Toc266970483"/>
      <w:r>
        <w:t>Page: group5 if split == 5</w:t>
      </w:r>
      <w:bookmarkEnd w:id="425"/>
    </w:p>
    <w:p w:rsidR="002B169D" w:rsidRDefault="002F343D">
      <w:r>
        <w:t xml:space="preserve">**Below is a summary of an important political issue adapted from news </w:t>
      </w:r>
      <w:r>
        <w:t>coverage.  Please read the issue summary carefully before responding to the questions that follow it.**</w:t>
      </w:r>
    </w:p>
    <w:p w:rsidR="002B169D" w:rsidRDefault="002F343D">
      <w:r>
        <w:t>&lt;img src="https://surveyfiles.yougov.com/static/BCCAP_JAN1_4.bmp"/&gt;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26" w:name="_Toc266970484"/>
            <w:r w:rsidR="002F343D">
              <w:instrText>oxg5q1</w:instrText>
            </w:r>
            <w:bookmarkEnd w:id="426"/>
            <w:r w:rsidR="002F343D">
              <w:instrText xml:space="preserve"> \l 2 \f a</w:instrText>
            </w:r>
            <w:r>
              <w:fldChar w:fldCharType="end"/>
            </w:r>
            <w:r w:rsidR="002F343D">
              <w:rPr>
                <w:rStyle w:val="GVariableName"/>
              </w:rPr>
              <w:t>oxg5q1</w:t>
            </w:r>
            <w:r w:rsidR="002F343D">
              <w:rPr>
                <w:i/>
              </w:rPr>
              <w:t>- Show all respondents/required</w:t>
            </w:r>
          </w:p>
        </w:tc>
        <w:tc>
          <w:tcPr>
            <w:tcW w:w="0" w:type="auto"/>
            <w:shd w:val="clear" w:color="auto" w:fill="D0D0D0"/>
            <w:vAlign w:val="bottom"/>
          </w:tcPr>
          <w:p w:rsidR="002B169D" w:rsidRDefault="002F343D">
            <w:pPr>
              <w:keepNext/>
              <w:jc w:val="right"/>
            </w:pPr>
            <w:r>
              <w:t>MULTIPLE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How does</w:t>
            </w:r>
            <w:r>
              <w:rPr>
                <w:b/>
              </w:rPr>
              <w:t xml:space="preserve"> this article make you feel? (Please select all that apply, even if you feel some emotions more strongly than others.)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Randomize response options</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Contempt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Anger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Irritation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Frustration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Surprise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Embarrassment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Envy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Jealousy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Fear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Sadness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Shame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Amusement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Happiness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Pride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Relief</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Guilt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None of these</w:t>
            </w:r>
          </w:p>
        </w:tc>
        <w:tc>
          <w:tcPr>
            <w:tcW w:w="4428" w:type="dxa"/>
          </w:tcPr>
          <w:p w:rsidR="002B169D" w:rsidRDefault="002F343D">
            <w:pPr>
              <w:keepNext/>
              <w:jc w:val="right"/>
              <w:rPr>
                <w:i/>
              </w:rPr>
            </w:pPr>
            <w:r>
              <w:rPr>
                <w:i/>
              </w:rPr>
              <w:t>Not randomized,exclude other punches</w:t>
            </w: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Don</w:t>
            </w:r>
            <w:r>
              <w:t>’</w:t>
            </w:r>
            <w:r>
              <w:t>t know</w:t>
            </w:r>
          </w:p>
        </w:tc>
        <w:tc>
          <w:tcPr>
            <w:tcW w:w="4428" w:type="dxa"/>
          </w:tcPr>
          <w:p w:rsidR="002B169D" w:rsidRDefault="002F343D">
            <w:pPr>
              <w:keepNext/>
              <w:jc w:val="right"/>
              <w:rPr>
                <w:i/>
              </w:rPr>
            </w:pPr>
            <w:r>
              <w:rPr>
                <w:i/>
              </w:rPr>
              <w:t>Not randomized,exclude other punches</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27" w:name="_Toc266970485"/>
            <w:r w:rsidR="002F343D">
              <w:instrText>oxg5q2</w:instrText>
            </w:r>
            <w:bookmarkEnd w:id="427"/>
            <w:r w:rsidR="002F343D">
              <w:instrText xml:space="preserve"> \l 2 \f a</w:instrText>
            </w:r>
            <w:r>
              <w:fldChar w:fldCharType="end"/>
            </w:r>
            <w:r w:rsidR="002F343D">
              <w:rPr>
                <w:rStyle w:val="GVariableName"/>
              </w:rPr>
              <w:t>oxg5q2</w:t>
            </w:r>
            <w:r w:rsidR="002F343D">
              <w:rPr>
                <w:i/>
              </w:rPr>
              <w:t>- Show all 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Using a scale that runs from 0 to 10, where 0 means I don</w:t>
            </w:r>
            <w:r>
              <w:rPr>
                <w:b/>
              </w:rPr>
              <w:t>’</w:t>
            </w:r>
            <w:r>
              <w:rPr>
                <w:b/>
              </w:rPr>
              <w:t>t really admire them and 10 means I admire them very much, how would you rate British Telecom (BT)?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w:t>
            </w:r>
            <w:r>
              <w:t xml:space="preserve"> -  I don</w:t>
            </w:r>
            <w:r>
              <w:t>’</w:t>
            </w:r>
            <w:r>
              <w:t>t admire them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10 - I admire them very much</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28" w:name="_Toc266970486"/>
      <w:r>
        <w:t>Page: group6 if split == 6</w:t>
      </w:r>
      <w:bookmarkEnd w:id="428"/>
    </w:p>
    <w:p w:rsidR="002B169D" w:rsidRDefault="002F343D">
      <w:r>
        <w:t xml:space="preserve">**Below is a summary of an </w:t>
      </w:r>
      <w:r>
        <w:t>important political issue adapted from news coverage.  Please read the issue summary carefully before responding to the questions that follow it.**</w:t>
      </w:r>
    </w:p>
    <w:p w:rsidR="002B169D" w:rsidRDefault="002F343D">
      <w:r>
        <w:t>&lt;img src="https://surveyfiles.yougov.com/static/BCCAP_JAN1_5.bmp"/&gt;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29" w:name="_Toc266970487"/>
            <w:r w:rsidR="002F343D">
              <w:instrText>oxg6q1</w:instrText>
            </w:r>
            <w:bookmarkEnd w:id="429"/>
            <w:r w:rsidR="002F343D">
              <w:instrText xml:space="preserve"> \l 2 \f a</w:instrText>
            </w:r>
            <w:r>
              <w:fldChar w:fldCharType="end"/>
            </w:r>
            <w:r w:rsidR="002F343D">
              <w:rPr>
                <w:rStyle w:val="GVariableName"/>
              </w:rPr>
              <w:t>oxg6q1</w:t>
            </w:r>
            <w:r w:rsidR="002F343D">
              <w:rPr>
                <w:i/>
              </w:rPr>
              <w:t>- Show all re</w:t>
            </w:r>
            <w:r w:rsidR="002F343D">
              <w:rPr>
                <w:i/>
              </w:rPr>
              <w:t>spondents/required</w:t>
            </w:r>
          </w:p>
        </w:tc>
        <w:tc>
          <w:tcPr>
            <w:tcW w:w="0" w:type="auto"/>
            <w:shd w:val="clear" w:color="auto" w:fill="D0D0D0"/>
            <w:vAlign w:val="bottom"/>
          </w:tcPr>
          <w:p w:rsidR="002B169D" w:rsidRDefault="002F343D">
            <w:pPr>
              <w:keepNext/>
              <w:jc w:val="right"/>
            </w:pPr>
            <w:r>
              <w:t>MULTIPLE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How does this article make you feel? (Please select all that apply, even if you feel some emotions more strongly than others.)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Randomize response options</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Contempt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Anger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Irritation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Frustration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Surprise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Embarrassment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Envy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Jealousy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Fear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Sadness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Shame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Amusement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Happiness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Pride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Relief</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Guilt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None of these</w:t>
            </w:r>
          </w:p>
        </w:tc>
        <w:tc>
          <w:tcPr>
            <w:tcW w:w="4428" w:type="dxa"/>
          </w:tcPr>
          <w:p w:rsidR="002B169D" w:rsidRDefault="002F343D">
            <w:pPr>
              <w:keepNext/>
              <w:jc w:val="right"/>
              <w:rPr>
                <w:i/>
              </w:rPr>
            </w:pPr>
            <w:r>
              <w:rPr>
                <w:i/>
              </w:rPr>
              <w:t>Not randomized,exclude other punches</w:t>
            </w: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Don</w:t>
            </w:r>
            <w:r>
              <w:t>’</w:t>
            </w:r>
            <w:r>
              <w:t>t know</w:t>
            </w:r>
          </w:p>
        </w:tc>
        <w:tc>
          <w:tcPr>
            <w:tcW w:w="4428" w:type="dxa"/>
          </w:tcPr>
          <w:p w:rsidR="002B169D" w:rsidRDefault="002F343D">
            <w:pPr>
              <w:keepNext/>
              <w:jc w:val="right"/>
              <w:rPr>
                <w:i/>
              </w:rPr>
            </w:pPr>
            <w:r>
              <w:rPr>
                <w:i/>
              </w:rPr>
              <w:t xml:space="preserve">Not </w:t>
            </w:r>
            <w:r>
              <w:rPr>
                <w:i/>
              </w:rPr>
              <w:t>randomized,exclude other punches</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30" w:name="_Toc266970488"/>
            <w:r w:rsidR="002F343D">
              <w:instrText>oxg6q2</w:instrText>
            </w:r>
            <w:bookmarkEnd w:id="430"/>
            <w:r w:rsidR="002F343D">
              <w:instrText xml:space="preserve"> \l 2 \f a</w:instrText>
            </w:r>
            <w:r>
              <w:fldChar w:fldCharType="end"/>
            </w:r>
            <w:r w:rsidR="002F343D">
              <w:rPr>
                <w:rStyle w:val="GVariableName"/>
              </w:rPr>
              <w:t>oxg6q2</w:t>
            </w:r>
            <w:r w:rsidR="002F343D">
              <w:rPr>
                <w:i/>
              </w:rPr>
              <w:t>- Show all 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Using a scale that runs from 0 to 10, where 0 means I don</w:t>
            </w:r>
            <w:r>
              <w:rPr>
                <w:b/>
              </w:rPr>
              <w:t>’</w:t>
            </w:r>
            <w:r>
              <w:rPr>
                <w:b/>
              </w:rPr>
              <w:t>t really admire them and 10 means I admire them very much, how would you rate Vodafone?</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0 -  I don</w:t>
            </w:r>
            <w:r>
              <w:t>’</w:t>
            </w:r>
            <w:r>
              <w:t>t admire them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10 - I admire them very much</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31" w:name="_Toc266970489"/>
      <w:r>
        <w:t>Page: group7 if split == 7</w:t>
      </w:r>
      <w:bookmarkEnd w:id="431"/>
    </w:p>
    <w:p w:rsidR="002B169D" w:rsidRDefault="002F343D">
      <w:r>
        <w:t>**Below is</w:t>
      </w:r>
      <w:r>
        <w:t xml:space="preserve"> a summary of an important political issue adapted from news coverage.  Please read the issue summary carefully before responding to the questions that follow it.**</w:t>
      </w:r>
    </w:p>
    <w:p w:rsidR="002B169D" w:rsidRDefault="002F343D">
      <w:r>
        <w:t>&lt;img src="https://surveyfiles.yougov.com/static/BCCAP_JAN1_6.bmp"/&gt;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32" w:name="_Toc266970490"/>
            <w:r w:rsidR="002F343D">
              <w:instrText>oxg7q1</w:instrText>
            </w:r>
            <w:bookmarkEnd w:id="432"/>
            <w:r w:rsidR="002F343D">
              <w:instrText xml:space="preserve"> \l 2 \f a</w:instrText>
            </w:r>
            <w:r>
              <w:fldChar w:fldCharType="end"/>
            </w:r>
            <w:r w:rsidR="002F343D">
              <w:rPr>
                <w:rStyle w:val="GVariableName"/>
              </w:rPr>
              <w:t>ox</w:t>
            </w:r>
            <w:r w:rsidR="002F343D">
              <w:rPr>
                <w:rStyle w:val="GVariableName"/>
              </w:rPr>
              <w:t>g7q1</w:t>
            </w:r>
            <w:r w:rsidR="002F343D">
              <w:rPr>
                <w:i/>
              </w:rPr>
              <w:t>- Show all respondents/required</w:t>
            </w:r>
          </w:p>
        </w:tc>
        <w:tc>
          <w:tcPr>
            <w:tcW w:w="0" w:type="auto"/>
            <w:shd w:val="clear" w:color="auto" w:fill="D0D0D0"/>
            <w:vAlign w:val="bottom"/>
          </w:tcPr>
          <w:p w:rsidR="002B169D" w:rsidRDefault="002F343D">
            <w:pPr>
              <w:keepNext/>
              <w:jc w:val="right"/>
            </w:pPr>
            <w:r>
              <w:t>MULTIPLE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How does this article make you feel? (Please select all that apply, even if you feel some emotions more strongly than others.)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Randomize response options</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Contempt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Anger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Irritation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Frustration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Surprise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Embarrassment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Envy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Jealousy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Fear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Sadness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Shame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Amusement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Happiness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Pride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Relief</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Guilt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None of these</w:t>
            </w:r>
          </w:p>
        </w:tc>
        <w:tc>
          <w:tcPr>
            <w:tcW w:w="4428" w:type="dxa"/>
          </w:tcPr>
          <w:p w:rsidR="002B169D" w:rsidRDefault="002F343D">
            <w:pPr>
              <w:keepNext/>
              <w:jc w:val="right"/>
              <w:rPr>
                <w:i/>
              </w:rPr>
            </w:pPr>
            <w:r>
              <w:rPr>
                <w:i/>
              </w:rPr>
              <w:t>Not randomized,exclude other punches</w:t>
            </w: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Don</w:t>
            </w:r>
            <w:r>
              <w:t>’</w:t>
            </w:r>
            <w:r>
              <w:t>t know</w:t>
            </w:r>
          </w:p>
        </w:tc>
        <w:tc>
          <w:tcPr>
            <w:tcW w:w="4428" w:type="dxa"/>
          </w:tcPr>
          <w:p w:rsidR="002B169D" w:rsidRDefault="002F343D">
            <w:pPr>
              <w:keepNext/>
              <w:jc w:val="right"/>
              <w:rPr>
                <w:i/>
              </w:rPr>
            </w:pPr>
            <w:r>
              <w:rPr>
                <w:i/>
              </w:rPr>
              <w:t>Not randomized,exclude other punches</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33" w:name="_Toc266970491"/>
            <w:r w:rsidR="002F343D">
              <w:instrText>oxg7q2</w:instrText>
            </w:r>
            <w:bookmarkEnd w:id="433"/>
            <w:r w:rsidR="002F343D">
              <w:instrText xml:space="preserve"> \l 2 \f a</w:instrText>
            </w:r>
            <w:r>
              <w:fldChar w:fldCharType="end"/>
            </w:r>
            <w:r w:rsidR="002F343D">
              <w:rPr>
                <w:rStyle w:val="GVariableName"/>
              </w:rPr>
              <w:t>oxg7q2</w:t>
            </w:r>
            <w:r w:rsidR="002F343D">
              <w:rPr>
                <w:i/>
              </w:rPr>
              <w:t>- Show all 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Using a scale that runs from 0 to 10, where 0 means I don</w:t>
            </w:r>
            <w:r>
              <w:rPr>
                <w:b/>
              </w:rPr>
              <w:t>’</w:t>
            </w:r>
            <w:r>
              <w:rPr>
                <w:b/>
              </w:rPr>
              <w:t xml:space="preserve">t really admire them and 10 means I admire them very much, how would you </w:t>
            </w:r>
            <w:r>
              <w:rPr>
                <w:b/>
              </w:rPr>
              <w:t>rate HSBC?</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0 -  I don</w:t>
            </w:r>
            <w:r>
              <w:t>’</w:t>
            </w:r>
            <w:r>
              <w:t>t admire them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10 - I admire them very much</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34" w:name="_Toc266970492"/>
      <w:r>
        <w:t xml:space="preserve">Page: group8 if split == </w:t>
      </w:r>
      <w:r>
        <w:t>8</w:t>
      </w:r>
      <w:bookmarkEnd w:id="434"/>
    </w:p>
    <w:p w:rsidR="002B169D" w:rsidRDefault="002F343D">
      <w:r>
        <w:t>**Below is a summary of an important political issue adapted from news coverage.  Please read the issue summary carefully before responding to the questions that follow it.**</w:t>
      </w:r>
    </w:p>
    <w:p w:rsidR="002B169D" w:rsidRDefault="002F343D">
      <w:r>
        <w:t>&lt;img src="https://surveyfiles.yougov.com/static/BCCAP_JAN1_7.bmp"/&gt;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35" w:name="_Toc266970493"/>
            <w:r w:rsidR="002F343D">
              <w:instrText>oxg8q1</w:instrText>
            </w:r>
            <w:bookmarkEnd w:id="435"/>
            <w:r w:rsidR="002F343D">
              <w:instrText xml:space="preserve"> \</w:instrText>
            </w:r>
            <w:r w:rsidR="002F343D">
              <w:instrText>l 2 \f a</w:instrText>
            </w:r>
            <w:r>
              <w:fldChar w:fldCharType="end"/>
            </w:r>
            <w:r w:rsidR="002F343D">
              <w:rPr>
                <w:rStyle w:val="GVariableName"/>
              </w:rPr>
              <w:t>oxg8q1</w:t>
            </w:r>
            <w:r w:rsidR="002F343D">
              <w:rPr>
                <w:i/>
              </w:rPr>
              <w:t>- Show all respondents/required</w:t>
            </w:r>
          </w:p>
        </w:tc>
        <w:tc>
          <w:tcPr>
            <w:tcW w:w="0" w:type="auto"/>
            <w:shd w:val="clear" w:color="auto" w:fill="D0D0D0"/>
            <w:vAlign w:val="bottom"/>
          </w:tcPr>
          <w:p w:rsidR="002B169D" w:rsidRDefault="002F343D">
            <w:pPr>
              <w:keepNext/>
              <w:jc w:val="right"/>
            </w:pPr>
            <w:r>
              <w:t>MULTIPLE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How does this article make you feel? (Please select all that apply, even if you feel some emotions more strongly than others.)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Randomize response options</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Contempt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Anger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Irritation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Frustration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Surprise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Embarrassment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Envy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Jealousy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Fear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Sadness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Shame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Amusement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Happiness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Pride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Relief</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Guilt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None of these</w:t>
            </w:r>
          </w:p>
        </w:tc>
        <w:tc>
          <w:tcPr>
            <w:tcW w:w="4428" w:type="dxa"/>
          </w:tcPr>
          <w:p w:rsidR="002B169D" w:rsidRDefault="002F343D">
            <w:pPr>
              <w:keepNext/>
              <w:jc w:val="right"/>
              <w:rPr>
                <w:i/>
              </w:rPr>
            </w:pPr>
            <w:r>
              <w:rPr>
                <w:i/>
              </w:rPr>
              <w:t xml:space="preserve">Not randomized,exclude other </w:t>
            </w:r>
            <w:r>
              <w:rPr>
                <w:i/>
              </w:rPr>
              <w:t>punches</w:t>
            </w: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Don</w:t>
            </w:r>
            <w:r>
              <w:t>’</w:t>
            </w:r>
            <w:r>
              <w:t>t know</w:t>
            </w:r>
          </w:p>
        </w:tc>
        <w:tc>
          <w:tcPr>
            <w:tcW w:w="4428" w:type="dxa"/>
          </w:tcPr>
          <w:p w:rsidR="002B169D" w:rsidRDefault="002F343D">
            <w:pPr>
              <w:keepNext/>
              <w:jc w:val="right"/>
              <w:rPr>
                <w:i/>
              </w:rPr>
            </w:pPr>
            <w:r>
              <w:rPr>
                <w:i/>
              </w:rPr>
              <w:t>Not randomized,exclude other punches</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36" w:name="_Toc266970494"/>
            <w:r w:rsidR="002F343D">
              <w:instrText>oxg8q2</w:instrText>
            </w:r>
            <w:bookmarkEnd w:id="436"/>
            <w:r w:rsidR="002F343D">
              <w:instrText xml:space="preserve"> \l 2 \f a</w:instrText>
            </w:r>
            <w:r>
              <w:fldChar w:fldCharType="end"/>
            </w:r>
            <w:r w:rsidR="002F343D">
              <w:rPr>
                <w:rStyle w:val="GVariableName"/>
              </w:rPr>
              <w:t>oxg8q2</w:t>
            </w:r>
            <w:r w:rsidR="002F343D">
              <w:rPr>
                <w:i/>
              </w:rPr>
              <w:t>- Show all 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Using a scale that runs from 0 to 10, where 0 means I don</w:t>
            </w:r>
            <w:r>
              <w:rPr>
                <w:b/>
              </w:rPr>
              <w:t>’</w:t>
            </w:r>
            <w:r>
              <w:rPr>
                <w:b/>
              </w:rPr>
              <w:t xml:space="preserve">t really admire them and 10 means I admire them very much, </w:t>
            </w:r>
            <w:r>
              <w:rPr>
                <w:b/>
              </w:rPr>
              <w:t>how would you rate HSBC?</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0 -  I don</w:t>
            </w:r>
            <w:r>
              <w:t>’</w:t>
            </w:r>
            <w:r>
              <w:t>t admire them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10 - I admire them very much</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37" w:name="_Toc266970495"/>
      <w:r>
        <w:t xml:space="preserve">Page: </w:t>
      </w:r>
      <w:r>
        <w:t>group9 if split == 9</w:t>
      </w:r>
      <w:bookmarkEnd w:id="437"/>
    </w:p>
    <w:p w:rsidR="002B169D" w:rsidRDefault="002F343D">
      <w:r>
        <w:t>**Below is a summary of an important political issue adapted from news coverage.  Please read the issue summary carefully before responding to the questions that follow it.**</w:t>
      </w:r>
    </w:p>
    <w:p w:rsidR="002B169D" w:rsidRDefault="002F343D">
      <w:r>
        <w:t>&lt;img src="https://surveyfiles.yougov.com/static/BCCAP_JAN1_8</w:t>
      </w:r>
      <w:r>
        <w:t>.bmp"/&gt;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38" w:name="_Toc266970496"/>
            <w:r w:rsidR="002F343D">
              <w:instrText>oxg9q1</w:instrText>
            </w:r>
            <w:bookmarkEnd w:id="438"/>
            <w:r w:rsidR="002F343D">
              <w:instrText xml:space="preserve"> \l 2 \f a</w:instrText>
            </w:r>
            <w:r>
              <w:fldChar w:fldCharType="end"/>
            </w:r>
            <w:r w:rsidR="002F343D">
              <w:rPr>
                <w:rStyle w:val="GVariableName"/>
              </w:rPr>
              <w:t>oxg9q1</w:t>
            </w:r>
            <w:r w:rsidR="002F343D">
              <w:rPr>
                <w:i/>
              </w:rPr>
              <w:t>- Show all respondents/required</w:t>
            </w:r>
          </w:p>
        </w:tc>
        <w:tc>
          <w:tcPr>
            <w:tcW w:w="0" w:type="auto"/>
            <w:shd w:val="clear" w:color="auto" w:fill="D0D0D0"/>
            <w:vAlign w:val="bottom"/>
          </w:tcPr>
          <w:p w:rsidR="002B169D" w:rsidRDefault="002F343D">
            <w:pPr>
              <w:keepNext/>
              <w:jc w:val="right"/>
            </w:pPr>
            <w:r>
              <w:t>MULTIPLE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How does this article make you feel? (Please select all that apply, even if you feel some emotions more strongly than others.)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Randomize response options</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Contempt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Anger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Irritation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Frustration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Surprise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Embarrassment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Envy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Jealousy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Fear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Sadness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Shame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Amusement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Happiness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Pride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Relief</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Guilt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None of these</w:t>
            </w:r>
          </w:p>
        </w:tc>
        <w:tc>
          <w:tcPr>
            <w:tcW w:w="4428" w:type="dxa"/>
          </w:tcPr>
          <w:p w:rsidR="002B169D" w:rsidRDefault="002F343D">
            <w:pPr>
              <w:keepNext/>
              <w:jc w:val="right"/>
              <w:rPr>
                <w:i/>
              </w:rPr>
            </w:pPr>
            <w:r>
              <w:rPr>
                <w:i/>
              </w:rPr>
              <w:t xml:space="preserve">Not </w:t>
            </w:r>
            <w:r>
              <w:rPr>
                <w:i/>
              </w:rPr>
              <w:t>randomized,exclude other punches</w:t>
            </w: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Don</w:t>
            </w:r>
            <w:r>
              <w:t>’</w:t>
            </w:r>
            <w:r>
              <w:t>t know</w:t>
            </w:r>
          </w:p>
        </w:tc>
        <w:tc>
          <w:tcPr>
            <w:tcW w:w="4428" w:type="dxa"/>
          </w:tcPr>
          <w:p w:rsidR="002B169D" w:rsidRDefault="002F343D">
            <w:pPr>
              <w:keepNext/>
              <w:jc w:val="right"/>
              <w:rPr>
                <w:i/>
              </w:rPr>
            </w:pPr>
            <w:r>
              <w:rPr>
                <w:i/>
              </w:rPr>
              <w:t>Not randomized,exclude other punches</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39" w:name="_Toc266970497"/>
            <w:r w:rsidR="002F343D">
              <w:instrText>oxg9q2</w:instrText>
            </w:r>
            <w:bookmarkEnd w:id="439"/>
            <w:r w:rsidR="002F343D">
              <w:instrText xml:space="preserve"> \l 2 \f a</w:instrText>
            </w:r>
            <w:r>
              <w:fldChar w:fldCharType="end"/>
            </w:r>
            <w:r w:rsidR="002F343D">
              <w:rPr>
                <w:rStyle w:val="GVariableName"/>
              </w:rPr>
              <w:t>oxg9q2</w:t>
            </w:r>
            <w:r w:rsidR="002F343D">
              <w:rPr>
                <w:i/>
              </w:rPr>
              <w:t>- Show all 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Using a scale that runs from 0 to 10, where 0 means I don</w:t>
            </w:r>
            <w:r>
              <w:rPr>
                <w:b/>
              </w:rPr>
              <w:t>’</w:t>
            </w:r>
            <w:r>
              <w:rPr>
                <w:b/>
              </w:rPr>
              <w:t>t really admire them and 10 means I</w:t>
            </w:r>
            <w:r>
              <w:rPr>
                <w:b/>
              </w:rPr>
              <w:t xml:space="preserve"> admire them very much, how would you rate HSBC?</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0 -  I don</w:t>
            </w:r>
            <w:r>
              <w:t>’</w:t>
            </w:r>
            <w:r>
              <w:t>t admire them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10 - I admire them very much</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40" w:name="_Toc266970498"/>
      <w:r>
        <w:t>Page: group10 if split == 10</w:t>
      </w:r>
      <w:bookmarkEnd w:id="440"/>
    </w:p>
    <w:p w:rsidR="002B169D" w:rsidRDefault="002F343D">
      <w:r>
        <w:t>**Below is a summary of an important political issue adapted from news coverage.  Please read the issue summary carefully before responding to the questions that follow it.**</w:t>
      </w:r>
    </w:p>
    <w:p w:rsidR="002B169D" w:rsidRDefault="002F343D">
      <w:r>
        <w:t>&lt;img src="https://surveyfiles.youg</w:t>
      </w:r>
      <w:r>
        <w:t>ov.com/static/BCCAP_JAN1_9.bmp"/&gt;</w:t>
      </w:r>
    </w:p>
    <w:tbl>
      <w:tblPr>
        <w:tblStyle w:val="GQuestionCommonProperties"/>
        <w:tblW w:w="0" w:type="auto"/>
        <w:tblInd w:w="0" w:type="dxa"/>
        <w:tblCellMar>
          <w:top w:w="0" w:type="dxa"/>
          <w:left w:w="0" w:type="dxa"/>
          <w:bottom w:w="0" w:type="dxa"/>
          <w:right w:w="0" w:type="dxa"/>
        </w:tblCellMar>
        <w:tblLook w:val="04A0"/>
      </w:tblPr>
      <w:tblGrid>
        <w:gridCol w:w="6216"/>
        <w:gridCol w:w="2640"/>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41" w:name="_Toc266970499"/>
            <w:r w:rsidR="002F343D">
              <w:instrText>oxg10q1</w:instrText>
            </w:r>
            <w:bookmarkEnd w:id="441"/>
            <w:r w:rsidR="002F343D">
              <w:instrText xml:space="preserve"> \l 2 \f a</w:instrText>
            </w:r>
            <w:r>
              <w:fldChar w:fldCharType="end"/>
            </w:r>
            <w:r w:rsidR="002F343D">
              <w:rPr>
                <w:rStyle w:val="GVariableName"/>
              </w:rPr>
              <w:t>oxg10q1</w:t>
            </w:r>
            <w:r w:rsidR="002F343D">
              <w:rPr>
                <w:i/>
              </w:rPr>
              <w:t>- Show all respondents/required</w:t>
            </w:r>
          </w:p>
        </w:tc>
        <w:tc>
          <w:tcPr>
            <w:tcW w:w="0" w:type="auto"/>
            <w:shd w:val="clear" w:color="auto" w:fill="D0D0D0"/>
            <w:vAlign w:val="bottom"/>
          </w:tcPr>
          <w:p w:rsidR="002B169D" w:rsidRDefault="002F343D">
            <w:pPr>
              <w:keepNext/>
              <w:jc w:val="right"/>
            </w:pPr>
            <w:r>
              <w:t>MULTIPLE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How does this article make you feel? (Please select all that apply, even if you feel some emotions more strongly than others.)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 xml:space="preserve">Randomize </w:t>
            </w:r>
            <w:r>
              <w:rPr>
                <w:i/>
              </w:rPr>
              <w:t>response options</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Contempt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Anger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Irritation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Frustration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Surprise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Embarrassment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Envy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Jealousy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Fear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Sadness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Shame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Amusement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Happiness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Pride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Relief</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Guilt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None of these</w:t>
            </w:r>
          </w:p>
        </w:tc>
        <w:tc>
          <w:tcPr>
            <w:tcW w:w="4428" w:type="dxa"/>
          </w:tcPr>
          <w:p w:rsidR="002B169D" w:rsidRDefault="002F343D">
            <w:pPr>
              <w:keepNext/>
              <w:jc w:val="right"/>
              <w:rPr>
                <w:i/>
              </w:rPr>
            </w:pPr>
            <w:r>
              <w:rPr>
                <w:i/>
              </w:rPr>
              <w:t>Not randomized,exclude other punches</w:t>
            </w: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Don</w:t>
            </w:r>
            <w:r>
              <w:t>’</w:t>
            </w:r>
            <w:r>
              <w:t>t know</w:t>
            </w:r>
          </w:p>
        </w:tc>
        <w:tc>
          <w:tcPr>
            <w:tcW w:w="4428" w:type="dxa"/>
          </w:tcPr>
          <w:p w:rsidR="002B169D" w:rsidRDefault="002F343D">
            <w:pPr>
              <w:keepNext/>
              <w:jc w:val="right"/>
              <w:rPr>
                <w:i/>
              </w:rPr>
            </w:pPr>
            <w:r>
              <w:rPr>
                <w:i/>
              </w:rPr>
              <w:t>Not randomized,exclude other punches</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527"/>
        <w:gridCol w:w="2329"/>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42" w:name="_Toc266970500"/>
            <w:r w:rsidR="002F343D">
              <w:instrText>oxg10q2</w:instrText>
            </w:r>
            <w:bookmarkEnd w:id="442"/>
            <w:r w:rsidR="002F343D">
              <w:instrText xml:space="preserve"> \l 2 \f a</w:instrText>
            </w:r>
            <w:r>
              <w:fldChar w:fldCharType="end"/>
            </w:r>
            <w:r w:rsidR="002F343D">
              <w:rPr>
                <w:rStyle w:val="GVariableName"/>
              </w:rPr>
              <w:t>oxg10q2</w:t>
            </w:r>
            <w:r w:rsidR="002F343D">
              <w:rPr>
                <w:i/>
              </w:rPr>
              <w:t>- Show all 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Using a scale that runs from 0 to 10, where 0 means I don</w:t>
            </w:r>
            <w:r>
              <w:rPr>
                <w:b/>
              </w:rPr>
              <w:t>’</w:t>
            </w:r>
            <w:r>
              <w:rPr>
                <w:b/>
              </w:rPr>
              <w:t xml:space="preserve">t really </w:t>
            </w:r>
            <w:r>
              <w:rPr>
                <w:b/>
              </w:rPr>
              <w:t>admire them and 10 means I admire them very much, how would you rate Goldman Sachs?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0 -  I don</w:t>
            </w:r>
            <w:r>
              <w:t>’</w:t>
            </w:r>
            <w:r>
              <w:t>t admire them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10 - I admire them very much</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43" w:name="_Toc266970501"/>
      <w:r>
        <w:t>Page: group11 if split == 11</w:t>
      </w:r>
      <w:bookmarkEnd w:id="443"/>
    </w:p>
    <w:p w:rsidR="002B169D" w:rsidRDefault="002F343D">
      <w:r>
        <w:t>**Below is a summary of an important political issue adapted from news coverage.  Please read the issue summary carefully before responding to the questions that follow it.**</w:t>
      </w:r>
    </w:p>
    <w:p w:rsidR="002B169D" w:rsidRDefault="002F343D">
      <w:r>
        <w:t>&lt;</w:t>
      </w:r>
      <w:r>
        <w:t>img src="https://surveyfiles.yougov.com/static/gp11fixed.bmp"/&gt;</w:t>
      </w:r>
    </w:p>
    <w:tbl>
      <w:tblPr>
        <w:tblStyle w:val="GQuestionCommonProperties"/>
        <w:tblW w:w="0" w:type="auto"/>
        <w:tblInd w:w="0" w:type="dxa"/>
        <w:tblCellMar>
          <w:top w:w="0" w:type="dxa"/>
          <w:left w:w="0" w:type="dxa"/>
          <w:bottom w:w="0" w:type="dxa"/>
          <w:right w:w="0" w:type="dxa"/>
        </w:tblCellMar>
        <w:tblLook w:val="04A0"/>
      </w:tblPr>
      <w:tblGrid>
        <w:gridCol w:w="6216"/>
        <w:gridCol w:w="2640"/>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44" w:name="_Toc266970502"/>
            <w:r w:rsidR="002F343D">
              <w:instrText>oxg11q1</w:instrText>
            </w:r>
            <w:bookmarkEnd w:id="444"/>
            <w:r w:rsidR="002F343D">
              <w:instrText xml:space="preserve"> \l 2 \f a</w:instrText>
            </w:r>
            <w:r>
              <w:fldChar w:fldCharType="end"/>
            </w:r>
            <w:r w:rsidR="002F343D">
              <w:rPr>
                <w:rStyle w:val="GVariableName"/>
              </w:rPr>
              <w:t>oxg11q1</w:t>
            </w:r>
            <w:r w:rsidR="002F343D">
              <w:rPr>
                <w:i/>
              </w:rPr>
              <w:t>- Show all respondents/required</w:t>
            </w:r>
          </w:p>
        </w:tc>
        <w:tc>
          <w:tcPr>
            <w:tcW w:w="0" w:type="auto"/>
            <w:shd w:val="clear" w:color="auto" w:fill="D0D0D0"/>
            <w:vAlign w:val="bottom"/>
          </w:tcPr>
          <w:p w:rsidR="002B169D" w:rsidRDefault="002F343D">
            <w:pPr>
              <w:keepNext/>
              <w:jc w:val="right"/>
            </w:pPr>
            <w:r>
              <w:t>MULTIPLE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How does this article make you feel? (Please select all that apply, even if you feel some emotions more strongly </w:t>
            </w:r>
            <w:r>
              <w:rPr>
                <w:b/>
              </w:rPr>
              <w:t>than others.)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Randomize response options</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Contempt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Anger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Irritation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Frustration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Surprise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Embarrassment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Envy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Jealousy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Fear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Sadness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Shame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Amusement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Happiness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Pride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Relief</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Guilt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None of these</w:t>
            </w:r>
          </w:p>
        </w:tc>
        <w:tc>
          <w:tcPr>
            <w:tcW w:w="4428" w:type="dxa"/>
          </w:tcPr>
          <w:p w:rsidR="002B169D" w:rsidRDefault="002F343D">
            <w:pPr>
              <w:keepNext/>
              <w:jc w:val="right"/>
              <w:rPr>
                <w:i/>
              </w:rPr>
            </w:pPr>
            <w:r>
              <w:rPr>
                <w:i/>
              </w:rPr>
              <w:t>Not randomized,exclude other punches</w:t>
            </w: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Don</w:t>
            </w:r>
            <w:r>
              <w:t>’</w:t>
            </w:r>
            <w:r>
              <w:t>t know</w:t>
            </w:r>
          </w:p>
        </w:tc>
        <w:tc>
          <w:tcPr>
            <w:tcW w:w="4428" w:type="dxa"/>
          </w:tcPr>
          <w:p w:rsidR="002B169D" w:rsidRDefault="002F343D">
            <w:pPr>
              <w:keepNext/>
              <w:jc w:val="right"/>
              <w:rPr>
                <w:i/>
              </w:rPr>
            </w:pPr>
            <w:r>
              <w:rPr>
                <w:i/>
              </w:rPr>
              <w:t>Not randomized,exclude other punches</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527"/>
        <w:gridCol w:w="2329"/>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45" w:name="_Toc266970503"/>
            <w:r w:rsidR="002F343D">
              <w:instrText>oxg11q2</w:instrText>
            </w:r>
            <w:bookmarkEnd w:id="445"/>
            <w:r w:rsidR="002F343D">
              <w:instrText xml:space="preserve"> \l 2 \f a</w:instrText>
            </w:r>
            <w:r>
              <w:fldChar w:fldCharType="end"/>
            </w:r>
            <w:r w:rsidR="002F343D">
              <w:rPr>
                <w:rStyle w:val="GVariableName"/>
              </w:rPr>
              <w:t>oxg11q2</w:t>
            </w:r>
            <w:r w:rsidR="002F343D">
              <w:rPr>
                <w:i/>
              </w:rPr>
              <w:t>- Show all 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Using a scale that runs from 0 to 10, where</w:t>
            </w:r>
            <w:r>
              <w:rPr>
                <w:b/>
              </w:rPr>
              <w:t xml:space="preserve"> 0 means I don</w:t>
            </w:r>
            <w:r>
              <w:rPr>
                <w:b/>
              </w:rPr>
              <w:t>’</w:t>
            </w:r>
            <w:r>
              <w:rPr>
                <w:b/>
              </w:rPr>
              <w:t>t really admire them and 10 means I admire them very much, how would you rate Goldman Sachs?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0 -  I don</w:t>
            </w:r>
            <w:r>
              <w:t>’</w:t>
            </w:r>
            <w:r>
              <w:t>t admire them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 xml:space="preserve">10 - I admire them </w:t>
            </w:r>
            <w:r>
              <w:t>very much</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46" w:name="_Toc266970504"/>
      <w:r>
        <w:t>Page: group12 if split == 12</w:t>
      </w:r>
      <w:bookmarkEnd w:id="446"/>
    </w:p>
    <w:p w:rsidR="002B169D" w:rsidRDefault="002F343D">
      <w:r>
        <w:t xml:space="preserve">**Below is a summary of an important political issue adapted from news coverage.  Please read the issue summary carefully before responding to the </w:t>
      </w:r>
      <w:r>
        <w:t>questions that follow it.**</w:t>
      </w:r>
    </w:p>
    <w:p w:rsidR="002B169D" w:rsidRDefault="002F343D">
      <w:r>
        <w:t>&lt;img src="https://surveyfiles.yougov.com/static/gp12fixed.bmp"/&gt;</w:t>
      </w:r>
    </w:p>
    <w:tbl>
      <w:tblPr>
        <w:tblStyle w:val="GQuestionCommonProperties"/>
        <w:tblW w:w="0" w:type="auto"/>
        <w:tblInd w:w="0" w:type="dxa"/>
        <w:tblCellMar>
          <w:top w:w="0" w:type="dxa"/>
          <w:left w:w="0" w:type="dxa"/>
          <w:bottom w:w="0" w:type="dxa"/>
          <w:right w:w="0" w:type="dxa"/>
        </w:tblCellMar>
        <w:tblLook w:val="04A0"/>
      </w:tblPr>
      <w:tblGrid>
        <w:gridCol w:w="6216"/>
        <w:gridCol w:w="2640"/>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47" w:name="_Toc266970505"/>
            <w:r w:rsidR="002F343D">
              <w:instrText>oxg12q1</w:instrText>
            </w:r>
            <w:bookmarkEnd w:id="447"/>
            <w:r w:rsidR="002F343D">
              <w:instrText xml:space="preserve"> \l 2 \f a</w:instrText>
            </w:r>
            <w:r>
              <w:fldChar w:fldCharType="end"/>
            </w:r>
            <w:r w:rsidR="002F343D">
              <w:rPr>
                <w:rStyle w:val="GVariableName"/>
              </w:rPr>
              <w:t>oxg12q1</w:t>
            </w:r>
            <w:r w:rsidR="002F343D">
              <w:rPr>
                <w:i/>
              </w:rPr>
              <w:t>- Show all respondents/required</w:t>
            </w:r>
          </w:p>
        </w:tc>
        <w:tc>
          <w:tcPr>
            <w:tcW w:w="0" w:type="auto"/>
            <w:shd w:val="clear" w:color="auto" w:fill="D0D0D0"/>
            <w:vAlign w:val="bottom"/>
          </w:tcPr>
          <w:p w:rsidR="002B169D" w:rsidRDefault="002F343D">
            <w:pPr>
              <w:keepNext/>
              <w:jc w:val="right"/>
            </w:pPr>
            <w:r>
              <w:t>MULTIPLE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How does this article make you feel? (Please select all that apply, even if you feel </w:t>
            </w:r>
            <w:r>
              <w:rPr>
                <w:b/>
              </w:rPr>
              <w:t>some emotions more strongly than others.)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Randomize response options</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Contempt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Anger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Irritation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Frustration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Surprise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Embarrassment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Envy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Jealousy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Fear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Sadness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Shame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Amusement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Happiness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Pride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Relief</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Guilt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None of these</w:t>
            </w:r>
          </w:p>
        </w:tc>
        <w:tc>
          <w:tcPr>
            <w:tcW w:w="4428" w:type="dxa"/>
          </w:tcPr>
          <w:p w:rsidR="002B169D" w:rsidRDefault="002F343D">
            <w:pPr>
              <w:keepNext/>
              <w:jc w:val="right"/>
              <w:rPr>
                <w:i/>
              </w:rPr>
            </w:pPr>
            <w:r>
              <w:rPr>
                <w:i/>
              </w:rPr>
              <w:t>Not randomized,exclude other punches</w:t>
            </w: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Don</w:t>
            </w:r>
            <w:r>
              <w:t>’</w:t>
            </w:r>
            <w:r>
              <w:t>t know</w:t>
            </w:r>
          </w:p>
        </w:tc>
        <w:tc>
          <w:tcPr>
            <w:tcW w:w="4428" w:type="dxa"/>
          </w:tcPr>
          <w:p w:rsidR="002B169D" w:rsidRDefault="002F343D">
            <w:pPr>
              <w:keepNext/>
              <w:jc w:val="right"/>
              <w:rPr>
                <w:i/>
              </w:rPr>
            </w:pPr>
            <w:r>
              <w:rPr>
                <w:i/>
              </w:rPr>
              <w:t>Not randomized,exclude other punches</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527"/>
        <w:gridCol w:w="2329"/>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48" w:name="_Toc266970506"/>
            <w:r w:rsidR="002F343D">
              <w:instrText>oxg12q2</w:instrText>
            </w:r>
            <w:bookmarkEnd w:id="448"/>
            <w:r w:rsidR="002F343D">
              <w:instrText xml:space="preserve"> \l 2 \f a</w:instrText>
            </w:r>
            <w:r>
              <w:fldChar w:fldCharType="end"/>
            </w:r>
            <w:r w:rsidR="002F343D">
              <w:rPr>
                <w:rStyle w:val="GVariableName"/>
              </w:rPr>
              <w:t>oxg12q2</w:t>
            </w:r>
            <w:r w:rsidR="002F343D">
              <w:rPr>
                <w:i/>
              </w:rPr>
              <w:t>- Show all respondents/required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Using a scale </w:t>
            </w:r>
            <w:r>
              <w:rPr>
                <w:b/>
              </w:rPr>
              <w:t>that runs from 0 to 10, where 0 means I don</w:t>
            </w:r>
            <w:r>
              <w:rPr>
                <w:b/>
              </w:rPr>
              <w:t>’</w:t>
            </w:r>
            <w:r>
              <w:rPr>
                <w:b/>
              </w:rPr>
              <w:t>t really admire them and 10 means I admire them very much, how would you rate Goldman Sachs?</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0 -  I don</w:t>
            </w:r>
            <w:r>
              <w:t>’</w:t>
            </w:r>
            <w:r>
              <w:t>t admire them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10 - I admire them very much</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49" w:name="_Toc266970507"/>
      <w:r>
        <w:t>Page: govsplit</w:t>
      </w:r>
      <w:bookmarkEnd w:id="449"/>
    </w:p>
    <w:p w:rsidR="002B169D" w:rsidRDefault="002F343D">
      <w:pPr>
        <w:pStyle w:val="GPage"/>
      </w:pPr>
      <w:bookmarkStart w:id="450" w:name="_Toc266970508"/>
      <w:r>
        <w:t>Page: socsplit</w:t>
      </w:r>
      <w:bookmarkEnd w:id="450"/>
    </w:p>
    <w:p w:rsidR="002B169D" w:rsidRDefault="002F343D">
      <w:pPr>
        <w:pStyle w:val="GPage"/>
      </w:pPr>
      <w:bookmarkStart w:id="451" w:name="_Toc266970509"/>
      <w:r>
        <w:t>Page: chrissplit</w:t>
      </w:r>
      <w:bookmarkEnd w:id="451"/>
    </w:p>
    <w:p w:rsidR="002B169D" w:rsidRDefault="002F343D">
      <w:pPr>
        <w:pStyle w:val="GPage"/>
      </w:pPr>
      <w:bookmarkStart w:id="452" w:name="_Toc266970510"/>
      <w:r>
        <w:t>Page: Asplit</w:t>
      </w:r>
      <w:bookmarkEnd w:id="452"/>
    </w:p>
    <w:p w:rsidR="002B169D" w:rsidRDefault="002F343D">
      <w:pPr>
        <w:pStyle w:val="GPage"/>
      </w:pPr>
      <w:bookmarkStart w:id="453" w:name="_Toc266970511"/>
      <w:r>
        <w:lastRenderedPageBreak/>
        <w:t>Page: Bsplit</w:t>
      </w:r>
      <w:bookmarkEnd w:id="453"/>
    </w:p>
    <w:p w:rsidR="002B169D" w:rsidRDefault="002F343D">
      <w:pPr>
        <w:pStyle w:val="GPage"/>
      </w:pPr>
      <w:bookmarkStart w:id="454" w:name="_Toc266970512"/>
      <w:r>
        <w:t>Page: Csplit</w:t>
      </w:r>
      <w:bookmarkEnd w:id="454"/>
    </w:p>
    <w:p w:rsidR="002B169D" w:rsidRDefault="002F343D">
      <w:pPr>
        <w:pStyle w:val="GModule"/>
      </w:pPr>
      <w:r>
        <w:t>Module: grids</w:t>
      </w:r>
    </w:p>
    <w:p w:rsidR="002B169D" w:rsidRDefault="002F343D">
      <w:pPr>
        <w:pStyle w:val="GPage"/>
      </w:pPr>
      <w:bookmarkStart w:id="455" w:name="_Toc266970513"/>
      <w:r>
        <w:t>Page: blockA</w:t>
      </w:r>
      <w:bookmarkEnd w:id="455"/>
    </w:p>
    <w:tbl>
      <w:tblPr>
        <w:tblStyle w:val="GQuestionCommonProperties"/>
        <w:tblW w:w="0" w:type="auto"/>
        <w:tblInd w:w="0" w:type="dxa"/>
        <w:tblCellMar>
          <w:top w:w="0" w:type="dxa"/>
          <w:left w:w="0" w:type="dxa"/>
          <w:bottom w:w="0" w:type="dxa"/>
          <w:right w:w="0" w:type="dxa"/>
        </w:tblCellMar>
        <w:tblLook w:val="04A0"/>
      </w:tblPr>
      <w:tblGrid>
        <w:gridCol w:w="7413"/>
        <w:gridCol w:w="1443"/>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56" w:name="_Toc266970514"/>
            <w:r w:rsidR="002F343D">
              <w:instrText>bAq1</w:instrText>
            </w:r>
            <w:bookmarkEnd w:id="456"/>
            <w:r w:rsidR="002F343D">
              <w:instrText xml:space="preserve"> \l 2 \f a</w:instrText>
            </w:r>
            <w:r>
              <w:fldChar w:fldCharType="end"/>
            </w:r>
            <w:r w:rsidR="002F343D">
              <w:rPr>
                <w:rStyle w:val="GVariableName"/>
              </w:rPr>
              <w:t>bAq1</w:t>
            </w:r>
            <w:r w:rsidR="002F343D">
              <w:rPr>
                <w:i/>
              </w:rPr>
              <w:t xml:space="preserve">- Show if Asplit </w:t>
            </w:r>
            <w:r w:rsidR="002F343D">
              <w:rPr>
                <w:i/>
              </w:rPr>
              <w:t>==1</w:t>
            </w:r>
          </w:p>
        </w:tc>
        <w:tc>
          <w:tcPr>
            <w:tcW w:w="0" w:type="auto"/>
            <w:shd w:val="clear" w:color="auto" w:fill="D0D0D0"/>
            <w:vAlign w:val="bottom"/>
          </w:tcPr>
          <w:p w:rsidR="002B169D" w:rsidRDefault="002F343D">
            <w:pPr>
              <w:keepNext/>
              <w:jc w:val="right"/>
            </w:pPr>
            <w:r>
              <w:t>GRID</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Using a scale that runs from 0 to 10, where 0 means a very cold group or organization and 10 means a very warm group or organization, how would you rate the following groups and organizations?</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Randomize rows</w:t>
            </w:r>
          </w:p>
        </w:tc>
      </w:tr>
      <w:tr w:rsidR="002B169D">
        <w:tblPrEx>
          <w:tblCellMar>
            <w:top w:w="0" w:type="dxa"/>
            <w:left w:w="0" w:type="dxa"/>
            <w:bottom w:w="0" w:type="dxa"/>
            <w:right w:w="0" w:type="dxa"/>
          </w:tblCellMar>
        </w:tblPrEx>
        <w:tc>
          <w:tcPr>
            <w:tcW w:w="2952" w:type="dxa"/>
          </w:tcPr>
          <w:p w:rsidR="002B169D" w:rsidRDefault="002F343D">
            <w:pPr>
              <w:keepNext/>
            </w:pPr>
            <w:r>
              <w:t>bAq1Gov1</w:t>
            </w:r>
          </w:p>
        </w:tc>
        <w:tc>
          <w:tcPr>
            <w:tcW w:w="5904" w:type="dxa"/>
          </w:tcPr>
          <w:p w:rsidR="002B169D" w:rsidRDefault="002F343D">
            <w:pPr>
              <w:keepNext/>
            </w:pPr>
            <w:r>
              <w:t>Government officials</w:t>
            </w:r>
          </w:p>
        </w:tc>
      </w:tr>
      <w:tr w:rsidR="002B169D">
        <w:tblPrEx>
          <w:tblCellMar>
            <w:top w:w="0" w:type="dxa"/>
            <w:left w:w="0" w:type="dxa"/>
            <w:bottom w:w="0" w:type="dxa"/>
            <w:right w:w="0" w:type="dxa"/>
          </w:tblCellMar>
        </w:tblPrEx>
        <w:tc>
          <w:tcPr>
            <w:tcW w:w="2952" w:type="dxa"/>
          </w:tcPr>
          <w:p w:rsidR="002B169D" w:rsidRDefault="002F343D">
            <w:pPr>
              <w:keepNext/>
            </w:pPr>
            <w:r>
              <w:t>bAq1Gov2</w:t>
            </w:r>
          </w:p>
        </w:tc>
        <w:tc>
          <w:tcPr>
            <w:tcW w:w="5904" w:type="dxa"/>
          </w:tcPr>
          <w:p w:rsidR="002B169D" w:rsidRDefault="002F343D">
            <w:pPr>
              <w:keepNext/>
            </w:pPr>
            <w:r>
              <w:t>EU officials</w:t>
            </w:r>
          </w:p>
        </w:tc>
      </w:tr>
      <w:tr w:rsidR="002B169D">
        <w:tblPrEx>
          <w:tblCellMar>
            <w:top w:w="0" w:type="dxa"/>
            <w:left w:w="0" w:type="dxa"/>
            <w:bottom w:w="0" w:type="dxa"/>
            <w:right w:w="0" w:type="dxa"/>
          </w:tblCellMar>
        </w:tblPrEx>
        <w:tc>
          <w:tcPr>
            <w:tcW w:w="2952" w:type="dxa"/>
          </w:tcPr>
          <w:p w:rsidR="002B169D" w:rsidRDefault="002F343D">
            <w:pPr>
              <w:keepNext/>
            </w:pPr>
            <w:r>
              <w:t>bAq1Soc1</w:t>
            </w:r>
          </w:p>
        </w:tc>
        <w:tc>
          <w:tcPr>
            <w:tcW w:w="5904" w:type="dxa"/>
          </w:tcPr>
          <w:p w:rsidR="002B169D" w:rsidRDefault="002F343D">
            <w:pPr>
              <w:keepNext/>
            </w:pPr>
            <w:r>
              <w:t>Rich people</w:t>
            </w:r>
          </w:p>
        </w:tc>
      </w:tr>
      <w:tr w:rsidR="002B169D">
        <w:tblPrEx>
          <w:tblCellMar>
            <w:top w:w="0" w:type="dxa"/>
            <w:left w:w="0" w:type="dxa"/>
            <w:bottom w:w="0" w:type="dxa"/>
            <w:right w:w="0" w:type="dxa"/>
          </w:tblCellMar>
        </w:tblPrEx>
        <w:tc>
          <w:tcPr>
            <w:tcW w:w="2952" w:type="dxa"/>
          </w:tcPr>
          <w:p w:rsidR="002B169D" w:rsidRDefault="002F343D">
            <w:pPr>
              <w:keepNext/>
            </w:pPr>
            <w:r>
              <w:t>bAq1Soc2</w:t>
            </w:r>
          </w:p>
        </w:tc>
        <w:tc>
          <w:tcPr>
            <w:tcW w:w="5904" w:type="dxa"/>
          </w:tcPr>
          <w:p w:rsidR="002B169D" w:rsidRDefault="002F343D">
            <w:pPr>
              <w:keepNext/>
            </w:pPr>
            <w:r>
              <w:t>Poor people</w:t>
            </w:r>
          </w:p>
        </w:tc>
      </w:tr>
      <w:tr w:rsidR="002B169D">
        <w:tblPrEx>
          <w:tblCellMar>
            <w:top w:w="0" w:type="dxa"/>
            <w:left w:w="0" w:type="dxa"/>
            <w:bottom w:w="0" w:type="dxa"/>
            <w:right w:w="0" w:type="dxa"/>
          </w:tblCellMar>
        </w:tblPrEx>
        <w:tc>
          <w:tcPr>
            <w:tcW w:w="2952" w:type="dxa"/>
          </w:tcPr>
          <w:p w:rsidR="002B169D" w:rsidRDefault="002F343D">
            <w:pPr>
              <w:keepNext/>
            </w:pPr>
            <w:r>
              <w:t>bAq1Gen1</w:t>
            </w:r>
          </w:p>
        </w:tc>
        <w:tc>
          <w:tcPr>
            <w:tcW w:w="5904" w:type="dxa"/>
          </w:tcPr>
          <w:p w:rsidR="002B169D" w:rsidRDefault="002F343D">
            <w:pPr>
              <w:keepNext/>
            </w:pPr>
            <w:r>
              <w:t>Telecommunications companies</w:t>
            </w:r>
          </w:p>
        </w:tc>
      </w:tr>
      <w:tr w:rsidR="002B169D">
        <w:tblPrEx>
          <w:tblCellMar>
            <w:top w:w="0" w:type="dxa"/>
            <w:left w:w="0" w:type="dxa"/>
            <w:bottom w:w="0" w:type="dxa"/>
            <w:right w:w="0" w:type="dxa"/>
          </w:tblCellMar>
        </w:tblPrEx>
        <w:tc>
          <w:tcPr>
            <w:tcW w:w="2952" w:type="dxa"/>
          </w:tcPr>
          <w:p w:rsidR="002B169D" w:rsidRDefault="002F343D">
            <w:pPr>
              <w:keepNext/>
            </w:pPr>
            <w:r>
              <w:t>bAq1Gen2</w:t>
            </w:r>
          </w:p>
        </w:tc>
        <w:tc>
          <w:tcPr>
            <w:tcW w:w="5904" w:type="dxa"/>
          </w:tcPr>
          <w:p w:rsidR="002B169D" w:rsidRDefault="002F343D">
            <w:pPr>
              <w:keepNext/>
            </w:pPr>
            <w:r>
              <w:t>Banking and Financial Companies</w:t>
            </w:r>
          </w:p>
        </w:tc>
      </w:tr>
      <w:tr w:rsidR="002B169D">
        <w:tblPrEx>
          <w:tblCellMar>
            <w:top w:w="0" w:type="dxa"/>
            <w:left w:w="0" w:type="dxa"/>
            <w:bottom w:w="0" w:type="dxa"/>
            <w:right w:w="0" w:type="dxa"/>
          </w:tblCellMar>
        </w:tblPrEx>
        <w:tc>
          <w:tcPr>
            <w:tcW w:w="2952" w:type="dxa"/>
          </w:tcPr>
          <w:p w:rsidR="002B169D" w:rsidRDefault="002F343D">
            <w:pPr>
              <w:keepNext/>
            </w:pPr>
            <w:r>
              <w:t>bAq1CompX1</w:t>
            </w:r>
          </w:p>
        </w:tc>
        <w:tc>
          <w:tcPr>
            <w:tcW w:w="5904" w:type="dxa"/>
          </w:tcPr>
          <w:p w:rsidR="002B169D" w:rsidRDefault="002F343D">
            <w:pPr>
              <w:keepNext/>
            </w:pPr>
            <w:r>
              <w:t>Deutsche Telekom</w:t>
            </w:r>
          </w:p>
        </w:tc>
      </w:tr>
      <w:tr w:rsidR="002B169D">
        <w:tblPrEx>
          <w:tblCellMar>
            <w:top w:w="0" w:type="dxa"/>
            <w:left w:w="0" w:type="dxa"/>
            <w:bottom w:w="0" w:type="dxa"/>
            <w:right w:w="0" w:type="dxa"/>
          </w:tblCellMar>
        </w:tblPrEx>
        <w:tc>
          <w:tcPr>
            <w:tcW w:w="2952" w:type="dxa"/>
          </w:tcPr>
          <w:p w:rsidR="002B169D" w:rsidRDefault="002F343D">
            <w:pPr>
              <w:keepNext/>
            </w:pPr>
            <w:r>
              <w:t>bAq1CompX2</w:t>
            </w:r>
          </w:p>
        </w:tc>
        <w:tc>
          <w:tcPr>
            <w:tcW w:w="5904" w:type="dxa"/>
          </w:tcPr>
          <w:p w:rsidR="002B169D" w:rsidRDefault="002F343D">
            <w:pPr>
              <w:keepNext/>
            </w:pPr>
            <w:r>
              <w:t>British Telecomm (BT)</w:t>
            </w:r>
          </w:p>
        </w:tc>
      </w:tr>
      <w:tr w:rsidR="002B169D">
        <w:tblPrEx>
          <w:tblCellMar>
            <w:top w:w="0" w:type="dxa"/>
            <w:left w:w="0" w:type="dxa"/>
            <w:bottom w:w="0" w:type="dxa"/>
            <w:right w:w="0" w:type="dxa"/>
          </w:tblCellMar>
        </w:tblPrEx>
        <w:tc>
          <w:tcPr>
            <w:tcW w:w="2952" w:type="dxa"/>
          </w:tcPr>
          <w:p w:rsidR="002B169D" w:rsidRDefault="002F343D">
            <w:pPr>
              <w:keepNext/>
            </w:pPr>
            <w:r>
              <w:t>bAq1CompX3</w:t>
            </w:r>
          </w:p>
        </w:tc>
        <w:tc>
          <w:tcPr>
            <w:tcW w:w="5904" w:type="dxa"/>
          </w:tcPr>
          <w:p w:rsidR="002B169D" w:rsidRDefault="002F343D">
            <w:pPr>
              <w:keepNext/>
            </w:pPr>
            <w:r>
              <w:t>Vodafone</w:t>
            </w:r>
          </w:p>
        </w:tc>
      </w:tr>
      <w:tr w:rsidR="002B169D">
        <w:tblPrEx>
          <w:tblCellMar>
            <w:top w:w="0" w:type="dxa"/>
            <w:left w:w="0" w:type="dxa"/>
            <w:bottom w:w="0" w:type="dxa"/>
            <w:right w:w="0" w:type="dxa"/>
          </w:tblCellMar>
        </w:tblPrEx>
        <w:tc>
          <w:tcPr>
            <w:tcW w:w="2952" w:type="dxa"/>
          </w:tcPr>
          <w:p w:rsidR="002B169D" w:rsidRDefault="002F343D">
            <w:pPr>
              <w:keepNext/>
            </w:pPr>
            <w:r>
              <w:t>bAq1CompX4</w:t>
            </w:r>
          </w:p>
        </w:tc>
        <w:tc>
          <w:tcPr>
            <w:tcW w:w="5904" w:type="dxa"/>
          </w:tcPr>
          <w:p w:rsidR="002B169D" w:rsidRDefault="002F343D">
            <w:pPr>
              <w:keepNext/>
            </w:pPr>
            <w:r>
              <w:t>HSBC</w:t>
            </w:r>
          </w:p>
        </w:tc>
      </w:tr>
      <w:tr w:rsidR="002B169D">
        <w:tblPrEx>
          <w:tblCellMar>
            <w:top w:w="0" w:type="dxa"/>
            <w:left w:w="0" w:type="dxa"/>
            <w:bottom w:w="0" w:type="dxa"/>
            <w:right w:w="0" w:type="dxa"/>
          </w:tblCellMar>
        </w:tblPrEx>
        <w:tc>
          <w:tcPr>
            <w:tcW w:w="2952" w:type="dxa"/>
          </w:tcPr>
          <w:p w:rsidR="002B169D" w:rsidRDefault="002F343D">
            <w:pPr>
              <w:keepNext/>
            </w:pPr>
            <w:r>
              <w:t>bAq1CompX5</w:t>
            </w:r>
          </w:p>
        </w:tc>
        <w:tc>
          <w:tcPr>
            <w:tcW w:w="5904" w:type="dxa"/>
          </w:tcPr>
          <w:p w:rsidR="002B169D" w:rsidRDefault="002F343D">
            <w:pPr>
              <w:keepNext/>
            </w:pPr>
            <w:r>
              <w:t>Goldman Sachs</w:t>
            </w:r>
          </w:p>
        </w:tc>
      </w:tr>
      <w:tr w:rsidR="002B169D">
        <w:tblPrEx>
          <w:tblCellMar>
            <w:top w:w="0" w:type="dxa"/>
            <w:left w:w="0" w:type="dxa"/>
            <w:bottom w:w="0" w:type="dxa"/>
            <w:right w:w="0" w:type="dxa"/>
          </w:tblCellMar>
        </w:tblPrEx>
        <w:tc>
          <w:tcPr>
            <w:tcW w:w="2952" w:type="dxa"/>
          </w:tcPr>
          <w:p w:rsidR="002B169D" w:rsidRDefault="002F343D">
            <w:pPr>
              <w:keepNext/>
            </w:pPr>
            <w:r>
              <w:t>bAq1CompY1</w:t>
            </w:r>
          </w:p>
        </w:tc>
        <w:tc>
          <w:tcPr>
            <w:tcW w:w="5904" w:type="dxa"/>
          </w:tcPr>
          <w:p w:rsidR="002B169D" w:rsidRDefault="002F343D">
            <w:pPr>
              <w:keepNext/>
            </w:pPr>
            <w:r>
              <w:t>Vodafone</w:t>
            </w:r>
          </w:p>
        </w:tc>
      </w:tr>
      <w:tr w:rsidR="002B169D">
        <w:tblPrEx>
          <w:tblCellMar>
            <w:top w:w="0" w:type="dxa"/>
            <w:left w:w="0" w:type="dxa"/>
            <w:bottom w:w="0" w:type="dxa"/>
            <w:right w:w="0" w:type="dxa"/>
          </w:tblCellMar>
        </w:tblPrEx>
        <w:tc>
          <w:tcPr>
            <w:tcW w:w="2952" w:type="dxa"/>
          </w:tcPr>
          <w:p w:rsidR="002B169D" w:rsidRDefault="002F343D">
            <w:pPr>
              <w:keepNext/>
            </w:pPr>
            <w:r>
              <w:t>bAq1CompY2</w:t>
            </w:r>
          </w:p>
        </w:tc>
        <w:tc>
          <w:tcPr>
            <w:tcW w:w="5904" w:type="dxa"/>
          </w:tcPr>
          <w:p w:rsidR="002B169D" w:rsidRDefault="002F343D">
            <w:pPr>
              <w:keepNext/>
            </w:pPr>
            <w:r>
              <w:t>Deutsche Telekom</w:t>
            </w:r>
          </w:p>
        </w:tc>
      </w:tr>
      <w:tr w:rsidR="002B169D">
        <w:tblPrEx>
          <w:tblCellMar>
            <w:top w:w="0" w:type="dxa"/>
            <w:left w:w="0" w:type="dxa"/>
            <w:bottom w:w="0" w:type="dxa"/>
            <w:right w:w="0" w:type="dxa"/>
          </w:tblCellMar>
        </w:tblPrEx>
        <w:tc>
          <w:tcPr>
            <w:tcW w:w="2952" w:type="dxa"/>
          </w:tcPr>
          <w:p w:rsidR="002B169D" w:rsidRDefault="002F343D">
            <w:pPr>
              <w:keepNext/>
            </w:pPr>
            <w:r>
              <w:t>bAq1CompY3</w:t>
            </w:r>
          </w:p>
        </w:tc>
        <w:tc>
          <w:tcPr>
            <w:tcW w:w="5904" w:type="dxa"/>
          </w:tcPr>
          <w:p w:rsidR="002B169D" w:rsidRDefault="002F343D">
            <w:pPr>
              <w:keepNext/>
            </w:pPr>
            <w:r>
              <w:t>British Telecomm (BT)</w:t>
            </w:r>
          </w:p>
        </w:tc>
      </w:tr>
      <w:tr w:rsidR="002B169D">
        <w:tblPrEx>
          <w:tblCellMar>
            <w:top w:w="0" w:type="dxa"/>
            <w:left w:w="0" w:type="dxa"/>
            <w:bottom w:w="0" w:type="dxa"/>
            <w:right w:w="0" w:type="dxa"/>
          </w:tblCellMar>
        </w:tblPrEx>
        <w:tc>
          <w:tcPr>
            <w:tcW w:w="2952" w:type="dxa"/>
          </w:tcPr>
          <w:p w:rsidR="002B169D" w:rsidRDefault="002F343D">
            <w:pPr>
              <w:keepNext/>
            </w:pPr>
            <w:r>
              <w:t>bAq1CompY4</w:t>
            </w:r>
          </w:p>
        </w:tc>
        <w:tc>
          <w:tcPr>
            <w:tcW w:w="5904" w:type="dxa"/>
          </w:tcPr>
          <w:p w:rsidR="002B169D" w:rsidRDefault="002F343D">
            <w:pPr>
              <w:keepNext/>
            </w:pPr>
            <w:r>
              <w:t>HSBC</w:t>
            </w:r>
          </w:p>
        </w:tc>
      </w:tr>
      <w:tr w:rsidR="002B169D">
        <w:tblPrEx>
          <w:tblCellMar>
            <w:top w:w="0" w:type="dxa"/>
            <w:left w:w="0" w:type="dxa"/>
            <w:bottom w:w="0" w:type="dxa"/>
            <w:right w:w="0" w:type="dxa"/>
          </w:tblCellMar>
        </w:tblPrEx>
        <w:tc>
          <w:tcPr>
            <w:tcW w:w="2952" w:type="dxa"/>
          </w:tcPr>
          <w:p w:rsidR="002B169D" w:rsidRDefault="002F343D">
            <w:pPr>
              <w:keepNext/>
            </w:pPr>
            <w:r>
              <w:t>bAq1CompY5</w:t>
            </w:r>
          </w:p>
        </w:tc>
        <w:tc>
          <w:tcPr>
            <w:tcW w:w="5904" w:type="dxa"/>
          </w:tcPr>
          <w:p w:rsidR="002B169D" w:rsidRDefault="002F343D">
            <w:pPr>
              <w:keepNext/>
            </w:pPr>
            <w:r>
              <w:t>Goldman Sachs</w:t>
            </w:r>
          </w:p>
        </w:tc>
      </w:tr>
      <w:tr w:rsidR="002B169D">
        <w:tblPrEx>
          <w:tblCellMar>
            <w:top w:w="0" w:type="dxa"/>
            <w:left w:w="0" w:type="dxa"/>
            <w:bottom w:w="0" w:type="dxa"/>
            <w:right w:w="0" w:type="dxa"/>
          </w:tblCellMar>
        </w:tblPrEx>
        <w:tc>
          <w:tcPr>
            <w:tcW w:w="2952" w:type="dxa"/>
          </w:tcPr>
          <w:p w:rsidR="002B169D" w:rsidRDefault="002F343D">
            <w:pPr>
              <w:keepNext/>
            </w:pPr>
            <w:r>
              <w:t>bAq1CompY6</w:t>
            </w:r>
          </w:p>
        </w:tc>
        <w:tc>
          <w:tcPr>
            <w:tcW w:w="5904" w:type="dxa"/>
          </w:tcPr>
          <w:p w:rsidR="002B169D" w:rsidRDefault="002F343D">
            <w:pPr>
              <w:keepNext/>
            </w:pPr>
            <w:r>
              <w:t>DeutscheBank</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0 - A very cold group or organization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 xml:space="preserve">5 </w:t>
            </w:r>
            <w:r>
              <w:t>–</w:t>
            </w:r>
            <w:r>
              <w:t xml:space="preserve"> Neither warm nor cold</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 xml:space="preserve">10 </w:t>
            </w:r>
            <w:r>
              <w:t>–</w:t>
            </w:r>
            <w:r>
              <w:t xml:space="preserve"> A very warm group or organisation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413"/>
        <w:gridCol w:w="1443"/>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57" w:name="_Toc266970515"/>
            <w:r w:rsidR="002F343D">
              <w:instrText>bAq2</w:instrText>
            </w:r>
            <w:bookmarkEnd w:id="457"/>
            <w:r w:rsidR="002F343D">
              <w:instrText xml:space="preserve"> \l 2 \f a</w:instrText>
            </w:r>
            <w:r>
              <w:fldChar w:fldCharType="end"/>
            </w:r>
            <w:r w:rsidR="002F343D">
              <w:rPr>
                <w:rStyle w:val="GVariableName"/>
              </w:rPr>
              <w:t>bAq2</w:t>
            </w:r>
            <w:r w:rsidR="002F343D">
              <w:rPr>
                <w:i/>
              </w:rPr>
              <w:t>- Show if Asplit ==2</w:t>
            </w:r>
          </w:p>
        </w:tc>
        <w:tc>
          <w:tcPr>
            <w:tcW w:w="0" w:type="auto"/>
            <w:shd w:val="clear" w:color="auto" w:fill="D0D0D0"/>
            <w:vAlign w:val="bottom"/>
          </w:tcPr>
          <w:p w:rsidR="002B169D" w:rsidRDefault="002F343D">
            <w:pPr>
              <w:keepNext/>
              <w:jc w:val="right"/>
            </w:pPr>
            <w:r>
              <w:t>GRID</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Using a </w:t>
            </w:r>
            <w:r>
              <w:rPr>
                <w:b/>
              </w:rPr>
              <w:t>scale that runs from 0 to 10, where 0 means a very incompetent group or organization and 10 means a very incompetent group or organization, how would you rate the following groups and organizations?</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Randomize rows</w:t>
            </w:r>
          </w:p>
        </w:tc>
      </w:tr>
      <w:tr w:rsidR="002B169D">
        <w:tblPrEx>
          <w:tblCellMar>
            <w:top w:w="0" w:type="dxa"/>
            <w:left w:w="0" w:type="dxa"/>
            <w:bottom w:w="0" w:type="dxa"/>
            <w:right w:w="0" w:type="dxa"/>
          </w:tblCellMar>
        </w:tblPrEx>
        <w:tc>
          <w:tcPr>
            <w:tcW w:w="2952" w:type="dxa"/>
          </w:tcPr>
          <w:p w:rsidR="002B169D" w:rsidRDefault="002F343D">
            <w:pPr>
              <w:keepNext/>
            </w:pPr>
            <w:r>
              <w:t>bAq2Gov1</w:t>
            </w:r>
          </w:p>
        </w:tc>
        <w:tc>
          <w:tcPr>
            <w:tcW w:w="5904" w:type="dxa"/>
          </w:tcPr>
          <w:p w:rsidR="002B169D" w:rsidRDefault="002F343D">
            <w:pPr>
              <w:keepNext/>
            </w:pPr>
            <w:r>
              <w:t>Government officials</w:t>
            </w:r>
          </w:p>
        </w:tc>
      </w:tr>
      <w:tr w:rsidR="002B169D">
        <w:tblPrEx>
          <w:tblCellMar>
            <w:top w:w="0" w:type="dxa"/>
            <w:left w:w="0" w:type="dxa"/>
            <w:bottom w:w="0" w:type="dxa"/>
            <w:right w:w="0" w:type="dxa"/>
          </w:tblCellMar>
        </w:tblPrEx>
        <w:tc>
          <w:tcPr>
            <w:tcW w:w="2952" w:type="dxa"/>
          </w:tcPr>
          <w:p w:rsidR="002B169D" w:rsidRDefault="002F343D">
            <w:pPr>
              <w:keepNext/>
            </w:pPr>
            <w:r>
              <w:t>bAq2Gov2</w:t>
            </w:r>
          </w:p>
        </w:tc>
        <w:tc>
          <w:tcPr>
            <w:tcW w:w="5904" w:type="dxa"/>
          </w:tcPr>
          <w:p w:rsidR="002B169D" w:rsidRDefault="002F343D">
            <w:pPr>
              <w:keepNext/>
            </w:pPr>
            <w:r>
              <w:t>EU officials</w:t>
            </w:r>
          </w:p>
        </w:tc>
      </w:tr>
      <w:tr w:rsidR="002B169D">
        <w:tblPrEx>
          <w:tblCellMar>
            <w:top w:w="0" w:type="dxa"/>
            <w:left w:w="0" w:type="dxa"/>
            <w:bottom w:w="0" w:type="dxa"/>
            <w:right w:w="0" w:type="dxa"/>
          </w:tblCellMar>
        </w:tblPrEx>
        <w:tc>
          <w:tcPr>
            <w:tcW w:w="2952" w:type="dxa"/>
          </w:tcPr>
          <w:p w:rsidR="002B169D" w:rsidRDefault="002F343D">
            <w:pPr>
              <w:keepNext/>
            </w:pPr>
            <w:r>
              <w:t>bAq2Soc1</w:t>
            </w:r>
          </w:p>
        </w:tc>
        <w:tc>
          <w:tcPr>
            <w:tcW w:w="5904" w:type="dxa"/>
          </w:tcPr>
          <w:p w:rsidR="002B169D" w:rsidRDefault="002F343D">
            <w:pPr>
              <w:keepNext/>
            </w:pPr>
            <w:r>
              <w:t>Rich people</w:t>
            </w:r>
          </w:p>
        </w:tc>
      </w:tr>
      <w:tr w:rsidR="002B169D">
        <w:tblPrEx>
          <w:tblCellMar>
            <w:top w:w="0" w:type="dxa"/>
            <w:left w:w="0" w:type="dxa"/>
            <w:bottom w:w="0" w:type="dxa"/>
            <w:right w:w="0" w:type="dxa"/>
          </w:tblCellMar>
        </w:tblPrEx>
        <w:tc>
          <w:tcPr>
            <w:tcW w:w="2952" w:type="dxa"/>
          </w:tcPr>
          <w:p w:rsidR="002B169D" w:rsidRDefault="002F343D">
            <w:pPr>
              <w:keepNext/>
            </w:pPr>
            <w:r>
              <w:t>bAq2Soc2</w:t>
            </w:r>
          </w:p>
        </w:tc>
        <w:tc>
          <w:tcPr>
            <w:tcW w:w="5904" w:type="dxa"/>
          </w:tcPr>
          <w:p w:rsidR="002B169D" w:rsidRDefault="002F343D">
            <w:pPr>
              <w:keepNext/>
            </w:pPr>
            <w:r>
              <w:t>Poor people</w:t>
            </w:r>
          </w:p>
        </w:tc>
      </w:tr>
      <w:tr w:rsidR="002B169D">
        <w:tblPrEx>
          <w:tblCellMar>
            <w:top w:w="0" w:type="dxa"/>
            <w:left w:w="0" w:type="dxa"/>
            <w:bottom w:w="0" w:type="dxa"/>
            <w:right w:w="0" w:type="dxa"/>
          </w:tblCellMar>
        </w:tblPrEx>
        <w:tc>
          <w:tcPr>
            <w:tcW w:w="2952" w:type="dxa"/>
          </w:tcPr>
          <w:p w:rsidR="002B169D" w:rsidRDefault="002F343D">
            <w:pPr>
              <w:keepNext/>
            </w:pPr>
            <w:r>
              <w:t>bAq2Gen1</w:t>
            </w:r>
          </w:p>
        </w:tc>
        <w:tc>
          <w:tcPr>
            <w:tcW w:w="5904" w:type="dxa"/>
          </w:tcPr>
          <w:p w:rsidR="002B169D" w:rsidRDefault="002F343D">
            <w:pPr>
              <w:keepNext/>
            </w:pPr>
            <w:r>
              <w:t>Telecommunications companies</w:t>
            </w:r>
          </w:p>
        </w:tc>
      </w:tr>
      <w:tr w:rsidR="002B169D">
        <w:tblPrEx>
          <w:tblCellMar>
            <w:top w:w="0" w:type="dxa"/>
            <w:left w:w="0" w:type="dxa"/>
            <w:bottom w:w="0" w:type="dxa"/>
            <w:right w:w="0" w:type="dxa"/>
          </w:tblCellMar>
        </w:tblPrEx>
        <w:tc>
          <w:tcPr>
            <w:tcW w:w="2952" w:type="dxa"/>
          </w:tcPr>
          <w:p w:rsidR="002B169D" w:rsidRDefault="002F343D">
            <w:pPr>
              <w:keepNext/>
            </w:pPr>
            <w:r>
              <w:t>bAq2Gen2</w:t>
            </w:r>
          </w:p>
        </w:tc>
        <w:tc>
          <w:tcPr>
            <w:tcW w:w="5904" w:type="dxa"/>
          </w:tcPr>
          <w:p w:rsidR="002B169D" w:rsidRDefault="002F343D">
            <w:pPr>
              <w:keepNext/>
            </w:pPr>
            <w:r>
              <w:t>Banking and Financial Companies</w:t>
            </w:r>
          </w:p>
        </w:tc>
      </w:tr>
      <w:tr w:rsidR="002B169D">
        <w:tblPrEx>
          <w:tblCellMar>
            <w:top w:w="0" w:type="dxa"/>
            <w:left w:w="0" w:type="dxa"/>
            <w:bottom w:w="0" w:type="dxa"/>
            <w:right w:w="0" w:type="dxa"/>
          </w:tblCellMar>
        </w:tblPrEx>
        <w:tc>
          <w:tcPr>
            <w:tcW w:w="2952" w:type="dxa"/>
          </w:tcPr>
          <w:p w:rsidR="002B169D" w:rsidRDefault="002F343D">
            <w:pPr>
              <w:keepNext/>
            </w:pPr>
            <w:r>
              <w:t>bAq2CompX1</w:t>
            </w:r>
          </w:p>
        </w:tc>
        <w:tc>
          <w:tcPr>
            <w:tcW w:w="5904" w:type="dxa"/>
          </w:tcPr>
          <w:p w:rsidR="002B169D" w:rsidRDefault="002F343D">
            <w:pPr>
              <w:keepNext/>
            </w:pPr>
            <w:r>
              <w:t>Deutsche Telekom</w:t>
            </w:r>
          </w:p>
        </w:tc>
      </w:tr>
      <w:tr w:rsidR="002B169D">
        <w:tblPrEx>
          <w:tblCellMar>
            <w:top w:w="0" w:type="dxa"/>
            <w:left w:w="0" w:type="dxa"/>
            <w:bottom w:w="0" w:type="dxa"/>
            <w:right w:w="0" w:type="dxa"/>
          </w:tblCellMar>
        </w:tblPrEx>
        <w:tc>
          <w:tcPr>
            <w:tcW w:w="2952" w:type="dxa"/>
          </w:tcPr>
          <w:p w:rsidR="002B169D" w:rsidRDefault="002F343D">
            <w:pPr>
              <w:keepNext/>
            </w:pPr>
            <w:r>
              <w:t>bAq2CompX2</w:t>
            </w:r>
          </w:p>
        </w:tc>
        <w:tc>
          <w:tcPr>
            <w:tcW w:w="5904" w:type="dxa"/>
          </w:tcPr>
          <w:p w:rsidR="002B169D" w:rsidRDefault="002F343D">
            <w:pPr>
              <w:keepNext/>
            </w:pPr>
            <w:r>
              <w:t>British Telecomm (BT)</w:t>
            </w:r>
          </w:p>
        </w:tc>
      </w:tr>
      <w:tr w:rsidR="002B169D">
        <w:tblPrEx>
          <w:tblCellMar>
            <w:top w:w="0" w:type="dxa"/>
            <w:left w:w="0" w:type="dxa"/>
            <w:bottom w:w="0" w:type="dxa"/>
            <w:right w:w="0" w:type="dxa"/>
          </w:tblCellMar>
        </w:tblPrEx>
        <w:tc>
          <w:tcPr>
            <w:tcW w:w="2952" w:type="dxa"/>
          </w:tcPr>
          <w:p w:rsidR="002B169D" w:rsidRDefault="002F343D">
            <w:pPr>
              <w:keepNext/>
            </w:pPr>
            <w:r>
              <w:t>bAq2CompX3</w:t>
            </w:r>
          </w:p>
        </w:tc>
        <w:tc>
          <w:tcPr>
            <w:tcW w:w="5904" w:type="dxa"/>
          </w:tcPr>
          <w:p w:rsidR="002B169D" w:rsidRDefault="002F343D">
            <w:pPr>
              <w:keepNext/>
            </w:pPr>
            <w:r>
              <w:t>Vodafone</w:t>
            </w:r>
          </w:p>
        </w:tc>
      </w:tr>
      <w:tr w:rsidR="002B169D">
        <w:tblPrEx>
          <w:tblCellMar>
            <w:top w:w="0" w:type="dxa"/>
            <w:left w:w="0" w:type="dxa"/>
            <w:bottom w:w="0" w:type="dxa"/>
            <w:right w:w="0" w:type="dxa"/>
          </w:tblCellMar>
        </w:tblPrEx>
        <w:tc>
          <w:tcPr>
            <w:tcW w:w="2952" w:type="dxa"/>
          </w:tcPr>
          <w:p w:rsidR="002B169D" w:rsidRDefault="002F343D">
            <w:pPr>
              <w:keepNext/>
            </w:pPr>
            <w:r>
              <w:t>bAq2CompX4</w:t>
            </w:r>
          </w:p>
        </w:tc>
        <w:tc>
          <w:tcPr>
            <w:tcW w:w="5904" w:type="dxa"/>
          </w:tcPr>
          <w:p w:rsidR="002B169D" w:rsidRDefault="002F343D">
            <w:pPr>
              <w:keepNext/>
            </w:pPr>
            <w:r>
              <w:t>HSBC</w:t>
            </w:r>
          </w:p>
        </w:tc>
      </w:tr>
      <w:tr w:rsidR="002B169D">
        <w:tblPrEx>
          <w:tblCellMar>
            <w:top w:w="0" w:type="dxa"/>
            <w:left w:w="0" w:type="dxa"/>
            <w:bottom w:w="0" w:type="dxa"/>
            <w:right w:w="0" w:type="dxa"/>
          </w:tblCellMar>
        </w:tblPrEx>
        <w:tc>
          <w:tcPr>
            <w:tcW w:w="2952" w:type="dxa"/>
          </w:tcPr>
          <w:p w:rsidR="002B169D" w:rsidRDefault="002F343D">
            <w:pPr>
              <w:keepNext/>
            </w:pPr>
            <w:r>
              <w:t>bAq2CompX5</w:t>
            </w:r>
          </w:p>
        </w:tc>
        <w:tc>
          <w:tcPr>
            <w:tcW w:w="5904" w:type="dxa"/>
          </w:tcPr>
          <w:p w:rsidR="002B169D" w:rsidRDefault="002F343D">
            <w:pPr>
              <w:keepNext/>
            </w:pPr>
            <w:r>
              <w:t>Goldman Sachs</w:t>
            </w:r>
          </w:p>
        </w:tc>
      </w:tr>
      <w:tr w:rsidR="002B169D">
        <w:tblPrEx>
          <w:tblCellMar>
            <w:top w:w="0" w:type="dxa"/>
            <w:left w:w="0" w:type="dxa"/>
            <w:bottom w:w="0" w:type="dxa"/>
            <w:right w:w="0" w:type="dxa"/>
          </w:tblCellMar>
        </w:tblPrEx>
        <w:tc>
          <w:tcPr>
            <w:tcW w:w="2952" w:type="dxa"/>
          </w:tcPr>
          <w:p w:rsidR="002B169D" w:rsidRDefault="002F343D">
            <w:pPr>
              <w:keepNext/>
            </w:pPr>
            <w:r>
              <w:t>bAq2CompY1</w:t>
            </w:r>
          </w:p>
        </w:tc>
        <w:tc>
          <w:tcPr>
            <w:tcW w:w="5904" w:type="dxa"/>
          </w:tcPr>
          <w:p w:rsidR="002B169D" w:rsidRDefault="002F343D">
            <w:pPr>
              <w:keepNext/>
            </w:pPr>
            <w:r>
              <w:t>Vodafone</w:t>
            </w:r>
          </w:p>
        </w:tc>
      </w:tr>
      <w:tr w:rsidR="002B169D">
        <w:tblPrEx>
          <w:tblCellMar>
            <w:top w:w="0" w:type="dxa"/>
            <w:left w:w="0" w:type="dxa"/>
            <w:bottom w:w="0" w:type="dxa"/>
            <w:right w:w="0" w:type="dxa"/>
          </w:tblCellMar>
        </w:tblPrEx>
        <w:tc>
          <w:tcPr>
            <w:tcW w:w="2952" w:type="dxa"/>
          </w:tcPr>
          <w:p w:rsidR="002B169D" w:rsidRDefault="002F343D">
            <w:pPr>
              <w:keepNext/>
            </w:pPr>
            <w:r>
              <w:t>bAq2CompY2</w:t>
            </w:r>
          </w:p>
        </w:tc>
        <w:tc>
          <w:tcPr>
            <w:tcW w:w="5904" w:type="dxa"/>
          </w:tcPr>
          <w:p w:rsidR="002B169D" w:rsidRDefault="002F343D">
            <w:pPr>
              <w:keepNext/>
            </w:pPr>
            <w:r>
              <w:t>Deutsche Telekom</w:t>
            </w:r>
          </w:p>
        </w:tc>
      </w:tr>
      <w:tr w:rsidR="002B169D">
        <w:tblPrEx>
          <w:tblCellMar>
            <w:top w:w="0" w:type="dxa"/>
            <w:left w:w="0" w:type="dxa"/>
            <w:bottom w:w="0" w:type="dxa"/>
            <w:right w:w="0" w:type="dxa"/>
          </w:tblCellMar>
        </w:tblPrEx>
        <w:tc>
          <w:tcPr>
            <w:tcW w:w="2952" w:type="dxa"/>
          </w:tcPr>
          <w:p w:rsidR="002B169D" w:rsidRDefault="002F343D">
            <w:pPr>
              <w:keepNext/>
            </w:pPr>
            <w:r>
              <w:t>bAq2CompY3</w:t>
            </w:r>
          </w:p>
        </w:tc>
        <w:tc>
          <w:tcPr>
            <w:tcW w:w="5904" w:type="dxa"/>
          </w:tcPr>
          <w:p w:rsidR="002B169D" w:rsidRDefault="002F343D">
            <w:pPr>
              <w:keepNext/>
            </w:pPr>
            <w:r>
              <w:t>British Telecomm (BT)</w:t>
            </w:r>
          </w:p>
        </w:tc>
      </w:tr>
      <w:tr w:rsidR="002B169D">
        <w:tblPrEx>
          <w:tblCellMar>
            <w:top w:w="0" w:type="dxa"/>
            <w:left w:w="0" w:type="dxa"/>
            <w:bottom w:w="0" w:type="dxa"/>
            <w:right w:w="0" w:type="dxa"/>
          </w:tblCellMar>
        </w:tblPrEx>
        <w:tc>
          <w:tcPr>
            <w:tcW w:w="2952" w:type="dxa"/>
          </w:tcPr>
          <w:p w:rsidR="002B169D" w:rsidRDefault="002F343D">
            <w:pPr>
              <w:keepNext/>
            </w:pPr>
            <w:r>
              <w:t>bAq2CompY4</w:t>
            </w:r>
          </w:p>
        </w:tc>
        <w:tc>
          <w:tcPr>
            <w:tcW w:w="5904" w:type="dxa"/>
          </w:tcPr>
          <w:p w:rsidR="002B169D" w:rsidRDefault="002F343D">
            <w:pPr>
              <w:keepNext/>
            </w:pPr>
            <w:r>
              <w:t>HSBC</w:t>
            </w:r>
          </w:p>
        </w:tc>
      </w:tr>
      <w:tr w:rsidR="002B169D">
        <w:tblPrEx>
          <w:tblCellMar>
            <w:top w:w="0" w:type="dxa"/>
            <w:left w:w="0" w:type="dxa"/>
            <w:bottom w:w="0" w:type="dxa"/>
            <w:right w:w="0" w:type="dxa"/>
          </w:tblCellMar>
        </w:tblPrEx>
        <w:tc>
          <w:tcPr>
            <w:tcW w:w="2952" w:type="dxa"/>
          </w:tcPr>
          <w:p w:rsidR="002B169D" w:rsidRDefault="002F343D">
            <w:pPr>
              <w:keepNext/>
            </w:pPr>
            <w:r>
              <w:t>bAq2CompY5</w:t>
            </w:r>
          </w:p>
        </w:tc>
        <w:tc>
          <w:tcPr>
            <w:tcW w:w="5904" w:type="dxa"/>
          </w:tcPr>
          <w:p w:rsidR="002B169D" w:rsidRDefault="002F343D">
            <w:pPr>
              <w:keepNext/>
            </w:pPr>
            <w:r>
              <w:t>Goldman Sachs</w:t>
            </w:r>
          </w:p>
        </w:tc>
      </w:tr>
      <w:tr w:rsidR="002B169D">
        <w:tblPrEx>
          <w:tblCellMar>
            <w:top w:w="0" w:type="dxa"/>
            <w:left w:w="0" w:type="dxa"/>
            <w:bottom w:w="0" w:type="dxa"/>
            <w:right w:w="0" w:type="dxa"/>
          </w:tblCellMar>
        </w:tblPrEx>
        <w:tc>
          <w:tcPr>
            <w:tcW w:w="2952" w:type="dxa"/>
          </w:tcPr>
          <w:p w:rsidR="002B169D" w:rsidRDefault="002F343D">
            <w:pPr>
              <w:keepNext/>
            </w:pPr>
            <w:r>
              <w:t>bAq2CompY6</w:t>
            </w:r>
          </w:p>
        </w:tc>
        <w:tc>
          <w:tcPr>
            <w:tcW w:w="5904" w:type="dxa"/>
          </w:tcPr>
          <w:p w:rsidR="002B169D" w:rsidRDefault="002F343D">
            <w:pPr>
              <w:keepNext/>
            </w:pPr>
            <w:r>
              <w:t>DeutscheBank</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0 - A very incompetent group or organization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10 A very competent group or organization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r>
        <w:rPr>
          <w:i/>
        </w:rPr>
        <w:t>↯</w:t>
      </w:r>
      <w:r>
        <w:rPr>
          <w:i/>
        </w:rPr>
        <w:t xml:space="preserve"> Goto page blockA if (counter1!=5 and Asplit ==1) or (counter2!=5 and </w:t>
      </w:r>
      <w:r>
        <w:rPr>
          <w:i/>
        </w:rPr>
        <w:t>Asplit ==2)</w:t>
      </w:r>
    </w:p>
    <w:p w:rsidR="002B169D" w:rsidRDefault="002F343D">
      <w:pPr>
        <w:pStyle w:val="GPage"/>
      </w:pPr>
      <w:bookmarkStart w:id="458" w:name="_Toc266970516"/>
      <w:r>
        <w:t>Page: blockB</w:t>
      </w:r>
      <w:bookmarkEnd w:id="458"/>
    </w:p>
    <w:tbl>
      <w:tblPr>
        <w:tblStyle w:val="GQuestionCommonProperties"/>
        <w:tblW w:w="0" w:type="auto"/>
        <w:tblInd w:w="0" w:type="dxa"/>
        <w:tblCellMar>
          <w:top w:w="0" w:type="dxa"/>
          <w:left w:w="0" w:type="dxa"/>
          <w:bottom w:w="0" w:type="dxa"/>
          <w:right w:w="0" w:type="dxa"/>
        </w:tblCellMar>
        <w:tblLook w:val="04A0"/>
      </w:tblPr>
      <w:tblGrid>
        <w:gridCol w:w="7402"/>
        <w:gridCol w:w="1454"/>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59" w:name="_Toc266970517"/>
            <w:r w:rsidR="002F343D">
              <w:instrText>bBq1</w:instrText>
            </w:r>
            <w:bookmarkEnd w:id="459"/>
            <w:r w:rsidR="002F343D">
              <w:instrText xml:space="preserve"> \l 2 \f a</w:instrText>
            </w:r>
            <w:r>
              <w:fldChar w:fldCharType="end"/>
            </w:r>
            <w:r w:rsidR="002F343D">
              <w:rPr>
                <w:rStyle w:val="GVariableName"/>
              </w:rPr>
              <w:t>bBq1</w:t>
            </w:r>
            <w:r w:rsidR="002F343D">
              <w:rPr>
                <w:i/>
              </w:rPr>
              <w:t>- Show if Bsplit ==1</w:t>
            </w:r>
          </w:p>
        </w:tc>
        <w:tc>
          <w:tcPr>
            <w:tcW w:w="0" w:type="auto"/>
            <w:shd w:val="clear" w:color="auto" w:fill="D0D0D0"/>
            <w:vAlign w:val="bottom"/>
          </w:tcPr>
          <w:p w:rsidR="002B169D" w:rsidRDefault="002F343D">
            <w:pPr>
              <w:keepNext/>
              <w:jc w:val="right"/>
            </w:pPr>
            <w:r>
              <w:t>GRID</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In general, do you think there is too much, too little or about the right amount of government regulation of the following groups and organisations?</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Randomize rows</w:t>
            </w:r>
          </w:p>
        </w:tc>
      </w:tr>
      <w:tr w:rsidR="002B169D">
        <w:tblPrEx>
          <w:tblCellMar>
            <w:top w:w="0" w:type="dxa"/>
            <w:left w:w="0" w:type="dxa"/>
            <w:bottom w:w="0" w:type="dxa"/>
            <w:right w:w="0" w:type="dxa"/>
          </w:tblCellMar>
        </w:tblPrEx>
        <w:tc>
          <w:tcPr>
            <w:tcW w:w="2952" w:type="dxa"/>
          </w:tcPr>
          <w:p w:rsidR="002B169D" w:rsidRDefault="002F343D">
            <w:pPr>
              <w:keepNext/>
            </w:pPr>
            <w:r>
              <w:t>bBq1Gov1</w:t>
            </w:r>
          </w:p>
        </w:tc>
        <w:tc>
          <w:tcPr>
            <w:tcW w:w="5904" w:type="dxa"/>
          </w:tcPr>
          <w:p w:rsidR="002B169D" w:rsidRDefault="002F343D">
            <w:pPr>
              <w:keepNext/>
            </w:pPr>
            <w:r>
              <w:t>Government officials</w:t>
            </w:r>
          </w:p>
        </w:tc>
      </w:tr>
      <w:tr w:rsidR="002B169D">
        <w:tblPrEx>
          <w:tblCellMar>
            <w:top w:w="0" w:type="dxa"/>
            <w:left w:w="0" w:type="dxa"/>
            <w:bottom w:w="0" w:type="dxa"/>
            <w:right w:w="0" w:type="dxa"/>
          </w:tblCellMar>
        </w:tblPrEx>
        <w:tc>
          <w:tcPr>
            <w:tcW w:w="2952" w:type="dxa"/>
          </w:tcPr>
          <w:p w:rsidR="002B169D" w:rsidRDefault="002F343D">
            <w:pPr>
              <w:keepNext/>
            </w:pPr>
            <w:r>
              <w:t>bBq1Gov2</w:t>
            </w:r>
          </w:p>
        </w:tc>
        <w:tc>
          <w:tcPr>
            <w:tcW w:w="5904" w:type="dxa"/>
          </w:tcPr>
          <w:p w:rsidR="002B169D" w:rsidRDefault="002F343D">
            <w:pPr>
              <w:keepNext/>
            </w:pPr>
            <w:r>
              <w:t>EU officials</w:t>
            </w:r>
          </w:p>
        </w:tc>
      </w:tr>
      <w:tr w:rsidR="002B169D">
        <w:tblPrEx>
          <w:tblCellMar>
            <w:top w:w="0" w:type="dxa"/>
            <w:left w:w="0" w:type="dxa"/>
            <w:bottom w:w="0" w:type="dxa"/>
            <w:right w:w="0" w:type="dxa"/>
          </w:tblCellMar>
        </w:tblPrEx>
        <w:tc>
          <w:tcPr>
            <w:tcW w:w="2952" w:type="dxa"/>
          </w:tcPr>
          <w:p w:rsidR="002B169D" w:rsidRDefault="002F343D">
            <w:pPr>
              <w:keepNext/>
            </w:pPr>
            <w:r>
              <w:t>bBq1Soc1</w:t>
            </w:r>
          </w:p>
        </w:tc>
        <w:tc>
          <w:tcPr>
            <w:tcW w:w="5904" w:type="dxa"/>
          </w:tcPr>
          <w:p w:rsidR="002B169D" w:rsidRDefault="002F343D">
            <w:pPr>
              <w:keepNext/>
            </w:pPr>
            <w:r>
              <w:t>Rich people</w:t>
            </w:r>
          </w:p>
        </w:tc>
      </w:tr>
      <w:tr w:rsidR="002B169D">
        <w:tblPrEx>
          <w:tblCellMar>
            <w:top w:w="0" w:type="dxa"/>
            <w:left w:w="0" w:type="dxa"/>
            <w:bottom w:w="0" w:type="dxa"/>
            <w:right w:w="0" w:type="dxa"/>
          </w:tblCellMar>
        </w:tblPrEx>
        <w:tc>
          <w:tcPr>
            <w:tcW w:w="2952" w:type="dxa"/>
          </w:tcPr>
          <w:p w:rsidR="002B169D" w:rsidRDefault="002F343D">
            <w:pPr>
              <w:keepNext/>
            </w:pPr>
            <w:r>
              <w:t>bBq1Soc2</w:t>
            </w:r>
          </w:p>
        </w:tc>
        <w:tc>
          <w:tcPr>
            <w:tcW w:w="5904" w:type="dxa"/>
          </w:tcPr>
          <w:p w:rsidR="002B169D" w:rsidRDefault="002F343D">
            <w:pPr>
              <w:keepNext/>
            </w:pPr>
            <w:r>
              <w:t>Poor people</w:t>
            </w:r>
          </w:p>
        </w:tc>
      </w:tr>
      <w:tr w:rsidR="002B169D">
        <w:tblPrEx>
          <w:tblCellMar>
            <w:top w:w="0" w:type="dxa"/>
            <w:left w:w="0" w:type="dxa"/>
            <w:bottom w:w="0" w:type="dxa"/>
            <w:right w:w="0" w:type="dxa"/>
          </w:tblCellMar>
        </w:tblPrEx>
        <w:tc>
          <w:tcPr>
            <w:tcW w:w="2952" w:type="dxa"/>
          </w:tcPr>
          <w:p w:rsidR="002B169D" w:rsidRDefault="002F343D">
            <w:pPr>
              <w:keepNext/>
            </w:pPr>
            <w:r>
              <w:t>bBq1Gen1</w:t>
            </w:r>
          </w:p>
        </w:tc>
        <w:tc>
          <w:tcPr>
            <w:tcW w:w="5904" w:type="dxa"/>
          </w:tcPr>
          <w:p w:rsidR="002B169D" w:rsidRDefault="002F343D">
            <w:pPr>
              <w:keepNext/>
            </w:pPr>
            <w:r>
              <w:t>Telecommunications companies</w:t>
            </w:r>
          </w:p>
        </w:tc>
      </w:tr>
      <w:tr w:rsidR="002B169D">
        <w:tblPrEx>
          <w:tblCellMar>
            <w:top w:w="0" w:type="dxa"/>
            <w:left w:w="0" w:type="dxa"/>
            <w:bottom w:w="0" w:type="dxa"/>
            <w:right w:w="0" w:type="dxa"/>
          </w:tblCellMar>
        </w:tblPrEx>
        <w:tc>
          <w:tcPr>
            <w:tcW w:w="2952" w:type="dxa"/>
          </w:tcPr>
          <w:p w:rsidR="002B169D" w:rsidRDefault="002F343D">
            <w:pPr>
              <w:keepNext/>
            </w:pPr>
            <w:r>
              <w:t>bBq1Gen2</w:t>
            </w:r>
          </w:p>
        </w:tc>
        <w:tc>
          <w:tcPr>
            <w:tcW w:w="5904" w:type="dxa"/>
          </w:tcPr>
          <w:p w:rsidR="002B169D" w:rsidRDefault="002F343D">
            <w:pPr>
              <w:keepNext/>
            </w:pPr>
            <w:r>
              <w:t>Banking and Financial Companies</w:t>
            </w:r>
          </w:p>
        </w:tc>
      </w:tr>
      <w:tr w:rsidR="002B169D">
        <w:tblPrEx>
          <w:tblCellMar>
            <w:top w:w="0" w:type="dxa"/>
            <w:left w:w="0" w:type="dxa"/>
            <w:bottom w:w="0" w:type="dxa"/>
            <w:right w:w="0" w:type="dxa"/>
          </w:tblCellMar>
        </w:tblPrEx>
        <w:tc>
          <w:tcPr>
            <w:tcW w:w="2952" w:type="dxa"/>
          </w:tcPr>
          <w:p w:rsidR="002B169D" w:rsidRDefault="002F343D">
            <w:pPr>
              <w:keepNext/>
            </w:pPr>
            <w:r>
              <w:t>bBq1CompX1</w:t>
            </w:r>
          </w:p>
        </w:tc>
        <w:tc>
          <w:tcPr>
            <w:tcW w:w="5904" w:type="dxa"/>
          </w:tcPr>
          <w:p w:rsidR="002B169D" w:rsidRDefault="002F343D">
            <w:pPr>
              <w:keepNext/>
            </w:pPr>
            <w:r>
              <w:t>Deutsche Telekom</w:t>
            </w:r>
          </w:p>
        </w:tc>
      </w:tr>
      <w:tr w:rsidR="002B169D">
        <w:tblPrEx>
          <w:tblCellMar>
            <w:top w:w="0" w:type="dxa"/>
            <w:left w:w="0" w:type="dxa"/>
            <w:bottom w:w="0" w:type="dxa"/>
            <w:right w:w="0" w:type="dxa"/>
          </w:tblCellMar>
        </w:tblPrEx>
        <w:tc>
          <w:tcPr>
            <w:tcW w:w="2952" w:type="dxa"/>
          </w:tcPr>
          <w:p w:rsidR="002B169D" w:rsidRDefault="002F343D">
            <w:pPr>
              <w:keepNext/>
            </w:pPr>
            <w:r>
              <w:t>bBq1CompX2</w:t>
            </w:r>
          </w:p>
        </w:tc>
        <w:tc>
          <w:tcPr>
            <w:tcW w:w="5904" w:type="dxa"/>
          </w:tcPr>
          <w:p w:rsidR="002B169D" w:rsidRDefault="002F343D">
            <w:pPr>
              <w:keepNext/>
            </w:pPr>
            <w:r>
              <w:t>British Telecomm (BT)</w:t>
            </w:r>
          </w:p>
        </w:tc>
      </w:tr>
      <w:tr w:rsidR="002B169D">
        <w:tblPrEx>
          <w:tblCellMar>
            <w:top w:w="0" w:type="dxa"/>
            <w:left w:w="0" w:type="dxa"/>
            <w:bottom w:w="0" w:type="dxa"/>
            <w:right w:w="0" w:type="dxa"/>
          </w:tblCellMar>
        </w:tblPrEx>
        <w:tc>
          <w:tcPr>
            <w:tcW w:w="2952" w:type="dxa"/>
          </w:tcPr>
          <w:p w:rsidR="002B169D" w:rsidRDefault="002F343D">
            <w:pPr>
              <w:keepNext/>
            </w:pPr>
            <w:r>
              <w:t>bBq1CompX3</w:t>
            </w:r>
          </w:p>
        </w:tc>
        <w:tc>
          <w:tcPr>
            <w:tcW w:w="5904" w:type="dxa"/>
          </w:tcPr>
          <w:p w:rsidR="002B169D" w:rsidRDefault="002F343D">
            <w:pPr>
              <w:keepNext/>
            </w:pPr>
            <w:r>
              <w:t>Vodafone</w:t>
            </w:r>
          </w:p>
        </w:tc>
      </w:tr>
      <w:tr w:rsidR="002B169D">
        <w:tblPrEx>
          <w:tblCellMar>
            <w:top w:w="0" w:type="dxa"/>
            <w:left w:w="0" w:type="dxa"/>
            <w:bottom w:w="0" w:type="dxa"/>
            <w:right w:w="0" w:type="dxa"/>
          </w:tblCellMar>
        </w:tblPrEx>
        <w:tc>
          <w:tcPr>
            <w:tcW w:w="2952" w:type="dxa"/>
          </w:tcPr>
          <w:p w:rsidR="002B169D" w:rsidRDefault="002F343D">
            <w:pPr>
              <w:keepNext/>
            </w:pPr>
            <w:r>
              <w:t>bBq1CompX4</w:t>
            </w:r>
          </w:p>
        </w:tc>
        <w:tc>
          <w:tcPr>
            <w:tcW w:w="5904" w:type="dxa"/>
          </w:tcPr>
          <w:p w:rsidR="002B169D" w:rsidRDefault="002F343D">
            <w:pPr>
              <w:keepNext/>
            </w:pPr>
            <w:r>
              <w:t>HSBC</w:t>
            </w:r>
          </w:p>
        </w:tc>
      </w:tr>
      <w:tr w:rsidR="002B169D">
        <w:tblPrEx>
          <w:tblCellMar>
            <w:top w:w="0" w:type="dxa"/>
            <w:left w:w="0" w:type="dxa"/>
            <w:bottom w:w="0" w:type="dxa"/>
            <w:right w:w="0" w:type="dxa"/>
          </w:tblCellMar>
        </w:tblPrEx>
        <w:tc>
          <w:tcPr>
            <w:tcW w:w="2952" w:type="dxa"/>
          </w:tcPr>
          <w:p w:rsidR="002B169D" w:rsidRDefault="002F343D">
            <w:pPr>
              <w:keepNext/>
            </w:pPr>
            <w:r>
              <w:t>bBq1CompX5</w:t>
            </w:r>
          </w:p>
        </w:tc>
        <w:tc>
          <w:tcPr>
            <w:tcW w:w="5904" w:type="dxa"/>
          </w:tcPr>
          <w:p w:rsidR="002B169D" w:rsidRDefault="002F343D">
            <w:pPr>
              <w:keepNext/>
            </w:pPr>
            <w:r>
              <w:t>Goldman Sachs</w:t>
            </w:r>
          </w:p>
        </w:tc>
      </w:tr>
      <w:tr w:rsidR="002B169D">
        <w:tblPrEx>
          <w:tblCellMar>
            <w:top w:w="0" w:type="dxa"/>
            <w:left w:w="0" w:type="dxa"/>
            <w:bottom w:w="0" w:type="dxa"/>
            <w:right w:w="0" w:type="dxa"/>
          </w:tblCellMar>
        </w:tblPrEx>
        <w:tc>
          <w:tcPr>
            <w:tcW w:w="2952" w:type="dxa"/>
          </w:tcPr>
          <w:p w:rsidR="002B169D" w:rsidRDefault="002F343D">
            <w:pPr>
              <w:keepNext/>
            </w:pPr>
            <w:r>
              <w:t>bBq1CompY1</w:t>
            </w:r>
          </w:p>
        </w:tc>
        <w:tc>
          <w:tcPr>
            <w:tcW w:w="5904" w:type="dxa"/>
          </w:tcPr>
          <w:p w:rsidR="002B169D" w:rsidRDefault="002F343D">
            <w:pPr>
              <w:keepNext/>
            </w:pPr>
            <w:r>
              <w:t>Vodafone</w:t>
            </w:r>
          </w:p>
        </w:tc>
      </w:tr>
      <w:tr w:rsidR="002B169D">
        <w:tblPrEx>
          <w:tblCellMar>
            <w:top w:w="0" w:type="dxa"/>
            <w:left w:w="0" w:type="dxa"/>
            <w:bottom w:w="0" w:type="dxa"/>
            <w:right w:w="0" w:type="dxa"/>
          </w:tblCellMar>
        </w:tblPrEx>
        <w:tc>
          <w:tcPr>
            <w:tcW w:w="2952" w:type="dxa"/>
          </w:tcPr>
          <w:p w:rsidR="002B169D" w:rsidRDefault="002F343D">
            <w:pPr>
              <w:keepNext/>
            </w:pPr>
            <w:r>
              <w:t>bBq1CompY2</w:t>
            </w:r>
          </w:p>
        </w:tc>
        <w:tc>
          <w:tcPr>
            <w:tcW w:w="5904" w:type="dxa"/>
          </w:tcPr>
          <w:p w:rsidR="002B169D" w:rsidRDefault="002F343D">
            <w:pPr>
              <w:keepNext/>
            </w:pPr>
            <w:r>
              <w:t>Deutsche Telekom</w:t>
            </w:r>
          </w:p>
        </w:tc>
      </w:tr>
      <w:tr w:rsidR="002B169D">
        <w:tblPrEx>
          <w:tblCellMar>
            <w:top w:w="0" w:type="dxa"/>
            <w:left w:w="0" w:type="dxa"/>
            <w:bottom w:w="0" w:type="dxa"/>
            <w:right w:w="0" w:type="dxa"/>
          </w:tblCellMar>
        </w:tblPrEx>
        <w:tc>
          <w:tcPr>
            <w:tcW w:w="2952" w:type="dxa"/>
          </w:tcPr>
          <w:p w:rsidR="002B169D" w:rsidRDefault="002F343D">
            <w:pPr>
              <w:keepNext/>
            </w:pPr>
            <w:r>
              <w:t>bBq1CompY3</w:t>
            </w:r>
          </w:p>
        </w:tc>
        <w:tc>
          <w:tcPr>
            <w:tcW w:w="5904" w:type="dxa"/>
          </w:tcPr>
          <w:p w:rsidR="002B169D" w:rsidRDefault="002F343D">
            <w:pPr>
              <w:keepNext/>
            </w:pPr>
            <w:r>
              <w:t>British Telecomm (BT)</w:t>
            </w:r>
          </w:p>
        </w:tc>
      </w:tr>
      <w:tr w:rsidR="002B169D">
        <w:tblPrEx>
          <w:tblCellMar>
            <w:top w:w="0" w:type="dxa"/>
            <w:left w:w="0" w:type="dxa"/>
            <w:bottom w:w="0" w:type="dxa"/>
            <w:right w:w="0" w:type="dxa"/>
          </w:tblCellMar>
        </w:tblPrEx>
        <w:tc>
          <w:tcPr>
            <w:tcW w:w="2952" w:type="dxa"/>
          </w:tcPr>
          <w:p w:rsidR="002B169D" w:rsidRDefault="002F343D">
            <w:pPr>
              <w:keepNext/>
            </w:pPr>
            <w:r>
              <w:t>bBq1CompY4</w:t>
            </w:r>
          </w:p>
        </w:tc>
        <w:tc>
          <w:tcPr>
            <w:tcW w:w="5904" w:type="dxa"/>
          </w:tcPr>
          <w:p w:rsidR="002B169D" w:rsidRDefault="002F343D">
            <w:pPr>
              <w:keepNext/>
            </w:pPr>
            <w:r>
              <w:t>HSBC</w:t>
            </w:r>
          </w:p>
        </w:tc>
      </w:tr>
      <w:tr w:rsidR="002B169D">
        <w:tblPrEx>
          <w:tblCellMar>
            <w:top w:w="0" w:type="dxa"/>
            <w:left w:w="0" w:type="dxa"/>
            <w:bottom w:w="0" w:type="dxa"/>
            <w:right w:w="0" w:type="dxa"/>
          </w:tblCellMar>
        </w:tblPrEx>
        <w:tc>
          <w:tcPr>
            <w:tcW w:w="2952" w:type="dxa"/>
          </w:tcPr>
          <w:p w:rsidR="002B169D" w:rsidRDefault="002F343D">
            <w:pPr>
              <w:keepNext/>
            </w:pPr>
            <w:r>
              <w:t>bBq1CompY5</w:t>
            </w:r>
          </w:p>
        </w:tc>
        <w:tc>
          <w:tcPr>
            <w:tcW w:w="5904" w:type="dxa"/>
          </w:tcPr>
          <w:p w:rsidR="002B169D" w:rsidRDefault="002F343D">
            <w:pPr>
              <w:keepNext/>
            </w:pPr>
            <w:r>
              <w:t>Goldman Sachs</w:t>
            </w:r>
          </w:p>
        </w:tc>
      </w:tr>
      <w:tr w:rsidR="002B169D">
        <w:tblPrEx>
          <w:tblCellMar>
            <w:top w:w="0" w:type="dxa"/>
            <w:left w:w="0" w:type="dxa"/>
            <w:bottom w:w="0" w:type="dxa"/>
            <w:right w:w="0" w:type="dxa"/>
          </w:tblCellMar>
        </w:tblPrEx>
        <w:tc>
          <w:tcPr>
            <w:tcW w:w="2952" w:type="dxa"/>
          </w:tcPr>
          <w:p w:rsidR="002B169D" w:rsidRDefault="002F343D">
            <w:pPr>
              <w:keepNext/>
            </w:pPr>
            <w:r>
              <w:t>bBq1CompY6</w:t>
            </w:r>
          </w:p>
        </w:tc>
        <w:tc>
          <w:tcPr>
            <w:tcW w:w="5904" w:type="dxa"/>
          </w:tcPr>
          <w:p w:rsidR="002B169D" w:rsidRDefault="002F343D">
            <w:pPr>
              <w:keepNext/>
            </w:pPr>
            <w:r>
              <w:t>DeutscheBank</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Far too much regulation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Too much regulation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Right amount of regulation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Too little regulation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Far too little regulation</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402"/>
        <w:gridCol w:w="1454"/>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60" w:name="_Toc266970518"/>
            <w:r w:rsidR="002F343D">
              <w:instrText>bBq2</w:instrText>
            </w:r>
            <w:bookmarkEnd w:id="460"/>
            <w:r w:rsidR="002F343D">
              <w:instrText xml:space="preserve"> \l 2 \f a</w:instrText>
            </w:r>
            <w:r>
              <w:fldChar w:fldCharType="end"/>
            </w:r>
            <w:r w:rsidR="002F343D">
              <w:rPr>
                <w:rStyle w:val="GVariableName"/>
              </w:rPr>
              <w:t>bBq2</w:t>
            </w:r>
            <w:r w:rsidR="002F343D">
              <w:rPr>
                <w:i/>
              </w:rPr>
              <w:t>- Show if Bsplit ==2</w:t>
            </w:r>
          </w:p>
        </w:tc>
        <w:tc>
          <w:tcPr>
            <w:tcW w:w="0" w:type="auto"/>
            <w:shd w:val="clear" w:color="auto" w:fill="D0D0D0"/>
            <w:vAlign w:val="bottom"/>
          </w:tcPr>
          <w:p w:rsidR="002B169D" w:rsidRDefault="002F343D">
            <w:pPr>
              <w:keepNext/>
              <w:jc w:val="right"/>
            </w:pPr>
            <w:r>
              <w:t>GRID</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On a scale of 0 to 10, where 0 </w:t>
            </w:r>
            <w:r>
              <w:rPr>
                <w:b/>
              </w:rPr>
              <w:t>means no influence and 10 means the most influence, how much influence should the following groups and organizations have in deciding what to do about important public policy issues?</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Randomize rows</w:t>
            </w:r>
          </w:p>
        </w:tc>
      </w:tr>
      <w:tr w:rsidR="002B169D">
        <w:tblPrEx>
          <w:tblCellMar>
            <w:top w:w="0" w:type="dxa"/>
            <w:left w:w="0" w:type="dxa"/>
            <w:bottom w:w="0" w:type="dxa"/>
            <w:right w:w="0" w:type="dxa"/>
          </w:tblCellMar>
        </w:tblPrEx>
        <w:tc>
          <w:tcPr>
            <w:tcW w:w="2952" w:type="dxa"/>
          </w:tcPr>
          <w:p w:rsidR="002B169D" w:rsidRDefault="002F343D">
            <w:pPr>
              <w:keepNext/>
            </w:pPr>
            <w:r>
              <w:t>bBq2Gov1</w:t>
            </w:r>
          </w:p>
        </w:tc>
        <w:tc>
          <w:tcPr>
            <w:tcW w:w="5904" w:type="dxa"/>
          </w:tcPr>
          <w:p w:rsidR="002B169D" w:rsidRDefault="002F343D">
            <w:pPr>
              <w:keepNext/>
            </w:pPr>
            <w:r>
              <w:t>Government officials</w:t>
            </w:r>
          </w:p>
        </w:tc>
      </w:tr>
      <w:tr w:rsidR="002B169D">
        <w:tblPrEx>
          <w:tblCellMar>
            <w:top w:w="0" w:type="dxa"/>
            <w:left w:w="0" w:type="dxa"/>
            <w:bottom w:w="0" w:type="dxa"/>
            <w:right w:w="0" w:type="dxa"/>
          </w:tblCellMar>
        </w:tblPrEx>
        <w:tc>
          <w:tcPr>
            <w:tcW w:w="2952" w:type="dxa"/>
          </w:tcPr>
          <w:p w:rsidR="002B169D" w:rsidRDefault="002F343D">
            <w:pPr>
              <w:keepNext/>
            </w:pPr>
            <w:r>
              <w:t>bBq2Gov2</w:t>
            </w:r>
          </w:p>
        </w:tc>
        <w:tc>
          <w:tcPr>
            <w:tcW w:w="5904" w:type="dxa"/>
          </w:tcPr>
          <w:p w:rsidR="002B169D" w:rsidRDefault="002F343D">
            <w:pPr>
              <w:keepNext/>
            </w:pPr>
            <w:r>
              <w:t xml:space="preserve">EU </w:t>
            </w:r>
            <w:r>
              <w:t>officials</w:t>
            </w:r>
          </w:p>
        </w:tc>
      </w:tr>
      <w:tr w:rsidR="002B169D">
        <w:tblPrEx>
          <w:tblCellMar>
            <w:top w:w="0" w:type="dxa"/>
            <w:left w:w="0" w:type="dxa"/>
            <w:bottom w:w="0" w:type="dxa"/>
            <w:right w:w="0" w:type="dxa"/>
          </w:tblCellMar>
        </w:tblPrEx>
        <w:tc>
          <w:tcPr>
            <w:tcW w:w="2952" w:type="dxa"/>
          </w:tcPr>
          <w:p w:rsidR="002B169D" w:rsidRDefault="002F343D">
            <w:pPr>
              <w:keepNext/>
            </w:pPr>
            <w:r>
              <w:t>bBq2Soc1</w:t>
            </w:r>
          </w:p>
        </w:tc>
        <w:tc>
          <w:tcPr>
            <w:tcW w:w="5904" w:type="dxa"/>
          </w:tcPr>
          <w:p w:rsidR="002B169D" w:rsidRDefault="002F343D">
            <w:pPr>
              <w:keepNext/>
            </w:pPr>
            <w:r>
              <w:t>Rich people</w:t>
            </w:r>
          </w:p>
        </w:tc>
      </w:tr>
      <w:tr w:rsidR="002B169D">
        <w:tblPrEx>
          <w:tblCellMar>
            <w:top w:w="0" w:type="dxa"/>
            <w:left w:w="0" w:type="dxa"/>
            <w:bottom w:w="0" w:type="dxa"/>
            <w:right w:w="0" w:type="dxa"/>
          </w:tblCellMar>
        </w:tblPrEx>
        <w:tc>
          <w:tcPr>
            <w:tcW w:w="2952" w:type="dxa"/>
          </w:tcPr>
          <w:p w:rsidR="002B169D" w:rsidRDefault="002F343D">
            <w:pPr>
              <w:keepNext/>
            </w:pPr>
            <w:r>
              <w:t>bBq2Soc2</w:t>
            </w:r>
          </w:p>
        </w:tc>
        <w:tc>
          <w:tcPr>
            <w:tcW w:w="5904" w:type="dxa"/>
          </w:tcPr>
          <w:p w:rsidR="002B169D" w:rsidRDefault="002F343D">
            <w:pPr>
              <w:keepNext/>
            </w:pPr>
            <w:r>
              <w:t>Poor people</w:t>
            </w:r>
          </w:p>
        </w:tc>
      </w:tr>
      <w:tr w:rsidR="002B169D">
        <w:tblPrEx>
          <w:tblCellMar>
            <w:top w:w="0" w:type="dxa"/>
            <w:left w:w="0" w:type="dxa"/>
            <w:bottom w:w="0" w:type="dxa"/>
            <w:right w:w="0" w:type="dxa"/>
          </w:tblCellMar>
        </w:tblPrEx>
        <w:tc>
          <w:tcPr>
            <w:tcW w:w="2952" w:type="dxa"/>
          </w:tcPr>
          <w:p w:rsidR="002B169D" w:rsidRDefault="002F343D">
            <w:pPr>
              <w:keepNext/>
            </w:pPr>
            <w:r>
              <w:t>bBq2Gen1</w:t>
            </w:r>
          </w:p>
        </w:tc>
        <w:tc>
          <w:tcPr>
            <w:tcW w:w="5904" w:type="dxa"/>
          </w:tcPr>
          <w:p w:rsidR="002B169D" w:rsidRDefault="002F343D">
            <w:pPr>
              <w:keepNext/>
            </w:pPr>
            <w:r>
              <w:t>Telecommunications companies</w:t>
            </w:r>
          </w:p>
        </w:tc>
      </w:tr>
      <w:tr w:rsidR="002B169D">
        <w:tblPrEx>
          <w:tblCellMar>
            <w:top w:w="0" w:type="dxa"/>
            <w:left w:w="0" w:type="dxa"/>
            <w:bottom w:w="0" w:type="dxa"/>
            <w:right w:w="0" w:type="dxa"/>
          </w:tblCellMar>
        </w:tblPrEx>
        <w:tc>
          <w:tcPr>
            <w:tcW w:w="2952" w:type="dxa"/>
          </w:tcPr>
          <w:p w:rsidR="002B169D" w:rsidRDefault="002F343D">
            <w:pPr>
              <w:keepNext/>
            </w:pPr>
            <w:r>
              <w:t>bBq2Gen2</w:t>
            </w:r>
          </w:p>
        </w:tc>
        <w:tc>
          <w:tcPr>
            <w:tcW w:w="5904" w:type="dxa"/>
          </w:tcPr>
          <w:p w:rsidR="002B169D" w:rsidRDefault="002F343D">
            <w:pPr>
              <w:keepNext/>
            </w:pPr>
            <w:r>
              <w:t>Banking and Financial Companies</w:t>
            </w:r>
          </w:p>
        </w:tc>
      </w:tr>
      <w:tr w:rsidR="002B169D">
        <w:tblPrEx>
          <w:tblCellMar>
            <w:top w:w="0" w:type="dxa"/>
            <w:left w:w="0" w:type="dxa"/>
            <w:bottom w:w="0" w:type="dxa"/>
            <w:right w:w="0" w:type="dxa"/>
          </w:tblCellMar>
        </w:tblPrEx>
        <w:tc>
          <w:tcPr>
            <w:tcW w:w="2952" w:type="dxa"/>
          </w:tcPr>
          <w:p w:rsidR="002B169D" w:rsidRDefault="002F343D">
            <w:pPr>
              <w:keepNext/>
            </w:pPr>
            <w:r>
              <w:t>bBq2CompX1</w:t>
            </w:r>
          </w:p>
        </w:tc>
        <w:tc>
          <w:tcPr>
            <w:tcW w:w="5904" w:type="dxa"/>
          </w:tcPr>
          <w:p w:rsidR="002B169D" w:rsidRDefault="002F343D">
            <w:pPr>
              <w:keepNext/>
            </w:pPr>
            <w:r>
              <w:t>Deutsche Telekom</w:t>
            </w:r>
          </w:p>
        </w:tc>
      </w:tr>
      <w:tr w:rsidR="002B169D">
        <w:tblPrEx>
          <w:tblCellMar>
            <w:top w:w="0" w:type="dxa"/>
            <w:left w:w="0" w:type="dxa"/>
            <w:bottom w:w="0" w:type="dxa"/>
            <w:right w:w="0" w:type="dxa"/>
          </w:tblCellMar>
        </w:tblPrEx>
        <w:tc>
          <w:tcPr>
            <w:tcW w:w="2952" w:type="dxa"/>
          </w:tcPr>
          <w:p w:rsidR="002B169D" w:rsidRDefault="002F343D">
            <w:pPr>
              <w:keepNext/>
            </w:pPr>
            <w:r>
              <w:t>bBq2CompX2</w:t>
            </w:r>
          </w:p>
        </w:tc>
        <w:tc>
          <w:tcPr>
            <w:tcW w:w="5904" w:type="dxa"/>
          </w:tcPr>
          <w:p w:rsidR="002B169D" w:rsidRDefault="002F343D">
            <w:pPr>
              <w:keepNext/>
            </w:pPr>
            <w:r>
              <w:t>British Telecomm (BT)</w:t>
            </w:r>
          </w:p>
        </w:tc>
      </w:tr>
      <w:tr w:rsidR="002B169D">
        <w:tblPrEx>
          <w:tblCellMar>
            <w:top w:w="0" w:type="dxa"/>
            <w:left w:w="0" w:type="dxa"/>
            <w:bottom w:w="0" w:type="dxa"/>
            <w:right w:w="0" w:type="dxa"/>
          </w:tblCellMar>
        </w:tblPrEx>
        <w:tc>
          <w:tcPr>
            <w:tcW w:w="2952" w:type="dxa"/>
          </w:tcPr>
          <w:p w:rsidR="002B169D" w:rsidRDefault="002F343D">
            <w:pPr>
              <w:keepNext/>
            </w:pPr>
            <w:r>
              <w:t>bBq2CompX3</w:t>
            </w:r>
          </w:p>
        </w:tc>
        <w:tc>
          <w:tcPr>
            <w:tcW w:w="5904" w:type="dxa"/>
          </w:tcPr>
          <w:p w:rsidR="002B169D" w:rsidRDefault="002F343D">
            <w:pPr>
              <w:keepNext/>
            </w:pPr>
            <w:r>
              <w:t>Vodafone</w:t>
            </w:r>
          </w:p>
        </w:tc>
      </w:tr>
      <w:tr w:rsidR="002B169D">
        <w:tblPrEx>
          <w:tblCellMar>
            <w:top w:w="0" w:type="dxa"/>
            <w:left w:w="0" w:type="dxa"/>
            <w:bottom w:w="0" w:type="dxa"/>
            <w:right w:w="0" w:type="dxa"/>
          </w:tblCellMar>
        </w:tblPrEx>
        <w:tc>
          <w:tcPr>
            <w:tcW w:w="2952" w:type="dxa"/>
          </w:tcPr>
          <w:p w:rsidR="002B169D" w:rsidRDefault="002F343D">
            <w:pPr>
              <w:keepNext/>
            </w:pPr>
            <w:r>
              <w:t>bBq2CompX4</w:t>
            </w:r>
          </w:p>
        </w:tc>
        <w:tc>
          <w:tcPr>
            <w:tcW w:w="5904" w:type="dxa"/>
          </w:tcPr>
          <w:p w:rsidR="002B169D" w:rsidRDefault="002F343D">
            <w:pPr>
              <w:keepNext/>
            </w:pPr>
            <w:r>
              <w:t>HSBC</w:t>
            </w:r>
          </w:p>
        </w:tc>
      </w:tr>
      <w:tr w:rsidR="002B169D">
        <w:tblPrEx>
          <w:tblCellMar>
            <w:top w:w="0" w:type="dxa"/>
            <w:left w:w="0" w:type="dxa"/>
            <w:bottom w:w="0" w:type="dxa"/>
            <w:right w:w="0" w:type="dxa"/>
          </w:tblCellMar>
        </w:tblPrEx>
        <w:tc>
          <w:tcPr>
            <w:tcW w:w="2952" w:type="dxa"/>
          </w:tcPr>
          <w:p w:rsidR="002B169D" w:rsidRDefault="002F343D">
            <w:pPr>
              <w:keepNext/>
            </w:pPr>
            <w:r>
              <w:t>bBq2CompX5</w:t>
            </w:r>
          </w:p>
        </w:tc>
        <w:tc>
          <w:tcPr>
            <w:tcW w:w="5904" w:type="dxa"/>
          </w:tcPr>
          <w:p w:rsidR="002B169D" w:rsidRDefault="002F343D">
            <w:pPr>
              <w:keepNext/>
            </w:pPr>
            <w:r>
              <w:t xml:space="preserve">Goldman </w:t>
            </w:r>
            <w:r>
              <w:t>Sachs</w:t>
            </w:r>
          </w:p>
        </w:tc>
      </w:tr>
      <w:tr w:rsidR="002B169D">
        <w:tblPrEx>
          <w:tblCellMar>
            <w:top w:w="0" w:type="dxa"/>
            <w:left w:w="0" w:type="dxa"/>
            <w:bottom w:w="0" w:type="dxa"/>
            <w:right w:w="0" w:type="dxa"/>
          </w:tblCellMar>
        </w:tblPrEx>
        <w:tc>
          <w:tcPr>
            <w:tcW w:w="2952" w:type="dxa"/>
          </w:tcPr>
          <w:p w:rsidR="002B169D" w:rsidRDefault="002F343D">
            <w:pPr>
              <w:keepNext/>
            </w:pPr>
            <w:r>
              <w:t>bBq2CompY1</w:t>
            </w:r>
          </w:p>
        </w:tc>
        <w:tc>
          <w:tcPr>
            <w:tcW w:w="5904" w:type="dxa"/>
          </w:tcPr>
          <w:p w:rsidR="002B169D" w:rsidRDefault="002F343D">
            <w:pPr>
              <w:keepNext/>
            </w:pPr>
            <w:r>
              <w:t>Vodafone</w:t>
            </w:r>
          </w:p>
        </w:tc>
      </w:tr>
      <w:tr w:rsidR="002B169D">
        <w:tblPrEx>
          <w:tblCellMar>
            <w:top w:w="0" w:type="dxa"/>
            <w:left w:w="0" w:type="dxa"/>
            <w:bottom w:w="0" w:type="dxa"/>
            <w:right w:w="0" w:type="dxa"/>
          </w:tblCellMar>
        </w:tblPrEx>
        <w:tc>
          <w:tcPr>
            <w:tcW w:w="2952" w:type="dxa"/>
          </w:tcPr>
          <w:p w:rsidR="002B169D" w:rsidRDefault="002F343D">
            <w:pPr>
              <w:keepNext/>
            </w:pPr>
            <w:r>
              <w:t>bBq2CompY2</w:t>
            </w:r>
          </w:p>
        </w:tc>
        <w:tc>
          <w:tcPr>
            <w:tcW w:w="5904" w:type="dxa"/>
          </w:tcPr>
          <w:p w:rsidR="002B169D" w:rsidRDefault="002F343D">
            <w:pPr>
              <w:keepNext/>
            </w:pPr>
            <w:r>
              <w:t>Deutsche Telekom</w:t>
            </w:r>
          </w:p>
        </w:tc>
      </w:tr>
      <w:tr w:rsidR="002B169D">
        <w:tblPrEx>
          <w:tblCellMar>
            <w:top w:w="0" w:type="dxa"/>
            <w:left w:w="0" w:type="dxa"/>
            <w:bottom w:w="0" w:type="dxa"/>
            <w:right w:w="0" w:type="dxa"/>
          </w:tblCellMar>
        </w:tblPrEx>
        <w:tc>
          <w:tcPr>
            <w:tcW w:w="2952" w:type="dxa"/>
          </w:tcPr>
          <w:p w:rsidR="002B169D" w:rsidRDefault="002F343D">
            <w:pPr>
              <w:keepNext/>
            </w:pPr>
            <w:r>
              <w:t>bBq2CompY3</w:t>
            </w:r>
          </w:p>
        </w:tc>
        <w:tc>
          <w:tcPr>
            <w:tcW w:w="5904" w:type="dxa"/>
          </w:tcPr>
          <w:p w:rsidR="002B169D" w:rsidRDefault="002F343D">
            <w:pPr>
              <w:keepNext/>
            </w:pPr>
            <w:r>
              <w:t>British Telecomm (BT)</w:t>
            </w:r>
          </w:p>
        </w:tc>
      </w:tr>
      <w:tr w:rsidR="002B169D">
        <w:tblPrEx>
          <w:tblCellMar>
            <w:top w:w="0" w:type="dxa"/>
            <w:left w:w="0" w:type="dxa"/>
            <w:bottom w:w="0" w:type="dxa"/>
            <w:right w:w="0" w:type="dxa"/>
          </w:tblCellMar>
        </w:tblPrEx>
        <w:tc>
          <w:tcPr>
            <w:tcW w:w="2952" w:type="dxa"/>
          </w:tcPr>
          <w:p w:rsidR="002B169D" w:rsidRDefault="002F343D">
            <w:pPr>
              <w:keepNext/>
            </w:pPr>
            <w:r>
              <w:t>bBq2CompY4</w:t>
            </w:r>
          </w:p>
        </w:tc>
        <w:tc>
          <w:tcPr>
            <w:tcW w:w="5904" w:type="dxa"/>
          </w:tcPr>
          <w:p w:rsidR="002B169D" w:rsidRDefault="002F343D">
            <w:pPr>
              <w:keepNext/>
            </w:pPr>
            <w:r>
              <w:t>HSBC</w:t>
            </w:r>
          </w:p>
        </w:tc>
      </w:tr>
      <w:tr w:rsidR="002B169D">
        <w:tblPrEx>
          <w:tblCellMar>
            <w:top w:w="0" w:type="dxa"/>
            <w:left w:w="0" w:type="dxa"/>
            <w:bottom w:w="0" w:type="dxa"/>
            <w:right w:w="0" w:type="dxa"/>
          </w:tblCellMar>
        </w:tblPrEx>
        <w:tc>
          <w:tcPr>
            <w:tcW w:w="2952" w:type="dxa"/>
          </w:tcPr>
          <w:p w:rsidR="002B169D" w:rsidRDefault="002F343D">
            <w:pPr>
              <w:keepNext/>
            </w:pPr>
            <w:r>
              <w:t>bBq2CompY5</w:t>
            </w:r>
          </w:p>
        </w:tc>
        <w:tc>
          <w:tcPr>
            <w:tcW w:w="5904" w:type="dxa"/>
          </w:tcPr>
          <w:p w:rsidR="002B169D" w:rsidRDefault="002F343D">
            <w:pPr>
              <w:keepNext/>
            </w:pPr>
            <w:r>
              <w:t>Goldman Sachs</w:t>
            </w:r>
          </w:p>
        </w:tc>
      </w:tr>
      <w:tr w:rsidR="002B169D">
        <w:tblPrEx>
          <w:tblCellMar>
            <w:top w:w="0" w:type="dxa"/>
            <w:left w:w="0" w:type="dxa"/>
            <w:bottom w:w="0" w:type="dxa"/>
            <w:right w:w="0" w:type="dxa"/>
          </w:tblCellMar>
        </w:tblPrEx>
        <w:tc>
          <w:tcPr>
            <w:tcW w:w="2952" w:type="dxa"/>
          </w:tcPr>
          <w:p w:rsidR="002B169D" w:rsidRDefault="002F343D">
            <w:pPr>
              <w:keepNext/>
            </w:pPr>
            <w:r>
              <w:t>bBq2CompY6</w:t>
            </w:r>
          </w:p>
        </w:tc>
        <w:tc>
          <w:tcPr>
            <w:tcW w:w="5904" w:type="dxa"/>
          </w:tcPr>
          <w:p w:rsidR="002B169D" w:rsidRDefault="002F343D">
            <w:pPr>
              <w:keepNext/>
            </w:pPr>
            <w:r>
              <w:t>DeutscheBank</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0 - No influence at all</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10 - The most influence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r>
        <w:rPr>
          <w:i/>
        </w:rPr>
        <w:t>↯</w:t>
      </w:r>
      <w:r>
        <w:rPr>
          <w:i/>
        </w:rPr>
        <w:t xml:space="preserve"> Goto page blockB if (counter3!=5 and Bsplit ==1) or (counter4!=5 and Bsplit ==2)</w:t>
      </w:r>
    </w:p>
    <w:p w:rsidR="002B169D" w:rsidRDefault="002F343D">
      <w:pPr>
        <w:pStyle w:val="GPage"/>
      </w:pPr>
      <w:bookmarkStart w:id="461" w:name="_Toc266970519"/>
      <w:r>
        <w:t>Page: blockC</w:t>
      </w:r>
      <w:bookmarkEnd w:id="461"/>
    </w:p>
    <w:tbl>
      <w:tblPr>
        <w:tblStyle w:val="GQuestionCommonProperties"/>
        <w:tblW w:w="0" w:type="auto"/>
        <w:tblInd w:w="0" w:type="dxa"/>
        <w:tblCellMar>
          <w:top w:w="0" w:type="dxa"/>
          <w:left w:w="0" w:type="dxa"/>
          <w:bottom w:w="0" w:type="dxa"/>
          <w:right w:w="0" w:type="dxa"/>
        </w:tblCellMar>
        <w:tblLook w:val="04A0"/>
      </w:tblPr>
      <w:tblGrid>
        <w:gridCol w:w="7395"/>
        <w:gridCol w:w="1461"/>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62" w:name="_Toc266970520"/>
            <w:r w:rsidR="002F343D">
              <w:instrText>bCq1</w:instrText>
            </w:r>
            <w:bookmarkEnd w:id="462"/>
            <w:r w:rsidR="002F343D">
              <w:instrText xml:space="preserve"> \l 2 \f a</w:instrText>
            </w:r>
            <w:r>
              <w:fldChar w:fldCharType="end"/>
            </w:r>
            <w:r w:rsidR="002F343D">
              <w:rPr>
                <w:rStyle w:val="GVariableName"/>
              </w:rPr>
              <w:t>bCq1</w:t>
            </w:r>
            <w:r w:rsidR="002F343D">
              <w:rPr>
                <w:i/>
              </w:rPr>
              <w:t xml:space="preserve">- Show if </w:t>
            </w:r>
            <w:r w:rsidR="002F343D">
              <w:rPr>
                <w:i/>
              </w:rPr>
              <w:t>Csplit ==1</w:t>
            </w:r>
          </w:p>
        </w:tc>
        <w:tc>
          <w:tcPr>
            <w:tcW w:w="0" w:type="auto"/>
            <w:shd w:val="clear" w:color="auto" w:fill="D0D0D0"/>
            <w:vAlign w:val="bottom"/>
          </w:tcPr>
          <w:p w:rsidR="002B169D" w:rsidRDefault="002F343D">
            <w:pPr>
              <w:keepNext/>
              <w:jc w:val="right"/>
            </w:pPr>
            <w:r>
              <w:t>GRID</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How much trust do you have in the following groups and organizations to give wise input into public policy?</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Randomize rows</w:t>
            </w:r>
          </w:p>
        </w:tc>
      </w:tr>
      <w:tr w:rsidR="002B169D">
        <w:tblPrEx>
          <w:tblCellMar>
            <w:top w:w="0" w:type="dxa"/>
            <w:left w:w="0" w:type="dxa"/>
            <w:bottom w:w="0" w:type="dxa"/>
            <w:right w:w="0" w:type="dxa"/>
          </w:tblCellMar>
        </w:tblPrEx>
        <w:tc>
          <w:tcPr>
            <w:tcW w:w="2952" w:type="dxa"/>
          </w:tcPr>
          <w:p w:rsidR="002B169D" w:rsidRDefault="002F343D">
            <w:pPr>
              <w:keepNext/>
            </w:pPr>
            <w:r>
              <w:t>bCq1Gov1</w:t>
            </w:r>
          </w:p>
        </w:tc>
        <w:tc>
          <w:tcPr>
            <w:tcW w:w="5904" w:type="dxa"/>
          </w:tcPr>
          <w:p w:rsidR="002B169D" w:rsidRDefault="002F343D">
            <w:pPr>
              <w:keepNext/>
            </w:pPr>
            <w:r>
              <w:t>Government officials</w:t>
            </w:r>
          </w:p>
        </w:tc>
      </w:tr>
      <w:tr w:rsidR="002B169D">
        <w:tblPrEx>
          <w:tblCellMar>
            <w:top w:w="0" w:type="dxa"/>
            <w:left w:w="0" w:type="dxa"/>
            <w:bottom w:w="0" w:type="dxa"/>
            <w:right w:w="0" w:type="dxa"/>
          </w:tblCellMar>
        </w:tblPrEx>
        <w:tc>
          <w:tcPr>
            <w:tcW w:w="2952" w:type="dxa"/>
          </w:tcPr>
          <w:p w:rsidR="002B169D" w:rsidRDefault="002F343D">
            <w:pPr>
              <w:keepNext/>
            </w:pPr>
            <w:r>
              <w:t>bCq1Gov2</w:t>
            </w:r>
          </w:p>
        </w:tc>
        <w:tc>
          <w:tcPr>
            <w:tcW w:w="5904" w:type="dxa"/>
          </w:tcPr>
          <w:p w:rsidR="002B169D" w:rsidRDefault="002F343D">
            <w:pPr>
              <w:keepNext/>
            </w:pPr>
            <w:r>
              <w:t>EU officials</w:t>
            </w:r>
          </w:p>
        </w:tc>
      </w:tr>
      <w:tr w:rsidR="002B169D">
        <w:tblPrEx>
          <w:tblCellMar>
            <w:top w:w="0" w:type="dxa"/>
            <w:left w:w="0" w:type="dxa"/>
            <w:bottom w:w="0" w:type="dxa"/>
            <w:right w:w="0" w:type="dxa"/>
          </w:tblCellMar>
        </w:tblPrEx>
        <w:tc>
          <w:tcPr>
            <w:tcW w:w="2952" w:type="dxa"/>
          </w:tcPr>
          <w:p w:rsidR="002B169D" w:rsidRDefault="002F343D">
            <w:pPr>
              <w:keepNext/>
            </w:pPr>
            <w:r>
              <w:t>bCq1Soc1</w:t>
            </w:r>
          </w:p>
        </w:tc>
        <w:tc>
          <w:tcPr>
            <w:tcW w:w="5904" w:type="dxa"/>
          </w:tcPr>
          <w:p w:rsidR="002B169D" w:rsidRDefault="002F343D">
            <w:pPr>
              <w:keepNext/>
            </w:pPr>
            <w:r>
              <w:t>Rich people</w:t>
            </w:r>
          </w:p>
        </w:tc>
      </w:tr>
      <w:tr w:rsidR="002B169D">
        <w:tblPrEx>
          <w:tblCellMar>
            <w:top w:w="0" w:type="dxa"/>
            <w:left w:w="0" w:type="dxa"/>
            <w:bottom w:w="0" w:type="dxa"/>
            <w:right w:w="0" w:type="dxa"/>
          </w:tblCellMar>
        </w:tblPrEx>
        <w:tc>
          <w:tcPr>
            <w:tcW w:w="2952" w:type="dxa"/>
          </w:tcPr>
          <w:p w:rsidR="002B169D" w:rsidRDefault="002F343D">
            <w:pPr>
              <w:keepNext/>
            </w:pPr>
            <w:r>
              <w:t>bCq1Soc2</w:t>
            </w:r>
          </w:p>
        </w:tc>
        <w:tc>
          <w:tcPr>
            <w:tcW w:w="5904" w:type="dxa"/>
          </w:tcPr>
          <w:p w:rsidR="002B169D" w:rsidRDefault="002F343D">
            <w:pPr>
              <w:keepNext/>
            </w:pPr>
            <w:r>
              <w:t>Poor people</w:t>
            </w:r>
          </w:p>
        </w:tc>
      </w:tr>
      <w:tr w:rsidR="002B169D">
        <w:tblPrEx>
          <w:tblCellMar>
            <w:top w:w="0" w:type="dxa"/>
            <w:left w:w="0" w:type="dxa"/>
            <w:bottom w:w="0" w:type="dxa"/>
            <w:right w:w="0" w:type="dxa"/>
          </w:tblCellMar>
        </w:tblPrEx>
        <w:tc>
          <w:tcPr>
            <w:tcW w:w="2952" w:type="dxa"/>
          </w:tcPr>
          <w:p w:rsidR="002B169D" w:rsidRDefault="002F343D">
            <w:pPr>
              <w:keepNext/>
            </w:pPr>
            <w:r>
              <w:t>bCq1Gen1</w:t>
            </w:r>
          </w:p>
        </w:tc>
        <w:tc>
          <w:tcPr>
            <w:tcW w:w="5904" w:type="dxa"/>
          </w:tcPr>
          <w:p w:rsidR="002B169D" w:rsidRDefault="002F343D">
            <w:pPr>
              <w:keepNext/>
            </w:pPr>
            <w:r>
              <w:t>Telecommunications companies</w:t>
            </w:r>
          </w:p>
        </w:tc>
      </w:tr>
      <w:tr w:rsidR="002B169D">
        <w:tblPrEx>
          <w:tblCellMar>
            <w:top w:w="0" w:type="dxa"/>
            <w:left w:w="0" w:type="dxa"/>
            <w:bottom w:w="0" w:type="dxa"/>
            <w:right w:w="0" w:type="dxa"/>
          </w:tblCellMar>
        </w:tblPrEx>
        <w:tc>
          <w:tcPr>
            <w:tcW w:w="2952" w:type="dxa"/>
          </w:tcPr>
          <w:p w:rsidR="002B169D" w:rsidRDefault="002F343D">
            <w:pPr>
              <w:keepNext/>
            </w:pPr>
            <w:r>
              <w:t>bCq1Gen2</w:t>
            </w:r>
          </w:p>
        </w:tc>
        <w:tc>
          <w:tcPr>
            <w:tcW w:w="5904" w:type="dxa"/>
          </w:tcPr>
          <w:p w:rsidR="002B169D" w:rsidRDefault="002F343D">
            <w:pPr>
              <w:keepNext/>
            </w:pPr>
            <w:r>
              <w:t>Banking and Financial Companies</w:t>
            </w:r>
          </w:p>
        </w:tc>
      </w:tr>
      <w:tr w:rsidR="002B169D">
        <w:tblPrEx>
          <w:tblCellMar>
            <w:top w:w="0" w:type="dxa"/>
            <w:left w:w="0" w:type="dxa"/>
            <w:bottom w:w="0" w:type="dxa"/>
            <w:right w:w="0" w:type="dxa"/>
          </w:tblCellMar>
        </w:tblPrEx>
        <w:tc>
          <w:tcPr>
            <w:tcW w:w="2952" w:type="dxa"/>
          </w:tcPr>
          <w:p w:rsidR="002B169D" w:rsidRDefault="002F343D">
            <w:pPr>
              <w:keepNext/>
            </w:pPr>
            <w:r>
              <w:t>bCq1CompX1</w:t>
            </w:r>
          </w:p>
        </w:tc>
        <w:tc>
          <w:tcPr>
            <w:tcW w:w="5904" w:type="dxa"/>
          </w:tcPr>
          <w:p w:rsidR="002B169D" w:rsidRDefault="002F343D">
            <w:pPr>
              <w:keepNext/>
            </w:pPr>
            <w:r>
              <w:t>Deutsche Telekom</w:t>
            </w:r>
          </w:p>
        </w:tc>
      </w:tr>
      <w:tr w:rsidR="002B169D">
        <w:tblPrEx>
          <w:tblCellMar>
            <w:top w:w="0" w:type="dxa"/>
            <w:left w:w="0" w:type="dxa"/>
            <w:bottom w:w="0" w:type="dxa"/>
            <w:right w:w="0" w:type="dxa"/>
          </w:tblCellMar>
        </w:tblPrEx>
        <w:tc>
          <w:tcPr>
            <w:tcW w:w="2952" w:type="dxa"/>
          </w:tcPr>
          <w:p w:rsidR="002B169D" w:rsidRDefault="002F343D">
            <w:pPr>
              <w:keepNext/>
            </w:pPr>
            <w:r>
              <w:t>bCq1CompX2</w:t>
            </w:r>
          </w:p>
        </w:tc>
        <w:tc>
          <w:tcPr>
            <w:tcW w:w="5904" w:type="dxa"/>
          </w:tcPr>
          <w:p w:rsidR="002B169D" w:rsidRDefault="002F343D">
            <w:pPr>
              <w:keepNext/>
            </w:pPr>
            <w:r>
              <w:t>British Telecomm (BT)</w:t>
            </w:r>
          </w:p>
        </w:tc>
      </w:tr>
      <w:tr w:rsidR="002B169D">
        <w:tblPrEx>
          <w:tblCellMar>
            <w:top w:w="0" w:type="dxa"/>
            <w:left w:w="0" w:type="dxa"/>
            <w:bottom w:w="0" w:type="dxa"/>
            <w:right w:w="0" w:type="dxa"/>
          </w:tblCellMar>
        </w:tblPrEx>
        <w:tc>
          <w:tcPr>
            <w:tcW w:w="2952" w:type="dxa"/>
          </w:tcPr>
          <w:p w:rsidR="002B169D" w:rsidRDefault="002F343D">
            <w:pPr>
              <w:keepNext/>
            </w:pPr>
            <w:r>
              <w:t>bCq1CompX3</w:t>
            </w:r>
          </w:p>
        </w:tc>
        <w:tc>
          <w:tcPr>
            <w:tcW w:w="5904" w:type="dxa"/>
          </w:tcPr>
          <w:p w:rsidR="002B169D" w:rsidRDefault="002F343D">
            <w:pPr>
              <w:keepNext/>
            </w:pPr>
            <w:r>
              <w:t>Vodafone</w:t>
            </w:r>
          </w:p>
        </w:tc>
      </w:tr>
      <w:tr w:rsidR="002B169D">
        <w:tblPrEx>
          <w:tblCellMar>
            <w:top w:w="0" w:type="dxa"/>
            <w:left w:w="0" w:type="dxa"/>
            <w:bottom w:w="0" w:type="dxa"/>
            <w:right w:w="0" w:type="dxa"/>
          </w:tblCellMar>
        </w:tblPrEx>
        <w:tc>
          <w:tcPr>
            <w:tcW w:w="2952" w:type="dxa"/>
          </w:tcPr>
          <w:p w:rsidR="002B169D" w:rsidRDefault="002F343D">
            <w:pPr>
              <w:keepNext/>
            </w:pPr>
            <w:r>
              <w:t>bCq1CompX4</w:t>
            </w:r>
          </w:p>
        </w:tc>
        <w:tc>
          <w:tcPr>
            <w:tcW w:w="5904" w:type="dxa"/>
          </w:tcPr>
          <w:p w:rsidR="002B169D" w:rsidRDefault="002F343D">
            <w:pPr>
              <w:keepNext/>
            </w:pPr>
            <w:r>
              <w:t>HSBC</w:t>
            </w:r>
          </w:p>
        </w:tc>
      </w:tr>
      <w:tr w:rsidR="002B169D">
        <w:tblPrEx>
          <w:tblCellMar>
            <w:top w:w="0" w:type="dxa"/>
            <w:left w:w="0" w:type="dxa"/>
            <w:bottom w:w="0" w:type="dxa"/>
            <w:right w:w="0" w:type="dxa"/>
          </w:tblCellMar>
        </w:tblPrEx>
        <w:tc>
          <w:tcPr>
            <w:tcW w:w="2952" w:type="dxa"/>
          </w:tcPr>
          <w:p w:rsidR="002B169D" w:rsidRDefault="002F343D">
            <w:pPr>
              <w:keepNext/>
            </w:pPr>
            <w:r>
              <w:t>bCq1CompX5</w:t>
            </w:r>
          </w:p>
        </w:tc>
        <w:tc>
          <w:tcPr>
            <w:tcW w:w="5904" w:type="dxa"/>
          </w:tcPr>
          <w:p w:rsidR="002B169D" w:rsidRDefault="002F343D">
            <w:pPr>
              <w:keepNext/>
            </w:pPr>
            <w:r>
              <w:t>Goldman Sachs</w:t>
            </w:r>
          </w:p>
        </w:tc>
      </w:tr>
      <w:tr w:rsidR="002B169D">
        <w:tblPrEx>
          <w:tblCellMar>
            <w:top w:w="0" w:type="dxa"/>
            <w:left w:w="0" w:type="dxa"/>
            <w:bottom w:w="0" w:type="dxa"/>
            <w:right w:w="0" w:type="dxa"/>
          </w:tblCellMar>
        </w:tblPrEx>
        <w:tc>
          <w:tcPr>
            <w:tcW w:w="2952" w:type="dxa"/>
          </w:tcPr>
          <w:p w:rsidR="002B169D" w:rsidRDefault="002F343D">
            <w:pPr>
              <w:keepNext/>
            </w:pPr>
            <w:r>
              <w:t>bCq1CompY1</w:t>
            </w:r>
          </w:p>
        </w:tc>
        <w:tc>
          <w:tcPr>
            <w:tcW w:w="5904" w:type="dxa"/>
          </w:tcPr>
          <w:p w:rsidR="002B169D" w:rsidRDefault="002F343D">
            <w:pPr>
              <w:keepNext/>
            </w:pPr>
            <w:r>
              <w:t>Vodafone</w:t>
            </w:r>
          </w:p>
        </w:tc>
      </w:tr>
      <w:tr w:rsidR="002B169D">
        <w:tblPrEx>
          <w:tblCellMar>
            <w:top w:w="0" w:type="dxa"/>
            <w:left w:w="0" w:type="dxa"/>
            <w:bottom w:w="0" w:type="dxa"/>
            <w:right w:w="0" w:type="dxa"/>
          </w:tblCellMar>
        </w:tblPrEx>
        <w:tc>
          <w:tcPr>
            <w:tcW w:w="2952" w:type="dxa"/>
          </w:tcPr>
          <w:p w:rsidR="002B169D" w:rsidRDefault="002F343D">
            <w:pPr>
              <w:keepNext/>
            </w:pPr>
            <w:r>
              <w:t>bCq1CompY2</w:t>
            </w:r>
          </w:p>
        </w:tc>
        <w:tc>
          <w:tcPr>
            <w:tcW w:w="5904" w:type="dxa"/>
          </w:tcPr>
          <w:p w:rsidR="002B169D" w:rsidRDefault="002F343D">
            <w:pPr>
              <w:keepNext/>
            </w:pPr>
            <w:r>
              <w:t>Deutsche Telekom</w:t>
            </w:r>
          </w:p>
        </w:tc>
      </w:tr>
      <w:tr w:rsidR="002B169D">
        <w:tblPrEx>
          <w:tblCellMar>
            <w:top w:w="0" w:type="dxa"/>
            <w:left w:w="0" w:type="dxa"/>
            <w:bottom w:w="0" w:type="dxa"/>
            <w:right w:w="0" w:type="dxa"/>
          </w:tblCellMar>
        </w:tblPrEx>
        <w:tc>
          <w:tcPr>
            <w:tcW w:w="2952" w:type="dxa"/>
          </w:tcPr>
          <w:p w:rsidR="002B169D" w:rsidRDefault="002F343D">
            <w:pPr>
              <w:keepNext/>
            </w:pPr>
            <w:r>
              <w:t>bCq1CompY3</w:t>
            </w:r>
          </w:p>
        </w:tc>
        <w:tc>
          <w:tcPr>
            <w:tcW w:w="5904" w:type="dxa"/>
          </w:tcPr>
          <w:p w:rsidR="002B169D" w:rsidRDefault="002F343D">
            <w:pPr>
              <w:keepNext/>
            </w:pPr>
            <w:r>
              <w:t>British Telecomm (BT)</w:t>
            </w:r>
          </w:p>
        </w:tc>
      </w:tr>
      <w:tr w:rsidR="002B169D">
        <w:tblPrEx>
          <w:tblCellMar>
            <w:top w:w="0" w:type="dxa"/>
            <w:left w:w="0" w:type="dxa"/>
            <w:bottom w:w="0" w:type="dxa"/>
            <w:right w:w="0" w:type="dxa"/>
          </w:tblCellMar>
        </w:tblPrEx>
        <w:tc>
          <w:tcPr>
            <w:tcW w:w="2952" w:type="dxa"/>
          </w:tcPr>
          <w:p w:rsidR="002B169D" w:rsidRDefault="002F343D">
            <w:pPr>
              <w:keepNext/>
            </w:pPr>
            <w:r>
              <w:t>bCq1CompY4</w:t>
            </w:r>
          </w:p>
        </w:tc>
        <w:tc>
          <w:tcPr>
            <w:tcW w:w="5904" w:type="dxa"/>
          </w:tcPr>
          <w:p w:rsidR="002B169D" w:rsidRDefault="002F343D">
            <w:pPr>
              <w:keepNext/>
            </w:pPr>
            <w:r>
              <w:t>HSBC</w:t>
            </w:r>
          </w:p>
        </w:tc>
      </w:tr>
      <w:tr w:rsidR="002B169D">
        <w:tblPrEx>
          <w:tblCellMar>
            <w:top w:w="0" w:type="dxa"/>
            <w:left w:w="0" w:type="dxa"/>
            <w:bottom w:w="0" w:type="dxa"/>
            <w:right w:w="0" w:type="dxa"/>
          </w:tblCellMar>
        </w:tblPrEx>
        <w:tc>
          <w:tcPr>
            <w:tcW w:w="2952" w:type="dxa"/>
          </w:tcPr>
          <w:p w:rsidR="002B169D" w:rsidRDefault="002F343D">
            <w:pPr>
              <w:keepNext/>
            </w:pPr>
            <w:r>
              <w:t>bCq1CompY5</w:t>
            </w:r>
          </w:p>
        </w:tc>
        <w:tc>
          <w:tcPr>
            <w:tcW w:w="5904" w:type="dxa"/>
          </w:tcPr>
          <w:p w:rsidR="002B169D" w:rsidRDefault="002F343D">
            <w:pPr>
              <w:keepNext/>
            </w:pPr>
            <w:r>
              <w:t>Goldman Sachs</w:t>
            </w:r>
          </w:p>
        </w:tc>
      </w:tr>
      <w:tr w:rsidR="002B169D">
        <w:tblPrEx>
          <w:tblCellMar>
            <w:top w:w="0" w:type="dxa"/>
            <w:left w:w="0" w:type="dxa"/>
            <w:bottom w:w="0" w:type="dxa"/>
            <w:right w:w="0" w:type="dxa"/>
          </w:tblCellMar>
        </w:tblPrEx>
        <w:tc>
          <w:tcPr>
            <w:tcW w:w="2952" w:type="dxa"/>
          </w:tcPr>
          <w:p w:rsidR="002B169D" w:rsidRDefault="002F343D">
            <w:pPr>
              <w:keepNext/>
            </w:pPr>
            <w:r>
              <w:t>bCq1CompY6</w:t>
            </w:r>
          </w:p>
        </w:tc>
        <w:tc>
          <w:tcPr>
            <w:tcW w:w="5904" w:type="dxa"/>
          </w:tcPr>
          <w:p w:rsidR="002B169D" w:rsidRDefault="002F343D">
            <w:pPr>
              <w:keepNext/>
            </w:pPr>
            <w:r>
              <w:t>DeutscheBank</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A great deal of trust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Quite a lot of trust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Some trust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Not much trust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Hardly any trust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395"/>
        <w:gridCol w:w="1461"/>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63" w:name="_Toc266970521"/>
            <w:r w:rsidR="002F343D">
              <w:instrText>bCq2</w:instrText>
            </w:r>
            <w:bookmarkEnd w:id="463"/>
            <w:r w:rsidR="002F343D">
              <w:instrText xml:space="preserve"> \l 2 \f a</w:instrText>
            </w:r>
            <w:r>
              <w:fldChar w:fldCharType="end"/>
            </w:r>
            <w:r w:rsidR="002F343D">
              <w:rPr>
                <w:rStyle w:val="GVariableName"/>
              </w:rPr>
              <w:t>bCq2</w:t>
            </w:r>
            <w:r w:rsidR="002F343D">
              <w:rPr>
                <w:i/>
              </w:rPr>
              <w:t>- Show if Csplit ==2</w:t>
            </w:r>
          </w:p>
        </w:tc>
        <w:tc>
          <w:tcPr>
            <w:tcW w:w="0" w:type="auto"/>
            <w:shd w:val="clear" w:color="auto" w:fill="D0D0D0"/>
            <w:vAlign w:val="bottom"/>
          </w:tcPr>
          <w:p w:rsidR="002B169D" w:rsidRDefault="002F343D">
            <w:pPr>
              <w:keepNext/>
              <w:jc w:val="right"/>
            </w:pPr>
            <w:r>
              <w:t>GRID</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On a scale of 0 to 10, where 0 means no contribution at all and 10 means the biggest contribution, how much do you think each of these groups contribute to </w:t>
            </w:r>
            <w:r>
              <w:rPr>
                <w:b/>
              </w:rPr>
              <w:t>the welfare of British people?</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Randomize rows</w:t>
            </w:r>
          </w:p>
        </w:tc>
      </w:tr>
      <w:tr w:rsidR="002B169D">
        <w:tblPrEx>
          <w:tblCellMar>
            <w:top w:w="0" w:type="dxa"/>
            <w:left w:w="0" w:type="dxa"/>
            <w:bottom w:w="0" w:type="dxa"/>
            <w:right w:w="0" w:type="dxa"/>
          </w:tblCellMar>
        </w:tblPrEx>
        <w:tc>
          <w:tcPr>
            <w:tcW w:w="2952" w:type="dxa"/>
          </w:tcPr>
          <w:p w:rsidR="002B169D" w:rsidRDefault="002F343D">
            <w:pPr>
              <w:keepNext/>
            </w:pPr>
            <w:r>
              <w:t>bCq2Gov1</w:t>
            </w:r>
          </w:p>
        </w:tc>
        <w:tc>
          <w:tcPr>
            <w:tcW w:w="5904" w:type="dxa"/>
          </w:tcPr>
          <w:p w:rsidR="002B169D" w:rsidRDefault="002F343D">
            <w:pPr>
              <w:keepNext/>
            </w:pPr>
            <w:r>
              <w:t>Government officials</w:t>
            </w:r>
          </w:p>
        </w:tc>
      </w:tr>
      <w:tr w:rsidR="002B169D">
        <w:tblPrEx>
          <w:tblCellMar>
            <w:top w:w="0" w:type="dxa"/>
            <w:left w:w="0" w:type="dxa"/>
            <w:bottom w:w="0" w:type="dxa"/>
            <w:right w:w="0" w:type="dxa"/>
          </w:tblCellMar>
        </w:tblPrEx>
        <w:tc>
          <w:tcPr>
            <w:tcW w:w="2952" w:type="dxa"/>
          </w:tcPr>
          <w:p w:rsidR="002B169D" w:rsidRDefault="002F343D">
            <w:pPr>
              <w:keepNext/>
            </w:pPr>
            <w:r>
              <w:t>bCq2Gov2</w:t>
            </w:r>
          </w:p>
        </w:tc>
        <w:tc>
          <w:tcPr>
            <w:tcW w:w="5904" w:type="dxa"/>
          </w:tcPr>
          <w:p w:rsidR="002B169D" w:rsidRDefault="002F343D">
            <w:pPr>
              <w:keepNext/>
            </w:pPr>
            <w:r>
              <w:t>EU officials</w:t>
            </w:r>
          </w:p>
        </w:tc>
      </w:tr>
      <w:tr w:rsidR="002B169D">
        <w:tblPrEx>
          <w:tblCellMar>
            <w:top w:w="0" w:type="dxa"/>
            <w:left w:w="0" w:type="dxa"/>
            <w:bottom w:w="0" w:type="dxa"/>
            <w:right w:w="0" w:type="dxa"/>
          </w:tblCellMar>
        </w:tblPrEx>
        <w:tc>
          <w:tcPr>
            <w:tcW w:w="2952" w:type="dxa"/>
          </w:tcPr>
          <w:p w:rsidR="002B169D" w:rsidRDefault="002F343D">
            <w:pPr>
              <w:keepNext/>
            </w:pPr>
            <w:r>
              <w:t>bCq2Soc1</w:t>
            </w:r>
          </w:p>
        </w:tc>
        <w:tc>
          <w:tcPr>
            <w:tcW w:w="5904" w:type="dxa"/>
          </w:tcPr>
          <w:p w:rsidR="002B169D" w:rsidRDefault="002F343D">
            <w:pPr>
              <w:keepNext/>
            </w:pPr>
            <w:r>
              <w:t>Rich people</w:t>
            </w:r>
          </w:p>
        </w:tc>
      </w:tr>
      <w:tr w:rsidR="002B169D">
        <w:tblPrEx>
          <w:tblCellMar>
            <w:top w:w="0" w:type="dxa"/>
            <w:left w:w="0" w:type="dxa"/>
            <w:bottom w:w="0" w:type="dxa"/>
            <w:right w:w="0" w:type="dxa"/>
          </w:tblCellMar>
        </w:tblPrEx>
        <w:tc>
          <w:tcPr>
            <w:tcW w:w="2952" w:type="dxa"/>
          </w:tcPr>
          <w:p w:rsidR="002B169D" w:rsidRDefault="002F343D">
            <w:pPr>
              <w:keepNext/>
            </w:pPr>
            <w:r>
              <w:t>bCq2Soc2</w:t>
            </w:r>
          </w:p>
        </w:tc>
        <w:tc>
          <w:tcPr>
            <w:tcW w:w="5904" w:type="dxa"/>
          </w:tcPr>
          <w:p w:rsidR="002B169D" w:rsidRDefault="002F343D">
            <w:pPr>
              <w:keepNext/>
            </w:pPr>
            <w:r>
              <w:t>Poor people</w:t>
            </w:r>
          </w:p>
        </w:tc>
      </w:tr>
      <w:tr w:rsidR="002B169D">
        <w:tblPrEx>
          <w:tblCellMar>
            <w:top w:w="0" w:type="dxa"/>
            <w:left w:w="0" w:type="dxa"/>
            <w:bottom w:w="0" w:type="dxa"/>
            <w:right w:w="0" w:type="dxa"/>
          </w:tblCellMar>
        </w:tblPrEx>
        <w:tc>
          <w:tcPr>
            <w:tcW w:w="2952" w:type="dxa"/>
          </w:tcPr>
          <w:p w:rsidR="002B169D" w:rsidRDefault="002F343D">
            <w:pPr>
              <w:keepNext/>
            </w:pPr>
            <w:r>
              <w:t>bCq2Gen1</w:t>
            </w:r>
          </w:p>
        </w:tc>
        <w:tc>
          <w:tcPr>
            <w:tcW w:w="5904" w:type="dxa"/>
          </w:tcPr>
          <w:p w:rsidR="002B169D" w:rsidRDefault="002F343D">
            <w:pPr>
              <w:keepNext/>
            </w:pPr>
            <w:r>
              <w:t>Telecommunications companies</w:t>
            </w:r>
          </w:p>
        </w:tc>
      </w:tr>
      <w:tr w:rsidR="002B169D">
        <w:tblPrEx>
          <w:tblCellMar>
            <w:top w:w="0" w:type="dxa"/>
            <w:left w:w="0" w:type="dxa"/>
            <w:bottom w:w="0" w:type="dxa"/>
            <w:right w:w="0" w:type="dxa"/>
          </w:tblCellMar>
        </w:tblPrEx>
        <w:tc>
          <w:tcPr>
            <w:tcW w:w="2952" w:type="dxa"/>
          </w:tcPr>
          <w:p w:rsidR="002B169D" w:rsidRDefault="002F343D">
            <w:pPr>
              <w:keepNext/>
            </w:pPr>
            <w:r>
              <w:t>bCq2Gen2</w:t>
            </w:r>
          </w:p>
        </w:tc>
        <w:tc>
          <w:tcPr>
            <w:tcW w:w="5904" w:type="dxa"/>
          </w:tcPr>
          <w:p w:rsidR="002B169D" w:rsidRDefault="002F343D">
            <w:pPr>
              <w:keepNext/>
            </w:pPr>
            <w:r>
              <w:t>Banking and Financial Companies</w:t>
            </w:r>
          </w:p>
        </w:tc>
      </w:tr>
      <w:tr w:rsidR="002B169D">
        <w:tblPrEx>
          <w:tblCellMar>
            <w:top w:w="0" w:type="dxa"/>
            <w:left w:w="0" w:type="dxa"/>
            <w:bottom w:w="0" w:type="dxa"/>
            <w:right w:w="0" w:type="dxa"/>
          </w:tblCellMar>
        </w:tblPrEx>
        <w:tc>
          <w:tcPr>
            <w:tcW w:w="2952" w:type="dxa"/>
          </w:tcPr>
          <w:p w:rsidR="002B169D" w:rsidRDefault="002F343D">
            <w:pPr>
              <w:keepNext/>
            </w:pPr>
            <w:r>
              <w:t>bCq2CompX1</w:t>
            </w:r>
          </w:p>
        </w:tc>
        <w:tc>
          <w:tcPr>
            <w:tcW w:w="5904" w:type="dxa"/>
          </w:tcPr>
          <w:p w:rsidR="002B169D" w:rsidRDefault="002F343D">
            <w:pPr>
              <w:keepNext/>
            </w:pPr>
            <w:r>
              <w:t xml:space="preserve">Deutsche </w:t>
            </w:r>
            <w:r>
              <w:t>Telekom</w:t>
            </w:r>
          </w:p>
        </w:tc>
      </w:tr>
      <w:tr w:rsidR="002B169D">
        <w:tblPrEx>
          <w:tblCellMar>
            <w:top w:w="0" w:type="dxa"/>
            <w:left w:w="0" w:type="dxa"/>
            <w:bottom w:w="0" w:type="dxa"/>
            <w:right w:w="0" w:type="dxa"/>
          </w:tblCellMar>
        </w:tblPrEx>
        <w:tc>
          <w:tcPr>
            <w:tcW w:w="2952" w:type="dxa"/>
          </w:tcPr>
          <w:p w:rsidR="002B169D" w:rsidRDefault="002F343D">
            <w:pPr>
              <w:keepNext/>
            </w:pPr>
            <w:r>
              <w:t>bCq2CompX2</w:t>
            </w:r>
          </w:p>
        </w:tc>
        <w:tc>
          <w:tcPr>
            <w:tcW w:w="5904" w:type="dxa"/>
          </w:tcPr>
          <w:p w:rsidR="002B169D" w:rsidRDefault="002F343D">
            <w:pPr>
              <w:keepNext/>
            </w:pPr>
            <w:r>
              <w:t>British Telecomm (BT)</w:t>
            </w:r>
          </w:p>
        </w:tc>
      </w:tr>
      <w:tr w:rsidR="002B169D">
        <w:tblPrEx>
          <w:tblCellMar>
            <w:top w:w="0" w:type="dxa"/>
            <w:left w:w="0" w:type="dxa"/>
            <w:bottom w:w="0" w:type="dxa"/>
            <w:right w:w="0" w:type="dxa"/>
          </w:tblCellMar>
        </w:tblPrEx>
        <w:tc>
          <w:tcPr>
            <w:tcW w:w="2952" w:type="dxa"/>
          </w:tcPr>
          <w:p w:rsidR="002B169D" w:rsidRDefault="002F343D">
            <w:pPr>
              <w:keepNext/>
            </w:pPr>
            <w:r>
              <w:t>bCq2CompX3</w:t>
            </w:r>
          </w:p>
        </w:tc>
        <w:tc>
          <w:tcPr>
            <w:tcW w:w="5904" w:type="dxa"/>
          </w:tcPr>
          <w:p w:rsidR="002B169D" w:rsidRDefault="002F343D">
            <w:pPr>
              <w:keepNext/>
            </w:pPr>
            <w:r>
              <w:t>Vodafone</w:t>
            </w:r>
          </w:p>
        </w:tc>
      </w:tr>
      <w:tr w:rsidR="002B169D">
        <w:tblPrEx>
          <w:tblCellMar>
            <w:top w:w="0" w:type="dxa"/>
            <w:left w:w="0" w:type="dxa"/>
            <w:bottom w:w="0" w:type="dxa"/>
            <w:right w:w="0" w:type="dxa"/>
          </w:tblCellMar>
        </w:tblPrEx>
        <w:tc>
          <w:tcPr>
            <w:tcW w:w="2952" w:type="dxa"/>
          </w:tcPr>
          <w:p w:rsidR="002B169D" w:rsidRDefault="002F343D">
            <w:pPr>
              <w:keepNext/>
            </w:pPr>
            <w:r>
              <w:t>bCq2CompX4</w:t>
            </w:r>
          </w:p>
        </w:tc>
        <w:tc>
          <w:tcPr>
            <w:tcW w:w="5904" w:type="dxa"/>
          </w:tcPr>
          <w:p w:rsidR="002B169D" w:rsidRDefault="002F343D">
            <w:pPr>
              <w:keepNext/>
            </w:pPr>
            <w:r>
              <w:t>HSBC</w:t>
            </w:r>
          </w:p>
        </w:tc>
      </w:tr>
      <w:tr w:rsidR="002B169D">
        <w:tblPrEx>
          <w:tblCellMar>
            <w:top w:w="0" w:type="dxa"/>
            <w:left w:w="0" w:type="dxa"/>
            <w:bottom w:w="0" w:type="dxa"/>
            <w:right w:w="0" w:type="dxa"/>
          </w:tblCellMar>
        </w:tblPrEx>
        <w:tc>
          <w:tcPr>
            <w:tcW w:w="2952" w:type="dxa"/>
          </w:tcPr>
          <w:p w:rsidR="002B169D" w:rsidRDefault="002F343D">
            <w:pPr>
              <w:keepNext/>
            </w:pPr>
            <w:r>
              <w:t>bCq2CompX5</w:t>
            </w:r>
          </w:p>
        </w:tc>
        <w:tc>
          <w:tcPr>
            <w:tcW w:w="5904" w:type="dxa"/>
          </w:tcPr>
          <w:p w:rsidR="002B169D" w:rsidRDefault="002F343D">
            <w:pPr>
              <w:keepNext/>
            </w:pPr>
            <w:r>
              <w:t>Goldman Sachs</w:t>
            </w:r>
          </w:p>
        </w:tc>
      </w:tr>
      <w:tr w:rsidR="002B169D">
        <w:tblPrEx>
          <w:tblCellMar>
            <w:top w:w="0" w:type="dxa"/>
            <w:left w:w="0" w:type="dxa"/>
            <w:bottom w:w="0" w:type="dxa"/>
            <w:right w:w="0" w:type="dxa"/>
          </w:tblCellMar>
        </w:tblPrEx>
        <w:tc>
          <w:tcPr>
            <w:tcW w:w="2952" w:type="dxa"/>
          </w:tcPr>
          <w:p w:rsidR="002B169D" w:rsidRDefault="002F343D">
            <w:pPr>
              <w:keepNext/>
            </w:pPr>
            <w:r>
              <w:t>bCq2CompY1</w:t>
            </w:r>
          </w:p>
        </w:tc>
        <w:tc>
          <w:tcPr>
            <w:tcW w:w="5904" w:type="dxa"/>
          </w:tcPr>
          <w:p w:rsidR="002B169D" w:rsidRDefault="002F343D">
            <w:pPr>
              <w:keepNext/>
            </w:pPr>
            <w:r>
              <w:t>Vodafone</w:t>
            </w:r>
          </w:p>
        </w:tc>
      </w:tr>
      <w:tr w:rsidR="002B169D">
        <w:tblPrEx>
          <w:tblCellMar>
            <w:top w:w="0" w:type="dxa"/>
            <w:left w:w="0" w:type="dxa"/>
            <w:bottom w:w="0" w:type="dxa"/>
            <w:right w:w="0" w:type="dxa"/>
          </w:tblCellMar>
        </w:tblPrEx>
        <w:tc>
          <w:tcPr>
            <w:tcW w:w="2952" w:type="dxa"/>
          </w:tcPr>
          <w:p w:rsidR="002B169D" w:rsidRDefault="002F343D">
            <w:pPr>
              <w:keepNext/>
            </w:pPr>
            <w:r>
              <w:t>bCq2CompY2</w:t>
            </w:r>
          </w:p>
        </w:tc>
        <w:tc>
          <w:tcPr>
            <w:tcW w:w="5904" w:type="dxa"/>
          </w:tcPr>
          <w:p w:rsidR="002B169D" w:rsidRDefault="002F343D">
            <w:pPr>
              <w:keepNext/>
            </w:pPr>
            <w:r>
              <w:t>Deutsche Telekom</w:t>
            </w:r>
          </w:p>
        </w:tc>
      </w:tr>
      <w:tr w:rsidR="002B169D">
        <w:tblPrEx>
          <w:tblCellMar>
            <w:top w:w="0" w:type="dxa"/>
            <w:left w:w="0" w:type="dxa"/>
            <w:bottom w:w="0" w:type="dxa"/>
            <w:right w:w="0" w:type="dxa"/>
          </w:tblCellMar>
        </w:tblPrEx>
        <w:tc>
          <w:tcPr>
            <w:tcW w:w="2952" w:type="dxa"/>
          </w:tcPr>
          <w:p w:rsidR="002B169D" w:rsidRDefault="002F343D">
            <w:pPr>
              <w:keepNext/>
            </w:pPr>
            <w:r>
              <w:t>bCq2CompY3</w:t>
            </w:r>
          </w:p>
        </w:tc>
        <w:tc>
          <w:tcPr>
            <w:tcW w:w="5904" w:type="dxa"/>
          </w:tcPr>
          <w:p w:rsidR="002B169D" w:rsidRDefault="002F343D">
            <w:pPr>
              <w:keepNext/>
            </w:pPr>
            <w:r>
              <w:t>British Telecomm (BT)</w:t>
            </w:r>
          </w:p>
        </w:tc>
      </w:tr>
      <w:tr w:rsidR="002B169D">
        <w:tblPrEx>
          <w:tblCellMar>
            <w:top w:w="0" w:type="dxa"/>
            <w:left w:w="0" w:type="dxa"/>
            <w:bottom w:w="0" w:type="dxa"/>
            <w:right w:w="0" w:type="dxa"/>
          </w:tblCellMar>
        </w:tblPrEx>
        <w:tc>
          <w:tcPr>
            <w:tcW w:w="2952" w:type="dxa"/>
          </w:tcPr>
          <w:p w:rsidR="002B169D" w:rsidRDefault="002F343D">
            <w:pPr>
              <w:keepNext/>
            </w:pPr>
            <w:r>
              <w:t>bCq2CompY4</w:t>
            </w:r>
          </w:p>
        </w:tc>
        <w:tc>
          <w:tcPr>
            <w:tcW w:w="5904" w:type="dxa"/>
          </w:tcPr>
          <w:p w:rsidR="002B169D" w:rsidRDefault="002F343D">
            <w:pPr>
              <w:keepNext/>
            </w:pPr>
            <w:r>
              <w:t>HSBC</w:t>
            </w:r>
          </w:p>
        </w:tc>
      </w:tr>
      <w:tr w:rsidR="002B169D">
        <w:tblPrEx>
          <w:tblCellMar>
            <w:top w:w="0" w:type="dxa"/>
            <w:left w:w="0" w:type="dxa"/>
            <w:bottom w:w="0" w:type="dxa"/>
            <w:right w:w="0" w:type="dxa"/>
          </w:tblCellMar>
        </w:tblPrEx>
        <w:tc>
          <w:tcPr>
            <w:tcW w:w="2952" w:type="dxa"/>
          </w:tcPr>
          <w:p w:rsidR="002B169D" w:rsidRDefault="002F343D">
            <w:pPr>
              <w:keepNext/>
            </w:pPr>
            <w:r>
              <w:t>bCq2CompY5</w:t>
            </w:r>
          </w:p>
        </w:tc>
        <w:tc>
          <w:tcPr>
            <w:tcW w:w="5904" w:type="dxa"/>
          </w:tcPr>
          <w:p w:rsidR="002B169D" w:rsidRDefault="002F343D">
            <w:pPr>
              <w:keepNext/>
            </w:pPr>
            <w:r>
              <w:t>Goldman Sachs</w:t>
            </w:r>
          </w:p>
        </w:tc>
      </w:tr>
      <w:tr w:rsidR="002B169D">
        <w:tblPrEx>
          <w:tblCellMar>
            <w:top w:w="0" w:type="dxa"/>
            <w:left w:w="0" w:type="dxa"/>
            <w:bottom w:w="0" w:type="dxa"/>
            <w:right w:w="0" w:type="dxa"/>
          </w:tblCellMar>
        </w:tblPrEx>
        <w:tc>
          <w:tcPr>
            <w:tcW w:w="2952" w:type="dxa"/>
          </w:tcPr>
          <w:p w:rsidR="002B169D" w:rsidRDefault="002F343D">
            <w:pPr>
              <w:keepNext/>
            </w:pPr>
            <w:r>
              <w:t>bCq2CompY6</w:t>
            </w:r>
          </w:p>
        </w:tc>
        <w:tc>
          <w:tcPr>
            <w:tcW w:w="5904" w:type="dxa"/>
          </w:tcPr>
          <w:p w:rsidR="002B169D" w:rsidRDefault="002F343D">
            <w:pPr>
              <w:keepNext/>
            </w:pPr>
            <w:r>
              <w:t>DeutscheBank</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0 - No contribution to British welfare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B169D">
            <w:pPr>
              <w:keepNext/>
            </w:pP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B169D">
            <w:pPr>
              <w:keepNext/>
            </w:pP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B169D">
            <w:pPr>
              <w:keepNext/>
            </w:pP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B169D">
            <w:pPr>
              <w:keepNext/>
            </w:pP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B169D">
            <w:pPr>
              <w:keepNext/>
            </w:pP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B169D">
            <w:pPr>
              <w:keepNext/>
            </w:pP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B169D">
            <w:pPr>
              <w:keepNext/>
            </w:pP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B169D">
            <w:pPr>
              <w:keepNext/>
            </w:pP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B169D">
            <w:pPr>
              <w:keepNext/>
            </w:pP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10 - The biggest contribution to British welfare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w:t>
            </w:r>
            <w:r>
              <w:rPr>
                <w:i/>
              </w:rPr>
              <w:t xml:space="preserve"> Shown</w:t>
            </w:r>
          </w:p>
        </w:tc>
      </w:tr>
    </w:tbl>
    <w:p w:rsidR="002B169D" w:rsidRDefault="002B169D">
      <w:pPr>
        <w:pStyle w:val="GQuestionSpacer"/>
      </w:pPr>
    </w:p>
    <w:p w:rsidR="002B169D" w:rsidRDefault="002F343D">
      <w:r>
        <w:rPr>
          <w:i/>
        </w:rPr>
        <w:t>↯</w:t>
      </w:r>
      <w:r>
        <w:rPr>
          <w:i/>
        </w:rPr>
        <w:t xml:space="preserve"> Goto page blockC if (counter5!=5 and Csplit ==1) or (counter6!=5 and Csplit ==2)</w:t>
      </w:r>
    </w:p>
    <w:p w:rsidR="002B169D" w:rsidRDefault="002F343D">
      <w:pPr>
        <w:pStyle w:val="GModule"/>
      </w:pPr>
      <w:r>
        <w:t>Module: _11</w:t>
      </w:r>
    </w:p>
    <w:p w:rsidR="002B169D" w:rsidRDefault="002F343D">
      <w:pPr>
        <w:pStyle w:val="GPage"/>
      </w:pPr>
      <w:bookmarkStart w:id="464" w:name="_Toc266970522"/>
      <w:r>
        <w:t>Page: anothersplit</w:t>
      </w:r>
      <w:bookmarkEnd w:id="464"/>
    </w:p>
    <w:p w:rsidR="002B169D" w:rsidRDefault="002F343D">
      <w:pPr>
        <w:pStyle w:val="GPage"/>
      </w:pPr>
      <w:bookmarkStart w:id="465" w:name="_Toc266970523"/>
      <w:r>
        <w:t>Page: OXF13a</w:t>
      </w:r>
      <w:bookmarkEnd w:id="465"/>
    </w:p>
    <w:tbl>
      <w:tblPr>
        <w:tblStyle w:val="GQuestionCommonProperties"/>
        <w:tblW w:w="0" w:type="auto"/>
        <w:tblInd w:w="0" w:type="dxa"/>
        <w:tblCellMar>
          <w:top w:w="0" w:type="dxa"/>
          <w:left w:w="0" w:type="dxa"/>
          <w:bottom w:w="0" w:type="dxa"/>
          <w:right w:w="0" w:type="dxa"/>
        </w:tblCellMar>
        <w:tblLook w:val="04A0"/>
      </w:tblPr>
      <w:tblGrid>
        <w:gridCol w:w="6784"/>
        <w:gridCol w:w="2072"/>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66" w:name="_Toc266970524"/>
            <w:r w:rsidR="002F343D">
              <w:instrText>OXF13a</w:instrText>
            </w:r>
            <w:bookmarkEnd w:id="466"/>
            <w:r w:rsidR="002F343D">
              <w:instrText xml:space="preserve"> \l 2 \f a</w:instrText>
            </w:r>
            <w:r>
              <w:fldChar w:fldCharType="end"/>
            </w:r>
            <w:r w:rsidR="002F343D">
              <w:rPr>
                <w:rStyle w:val="GVariableName"/>
              </w:rPr>
              <w:t>OXF13a</w:t>
            </w:r>
            <w:r w:rsidR="002F343D">
              <w:rPr>
                <w:i/>
              </w:rPr>
              <w:t>- Show if panman.source==236/required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Network A Assignment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Your friends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Your neighbors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Your coworkers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Your family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67" w:name="_Toc266970525"/>
      <w:r>
        <w:t>Page: OXF13b</w:t>
      </w:r>
      <w:bookmarkEnd w:id="467"/>
    </w:p>
    <w:tbl>
      <w:tblPr>
        <w:tblStyle w:val="GQuestionCommonProperties"/>
        <w:tblW w:w="0" w:type="auto"/>
        <w:tblInd w:w="0" w:type="dxa"/>
        <w:tblCellMar>
          <w:top w:w="0" w:type="dxa"/>
          <w:left w:w="0" w:type="dxa"/>
          <w:bottom w:w="0" w:type="dxa"/>
          <w:right w:w="0" w:type="dxa"/>
        </w:tblCellMar>
        <w:tblLook w:val="04A0"/>
      </w:tblPr>
      <w:tblGrid>
        <w:gridCol w:w="6789"/>
        <w:gridCol w:w="2067"/>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68" w:name="_Toc266970526"/>
            <w:r w:rsidR="002F343D">
              <w:instrText>OXF13b</w:instrText>
            </w:r>
            <w:bookmarkEnd w:id="468"/>
            <w:r w:rsidR="002F343D">
              <w:instrText xml:space="preserve"> \l 2 \f a</w:instrText>
            </w:r>
            <w:r>
              <w:fldChar w:fldCharType="end"/>
            </w:r>
            <w:r w:rsidR="002F343D">
              <w:rPr>
                <w:rStyle w:val="GVariableName"/>
              </w:rPr>
              <w:t>OXF13b</w:t>
            </w:r>
            <w:r w:rsidR="002F343D">
              <w:rPr>
                <w:i/>
              </w:rPr>
              <w:t>- Show if panman.source==236/required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Network B Assignment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Your friends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Your neighbors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Your coworkers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Your family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69" w:name="_Toc266970527"/>
      <w:r>
        <w:t>Page: OXF13c</w:t>
      </w:r>
      <w:bookmarkEnd w:id="469"/>
    </w:p>
    <w:tbl>
      <w:tblPr>
        <w:tblStyle w:val="GQuestionCommonProperties"/>
        <w:tblW w:w="0" w:type="auto"/>
        <w:tblInd w:w="0" w:type="dxa"/>
        <w:tblCellMar>
          <w:top w:w="0" w:type="dxa"/>
          <w:left w:w="0" w:type="dxa"/>
          <w:bottom w:w="0" w:type="dxa"/>
          <w:right w:w="0" w:type="dxa"/>
        </w:tblCellMar>
        <w:tblLook w:val="04A0"/>
      </w:tblPr>
      <w:tblGrid>
        <w:gridCol w:w="6777"/>
        <w:gridCol w:w="2079"/>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70" w:name="_Toc266970528"/>
            <w:r w:rsidR="002F343D">
              <w:instrText>OXF13c</w:instrText>
            </w:r>
            <w:bookmarkEnd w:id="470"/>
            <w:r w:rsidR="002F343D">
              <w:instrText xml:space="preserve"> \l 2 \f a</w:instrText>
            </w:r>
            <w:r>
              <w:fldChar w:fldCharType="end"/>
            </w:r>
            <w:r w:rsidR="002F343D">
              <w:rPr>
                <w:rStyle w:val="GVariableName"/>
              </w:rPr>
              <w:t>OXF13c</w:t>
            </w:r>
            <w:r w:rsidR="002F343D">
              <w:rPr>
                <w:i/>
              </w:rPr>
              <w:t>- Show if panman.source==236/required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Party A </w:t>
            </w:r>
            <w:r>
              <w:rPr>
                <w:b/>
              </w:rPr>
              <w:t>Assignment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Labour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Conservatives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LibDems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British National Party (BNP)</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71" w:name="_Toc266970529"/>
      <w:r>
        <w:t>Page: OXF13d</w:t>
      </w:r>
      <w:bookmarkEnd w:id="471"/>
    </w:p>
    <w:tbl>
      <w:tblPr>
        <w:tblStyle w:val="GQuestionCommonProperties"/>
        <w:tblW w:w="0" w:type="auto"/>
        <w:tblInd w:w="0" w:type="dxa"/>
        <w:tblCellMar>
          <w:top w:w="0" w:type="dxa"/>
          <w:left w:w="0" w:type="dxa"/>
          <w:bottom w:w="0" w:type="dxa"/>
          <w:right w:w="0" w:type="dxa"/>
        </w:tblCellMar>
        <w:tblLook w:val="04A0"/>
      </w:tblPr>
      <w:tblGrid>
        <w:gridCol w:w="6789"/>
        <w:gridCol w:w="2067"/>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72" w:name="_Toc266970530"/>
            <w:r w:rsidR="002F343D">
              <w:instrText>OXF13d</w:instrText>
            </w:r>
            <w:bookmarkEnd w:id="472"/>
            <w:r w:rsidR="002F343D">
              <w:instrText xml:space="preserve"> \l 2 \f a</w:instrText>
            </w:r>
            <w:r>
              <w:fldChar w:fldCharType="end"/>
            </w:r>
            <w:r w:rsidR="002F343D">
              <w:rPr>
                <w:rStyle w:val="GVariableName"/>
              </w:rPr>
              <w:t>OXF13d</w:t>
            </w:r>
            <w:r w:rsidR="002F343D">
              <w:rPr>
                <w:i/>
              </w:rPr>
              <w:t>- Show if panman.source==236/required</w:t>
            </w:r>
          </w:p>
        </w:tc>
        <w:tc>
          <w:tcPr>
            <w:tcW w:w="0" w:type="auto"/>
            <w:shd w:val="clear" w:color="auto" w:fill="D0D0D0"/>
            <w:vAlign w:val="bottom"/>
          </w:tcPr>
          <w:p w:rsidR="002B169D" w:rsidRDefault="002F343D">
            <w:pPr>
              <w:keepNext/>
              <w:jc w:val="right"/>
            </w:pPr>
            <w:r>
              <w:t xml:space="preserve">SINGLE </w:t>
            </w:r>
            <w:r>
              <w:t>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Party B Assignment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Labour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Conservatives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LibDems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British National Party (BNP)</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73" w:name="_Toc266970531"/>
      <w:r>
        <w:t>Page: OXF13e</w:t>
      </w:r>
      <w:bookmarkEnd w:id="473"/>
    </w:p>
    <w:tbl>
      <w:tblPr>
        <w:tblStyle w:val="GQuestionCommonProperties"/>
        <w:tblW w:w="0" w:type="auto"/>
        <w:tblInd w:w="0" w:type="dxa"/>
        <w:tblCellMar>
          <w:top w:w="0" w:type="dxa"/>
          <w:left w:w="0" w:type="dxa"/>
          <w:bottom w:w="0" w:type="dxa"/>
          <w:right w:w="0" w:type="dxa"/>
        </w:tblCellMar>
        <w:tblLook w:val="04A0"/>
      </w:tblPr>
      <w:tblGrid>
        <w:gridCol w:w="6785"/>
        <w:gridCol w:w="2071"/>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74" w:name="_Toc266970532"/>
            <w:r w:rsidR="002F343D">
              <w:instrText>OXF13e</w:instrText>
            </w:r>
            <w:bookmarkEnd w:id="474"/>
            <w:r w:rsidR="002F343D">
              <w:instrText xml:space="preserve"> \l 2 \f a</w:instrText>
            </w:r>
            <w:r>
              <w:fldChar w:fldCharType="end"/>
            </w:r>
            <w:r w:rsidR="002F343D">
              <w:rPr>
                <w:rStyle w:val="GVariableName"/>
              </w:rPr>
              <w:t>OXF13e</w:t>
            </w:r>
            <w:r w:rsidR="002F343D">
              <w:rPr>
                <w:i/>
              </w:rPr>
              <w:t xml:space="preserve">- Show if </w:t>
            </w:r>
            <w:r w:rsidR="002F343D">
              <w:rPr>
                <w:i/>
              </w:rPr>
              <w:t>panman.source==236/required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Corporation A Assignment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Banks and financial institutions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Major corporations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Telecommunications companies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Engineering companies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Technology companies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HSBC</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Deutsche Bank</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Goldman Sachs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Vodafone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Deutsche Telecomm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British Telecomm (BT)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British American Tobacco</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BAE/KT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Shell</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Apple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Google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Dell</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Tesco</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19</w:t>
            </w:r>
          </w:p>
        </w:tc>
        <w:tc>
          <w:tcPr>
            <w:tcW w:w="361" w:type="dxa"/>
          </w:tcPr>
          <w:p w:rsidR="002B169D" w:rsidRDefault="002F343D">
            <w:pPr>
              <w:keepNext/>
            </w:pPr>
            <w:r>
              <w:t>○</w:t>
            </w:r>
          </w:p>
        </w:tc>
        <w:tc>
          <w:tcPr>
            <w:tcW w:w="3731" w:type="dxa"/>
          </w:tcPr>
          <w:p w:rsidR="002B169D" w:rsidRDefault="002F343D">
            <w:pPr>
              <w:keepNext/>
            </w:pPr>
            <w:r>
              <w:t>Sainsbury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20</w:t>
            </w:r>
          </w:p>
        </w:tc>
        <w:tc>
          <w:tcPr>
            <w:tcW w:w="361" w:type="dxa"/>
          </w:tcPr>
          <w:p w:rsidR="002B169D" w:rsidRDefault="002F343D">
            <w:pPr>
              <w:keepNext/>
            </w:pPr>
            <w:r>
              <w:t>○</w:t>
            </w:r>
          </w:p>
        </w:tc>
        <w:tc>
          <w:tcPr>
            <w:tcW w:w="3731" w:type="dxa"/>
          </w:tcPr>
          <w:p w:rsidR="002B169D" w:rsidRDefault="002F343D">
            <w:pPr>
              <w:keepNext/>
            </w:pPr>
            <w:r>
              <w:t>ASDA</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21</w:t>
            </w:r>
          </w:p>
        </w:tc>
        <w:tc>
          <w:tcPr>
            <w:tcW w:w="361" w:type="dxa"/>
          </w:tcPr>
          <w:p w:rsidR="002B169D" w:rsidRDefault="002F343D">
            <w:pPr>
              <w:keepNext/>
            </w:pPr>
            <w:r>
              <w:t>○</w:t>
            </w:r>
          </w:p>
        </w:tc>
        <w:tc>
          <w:tcPr>
            <w:tcW w:w="3731" w:type="dxa"/>
          </w:tcPr>
          <w:p w:rsidR="002B169D" w:rsidRDefault="002F343D">
            <w:pPr>
              <w:keepNext/>
            </w:pPr>
            <w:r>
              <w:t>Bayer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22</w:t>
            </w:r>
          </w:p>
        </w:tc>
        <w:tc>
          <w:tcPr>
            <w:tcW w:w="361" w:type="dxa"/>
          </w:tcPr>
          <w:p w:rsidR="002B169D" w:rsidRDefault="002F343D">
            <w:pPr>
              <w:keepNext/>
            </w:pPr>
            <w:r>
              <w:t>○</w:t>
            </w:r>
          </w:p>
        </w:tc>
        <w:tc>
          <w:tcPr>
            <w:tcW w:w="3731" w:type="dxa"/>
          </w:tcPr>
          <w:p w:rsidR="002B169D" w:rsidRDefault="002F343D">
            <w:pPr>
              <w:keepNext/>
            </w:pPr>
            <w:r>
              <w:t>British Airways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23</w:t>
            </w:r>
          </w:p>
        </w:tc>
        <w:tc>
          <w:tcPr>
            <w:tcW w:w="361" w:type="dxa"/>
          </w:tcPr>
          <w:p w:rsidR="002B169D" w:rsidRDefault="002F343D">
            <w:pPr>
              <w:keepNext/>
            </w:pPr>
            <w:r>
              <w:t>○</w:t>
            </w:r>
          </w:p>
        </w:tc>
        <w:tc>
          <w:tcPr>
            <w:tcW w:w="3731" w:type="dxa"/>
          </w:tcPr>
          <w:p w:rsidR="002B169D" w:rsidRDefault="002F343D">
            <w:pPr>
              <w:keepNext/>
            </w:pPr>
            <w:r>
              <w:t>Lufthansa</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75" w:name="_Toc266970533"/>
      <w:r>
        <w:t>Page: OXF13f</w:t>
      </w:r>
      <w:bookmarkEnd w:id="475"/>
    </w:p>
    <w:tbl>
      <w:tblPr>
        <w:tblStyle w:val="GQuestionCommonProperties"/>
        <w:tblW w:w="0" w:type="auto"/>
        <w:tblInd w:w="0" w:type="dxa"/>
        <w:tblCellMar>
          <w:top w:w="0" w:type="dxa"/>
          <w:left w:w="0" w:type="dxa"/>
          <w:bottom w:w="0" w:type="dxa"/>
          <w:right w:w="0" w:type="dxa"/>
        </w:tblCellMar>
        <w:tblLook w:val="04A0"/>
      </w:tblPr>
      <w:tblGrid>
        <w:gridCol w:w="6766"/>
        <w:gridCol w:w="2090"/>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76" w:name="_Toc266970534"/>
            <w:r w:rsidR="002F343D">
              <w:instrText>OXF13f</w:instrText>
            </w:r>
            <w:bookmarkEnd w:id="476"/>
            <w:r w:rsidR="002F343D">
              <w:instrText xml:space="preserve"> \l 2 \f a</w:instrText>
            </w:r>
            <w:r>
              <w:fldChar w:fldCharType="end"/>
            </w:r>
            <w:r w:rsidR="002F343D">
              <w:rPr>
                <w:rStyle w:val="GVariableName"/>
              </w:rPr>
              <w:t>OXF13f</w:t>
            </w:r>
            <w:r w:rsidR="002F343D">
              <w:rPr>
                <w:i/>
              </w:rPr>
              <w:t>- Show if panman.source==236/required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Corporation B Assignment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 xml:space="preserve">Banks and </w:t>
            </w:r>
            <w:r>
              <w:t>financial institutions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Major corporations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Telecommunications companies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Engineering companies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Technology companies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HSBC</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Deutsche Bank</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Goldman Sachs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Vodafone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Deutsche Telecomm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 xml:space="preserve">British Telecomm </w:t>
            </w:r>
            <w:r>
              <w:t>(BT)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British American Tobacco</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BAE/KT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Shell</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Apple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Google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Dell</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Tesco</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19</w:t>
            </w:r>
          </w:p>
        </w:tc>
        <w:tc>
          <w:tcPr>
            <w:tcW w:w="361" w:type="dxa"/>
          </w:tcPr>
          <w:p w:rsidR="002B169D" w:rsidRDefault="002F343D">
            <w:pPr>
              <w:keepNext/>
            </w:pPr>
            <w:r>
              <w:t>○</w:t>
            </w:r>
          </w:p>
        </w:tc>
        <w:tc>
          <w:tcPr>
            <w:tcW w:w="3731" w:type="dxa"/>
          </w:tcPr>
          <w:p w:rsidR="002B169D" w:rsidRDefault="002F343D">
            <w:pPr>
              <w:keepNext/>
            </w:pPr>
            <w:r>
              <w:t>Sainsbury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20</w:t>
            </w:r>
          </w:p>
        </w:tc>
        <w:tc>
          <w:tcPr>
            <w:tcW w:w="361" w:type="dxa"/>
          </w:tcPr>
          <w:p w:rsidR="002B169D" w:rsidRDefault="002F343D">
            <w:pPr>
              <w:keepNext/>
            </w:pPr>
            <w:r>
              <w:t>○</w:t>
            </w:r>
          </w:p>
        </w:tc>
        <w:tc>
          <w:tcPr>
            <w:tcW w:w="3731" w:type="dxa"/>
          </w:tcPr>
          <w:p w:rsidR="002B169D" w:rsidRDefault="002F343D">
            <w:pPr>
              <w:keepNext/>
            </w:pPr>
            <w:r>
              <w:t>ASDA</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21</w:t>
            </w:r>
          </w:p>
        </w:tc>
        <w:tc>
          <w:tcPr>
            <w:tcW w:w="361" w:type="dxa"/>
          </w:tcPr>
          <w:p w:rsidR="002B169D" w:rsidRDefault="002F343D">
            <w:pPr>
              <w:keepNext/>
            </w:pPr>
            <w:r>
              <w:t>○</w:t>
            </w:r>
          </w:p>
        </w:tc>
        <w:tc>
          <w:tcPr>
            <w:tcW w:w="3731" w:type="dxa"/>
          </w:tcPr>
          <w:p w:rsidR="002B169D" w:rsidRDefault="002F343D">
            <w:pPr>
              <w:keepNext/>
            </w:pPr>
            <w:r>
              <w:t>Bayer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22</w:t>
            </w:r>
          </w:p>
        </w:tc>
        <w:tc>
          <w:tcPr>
            <w:tcW w:w="361" w:type="dxa"/>
          </w:tcPr>
          <w:p w:rsidR="002B169D" w:rsidRDefault="002F343D">
            <w:pPr>
              <w:keepNext/>
            </w:pPr>
            <w:r>
              <w:t>○</w:t>
            </w:r>
          </w:p>
        </w:tc>
        <w:tc>
          <w:tcPr>
            <w:tcW w:w="3731" w:type="dxa"/>
          </w:tcPr>
          <w:p w:rsidR="002B169D" w:rsidRDefault="002F343D">
            <w:pPr>
              <w:keepNext/>
            </w:pPr>
            <w:r>
              <w:t>British Airways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23</w:t>
            </w:r>
          </w:p>
        </w:tc>
        <w:tc>
          <w:tcPr>
            <w:tcW w:w="361" w:type="dxa"/>
          </w:tcPr>
          <w:p w:rsidR="002B169D" w:rsidRDefault="002F343D">
            <w:pPr>
              <w:keepNext/>
            </w:pPr>
            <w:r>
              <w:t>○</w:t>
            </w:r>
          </w:p>
        </w:tc>
        <w:tc>
          <w:tcPr>
            <w:tcW w:w="3731" w:type="dxa"/>
          </w:tcPr>
          <w:p w:rsidR="002B169D" w:rsidRDefault="002F343D">
            <w:pPr>
              <w:keepNext/>
            </w:pPr>
            <w:r>
              <w:t>Lufthansa</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 xml:space="preserve">Admin/Not </w:t>
            </w:r>
            <w:r>
              <w:rPr>
                <w:i/>
              </w:rPr>
              <w:t>Shown</w:t>
            </w:r>
          </w:p>
        </w:tc>
      </w:tr>
    </w:tbl>
    <w:p w:rsidR="002B169D" w:rsidRDefault="002B169D">
      <w:pPr>
        <w:pStyle w:val="GQuestionSpacer"/>
      </w:pPr>
    </w:p>
    <w:p w:rsidR="002B169D" w:rsidRDefault="002F343D">
      <w:pPr>
        <w:pStyle w:val="GPage"/>
      </w:pPr>
      <w:bookmarkStart w:id="477" w:name="_Toc266970535"/>
      <w:r>
        <w:t>Page: PAGE5 if OXF2931 in [1,2,3]</w:t>
      </w:r>
      <w:bookmarkEnd w:id="477"/>
    </w:p>
    <w:p w:rsidR="002B169D" w:rsidRDefault="002F343D">
      <w:r>
        <w:t>&lt;span style="color:red"&gt;&lt;b&gt;Please provide an answer for: $immiglist.&lt;/b&gt;&lt;/span&gt;</w:t>
      </w:r>
    </w:p>
    <w:tbl>
      <w:tblPr>
        <w:tblStyle w:val="GQuestionCommonProperties"/>
        <w:tblW w:w="0" w:type="auto"/>
        <w:tblInd w:w="0" w:type="dxa"/>
        <w:tblCellMar>
          <w:top w:w="0" w:type="dxa"/>
          <w:left w:w="0" w:type="dxa"/>
          <w:bottom w:w="0" w:type="dxa"/>
          <w:right w:w="0" w:type="dxa"/>
        </w:tblCellMar>
        <w:tblLook w:val="04A0"/>
      </w:tblPr>
      <w:tblGrid>
        <w:gridCol w:w="7769"/>
        <w:gridCol w:w="1087"/>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78" w:name="_Toc266970536"/>
            <w:r w:rsidR="002F343D">
              <w:instrText>OXF14grid</w:instrText>
            </w:r>
            <w:bookmarkEnd w:id="478"/>
            <w:r w:rsidR="002F343D">
              <w:instrText xml:space="preserve"> \l 2 \f a</w:instrText>
            </w:r>
            <w:r>
              <w:fldChar w:fldCharType="end"/>
            </w:r>
            <w:r w:rsidR="002F343D">
              <w:rPr>
                <w:rStyle w:val="GVariableName"/>
              </w:rPr>
              <w:t>OXF14grid</w:t>
            </w:r>
            <w:r w:rsidR="002F343D">
              <w:rPr>
                <w:i/>
              </w:rPr>
              <w:t>- Show all respondents</w:t>
            </w:r>
          </w:p>
        </w:tc>
        <w:tc>
          <w:tcPr>
            <w:tcW w:w="0" w:type="auto"/>
            <w:shd w:val="clear" w:color="auto" w:fill="D0D0D0"/>
            <w:vAlign w:val="bottom"/>
          </w:tcPr>
          <w:p w:rsidR="002B169D" w:rsidRDefault="002F343D">
            <w:pPr>
              <w:keepNext/>
              <w:jc w:val="right"/>
            </w:pPr>
            <w:r>
              <w:t>GRID</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Now, thinking not only about asylum seekers, but about immigrants to the</w:t>
            </w:r>
            <w:r>
              <w:rPr>
                <w:b/>
              </w:rPr>
              <w:t xml:space="preserve"> United Kingdom in general, please indicate your own opinion on the following issue. Also please provide your best guess as to the political opinions held by the indicated people and organizations on the same issues. There is no "right" answer to this ques</w:t>
            </w:r>
            <w:r>
              <w:rPr>
                <w:b/>
              </w:rPr>
              <w:t>tion.</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Order as shown</w:t>
            </w:r>
          </w:p>
        </w:tc>
      </w:tr>
      <w:tr w:rsidR="002B169D">
        <w:tblPrEx>
          <w:tblCellMar>
            <w:top w:w="0" w:type="dxa"/>
            <w:left w:w="0" w:type="dxa"/>
            <w:bottom w:w="0" w:type="dxa"/>
            <w:right w:w="0" w:type="dxa"/>
          </w:tblCellMar>
        </w:tblPrEx>
        <w:tc>
          <w:tcPr>
            <w:tcW w:w="2952" w:type="dxa"/>
          </w:tcPr>
          <w:p w:rsidR="002B169D" w:rsidRDefault="002F343D">
            <w:pPr>
              <w:keepNext/>
            </w:pPr>
            <w:r>
              <w:t>OXF14</w:t>
            </w:r>
          </w:p>
        </w:tc>
        <w:tc>
          <w:tcPr>
            <w:tcW w:w="5904" w:type="dxa"/>
          </w:tcPr>
          <w:p w:rsidR="002B169D" w:rsidRDefault="002F343D">
            <w:pPr>
              <w:keepNext/>
            </w:pPr>
            <w:r>
              <w:t>Yourself</w:t>
            </w:r>
          </w:p>
        </w:tc>
      </w:tr>
      <w:tr w:rsidR="002B169D">
        <w:tblPrEx>
          <w:tblCellMar>
            <w:top w:w="0" w:type="dxa"/>
            <w:left w:w="0" w:type="dxa"/>
            <w:bottom w:w="0" w:type="dxa"/>
            <w:right w:w="0" w:type="dxa"/>
          </w:tblCellMar>
        </w:tblPrEx>
        <w:tc>
          <w:tcPr>
            <w:tcW w:w="2952" w:type="dxa"/>
          </w:tcPr>
          <w:p w:rsidR="002B169D" w:rsidRDefault="002F343D">
            <w:pPr>
              <w:keepNext/>
            </w:pPr>
            <w:r>
              <w:t>OXF14a</w:t>
            </w:r>
          </w:p>
        </w:tc>
        <w:tc>
          <w:tcPr>
            <w:tcW w:w="5904" w:type="dxa"/>
          </w:tcPr>
          <w:p w:rsidR="002B169D" w:rsidRDefault="002F343D">
            <w:pPr>
              <w:keepNext/>
            </w:pPr>
            <w:r>
              <w:t>$OXF13a</w:t>
            </w:r>
          </w:p>
        </w:tc>
      </w:tr>
      <w:tr w:rsidR="002B169D">
        <w:tblPrEx>
          <w:tblCellMar>
            <w:top w:w="0" w:type="dxa"/>
            <w:left w:w="0" w:type="dxa"/>
            <w:bottom w:w="0" w:type="dxa"/>
            <w:right w:w="0" w:type="dxa"/>
          </w:tblCellMar>
        </w:tblPrEx>
        <w:tc>
          <w:tcPr>
            <w:tcW w:w="2952" w:type="dxa"/>
          </w:tcPr>
          <w:p w:rsidR="002B169D" w:rsidRDefault="002F343D">
            <w:pPr>
              <w:keepNext/>
            </w:pPr>
            <w:r>
              <w:t>OXF14b</w:t>
            </w:r>
          </w:p>
        </w:tc>
        <w:tc>
          <w:tcPr>
            <w:tcW w:w="5904" w:type="dxa"/>
          </w:tcPr>
          <w:p w:rsidR="002B169D" w:rsidRDefault="002F343D">
            <w:pPr>
              <w:keepNext/>
            </w:pPr>
            <w:r>
              <w:t>$OXF13b</w:t>
            </w:r>
          </w:p>
        </w:tc>
      </w:tr>
      <w:tr w:rsidR="002B169D">
        <w:tblPrEx>
          <w:tblCellMar>
            <w:top w:w="0" w:type="dxa"/>
            <w:left w:w="0" w:type="dxa"/>
            <w:bottom w:w="0" w:type="dxa"/>
            <w:right w:w="0" w:type="dxa"/>
          </w:tblCellMar>
        </w:tblPrEx>
        <w:tc>
          <w:tcPr>
            <w:tcW w:w="2952" w:type="dxa"/>
          </w:tcPr>
          <w:p w:rsidR="002B169D" w:rsidRDefault="002F343D">
            <w:pPr>
              <w:keepNext/>
            </w:pPr>
            <w:r>
              <w:t>OXF14c</w:t>
            </w:r>
          </w:p>
        </w:tc>
        <w:tc>
          <w:tcPr>
            <w:tcW w:w="5904" w:type="dxa"/>
          </w:tcPr>
          <w:p w:rsidR="002B169D" w:rsidRDefault="002F343D">
            <w:pPr>
              <w:keepNext/>
            </w:pPr>
            <w:r>
              <w:t>$OXF13c</w:t>
            </w:r>
          </w:p>
        </w:tc>
      </w:tr>
      <w:tr w:rsidR="002B169D">
        <w:tblPrEx>
          <w:tblCellMar>
            <w:top w:w="0" w:type="dxa"/>
            <w:left w:w="0" w:type="dxa"/>
            <w:bottom w:w="0" w:type="dxa"/>
            <w:right w:w="0" w:type="dxa"/>
          </w:tblCellMar>
        </w:tblPrEx>
        <w:tc>
          <w:tcPr>
            <w:tcW w:w="2952" w:type="dxa"/>
          </w:tcPr>
          <w:p w:rsidR="002B169D" w:rsidRDefault="002F343D">
            <w:pPr>
              <w:keepNext/>
            </w:pPr>
            <w:r>
              <w:t>OXF14d</w:t>
            </w:r>
          </w:p>
        </w:tc>
        <w:tc>
          <w:tcPr>
            <w:tcW w:w="5904" w:type="dxa"/>
          </w:tcPr>
          <w:p w:rsidR="002B169D" w:rsidRDefault="002F343D">
            <w:pPr>
              <w:keepNext/>
            </w:pPr>
            <w:r>
              <w:t>$OXF13d</w:t>
            </w:r>
          </w:p>
        </w:tc>
      </w:tr>
      <w:tr w:rsidR="002B169D">
        <w:tblPrEx>
          <w:tblCellMar>
            <w:top w:w="0" w:type="dxa"/>
            <w:left w:w="0" w:type="dxa"/>
            <w:bottom w:w="0" w:type="dxa"/>
            <w:right w:w="0" w:type="dxa"/>
          </w:tblCellMar>
        </w:tblPrEx>
        <w:tc>
          <w:tcPr>
            <w:tcW w:w="2952" w:type="dxa"/>
          </w:tcPr>
          <w:p w:rsidR="002B169D" w:rsidRDefault="002F343D">
            <w:pPr>
              <w:keepNext/>
            </w:pPr>
            <w:r>
              <w:t>OXF14e</w:t>
            </w:r>
          </w:p>
        </w:tc>
        <w:tc>
          <w:tcPr>
            <w:tcW w:w="5904" w:type="dxa"/>
          </w:tcPr>
          <w:p w:rsidR="002B169D" w:rsidRDefault="002F343D">
            <w:pPr>
              <w:keepNext/>
            </w:pPr>
            <w:r>
              <w:t>$OXF13e</w:t>
            </w:r>
          </w:p>
        </w:tc>
      </w:tr>
      <w:tr w:rsidR="002B169D">
        <w:tblPrEx>
          <w:tblCellMar>
            <w:top w:w="0" w:type="dxa"/>
            <w:left w:w="0" w:type="dxa"/>
            <w:bottom w:w="0" w:type="dxa"/>
            <w:right w:w="0" w:type="dxa"/>
          </w:tblCellMar>
        </w:tblPrEx>
        <w:tc>
          <w:tcPr>
            <w:tcW w:w="2952" w:type="dxa"/>
          </w:tcPr>
          <w:p w:rsidR="002B169D" w:rsidRDefault="002F343D">
            <w:pPr>
              <w:keepNext/>
            </w:pPr>
            <w:r>
              <w:t>OXF14f</w:t>
            </w:r>
          </w:p>
        </w:tc>
        <w:tc>
          <w:tcPr>
            <w:tcW w:w="5904" w:type="dxa"/>
          </w:tcPr>
          <w:p w:rsidR="002B169D" w:rsidRDefault="002F343D">
            <w:pPr>
              <w:keepNext/>
            </w:pPr>
            <w:r>
              <w:t>$OXF13f</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0</w:t>
            </w:r>
          </w:p>
        </w:tc>
        <w:tc>
          <w:tcPr>
            <w:tcW w:w="361" w:type="dxa"/>
          </w:tcPr>
          <w:p w:rsidR="002B169D" w:rsidRDefault="002F343D">
            <w:pPr>
              <w:keepNext/>
            </w:pPr>
            <w:r>
              <w:t>○</w:t>
            </w:r>
          </w:p>
        </w:tc>
        <w:tc>
          <w:tcPr>
            <w:tcW w:w="3731" w:type="dxa"/>
          </w:tcPr>
          <w:p w:rsidR="002B169D" w:rsidRDefault="002F343D">
            <w:pPr>
              <w:keepNext/>
            </w:pPr>
            <w:r>
              <w:t>0 - Immigrants hurt the British economy by taking jobs away from British people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10 - Immigrants help the British economy by taking unfilled jobs or creating new jobs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r>
        <w:rPr>
          <w:i/>
        </w:rPr>
        <w:t>↯</w:t>
      </w:r>
      <w:r>
        <w:rPr>
          <w:i/>
        </w:rPr>
        <w:t xml:space="preserve"> Goto page PAGE5 if immigflag</w:t>
      </w:r>
    </w:p>
    <w:p w:rsidR="002B169D" w:rsidRDefault="002F343D">
      <w:pPr>
        <w:pStyle w:val="GPage"/>
      </w:pPr>
      <w:bookmarkStart w:id="479" w:name="_Toc266970537"/>
      <w:r>
        <w:t>Page: issuespace</w:t>
      </w:r>
      <w:bookmarkEnd w:id="479"/>
    </w:p>
    <w:tbl>
      <w:tblPr>
        <w:tblStyle w:val="GQuestionCommonProperties"/>
        <w:tblW w:w="0" w:type="auto"/>
        <w:tblInd w:w="0" w:type="dxa"/>
        <w:tblCellMar>
          <w:top w:w="0" w:type="dxa"/>
          <w:left w:w="0" w:type="dxa"/>
          <w:bottom w:w="0" w:type="dxa"/>
          <w:right w:w="0" w:type="dxa"/>
        </w:tblCellMar>
        <w:tblLook w:val="04A0"/>
      </w:tblPr>
      <w:tblGrid>
        <w:gridCol w:w="6784"/>
        <w:gridCol w:w="2072"/>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80" w:name="_Toc266970538"/>
            <w:r w:rsidR="002F343D">
              <w:instrText>OXF28a</w:instrText>
            </w:r>
            <w:bookmarkEnd w:id="480"/>
            <w:r w:rsidR="002F343D">
              <w:instrText xml:space="preserve"> \l 2 \f a</w:instrText>
            </w:r>
            <w:r>
              <w:fldChar w:fldCharType="end"/>
            </w:r>
            <w:r w:rsidR="002F343D">
              <w:rPr>
                <w:rStyle w:val="GVariableName"/>
              </w:rPr>
              <w:t>OXF28a</w:t>
            </w:r>
            <w:r w:rsidR="002F343D">
              <w:rPr>
                <w:i/>
              </w:rPr>
              <w:t>- Show if panman.source==236/required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Network A Assignment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Your friends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Your neighbors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Your coworkers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Your family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789"/>
        <w:gridCol w:w="2067"/>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81" w:name="_Toc266970539"/>
            <w:r w:rsidR="002F343D">
              <w:instrText>OXF28b</w:instrText>
            </w:r>
            <w:bookmarkEnd w:id="481"/>
            <w:r w:rsidR="002F343D">
              <w:instrText xml:space="preserve"> \l 2 \f a</w:instrText>
            </w:r>
            <w:r>
              <w:fldChar w:fldCharType="end"/>
            </w:r>
            <w:r w:rsidR="002F343D">
              <w:rPr>
                <w:rStyle w:val="GVariableName"/>
              </w:rPr>
              <w:t>OXF28b</w:t>
            </w:r>
            <w:r w:rsidR="002F343D">
              <w:rPr>
                <w:i/>
              </w:rPr>
              <w:t>- Show if panman.source==236/required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Network B Assignment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Your friends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Your neighbors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Your coworkers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Your family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 xml:space="preserve">Not </w:t>
            </w:r>
            <w:r>
              <w:t>Asked</w:t>
            </w:r>
          </w:p>
        </w:tc>
        <w:tc>
          <w:tcPr>
            <w:tcW w:w="4428" w:type="dxa"/>
          </w:tcPr>
          <w:p w:rsidR="002B169D" w:rsidRDefault="002F343D">
            <w:pPr>
              <w:keepNext/>
              <w:jc w:val="right"/>
              <w:rPr>
                <w:i/>
              </w:rPr>
            </w:pPr>
            <w:r>
              <w:rPr>
                <w:i/>
              </w:rPr>
              <w:t>Admin/Not Shown</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777"/>
        <w:gridCol w:w="2079"/>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82" w:name="_Toc266970540"/>
            <w:r w:rsidR="002F343D">
              <w:instrText>OXF28c</w:instrText>
            </w:r>
            <w:bookmarkEnd w:id="482"/>
            <w:r w:rsidR="002F343D">
              <w:instrText xml:space="preserve"> \l 2 \f a</w:instrText>
            </w:r>
            <w:r>
              <w:fldChar w:fldCharType="end"/>
            </w:r>
            <w:r w:rsidR="002F343D">
              <w:rPr>
                <w:rStyle w:val="GVariableName"/>
              </w:rPr>
              <w:t>OXF28c</w:t>
            </w:r>
            <w:r w:rsidR="002F343D">
              <w:rPr>
                <w:i/>
              </w:rPr>
              <w:t>- Show if panman.source==236/required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Party A Assignment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Labour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Conservatives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LibDems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British National Party (BNP)</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789"/>
        <w:gridCol w:w="2067"/>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fldChar w:fldCharType="begin"/>
            </w:r>
            <w:r w:rsidR="002F343D">
              <w:instrText xml:space="preserve">TC </w:instrText>
            </w:r>
            <w:bookmarkStart w:id="483" w:name="_Toc266970541"/>
            <w:r w:rsidR="002F343D">
              <w:instrText>OXF28d</w:instrText>
            </w:r>
            <w:bookmarkEnd w:id="483"/>
            <w:r w:rsidR="002F343D">
              <w:instrText xml:space="preserve"> \l 2 \f a</w:instrText>
            </w:r>
            <w:r>
              <w:fldChar w:fldCharType="end"/>
            </w:r>
            <w:r w:rsidR="002F343D">
              <w:rPr>
                <w:rStyle w:val="GVariableName"/>
              </w:rPr>
              <w:t>OXF28d</w:t>
            </w:r>
            <w:r w:rsidR="002F343D">
              <w:rPr>
                <w:i/>
              </w:rPr>
              <w:t>- Show if panman.source==236/required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Party B Assignment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Labour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Conservatives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LibDems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British National Party (BNP)</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785"/>
        <w:gridCol w:w="2071"/>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84" w:name="_Toc266970542"/>
            <w:r w:rsidR="002F343D">
              <w:instrText>OXF28e</w:instrText>
            </w:r>
            <w:bookmarkEnd w:id="484"/>
            <w:r w:rsidR="002F343D">
              <w:instrText xml:space="preserve"> \l 2 \f a</w:instrText>
            </w:r>
            <w:r>
              <w:fldChar w:fldCharType="end"/>
            </w:r>
            <w:r w:rsidR="002F343D">
              <w:rPr>
                <w:rStyle w:val="GVariableName"/>
              </w:rPr>
              <w:t>OXF28e</w:t>
            </w:r>
            <w:r w:rsidR="002F343D">
              <w:rPr>
                <w:i/>
              </w:rPr>
              <w:t>- Show if panman.source==236/required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Corporation A Assignment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Banks and financial institutions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Major corporations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Telecommunications companies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Engineering companies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Technology companies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HSBC</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Deutsche Bank</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Goldman Sachs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Vodafone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Deutsche Telecomm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British Telecomm (BT)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British American Tobacco</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BAE/KT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Shell</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Apple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Google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Dell</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Tesco</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19</w:t>
            </w:r>
          </w:p>
        </w:tc>
        <w:tc>
          <w:tcPr>
            <w:tcW w:w="361" w:type="dxa"/>
          </w:tcPr>
          <w:p w:rsidR="002B169D" w:rsidRDefault="002F343D">
            <w:pPr>
              <w:keepNext/>
            </w:pPr>
            <w:r>
              <w:t>○</w:t>
            </w:r>
          </w:p>
        </w:tc>
        <w:tc>
          <w:tcPr>
            <w:tcW w:w="3731" w:type="dxa"/>
          </w:tcPr>
          <w:p w:rsidR="002B169D" w:rsidRDefault="002F343D">
            <w:pPr>
              <w:keepNext/>
            </w:pPr>
            <w:r>
              <w:t>Sainsbury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20</w:t>
            </w:r>
          </w:p>
        </w:tc>
        <w:tc>
          <w:tcPr>
            <w:tcW w:w="361" w:type="dxa"/>
          </w:tcPr>
          <w:p w:rsidR="002B169D" w:rsidRDefault="002F343D">
            <w:pPr>
              <w:keepNext/>
            </w:pPr>
            <w:r>
              <w:t>○</w:t>
            </w:r>
          </w:p>
        </w:tc>
        <w:tc>
          <w:tcPr>
            <w:tcW w:w="3731" w:type="dxa"/>
          </w:tcPr>
          <w:p w:rsidR="002B169D" w:rsidRDefault="002F343D">
            <w:pPr>
              <w:keepNext/>
            </w:pPr>
            <w:r>
              <w:t>ASDA</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21</w:t>
            </w:r>
          </w:p>
        </w:tc>
        <w:tc>
          <w:tcPr>
            <w:tcW w:w="361" w:type="dxa"/>
          </w:tcPr>
          <w:p w:rsidR="002B169D" w:rsidRDefault="002F343D">
            <w:pPr>
              <w:keepNext/>
            </w:pPr>
            <w:r>
              <w:t>○</w:t>
            </w:r>
          </w:p>
        </w:tc>
        <w:tc>
          <w:tcPr>
            <w:tcW w:w="3731" w:type="dxa"/>
          </w:tcPr>
          <w:p w:rsidR="002B169D" w:rsidRDefault="002F343D">
            <w:pPr>
              <w:keepNext/>
            </w:pPr>
            <w:r>
              <w:t>Bayer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22</w:t>
            </w:r>
          </w:p>
        </w:tc>
        <w:tc>
          <w:tcPr>
            <w:tcW w:w="361" w:type="dxa"/>
          </w:tcPr>
          <w:p w:rsidR="002B169D" w:rsidRDefault="002F343D">
            <w:pPr>
              <w:keepNext/>
            </w:pPr>
            <w:r>
              <w:t>○</w:t>
            </w:r>
          </w:p>
        </w:tc>
        <w:tc>
          <w:tcPr>
            <w:tcW w:w="3731" w:type="dxa"/>
          </w:tcPr>
          <w:p w:rsidR="002B169D" w:rsidRDefault="002F343D">
            <w:pPr>
              <w:keepNext/>
            </w:pPr>
            <w:r>
              <w:t>British Airways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23</w:t>
            </w:r>
          </w:p>
        </w:tc>
        <w:tc>
          <w:tcPr>
            <w:tcW w:w="361" w:type="dxa"/>
          </w:tcPr>
          <w:p w:rsidR="002B169D" w:rsidRDefault="002F343D">
            <w:pPr>
              <w:keepNext/>
            </w:pPr>
            <w:r>
              <w:t>○</w:t>
            </w:r>
          </w:p>
        </w:tc>
        <w:tc>
          <w:tcPr>
            <w:tcW w:w="3731" w:type="dxa"/>
          </w:tcPr>
          <w:p w:rsidR="002B169D" w:rsidRDefault="002F343D">
            <w:pPr>
              <w:keepNext/>
            </w:pPr>
            <w:r>
              <w:t>Lufthansa</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766"/>
        <w:gridCol w:w="2090"/>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85" w:name="_Toc266970543"/>
            <w:r w:rsidR="002F343D">
              <w:instrText>OXF28f</w:instrText>
            </w:r>
            <w:bookmarkEnd w:id="485"/>
            <w:r w:rsidR="002F343D">
              <w:instrText xml:space="preserve"> \l 2 \f a</w:instrText>
            </w:r>
            <w:r>
              <w:fldChar w:fldCharType="end"/>
            </w:r>
            <w:r w:rsidR="002F343D">
              <w:rPr>
                <w:rStyle w:val="GVariableName"/>
              </w:rPr>
              <w:t>OXF28f</w:t>
            </w:r>
            <w:r w:rsidR="002F343D">
              <w:rPr>
                <w:i/>
              </w:rPr>
              <w:t>- Show if panman.source==236/required</w:t>
            </w:r>
          </w:p>
        </w:tc>
        <w:tc>
          <w:tcPr>
            <w:tcW w:w="0" w:type="auto"/>
            <w:shd w:val="clear" w:color="auto" w:fill="D0D0D0"/>
            <w:vAlign w:val="bottom"/>
          </w:tcPr>
          <w:p w:rsidR="002B169D" w:rsidRDefault="002F343D">
            <w:pPr>
              <w:keepNext/>
              <w:jc w:val="right"/>
            </w:pPr>
            <w:r>
              <w:t>SINGLE CHOICE</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Corporation B Assignment</w:t>
            </w:r>
          </w:p>
        </w:tc>
      </w:tr>
    </w:tbl>
    <w:p w:rsidR="002B169D" w:rsidRDefault="002B169D">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Banks and financial institutions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Major corporations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Telecommunications companies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Engineering companies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Technology companies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HSBC</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Deutsche Bank</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Goldman Sachs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Vodafone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Deutsche Telecomm</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11</w:t>
            </w:r>
          </w:p>
        </w:tc>
        <w:tc>
          <w:tcPr>
            <w:tcW w:w="361" w:type="dxa"/>
          </w:tcPr>
          <w:p w:rsidR="002B169D" w:rsidRDefault="002F343D">
            <w:pPr>
              <w:keepNext/>
            </w:pPr>
            <w:r>
              <w:t>○</w:t>
            </w:r>
          </w:p>
        </w:tc>
        <w:tc>
          <w:tcPr>
            <w:tcW w:w="3731" w:type="dxa"/>
          </w:tcPr>
          <w:p w:rsidR="002B169D" w:rsidRDefault="002F343D">
            <w:pPr>
              <w:keepNext/>
            </w:pPr>
            <w:r>
              <w:t>British Telecomm (BT)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12</w:t>
            </w:r>
          </w:p>
        </w:tc>
        <w:tc>
          <w:tcPr>
            <w:tcW w:w="361" w:type="dxa"/>
          </w:tcPr>
          <w:p w:rsidR="002B169D" w:rsidRDefault="002F343D">
            <w:pPr>
              <w:keepNext/>
            </w:pPr>
            <w:r>
              <w:t>○</w:t>
            </w:r>
          </w:p>
        </w:tc>
        <w:tc>
          <w:tcPr>
            <w:tcW w:w="3731" w:type="dxa"/>
          </w:tcPr>
          <w:p w:rsidR="002B169D" w:rsidRDefault="002F343D">
            <w:pPr>
              <w:keepNext/>
            </w:pPr>
            <w:r>
              <w:t>British American Tobacco</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13</w:t>
            </w:r>
          </w:p>
        </w:tc>
        <w:tc>
          <w:tcPr>
            <w:tcW w:w="361" w:type="dxa"/>
          </w:tcPr>
          <w:p w:rsidR="002B169D" w:rsidRDefault="002F343D">
            <w:pPr>
              <w:keepNext/>
            </w:pPr>
            <w:r>
              <w:t>○</w:t>
            </w:r>
          </w:p>
        </w:tc>
        <w:tc>
          <w:tcPr>
            <w:tcW w:w="3731" w:type="dxa"/>
          </w:tcPr>
          <w:p w:rsidR="002B169D" w:rsidRDefault="002F343D">
            <w:pPr>
              <w:keepNext/>
            </w:pPr>
            <w:r>
              <w:t>BAE/KT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14</w:t>
            </w:r>
          </w:p>
        </w:tc>
        <w:tc>
          <w:tcPr>
            <w:tcW w:w="361" w:type="dxa"/>
          </w:tcPr>
          <w:p w:rsidR="002B169D" w:rsidRDefault="002F343D">
            <w:pPr>
              <w:keepNext/>
            </w:pPr>
            <w:r>
              <w:t>○</w:t>
            </w:r>
          </w:p>
        </w:tc>
        <w:tc>
          <w:tcPr>
            <w:tcW w:w="3731" w:type="dxa"/>
          </w:tcPr>
          <w:p w:rsidR="002B169D" w:rsidRDefault="002F343D">
            <w:pPr>
              <w:keepNext/>
            </w:pPr>
            <w:r>
              <w:t>Shell</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15</w:t>
            </w:r>
          </w:p>
        </w:tc>
        <w:tc>
          <w:tcPr>
            <w:tcW w:w="361" w:type="dxa"/>
          </w:tcPr>
          <w:p w:rsidR="002B169D" w:rsidRDefault="002F343D">
            <w:pPr>
              <w:keepNext/>
            </w:pPr>
            <w:r>
              <w:t>○</w:t>
            </w:r>
          </w:p>
        </w:tc>
        <w:tc>
          <w:tcPr>
            <w:tcW w:w="3731" w:type="dxa"/>
          </w:tcPr>
          <w:p w:rsidR="002B169D" w:rsidRDefault="002F343D">
            <w:pPr>
              <w:keepNext/>
            </w:pPr>
            <w:r>
              <w:t>Apple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16</w:t>
            </w:r>
          </w:p>
        </w:tc>
        <w:tc>
          <w:tcPr>
            <w:tcW w:w="361" w:type="dxa"/>
          </w:tcPr>
          <w:p w:rsidR="002B169D" w:rsidRDefault="002F343D">
            <w:pPr>
              <w:keepNext/>
            </w:pPr>
            <w:r>
              <w:t>○</w:t>
            </w:r>
          </w:p>
        </w:tc>
        <w:tc>
          <w:tcPr>
            <w:tcW w:w="3731" w:type="dxa"/>
          </w:tcPr>
          <w:p w:rsidR="002B169D" w:rsidRDefault="002F343D">
            <w:pPr>
              <w:keepNext/>
            </w:pPr>
            <w:r>
              <w:t>Google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17</w:t>
            </w:r>
          </w:p>
        </w:tc>
        <w:tc>
          <w:tcPr>
            <w:tcW w:w="361" w:type="dxa"/>
          </w:tcPr>
          <w:p w:rsidR="002B169D" w:rsidRDefault="002F343D">
            <w:pPr>
              <w:keepNext/>
            </w:pPr>
            <w:r>
              <w:t>○</w:t>
            </w:r>
          </w:p>
        </w:tc>
        <w:tc>
          <w:tcPr>
            <w:tcW w:w="3731" w:type="dxa"/>
          </w:tcPr>
          <w:p w:rsidR="002B169D" w:rsidRDefault="002F343D">
            <w:pPr>
              <w:keepNext/>
            </w:pPr>
            <w:r>
              <w:t>Dell</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18</w:t>
            </w:r>
          </w:p>
        </w:tc>
        <w:tc>
          <w:tcPr>
            <w:tcW w:w="361" w:type="dxa"/>
          </w:tcPr>
          <w:p w:rsidR="002B169D" w:rsidRDefault="002F343D">
            <w:pPr>
              <w:keepNext/>
            </w:pPr>
            <w:r>
              <w:t>○</w:t>
            </w:r>
          </w:p>
        </w:tc>
        <w:tc>
          <w:tcPr>
            <w:tcW w:w="3731" w:type="dxa"/>
          </w:tcPr>
          <w:p w:rsidR="002B169D" w:rsidRDefault="002F343D">
            <w:pPr>
              <w:keepNext/>
            </w:pPr>
            <w:r>
              <w:t>Tesco</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19</w:t>
            </w:r>
          </w:p>
        </w:tc>
        <w:tc>
          <w:tcPr>
            <w:tcW w:w="361" w:type="dxa"/>
          </w:tcPr>
          <w:p w:rsidR="002B169D" w:rsidRDefault="002F343D">
            <w:pPr>
              <w:keepNext/>
            </w:pPr>
            <w:r>
              <w:t>○</w:t>
            </w:r>
          </w:p>
        </w:tc>
        <w:tc>
          <w:tcPr>
            <w:tcW w:w="3731" w:type="dxa"/>
          </w:tcPr>
          <w:p w:rsidR="002B169D" w:rsidRDefault="002F343D">
            <w:pPr>
              <w:keepNext/>
            </w:pPr>
            <w:r>
              <w:t>Sainsbury</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20</w:t>
            </w:r>
          </w:p>
        </w:tc>
        <w:tc>
          <w:tcPr>
            <w:tcW w:w="361" w:type="dxa"/>
          </w:tcPr>
          <w:p w:rsidR="002B169D" w:rsidRDefault="002F343D">
            <w:pPr>
              <w:keepNext/>
            </w:pPr>
            <w:r>
              <w:t>○</w:t>
            </w:r>
          </w:p>
        </w:tc>
        <w:tc>
          <w:tcPr>
            <w:tcW w:w="3731" w:type="dxa"/>
          </w:tcPr>
          <w:p w:rsidR="002B169D" w:rsidRDefault="002F343D">
            <w:pPr>
              <w:keepNext/>
            </w:pPr>
            <w:r>
              <w:t>ASDA</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21</w:t>
            </w:r>
          </w:p>
        </w:tc>
        <w:tc>
          <w:tcPr>
            <w:tcW w:w="361" w:type="dxa"/>
          </w:tcPr>
          <w:p w:rsidR="002B169D" w:rsidRDefault="002F343D">
            <w:pPr>
              <w:keepNext/>
            </w:pPr>
            <w:r>
              <w:t>○</w:t>
            </w:r>
          </w:p>
        </w:tc>
        <w:tc>
          <w:tcPr>
            <w:tcW w:w="3731" w:type="dxa"/>
          </w:tcPr>
          <w:p w:rsidR="002B169D" w:rsidRDefault="002F343D">
            <w:pPr>
              <w:keepNext/>
            </w:pPr>
            <w:r>
              <w:t>Bayer</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22</w:t>
            </w:r>
          </w:p>
        </w:tc>
        <w:tc>
          <w:tcPr>
            <w:tcW w:w="361" w:type="dxa"/>
          </w:tcPr>
          <w:p w:rsidR="002B169D" w:rsidRDefault="002F343D">
            <w:pPr>
              <w:keepNext/>
            </w:pPr>
            <w:r>
              <w:t>○</w:t>
            </w:r>
          </w:p>
        </w:tc>
        <w:tc>
          <w:tcPr>
            <w:tcW w:w="3731" w:type="dxa"/>
          </w:tcPr>
          <w:p w:rsidR="002B169D" w:rsidRDefault="002F343D">
            <w:pPr>
              <w:keepNext/>
            </w:pPr>
            <w:r>
              <w:t>British Airways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23</w:t>
            </w:r>
          </w:p>
        </w:tc>
        <w:tc>
          <w:tcPr>
            <w:tcW w:w="361" w:type="dxa"/>
          </w:tcPr>
          <w:p w:rsidR="002B169D" w:rsidRDefault="002F343D">
            <w:pPr>
              <w:keepNext/>
            </w:pPr>
            <w:r>
              <w:t>○</w:t>
            </w:r>
          </w:p>
        </w:tc>
        <w:tc>
          <w:tcPr>
            <w:tcW w:w="3731" w:type="dxa"/>
          </w:tcPr>
          <w:p w:rsidR="002B169D" w:rsidRDefault="002F343D">
            <w:pPr>
              <w:keepNext/>
            </w:pPr>
            <w:r>
              <w:t>Lufthansa</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pPr>
        <w:pStyle w:val="GPage"/>
      </w:pPr>
      <w:bookmarkStart w:id="486" w:name="_Toc266970544"/>
      <w:r>
        <w:t>Page: PAGE9a if OXF2931 in [1,4,5]</w:t>
      </w:r>
      <w:bookmarkEnd w:id="486"/>
    </w:p>
    <w:p w:rsidR="002B169D" w:rsidRDefault="002F343D">
      <w:r>
        <w:t>&lt;span style="color:red"&gt;&lt;b&gt;Please provide an answer for: $issuelist.&lt;/b&gt;&lt;/span&gt;</w:t>
      </w:r>
    </w:p>
    <w:tbl>
      <w:tblPr>
        <w:tblStyle w:val="GQuestionCommonProperties"/>
        <w:tblW w:w="0" w:type="auto"/>
        <w:tblInd w:w="0" w:type="dxa"/>
        <w:tblCellMar>
          <w:top w:w="0" w:type="dxa"/>
          <w:left w:w="0" w:type="dxa"/>
          <w:bottom w:w="0" w:type="dxa"/>
          <w:right w:w="0" w:type="dxa"/>
        </w:tblCellMar>
        <w:tblLook w:val="04A0"/>
      </w:tblPr>
      <w:tblGrid>
        <w:gridCol w:w="7769"/>
        <w:gridCol w:w="1087"/>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87" w:name="_Toc266970545"/>
            <w:r w:rsidR="002F343D">
              <w:instrText>OXF29grid</w:instrText>
            </w:r>
            <w:bookmarkEnd w:id="487"/>
            <w:r w:rsidR="002F343D">
              <w:instrText xml:space="preserve"> \l 2 \f a</w:instrText>
            </w:r>
            <w:r>
              <w:fldChar w:fldCharType="end"/>
            </w:r>
            <w:r w:rsidR="002F343D">
              <w:rPr>
                <w:rStyle w:val="GVariableName"/>
              </w:rPr>
              <w:t>OXF29grid</w:t>
            </w:r>
            <w:r w:rsidR="002F343D">
              <w:rPr>
                <w:i/>
              </w:rPr>
              <w:t>- Show all respondents</w:t>
            </w:r>
          </w:p>
        </w:tc>
        <w:tc>
          <w:tcPr>
            <w:tcW w:w="0" w:type="auto"/>
            <w:shd w:val="clear" w:color="auto" w:fill="D0D0D0"/>
            <w:vAlign w:val="bottom"/>
          </w:tcPr>
          <w:p w:rsidR="002B169D" w:rsidRDefault="002F343D">
            <w:pPr>
              <w:keepNext/>
              <w:jc w:val="right"/>
            </w:pPr>
            <w:r>
              <w:t>GRID</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Please indicate </w:t>
            </w:r>
            <w:r>
              <w:rPr>
                <w:b/>
              </w:rPr>
              <w:t>your own opinion on the following issues. Also please provide your best guess as to the political opinions held by the indicated people and organizations on the same issues. There is no "right" answer to this question.</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Order as shown</w:t>
            </w:r>
          </w:p>
        </w:tc>
      </w:tr>
      <w:tr w:rsidR="002B169D">
        <w:tblPrEx>
          <w:tblCellMar>
            <w:top w:w="0" w:type="dxa"/>
            <w:left w:w="0" w:type="dxa"/>
            <w:bottom w:w="0" w:type="dxa"/>
            <w:right w:w="0" w:type="dxa"/>
          </w:tblCellMar>
        </w:tblPrEx>
        <w:tc>
          <w:tcPr>
            <w:tcW w:w="2952" w:type="dxa"/>
          </w:tcPr>
          <w:p w:rsidR="002B169D" w:rsidRDefault="002F343D">
            <w:pPr>
              <w:keepNext/>
            </w:pPr>
            <w:r>
              <w:t>OXF29</w:t>
            </w:r>
          </w:p>
        </w:tc>
        <w:tc>
          <w:tcPr>
            <w:tcW w:w="5904" w:type="dxa"/>
          </w:tcPr>
          <w:p w:rsidR="002B169D" w:rsidRDefault="002F343D">
            <w:pPr>
              <w:keepNext/>
            </w:pPr>
            <w:r>
              <w:t>Yourself</w:t>
            </w:r>
          </w:p>
        </w:tc>
      </w:tr>
      <w:tr w:rsidR="002B169D">
        <w:tblPrEx>
          <w:tblCellMar>
            <w:top w:w="0" w:type="dxa"/>
            <w:left w:w="0" w:type="dxa"/>
            <w:bottom w:w="0" w:type="dxa"/>
            <w:right w:w="0" w:type="dxa"/>
          </w:tblCellMar>
        </w:tblPrEx>
        <w:tc>
          <w:tcPr>
            <w:tcW w:w="2952" w:type="dxa"/>
          </w:tcPr>
          <w:p w:rsidR="002B169D" w:rsidRDefault="002F343D">
            <w:pPr>
              <w:keepNext/>
            </w:pPr>
            <w:r>
              <w:t>OXF29a</w:t>
            </w:r>
          </w:p>
        </w:tc>
        <w:tc>
          <w:tcPr>
            <w:tcW w:w="5904" w:type="dxa"/>
          </w:tcPr>
          <w:p w:rsidR="002B169D" w:rsidRDefault="002F343D">
            <w:pPr>
              <w:keepNext/>
            </w:pPr>
            <w:r>
              <w:t>$OXF28a</w:t>
            </w:r>
          </w:p>
        </w:tc>
      </w:tr>
      <w:tr w:rsidR="002B169D">
        <w:tblPrEx>
          <w:tblCellMar>
            <w:top w:w="0" w:type="dxa"/>
            <w:left w:w="0" w:type="dxa"/>
            <w:bottom w:w="0" w:type="dxa"/>
            <w:right w:w="0" w:type="dxa"/>
          </w:tblCellMar>
        </w:tblPrEx>
        <w:tc>
          <w:tcPr>
            <w:tcW w:w="2952" w:type="dxa"/>
          </w:tcPr>
          <w:p w:rsidR="002B169D" w:rsidRDefault="002F343D">
            <w:pPr>
              <w:keepNext/>
            </w:pPr>
            <w:r>
              <w:t>OXF29b</w:t>
            </w:r>
          </w:p>
        </w:tc>
        <w:tc>
          <w:tcPr>
            <w:tcW w:w="5904" w:type="dxa"/>
          </w:tcPr>
          <w:p w:rsidR="002B169D" w:rsidRDefault="002F343D">
            <w:pPr>
              <w:keepNext/>
            </w:pPr>
            <w:r>
              <w:t>$OXF28b</w:t>
            </w:r>
          </w:p>
        </w:tc>
      </w:tr>
      <w:tr w:rsidR="002B169D">
        <w:tblPrEx>
          <w:tblCellMar>
            <w:top w:w="0" w:type="dxa"/>
            <w:left w:w="0" w:type="dxa"/>
            <w:bottom w:w="0" w:type="dxa"/>
            <w:right w:w="0" w:type="dxa"/>
          </w:tblCellMar>
        </w:tblPrEx>
        <w:tc>
          <w:tcPr>
            <w:tcW w:w="2952" w:type="dxa"/>
          </w:tcPr>
          <w:p w:rsidR="002B169D" w:rsidRDefault="002F343D">
            <w:pPr>
              <w:keepNext/>
            </w:pPr>
            <w:r>
              <w:t>OXF29c</w:t>
            </w:r>
          </w:p>
        </w:tc>
        <w:tc>
          <w:tcPr>
            <w:tcW w:w="5904" w:type="dxa"/>
          </w:tcPr>
          <w:p w:rsidR="002B169D" w:rsidRDefault="002F343D">
            <w:pPr>
              <w:keepNext/>
            </w:pPr>
            <w:r>
              <w:t>$OXF28c</w:t>
            </w:r>
          </w:p>
        </w:tc>
      </w:tr>
      <w:tr w:rsidR="002B169D">
        <w:tblPrEx>
          <w:tblCellMar>
            <w:top w:w="0" w:type="dxa"/>
            <w:left w:w="0" w:type="dxa"/>
            <w:bottom w:w="0" w:type="dxa"/>
            <w:right w:w="0" w:type="dxa"/>
          </w:tblCellMar>
        </w:tblPrEx>
        <w:tc>
          <w:tcPr>
            <w:tcW w:w="2952" w:type="dxa"/>
          </w:tcPr>
          <w:p w:rsidR="002B169D" w:rsidRDefault="002F343D">
            <w:pPr>
              <w:keepNext/>
            </w:pPr>
            <w:r>
              <w:t>OXF29d</w:t>
            </w:r>
          </w:p>
        </w:tc>
        <w:tc>
          <w:tcPr>
            <w:tcW w:w="5904" w:type="dxa"/>
          </w:tcPr>
          <w:p w:rsidR="002B169D" w:rsidRDefault="002F343D">
            <w:pPr>
              <w:keepNext/>
            </w:pPr>
            <w:r>
              <w:t>$OXF28d</w:t>
            </w:r>
          </w:p>
        </w:tc>
      </w:tr>
      <w:tr w:rsidR="002B169D">
        <w:tblPrEx>
          <w:tblCellMar>
            <w:top w:w="0" w:type="dxa"/>
            <w:left w:w="0" w:type="dxa"/>
            <w:bottom w:w="0" w:type="dxa"/>
            <w:right w:w="0" w:type="dxa"/>
          </w:tblCellMar>
        </w:tblPrEx>
        <w:tc>
          <w:tcPr>
            <w:tcW w:w="2952" w:type="dxa"/>
          </w:tcPr>
          <w:p w:rsidR="002B169D" w:rsidRDefault="002F343D">
            <w:pPr>
              <w:keepNext/>
            </w:pPr>
            <w:r>
              <w:t>OXF29e</w:t>
            </w:r>
          </w:p>
        </w:tc>
        <w:tc>
          <w:tcPr>
            <w:tcW w:w="5904" w:type="dxa"/>
          </w:tcPr>
          <w:p w:rsidR="002B169D" w:rsidRDefault="002F343D">
            <w:pPr>
              <w:keepNext/>
            </w:pPr>
            <w:r>
              <w:t>$OXF28e</w:t>
            </w:r>
          </w:p>
        </w:tc>
      </w:tr>
      <w:tr w:rsidR="002B169D">
        <w:tblPrEx>
          <w:tblCellMar>
            <w:top w:w="0" w:type="dxa"/>
            <w:left w:w="0" w:type="dxa"/>
            <w:bottom w:w="0" w:type="dxa"/>
            <w:right w:w="0" w:type="dxa"/>
          </w:tblCellMar>
        </w:tblPrEx>
        <w:tc>
          <w:tcPr>
            <w:tcW w:w="2952" w:type="dxa"/>
          </w:tcPr>
          <w:p w:rsidR="002B169D" w:rsidRDefault="002F343D">
            <w:pPr>
              <w:keepNext/>
            </w:pPr>
            <w:r>
              <w:t>OXF29f</w:t>
            </w:r>
          </w:p>
        </w:tc>
        <w:tc>
          <w:tcPr>
            <w:tcW w:w="5904" w:type="dxa"/>
          </w:tcPr>
          <w:p w:rsidR="002B169D" w:rsidRDefault="002F343D">
            <w:pPr>
              <w:keepNext/>
            </w:pPr>
            <w:r>
              <w:t>$OXF28f</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0</w:t>
            </w:r>
          </w:p>
        </w:tc>
        <w:tc>
          <w:tcPr>
            <w:tcW w:w="361" w:type="dxa"/>
          </w:tcPr>
          <w:p w:rsidR="002B169D" w:rsidRDefault="002F343D">
            <w:pPr>
              <w:keepNext/>
            </w:pPr>
            <w:r>
              <w:t>○</w:t>
            </w:r>
          </w:p>
        </w:tc>
        <w:tc>
          <w:tcPr>
            <w:tcW w:w="3731" w:type="dxa"/>
          </w:tcPr>
          <w:p w:rsidR="002B169D" w:rsidRDefault="002F343D">
            <w:pPr>
              <w:keepNext/>
            </w:pPr>
            <w:r>
              <w:t>0 - A woman's place is in the home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 xml:space="preserve">10 - Women and </w:t>
            </w:r>
            <w:r>
              <w:t>men should have equal roles in the workplace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r>
        <w:rPr>
          <w:i/>
        </w:rPr>
        <w:t>↯</w:t>
      </w:r>
      <w:r>
        <w:rPr>
          <w:i/>
        </w:rPr>
        <w:t xml:space="preserve"> Goto page PAGE9a if issueflag</w:t>
      </w:r>
    </w:p>
    <w:p w:rsidR="002B169D" w:rsidRDefault="002F343D">
      <w:pPr>
        <w:pStyle w:val="GPage"/>
      </w:pPr>
      <w:bookmarkStart w:id="488" w:name="_Toc266970546"/>
      <w:r>
        <w:t>Page: PAGE9b if OXF2931 in [2,4,6]</w:t>
      </w:r>
      <w:bookmarkEnd w:id="488"/>
    </w:p>
    <w:p w:rsidR="002B169D" w:rsidRDefault="002F343D">
      <w:r>
        <w:t>&lt;span style="color:red"&gt;&lt;b&gt;Please provide an answer for: $issuelist.&lt;/b&gt;&lt;/span&gt;</w:t>
      </w:r>
    </w:p>
    <w:tbl>
      <w:tblPr>
        <w:tblStyle w:val="GQuestionCommonProperties"/>
        <w:tblW w:w="0" w:type="auto"/>
        <w:tblInd w:w="0" w:type="dxa"/>
        <w:tblCellMar>
          <w:top w:w="0" w:type="dxa"/>
          <w:left w:w="0" w:type="dxa"/>
          <w:bottom w:w="0" w:type="dxa"/>
          <w:right w:w="0" w:type="dxa"/>
        </w:tblCellMar>
        <w:tblLook w:val="04A0"/>
      </w:tblPr>
      <w:tblGrid>
        <w:gridCol w:w="7769"/>
        <w:gridCol w:w="1087"/>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89" w:name="_Toc266970547"/>
            <w:r w:rsidR="002F343D">
              <w:instrText>OXF30grid</w:instrText>
            </w:r>
            <w:bookmarkEnd w:id="489"/>
            <w:r w:rsidR="002F343D">
              <w:instrText xml:space="preserve"> \l 2 \f a</w:instrText>
            </w:r>
            <w:r>
              <w:fldChar w:fldCharType="end"/>
            </w:r>
            <w:r w:rsidR="002F343D">
              <w:rPr>
                <w:rStyle w:val="GVariableName"/>
              </w:rPr>
              <w:t>OXF30grid</w:t>
            </w:r>
            <w:r w:rsidR="002F343D">
              <w:rPr>
                <w:i/>
              </w:rPr>
              <w:t>- Show all respondents</w:t>
            </w:r>
          </w:p>
        </w:tc>
        <w:tc>
          <w:tcPr>
            <w:tcW w:w="0" w:type="auto"/>
            <w:shd w:val="clear" w:color="auto" w:fill="D0D0D0"/>
            <w:vAlign w:val="bottom"/>
          </w:tcPr>
          <w:p w:rsidR="002B169D" w:rsidRDefault="002F343D">
            <w:pPr>
              <w:keepNext/>
              <w:jc w:val="right"/>
            </w:pPr>
            <w:r>
              <w:t>GRID</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Please indicate your own opinion on the following issues. Also please provide your best guess as to the political opinions held by the indicated people and organizations on the same issues. Ther</w:t>
            </w:r>
            <w:r>
              <w:rPr>
                <w:b/>
              </w:rPr>
              <w:t>e is no "right" answer to this question.</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Order as shown</w:t>
            </w:r>
          </w:p>
        </w:tc>
      </w:tr>
      <w:tr w:rsidR="002B169D">
        <w:tblPrEx>
          <w:tblCellMar>
            <w:top w:w="0" w:type="dxa"/>
            <w:left w:w="0" w:type="dxa"/>
            <w:bottom w:w="0" w:type="dxa"/>
            <w:right w:w="0" w:type="dxa"/>
          </w:tblCellMar>
        </w:tblPrEx>
        <w:tc>
          <w:tcPr>
            <w:tcW w:w="2952" w:type="dxa"/>
          </w:tcPr>
          <w:p w:rsidR="002B169D" w:rsidRDefault="002F343D">
            <w:pPr>
              <w:keepNext/>
            </w:pPr>
            <w:r>
              <w:t>OXF30</w:t>
            </w:r>
          </w:p>
        </w:tc>
        <w:tc>
          <w:tcPr>
            <w:tcW w:w="5904" w:type="dxa"/>
          </w:tcPr>
          <w:p w:rsidR="002B169D" w:rsidRDefault="002F343D">
            <w:pPr>
              <w:keepNext/>
            </w:pPr>
            <w:r>
              <w:t>Yourself</w:t>
            </w:r>
          </w:p>
        </w:tc>
      </w:tr>
      <w:tr w:rsidR="002B169D">
        <w:tblPrEx>
          <w:tblCellMar>
            <w:top w:w="0" w:type="dxa"/>
            <w:left w:w="0" w:type="dxa"/>
            <w:bottom w:w="0" w:type="dxa"/>
            <w:right w:w="0" w:type="dxa"/>
          </w:tblCellMar>
        </w:tblPrEx>
        <w:tc>
          <w:tcPr>
            <w:tcW w:w="2952" w:type="dxa"/>
          </w:tcPr>
          <w:p w:rsidR="002B169D" w:rsidRDefault="002F343D">
            <w:pPr>
              <w:keepNext/>
            </w:pPr>
            <w:r>
              <w:t>OXF30a</w:t>
            </w:r>
          </w:p>
        </w:tc>
        <w:tc>
          <w:tcPr>
            <w:tcW w:w="5904" w:type="dxa"/>
          </w:tcPr>
          <w:p w:rsidR="002B169D" w:rsidRDefault="002F343D">
            <w:pPr>
              <w:keepNext/>
            </w:pPr>
            <w:r>
              <w:t>$OXF28a</w:t>
            </w:r>
          </w:p>
        </w:tc>
      </w:tr>
      <w:tr w:rsidR="002B169D">
        <w:tblPrEx>
          <w:tblCellMar>
            <w:top w:w="0" w:type="dxa"/>
            <w:left w:w="0" w:type="dxa"/>
            <w:bottom w:w="0" w:type="dxa"/>
            <w:right w:w="0" w:type="dxa"/>
          </w:tblCellMar>
        </w:tblPrEx>
        <w:tc>
          <w:tcPr>
            <w:tcW w:w="2952" w:type="dxa"/>
          </w:tcPr>
          <w:p w:rsidR="002B169D" w:rsidRDefault="002F343D">
            <w:pPr>
              <w:keepNext/>
            </w:pPr>
            <w:r>
              <w:t>OXF30b</w:t>
            </w:r>
          </w:p>
        </w:tc>
        <w:tc>
          <w:tcPr>
            <w:tcW w:w="5904" w:type="dxa"/>
          </w:tcPr>
          <w:p w:rsidR="002B169D" w:rsidRDefault="002F343D">
            <w:pPr>
              <w:keepNext/>
            </w:pPr>
            <w:r>
              <w:t>$OXF28b</w:t>
            </w:r>
          </w:p>
        </w:tc>
      </w:tr>
      <w:tr w:rsidR="002B169D">
        <w:tblPrEx>
          <w:tblCellMar>
            <w:top w:w="0" w:type="dxa"/>
            <w:left w:w="0" w:type="dxa"/>
            <w:bottom w:w="0" w:type="dxa"/>
            <w:right w:w="0" w:type="dxa"/>
          </w:tblCellMar>
        </w:tblPrEx>
        <w:tc>
          <w:tcPr>
            <w:tcW w:w="2952" w:type="dxa"/>
          </w:tcPr>
          <w:p w:rsidR="002B169D" w:rsidRDefault="002F343D">
            <w:pPr>
              <w:keepNext/>
            </w:pPr>
            <w:r>
              <w:t>OXF30c</w:t>
            </w:r>
          </w:p>
        </w:tc>
        <w:tc>
          <w:tcPr>
            <w:tcW w:w="5904" w:type="dxa"/>
          </w:tcPr>
          <w:p w:rsidR="002B169D" w:rsidRDefault="002F343D">
            <w:pPr>
              <w:keepNext/>
            </w:pPr>
            <w:r>
              <w:t>$OXF28c</w:t>
            </w:r>
          </w:p>
        </w:tc>
      </w:tr>
      <w:tr w:rsidR="002B169D">
        <w:tblPrEx>
          <w:tblCellMar>
            <w:top w:w="0" w:type="dxa"/>
            <w:left w:w="0" w:type="dxa"/>
            <w:bottom w:w="0" w:type="dxa"/>
            <w:right w:w="0" w:type="dxa"/>
          </w:tblCellMar>
        </w:tblPrEx>
        <w:tc>
          <w:tcPr>
            <w:tcW w:w="2952" w:type="dxa"/>
          </w:tcPr>
          <w:p w:rsidR="002B169D" w:rsidRDefault="002F343D">
            <w:pPr>
              <w:keepNext/>
            </w:pPr>
            <w:r>
              <w:t>OXF30d</w:t>
            </w:r>
          </w:p>
        </w:tc>
        <w:tc>
          <w:tcPr>
            <w:tcW w:w="5904" w:type="dxa"/>
          </w:tcPr>
          <w:p w:rsidR="002B169D" w:rsidRDefault="002F343D">
            <w:pPr>
              <w:keepNext/>
            </w:pPr>
            <w:r>
              <w:t>$OXF28d</w:t>
            </w:r>
          </w:p>
        </w:tc>
      </w:tr>
      <w:tr w:rsidR="002B169D">
        <w:tblPrEx>
          <w:tblCellMar>
            <w:top w:w="0" w:type="dxa"/>
            <w:left w:w="0" w:type="dxa"/>
            <w:bottom w:w="0" w:type="dxa"/>
            <w:right w:w="0" w:type="dxa"/>
          </w:tblCellMar>
        </w:tblPrEx>
        <w:tc>
          <w:tcPr>
            <w:tcW w:w="2952" w:type="dxa"/>
          </w:tcPr>
          <w:p w:rsidR="002B169D" w:rsidRDefault="002F343D">
            <w:pPr>
              <w:keepNext/>
            </w:pPr>
            <w:r>
              <w:t>OXF30e</w:t>
            </w:r>
          </w:p>
        </w:tc>
        <w:tc>
          <w:tcPr>
            <w:tcW w:w="5904" w:type="dxa"/>
          </w:tcPr>
          <w:p w:rsidR="002B169D" w:rsidRDefault="002F343D">
            <w:pPr>
              <w:keepNext/>
            </w:pPr>
            <w:r>
              <w:t>$OXF28e</w:t>
            </w:r>
          </w:p>
        </w:tc>
      </w:tr>
      <w:tr w:rsidR="002B169D">
        <w:tblPrEx>
          <w:tblCellMar>
            <w:top w:w="0" w:type="dxa"/>
            <w:left w:w="0" w:type="dxa"/>
            <w:bottom w:w="0" w:type="dxa"/>
            <w:right w:w="0" w:type="dxa"/>
          </w:tblCellMar>
        </w:tblPrEx>
        <w:tc>
          <w:tcPr>
            <w:tcW w:w="2952" w:type="dxa"/>
          </w:tcPr>
          <w:p w:rsidR="002B169D" w:rsidRDefault="002F343D">
            <w:pPr>
              <w:keepNext/>
            </w:pPr>
            <w:r>
              <w:t>OXF30f</w:t>
            </w:r>
          </w:p>
        </w:tc>
        <w:tc>
          <w:tcPr>
            <w:tcW w:w="5904" w:type="dxa"/>
          </w:tcPr>
          <w:p w:rsidR="002B169D" w:rsidRDefault="002F343D">
            <w:pPr>
              <w:keepNext/>
            </w:pPr>
            <w:r>
              <w:t>$OXF28f</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0</w:t>
            </w:r>
          </w:p>
        </w:tc>
        <w:tc>
          <w:tcPr>
            <w:tcW w:w="361" w:type="dxa"/>
          </w:tcPr>
          <w:p w:rsidR="002B169D" w:rsidRDefault="002F343D">
            <w:pPr>
              <w:keepNext/>
            </w:pPr>
            <w:r>
              <w:t>○</w:t>
            </w:r>
          </w:p>
        </w:tc>
        <w:tc>
          <w:tcPr>
            <w:tcW w:w="3731" w:type="dxa"/>
          </w:tcPr>
          <w:p w:rsidR="002B169D" w:rsidRDefault="002F343D">
            <w:pPr>
              <w:keepNext/>
            </w:pPr>
            <w:r>
              <w:t>0 - No legal limits on pay for executives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10 - Government should limit the pay of corporative executives</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r>
        <w:rPr>
          <w:i/>
        </w:rPr>
        <w:t>↯</w:t>
      </w:r>
      <w:r>
        <w:rPr>
          <w:i/>
        </w:rPr>
        <w:t xml:space="preserve"> Goto page PAGE9b if issueflag</w:t>
      </w:r>
    </w:p>
    <w:p w:rsidR="002B169D" w:rsidRDefault="002F343D">
      <w:pPr>
        <w:pStyle w:val="GPage"/>
      </w:pPr>
      <w:bookmarkStart w:id="490" w:name="_Toc266970548"/>
      <w:r>
        <w:t xml:space="preserve">Page: PAGE9c if OXF2931 </w:t>
      </w:r>
      <w:r>
        <w:t>in[3,5,6]</w:t>
      </w:r>
      <w:bookmarkEnd w:id="490"/>
    </w:p>
    <w:p w:rsidR="002B169D" w:rsidRDefault="002F343D">
      <w:r>
        <w:t>&lt;span style="color:red"&gt;&lt;b&gt;Please provide an answer for: $issuelist.&lt;/b&gt;&lt;/span&gt;</w:t>
      </w:r>
    </w:p>
    <w:tbl>
      <w:tblPr>
        <w:tblStyle w:val="GQuestionCommonProperties"/>
        <w:tblW w:w="0" w:type="auto"/>
        <w:tblInd w:w="0" w:type="dxa"/>
        <w:tblCellMar>
          <w:top w:w="0" w:type="dxa"/>
          <w:left w:w="0" w:type="dxa"/>
          <w:bottom w:w="0" w:type="dxa"/>
          <w:right w:w="0" w:type="dxa"/>
        </w:tblCellMar>
        <w:tblLook w:val="04A0"/>
      </w:tblPr>
      <w:tblGrid>
        <w:gridCol w:w="7769"/>
        <w:gridCol w:w="1087"/>
      </w:tblGrid>
      <w:tr w:rsidR="002B169D">
        <w:tblPrEx>
          <w:tblCellMar>
            <w:top w:w="0" w:type="dxa"/>
            <w:left w:w="0" w:type="dxa"/>
            <w:bottom w:w="0" w:type="dxa"/>
            <w:right w:w="0" w:type="dxa"/>
          </w:tblCellMar>
        </w:tblPrEx>
        <w:tc>
          <w:tcPr>
            <w:tcW w:w="0" w:type="auto"/>
            <w:shd w:val="clear" w:color="auto" w:fill="D0D0D0"/>
          </w:tcPr>
          <w:p w:rsidR="002B169D" w:rsidRDefault="002B169D">
            <w:pPr>
              <w:keepNext/>
            </w:pPr>
            <w:r>
              <w:lastRenderedPageBreak/>
              <w:fldChar w:fldCharType="begin"/>
            </w:r>
            <w:r w:rsidR="002F343D">
              <w:instrText xml:space="preserve">TC </w:instrText>
            </w:r>
            <w:bookmarkStart w:id="491" w:name="_Toc266970549"/>
            <w:r w:rsidR="002F343D">
              <w:instrText>OXF31grid</w:instrText>
            </w:r>
            <w:bookmarkEnd w:id="491"/>
            <w:r w:rsidR="002F343D">
              <w:instrText xml:space="preserve"> \l 2 \f a</w:instrText>
            </w:r>
            <w:r>
              <w:fldChar w:fldCharType="end"/>
            </w:r>
            <w:r w:rsidR="002F343D">
              <w:rPr>
                <w:rStyle w:val="GVariableName"/>
              </w:rPr>
              <w:t>OXF31grid</w:t>
            </w:r>
            <w:r w:rsidR="002F343D">
              <w:rPr>
                <w:i/>
              </w:rPr>
              <w:t>- Show all respondents</w:t>
            </w:r>
          </w:p>
        </w:tc>
        <w:tc>
          <w:tcPr>
            <w:tcW w:w="0" w:type="auto"/>
            <w:shd w:val="clear" w:color="auto" w:fill="D0D0D0"/>
            <w:vAlign w:val="bottom"/>
          </w:tcPr>
          <w:p w:rsidR="002B169D" w:rsidRDefault="002F343D">
            <w:pPr>
              <w:keepNext/>
              <w:jc w:val="right"/>
            </w:pPr>
            <w:r>
              <w:t>GRID</w:t>
            </w:r>
          </w:p>
        </w:tc>
      </w:tr>
      <w:tr w:rsidR="002B169D">
        <w:tblPrEx>
          <w:tblCellMar>
            <w:top w:w="0" w:type="dxa"/>
            <w:left w:w="0" w:type="dxa"/>
            <w:bottom w:w="0" w:type="dxa"/>
            <w:right w:w="0" w:type="dxa"/>
          </w:tblCellMar>
        </w:tblPrEx>
        <w:tc>
          <w:tcPr>
            <w:tcW w:w="8856" w:type="dxa"/>
            <w:gridSpan w:val="2"/>
            <w:shd w:val="clear" w:color="auto" w:fill="D0D0D0"/>
          </w:tcPr>
          <w:p w:rsidR="002B169D" w:rsidRDefault="002F343D">
            <w:pPr>
              <w:keepNext/>
            </w:pPr>
            <w:r>
              <w:rPr>
                <w:b/>
              </w:rPr>
              <w:t xml:space="preserve">Please indicate your own opinion on the following issues. Also please provide your best guess as to the </w:t>
            </w:r>
            <w:r>
              <w:rPr>
                <w:b/>
              </w:rPr>
              <w:t>political opinions held by the indicated people and organizations on the same issues. There is no "right" answer to this question.</w:t>
            </w:r>
          </w:p>
        </w:tc>
      </w:tr>
    </w:tbl>
    <w:p w:rsidR="002B169D" w:rsidRDefault="002B169D">
      <w:pPr>
        <w:pStyle w:val="GQuestionSpacer"/>
        <w:keepNext/>
      </w:pPr>
    </w:p>
    <w:p w:rsidR="002B169D" w:rsidRDefault="002F343D">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B169D">
        <w:tblPrEx>
          <w:tblCellMar>
            <w:top w:w="0" w:type="dxa"/>
            <w:left w:w="0" w:type="dxa"/>
            <w:bottom w:w="0" w:type="dxa"/>
            <w:right w:w="0" w:type="dxa"/>
          </w:tblCellMar>
        </w:tblPrEx>
        <w:tc>
          <w:tcPr>
            <w:tcW w:w="8856" w:type="dxa"/>
            <w:gridSpan w:val="2"/>
          </w:tcPr>
          <w:p w:rsidR="002B169D" w:rsidRDefault="002F343D">
            <w:pPr>
              <w:keepNext/>
            </w:pPr>
            <w:r>
              <w:rPr>
                <w:i/>
              </w:rPr>
              <w:t>Order as shown</w:t>
            </w:r>
          </w:p>
        </w:tc>
      </w:tr>
      <w:tr w:rsidR="002B169D">
        <w:tblPrEx>
          <w:tblCellMar>
            <w:top w:w="0" w:type="dxa"/>
            <w:left w:w="0" w:type="dxa"/>
            <w:bottom w:w="0" w:type="dxa"/>
            <w:right w:w="0" w:type="dxa"/>
          </w:tblCellMar>
        </w:tblPrEx>
        <w:tc>
          <w:tcPr>
            <w:tcW w:w="2952" w:type="dxa"/>
          </w:tcPr>
          <w:p w:rsidR="002B169D" w:rsidRDefault="002F343D">
            <w:pPr>
              <w:keepNext/>
            </w:pPr>
            <w:r>
              <w:t>OXF31</w:t>
            </w:r>
          </w:p>
        </w:tc>
        <w:tc>
          <w:tcPr>
            <w:tcW w:w="5904" w:type="dxa"/>
          </w:tcPr>
          <w:p w:rsidR="002B169D" w:rsidRDefault="002F343D">
            <w:pPr>
              <w:keepNext/>
            </w:pPr>
            <w:r>
              <w:t>Yourself</w:t>
            </w:r>
          </w:p>
        </w:tc>
      </w:tr>
      <w:tr w:rsidR="002B169D">
        <w:tblPrEx>
          <w:tblCellMar>
            <w:top w:w="0" w:type="dxa"/>
            <w:left w:w="0" w:type="dxa"/>
            <w:bottom w:w="0" w:type="dxa"/>
            <w:right w:w="0" w:type="dxa"/>
          </w:tblCellMar>
        </w:tblPrEx>
        <w:tc>
          <w:tcPr>
            <w:tcW w:w="2952" w:type="dxa"/>
          </w:tcPr>
          <w:p w:rsidR="002B169D" w:rsidRDefault="002F343D">
            <w:pPr>
              <w:keepNext/>
            </w:pPr>
            <w:r>
              <w:t>OXF31a</w:t>
            </w:r>
          </w:p>
        </w:tc>
        <w:tc>
          <w:tcPr>
            <w:tcW w:w="5904" w:type="dxa"/>
          </w:tcPr>
          <w:p w:rsidR="002B169D" w:rsidRDefault="002F343D">
            <w:pPr>
              <w:keepNext/>
            </w:pPr>
            <w:r>
              <w:t>$OXF28a</w:t>
            </w:r>
          </w:p>
        </w:tc>
      </w:tr>
      <w:tr w:rsidR="002B169D">
        <w:tblPrEx>
          <w:tblCellMar>
            <w:top w:w="0" w:type="dxa"/>
            <w:left w:w="0" w:type="dxa"/>
            <w:bottom w:w="0" w:type="dxa"/>
            <w:right w:w="0" w:type="dxa"/>
          </w:tblCellMar>
        </w:tblPrEx>
        <w:tc>
          <w:tcPr>
            <w:tcW w:w="2952" w:type="dxa"/>
          </w:tcPr>
          <w:p w:rsidR="002B169D" w:rsidRDefault="002F343D">
            <w:pPr>
              <w:keepNext/>
            </w:pPr>
            <w:r>
              <w:t>OXF31b</w:t>
            </w:r>
          </w:p>
        </w:tc>
        <w:tc>
          <w:tcPr>
            <w:tcW w:w="5904" w:type="dxa"/>
          </w:tcPr>
          <w:p w:rsidR="002B169D" w:rsidRDefault="002F343D">
            <w:pPr>
              <w:keepNext/>
            </w:pPr>
            <w:r>
              <w:t>$OXF28b</w:t>
            </w:r>
          </w:p>
        </w:tc>
      </w:tr>
      <w:tr w:rsidR="002B169D">
        <w:tblPrEx>
          <w:tblCellMar>
            <w:top w:w="0" w:type="dxa"/>
            <w:left w:w="0" w:type="dxa"/>
            <w:bottom w:w="0" w:type="dxa"/>
            <w:right w:w="0" w:type="dxa"/>
          </w:tblCellMar>
        </w:tblPrEx>
        <w:tc>
          <w:tcPr>
            <w:tcW w:w="2952" w:type="dxa"/>
          </w:tcPr>
          <w:p w:rsidR="002B169D" w:rsidRDefault="002F343D">
            <w:pPr>
              <w:keepNext/>
            </w:pPr>
            <w:r>
              <w:t>OXF31c</w:t>
            </w:r>
          </w:p>
        </w:tc>
        <w:tc>
          <w:tcPr>
            <w:tcW w:w="5904" w:type="dxa"/>
          </w:tcPr>
          <w:p w:rsidR="002B169D" w:rsidRDefault="002F343D">
            <w:pPr>
              <w:keepNext/>
            </w:pPr>
            <w:r>
              <w:t>$OXF28c</w:t>
            </w:r>
          </w:p>
        </w:tc>
      </w:tr>
      <w:tr w:rsidR="002B169D">
        <w:tblPrEx>
          <w:tblCellMar>
            <w:top w:w="0" w:type="dxa"/>
            <w:left w:w="0" w:type="dxa"/>
            <w:bottom w:w="0" w:type="dxa"/>
            <w:right w:w="0" w:type="dxa"/>
          </w:tblCellMar>
        </w:tblPrEx>
        <w:tc>
          <w:tcPr>
            <w:tcW w:w="2952" w:type="dxa"/>
          </w:tcPr>
          <w:p w:rsidR="002B169D" w:rsidRDefault="002F343D">
            <w:pPr>
              <w:keepNext/>
            </w:pPr>
            <w:r>
              <w:t>OXF31d</w:t>
            </w:r>
          </w:p>
        </w:tc>
        <w:tc>
          <w:tcPr>
            <w:tcW w:w="5904" w:type="dxa"/>
          </w:tcPr>
          <w:p w:rsidR="002B169D" w:rsidRDefault="002F343D">
            <w:pPr>
              <w:keepNext/>
            </w:pPr>
            <w:r>
              <w:t>$OXF28d</w:t>
            </w:r>
          </w:p>
        </w:tc>
      </w:tr>
      <w:tr w:rsidR="002B169D">
        <w:tblPrEx>
          <w:tblCellMar>
            <w:top w:w="0" w:type="dxa"/>
            <w:left w:w="0" w:type="dxa"/>
            <w:bottom w:w="0" w:type="dxa"/>
            <w:right w:w="0" w:type="dxa"/>
          </w:tblCellMar>
        </w:tblPrEx>
        <w:tc>
          <w:tcPr>
            <w:tcW w:w="2952" w:type="dxa"/>
          </w:tcPr>
          <w:p w:rsidR="002B169D" w:rsidRDefault="002F343D">
            <w:pPr>
              <w:keepNext/>
            </w:pPr>
            <w:r>
              <w:t>OXF31e</w:t>
            </w:r>
          </w:p>
        </w:tc>
        <w:tc>
          <w:tcPr>
            <w:tcW w:w="5904" w:type="dxa"/>
          </w:tcPr>
          <w:p w:rsidR="002B169D" w:rsidRDefault="002F343D">
            <w:pPr>
              <w:keepNext/>
            </w:pPr>
            <w:r>
              <w:t>$OXF28e</w:t>
            </w:r>
          </w:p>
        </w:tc>
      </w:tr>
      <w:tr w:rsidR="002B169D">
        <w:tblPrEx>
          <w:tblCellMar>
            <w:top w:w="0" w:type="dxa"/>
            <w:left w:w="0" w:type="dxa"/>
            <w:bottom w:w="0" w:type="dxa"/>
            <w:right w:w="0" w:type="dxa"/>
          </w:tblCellMar>
        </w:tblPrEx>
        <w:tc>
          <w:tcPr>
            <w:tcW w:w="2952" w:type="dxa"/>
          </w:tcPr>
          <w:p w:rsidR="002B169D" w:rsidRDefault="002F343D">
            <w:pPr>
              <w:keepNext/>
            </w:pPr>
            <w:r>
              <w:t>OXF31f</w:t>
            </w:r>
          </w:p>
        </w:tc>
        <w:tc>
          <w:tcPr>
            <w:tcW w:w="5904" w:type="dxa"/>
          </w:tcPr>
          <w:p w:rsidR="002B169D" w:rsidRDefault="002F343D">
            <w:pPr>
              <w:keepNext/>
            </w:pPr>
            <w:r>
              <w:t>$OXF28f</w:t>
            </w:r>
          </w:p>
        </w:tc>
      </w:tr>
    </w:tbl>
    <w:p w:rsidR="002B169D" w:rsidRDefault="002F343D">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B169D">
        <w:tblPrEx>
          <w:tblCellMar>
            <w:top w:w="0" w:type="dxa"/>
            <w:left w:w="0" w:type="dxa"/>
            <w:bottom w:w="0" w:type="dxa"/>
            <w:right w:w="0" w:type="dxa"/>
          </w:tblCellMar>
        </w:tblPrEx>
        <w:tc>
          <w:tcPr>
            <w:tcW w:w="4428" w:type="dxa"/>
            <w:gridSpan w:val="3"/>
          </w:tcPr>
          <w:p w:rsidR="002B169D" w:rsidRDefault="002F343D">
            <w:pPr>
              <w:pStyle w:val="GResponseOrder"/>
              <w:keepNext/>
            </w:pPr>
            <w:r>
              <w:rPr>
                <w:i/>
              </w:rPr>
              <w:t>Order as shown</w:t>
            </w:r>
          </w:p>
        </w:tc>
        <w:tc>
          <w:tcPr>
            <w:tcW w:w="4428" w:type="dxa"/>
          </w:tcPr>
          <w:p w:rsidR="002B169D" w:rsidRDefault="002B169D">
            <w:pPr>
              <w:keepNext/>
              <w:jc w:val="right"/>
            </w:pPr>
          </w:p>
        </w:tc>
      </w:tr>
      <w:tr w:rsidR="002B169D">
        <w:tblPrEx>
          <w:tblCellMar>
            <w:top w:w="0" w:type="dxa"/>
            <w:left w:w="0" w:type="dxa"/>
            <w:bottom w:w="0" w:type="dxa"/>
            <w:right w:w="0" w:type="dxa"/>
          </w:tblCellMar>
        </w:tblPrEx>
        <w:tc>
          <w:tcPr>
            <w:tcW w:w="336" w:type="dxa"/>
          </w:tcPr>
          <w:p w:rsidR="002B169D" w:rsidRDefault="002F343D">
            <w:pPr>
              <w:keepNext/>
            </w:pPr>
            <w:r>
              <w:t>0</w:t>
            </w:r>
          </w:p>
        </w:tc>
        <w:tc>
          <w:tcPr>
            <w:tcW w:w="361" w:type="dxa"/>
          </w:tcPr>
          <w:p w:rsidR="002B169D" w:rsidRDefault="002F343D">
            <w:pPr>
              <w:keepNext/>
            </w:pPr>
            <w:r>
              <w:t>○</w:t>
            </w:r>
          </w:p>
        </w:tc>
        <w:tc>
          <w:tcPr>
            <w:tcW w:w="3731" w:type="dxa"/>
          </w:tcPr>
          <w:p w:rsidR="002B169D" w:rsidRDefault="002F343D">
            <w:pPr>
              <w:keepNext/>
            </w:pPr>
            <w:r>
              <w:t>0 - Economic performance is more important than protecting the environment</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w:t>
            </w:r>
          </w:p>
        </w:tc>
        <w:tc>
          <w:tcPr>
            <w:tcW w:w="361" w:type="dxa"/>
          </w:tcPr>
          <w:p w:rsidR="002B169D" w:rsidRDefault="002F343D">
            <w:pPr>
              <w:keepNext/>
            </w:pPr>
            <w:r>
              <w:t>○</w:t>
            </w:r>
          </w:p>
        </w:tc>
        <w:tc>
          <w:tcPr>
            <w:tcW w:w="3731" w:type="dxa"/>
          </w:tcPr>
          <w:p w:rsidR="002B169D" w:rsidRDefault="002F343D">
            <w:pPr>
              <w:keepNext/>
            </w:pPr>
            <w:r>
              <w:t>1</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2</w:t>
            </w:r>
          </w:p>
        </w:tc>
        <w:tc>
          <w:tcPr>
            <w:tcW w:w="361" w:type="dxa"/>
          </w:tcPr>
          <w:p w:rsidR="002B169D" w:rsidRDefault="002F343D">
            <w:pPr>
              <w:keepNext/>
            </w:pPr>
            <w:r>
              <w:t>○</w:t>
            </w:r>
          </w:p>
        </w:tc>
        <w:tc>
          <w:tcPr>
            <w:tcW w:w="3731" w:type="dxa"/>
          </w:tcPr>
          <w:p w:rsidR="002B169D" w:rsidRDefault="002F343D">
            <w:pPr>
              <w:keepNext/>
            </w:pPr>
            <w:r>
              <w:t>2</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3</w:t>
            </w:r>
          </w:p>
        </w:tc>
        <w:tc>
          <w:tcPr>
            <w:tcW w:w="361" w:type="dxa"/>
          </w:tcPr>
          <w:p w:rsidR="002B169D" w:rsidRDefault="002F343D">
            <w:pPr>
              <w:keepNext/>
            </w:pPr>
            <w:r>
              <w:t>○</w:t>
            </w:r>
          </w:p>
        </w:tc>
        <w:tc>
          <w:tcPr>
            <w:tcW w:w="3731" w:type="dxa"/>
          </w:tcPr>
          <w:p w:rsidR="002B169D" w:rsidRDefault="002F343D">
            <w:pPr>
              <w:keepNext/>
            </w:pPr>
            <w:r>
              <w:t>3</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4</w:t>
            </w:r>
          </w:p>
        </w:tc>
        <w:tc>
          <w:tcPr>
            <w:tcW w:w="361" w:type="dxa"/>
          </w:tcPr>
          <w:p w:rsidR="002B169D" w:rsidRDefault="002F343D">
            <w:pPr>
              <w:keepNext/>
            </w:pPr>
            <w:r>
              <w:t>○</w:t>
            </w:r>
          </w:p>
        </w:tc>
        <w:tc>
          <w:tcPr>
            <w:tcW w:w="3731" w:type="dxa"/>
          </w:tcPr>
          <w:p w:rsidR="002B169D" w:rsidRDefault="002F343D">
            <w:pPr>
              <w:keepNext/>
            </w:pPr>
            <w:r>
              <w:t>4</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5</w:t>
            </w:r>
          </w:p>
        </w:tc>
        <w:tc>
          <w:tcPr>
            <w:tcW w:w="361" w:type="dxa"/>
          </w:tcPr>
          <w:p w:rsidR="002B169D" w:rsidRDefault="002F343D">
            <w:pPr>
              <w:keepNext/>
            </w:pPr>
            <w:r>
              <w:t>○</w:t>
            </w:r>
          </w:p>
        </w:tc>
        <w:tc>
          <w:tcPr>
            <w:tcW w:w="3731" w:type="dxa"/>
          </w:tcPr>
          <w:p w:rsidR="002B169D" w:rsidRDefault="002F343D">
            <w:pPr>
              <w:keepNext/>
            </w:pPr>
            <w:r>
              <w:t>5</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6</w:t>
            </w:r>
          </w:p>
        </w:tc>
        <w:tc>
          <w:tcPr>
            <w:tcW w:w="361" w:type="dxa"/>
          </w:tcPr>
          <w:p w:rsidR="002B169D" w:rsidRDefault="002F343D">
            <w:pPr>
              <w:keepNext/>
            </w:pPr>
            <w:r>
              <w:t>○</w:t>
            </w:r>
          </w:p>
        </w:tc>
        <w:tc>
          <w:tcPr>
            <w:tcW w:w="3731" w:type="dxa"/>
          </w:tcPr>
          <w:p w:rsidR="002B169D" w:rsidRDefault="002F343D">
            <w:pPr>
              <w:keepNext/>
            </w:pPr>
            <w:r>
              <w:t>6</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7</w:t>
            </w:r>
          </w:p>
        </w:tc>
        <w:tc>
          <w:tcPr>
            <w:tcW w:w="361" w:type="dxa"/>
          </w:tcPr>
          <w:p w:rsidR="002B169D" w:rsidRDefault="002F343D">
            <w:pPr>
              <w:keepNext/>
            </w:pPr>
            <w:r>
              <w:t>○</w:t>
            </w:r>
          </w:p>
        </w:tc>
        <w:tc>
          <w:tcPr>
            <w:tcW w:w="3731" w:type="dxa"/>
          </w:tcPr>
          <w:p w:rsidR="002B169D" w:rsidRDefault="002F343D">
            <w:pPr>
              <w:keepNext/>
            </w:pPr>
            <w:r>
              <w:t>7</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8</w:t>
            </w:r>
          </w:p>
        </w:tc>
        <w:tc>
          <w:tcPr>
            <w:tcW w:w="361" w:type="dxa"/>
          </w:tcPr>
          <w:p w:rsidR="002B169D" w:rsidRDefault="002F343D">
            <w:pPr>
              <w:keepNext/>
            </w:pPr>
            <w:r>
              <w:t>○</w:t>
            </w:r>
          </w:p>
        </w:tc>
        <w:tc>
          <w:tcPr>
            <w:tcW w:w="3731" w:type="dxa"/>
          </w:tcPr>
          <w:p w:rsidR="002B169D" w:rsidRDefault="002F343D">
            <w:pPr>
              <w:keepNext/>
            </w:pPr>
            <w:r>
              <w:t>8</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w:t>
            </w:r>
          </w:p>
        </w:tc>
        <w:tc>
          <w:tcPr>
            <w:tcW w:w="361" w:type="dxa"/>
          </w:tcPr>
          <w:p w:rsidR="002B169D" w:rsidRDefault="002F343D">
            <w:pPr>
              <w:keepNext/>
            </w:pPr>
            <w:r>
              <w:t>○</w:t>
            </w:r>
          </w:p>
        </w:tc>
        <w:tc>
          <w:tcPr>
            <w:tcW w:w="3731" w:type="dxa"/>
          </w:tcPr>
          <w:p w:rsidR="002B169D" w:rsidRDefault="002F343D">
            <w:pPr>
              <w:keepNext/>
            </w:pPr>
            <w:r>
              <w:t>9</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10</w:t>
            </w:r>
          </w:p>
        </w:tc>
        <w:tc>
          <w:tcPr>
            <w:tcW w:w="361" w:type="dxa"/>
          </w:tcPr>
          <w:p w:rsidR="002B169D" w:rsidRDefault="002F343D">
            <w:pPr>
              <w:keepNext/>
            </w:pPr>
            <w:r>
              <w:t>○</w:t>
            </w:r>
          </w:p>
        </w:tc>
        <w:tc>
          <w:tcPr>
            <w:tcW w:w="3731" w:type="dxa"/>
          </w:tcPr>
          <w:p w:rsidR="002B169D" w:rsidRDefault="002F343D">
            <w:pPr>
              <w:keepNext/>
            </w:pPr>
            <w:r>
              <w:t xml:space="preserve">10 - We should protect the environment even if it hurts </w:t>
            </w:r>
            <w:r>
              <w:t>economic performance</w:t>
            </w:r>
          </w:p>
        </w:tc>
        <w:tc>
          <w:tcPr>
            <w:tcW w:w="4428" w:type="dxa"/>
          </w:tcPr>
          <w:p w:rsidR="002B169D" w:rsidRDefault="002B169D">
            <w:pPr>
              <w:keepNext/>
              <w:jc w:val="right"/>
              <w:rPr>
                <w:i/>
              </w:rPr>
            </w:pPr>
          </w:p>
        </w:tc>
      </w:tr>
      <w:tr w:rsidR="002B169D">
        <w:tblPrEx>
          <w:tblCellMar>
            <w:top w:w="0" w:type="dxa"/>
            <w:left w:w="0" w:type="dxa"/>
            <w:bottom w:w="0" w:type="dxa"/>
            <w:right w:w="0" w:type="dxa"/>
          </w:tblCellMar>
        </w:tblPrEx>
        <w:tc>
          <w:tcPr>
            <w:tcW w:w="336" w:type="dxa"/>
          </w:tcPr>
          <w:p w:rsidR="002B169D" w:rsidRDefault="002F343D">
            <w:pPr>
              <w:keepNext/>
            </w:pPr>
            <w:r>
              <w:t>98</w:t>
            </w:r>
          </w:p>
        </w:tc>
        <w:tc>
          <w:tcPr>
            <w:tcW w:w="361" w:type="dxa"/>
          </w:tcPr>
          <w:p w:rsidR="002B169D" w:rsidRDefault="002B169D">
            <w:pPr>
              <w:keepNext/>
            </w:pPr>
          </w:p>
        </w:tc>
        <w:tc>
          <w:tcPr>
            <w:tcW w:w="3731" w:type="dxa"/>
          </w:tcPr>
          <w:p w:rsidR="002B169D" w:rsidRDefault="002F343D">
            <w:pPr>
              <w:keepNext/>
            </w:pPr>
            <w:r>
              <w:t>Skipped</w:t>
            </w:r>
          </w:p>
        </w:tc>
        <w:tc>
          <w:tcPr>
            <w:tcW w:w="4428" w:type="dxa"/>
          </w:tcPr>
          <w:p w:rsidR="002B169D" w:rsidRDefault="002F343D">
            <w:pPr>
              <w:keepNext/>
              <w:jc w:val="right"/>
              <w:rPr>
                <w:i/>
              </w:rPr>
            </w:pPr>
            <w:r>
              <w:rPr>
                <w:i/>
              </w:rPr>
              <w:t>Admin/Not Shown</w:t>
            </w:r>
          </w:p>
        </w:tc>
      </w:tr>
      <w:tr w:rsidR="002B169D">
        <w:tblPrEx>
          <w:tblCellMar>
            <w:top w:w="0" w:type="dxa"/>
            <w:left w:w="0" w:type="dxa"/>
            <w:bottom w:w="0" w:type="dxa"/>
            <w:right w:w="0" w:type="dxa"/>
          </w:tblCellMar>
        </w:tblPrEx>
        <w:tc>
          <w:tcPr>
            <w:tcW w:w="336" w:type="dxa"/>
          </w:tcPr>
          <w:p w:rsidR="002B169D" w:rsidRDefault="002F343D">
            <w:pPr>
              <w:keepNext/>
            </w:pPr>
            <w:r>
              <w:t>99</w:t>
            </w:r>
          </w:p>
        </w:tc>
        <w:tc>
          <w:tcPr>
            <w:tcW w:w="361" w:type="dxa"/>
          </w:tcPr>
          <w:p w:rsidR="002B169D" w:rsidRDefault="002B169D">
            <w:pPr>
              <w:keepNext/>
            </w:pPr>
          </w:p>
        </w:tc>
        <w:tc>
          <w:tcPr>
            <w:tcW w:w="3731" w:type="dxa"/>
          </w:tcPr>
          <w:p w:rsidR="002B169D" w:rsidRDefault="002F343D">
            <w:pPr>
              <w:keepNext/>
            </w:pPr>
            <w:r>
              <w:t>Not Asked</w:t>
            </w:r>
          </w:p>
        </w:tc>
        <w:tc>
          <w:tcPr>
            <w:tcW w:w="4428" w:type="dxa"/>
          </w:tcPr>
          <w:p w:rsidR="002B169D" w:rsidRDefault="002F343D">
            <w:pPr>
              <w:keepNext/>
              <w:jc w:val="right"/>
              <w:rPr>
                <w:i/>
              </w:rPr>
            </w:pPr>
            <w:r>
              <w:rPr>
                <w:i/>
              </w:rPr>
              <w:t>Admin/Not Shown</w:t>
            </w:r>
          </w:p>
        </w:tc>
      </w:tr>
    </w:tbl>
    <w:p w:rsidR="002B169D" w:rsidRDefault="002B169D">
      <w:pPr>
        <w:pStyle w:val="GQuestionSpacer"/>
      </w:pPr>
    </w:p>
    <w:p w:rsidR="002B169D" w:rsidRDefault="002F343D">
      <w:r>
        <w:rPr>
          <w:i/>
        </w:rPr>
        <w:t>↯</w:t>
      </w:r>
      <w:r>
        <w:rPr>
          <w:i/>
        </w:rPr>
        <w:t xml:space="preserve"> Goto page PAGE9c if issueflag</w:t>
      </w:r>
    </w:p>
    <w:p w:rsidR="002B169D" w:rsidRDefault="002F343D">
      <w:pPr>
        <w:pStyle w:val="GPage"/>
      </w:pPr>
      <w:bookmarkStart w:id="492" w:name="_Toc266970550"/>
      <w:r>
        <w:t>Page: _implicit_12</w:t>
      </w:r>
      <w:bookmarkEnd w:id="492"/>
    </w:p>
    <w:p w:rsidR="002B169D" w:rsidRDefault="002F343D">
      <w:r>
        <w:t xml:space="preserve">**Earlier in this survey we provided you with a summary of an important political issue adapted from news coverage. This </w:t>
      </w:r>
      <w:r>
        <w:t>article was based on events that were reported on the BBC and other prominent international journalistic outlets at some point during the past 15-20 years.   We did, however, omit reference to identifying information such as the countries involved, time pe</w:t>
      </w:r>
      <w:r>
        <w:t>riod in question and details of specific legal cases. The purpose of this research was academic; the intention was not simply to take the issue out of context. Please lick the arrow to exit this survey.**</w:t>
      </w:r>
    </w:p>
    <w:sectPr w:rsidR="002B169D" w:rsidSect="002B169D">
      <w:headerReference w:type="default" r:id="rId8"/>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69D" w:rsidRDefault="002B169D" w:rsidP="002B169D">
      <w:pPr>
        <w:spacing w:after="0"/>
      </w:pPr>
      <w:r>
        <w:separator/>
      </w:r>
    </w:p>
  </w:endnote>
  <w:endnote w:type="continuationSeparator" w:id="0">
    <w:p w:rsidR="002B169D" w:rsidRDefault="002B169D" w:rsidP="002B169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69D" w:rsidRDefault="002B169D">
    <w:pPr>
      <w:jc w:val="center"/>
    </w:pPr>
    <w:r>
      <w:fldChar w:fldCharType="begin"/>
    </w:r>
    <w:r>
      <w:instrText>PAGE</w:instrText>
    </w:r>
    <w:r>
      <w:fldChar w:fldCharType="separate"/>
    </w:r>
    <w:r w:rsidR="002F343D">
      <w:rPr>
        <w:noProof/>
      </w:rPr>
      <w:t>38</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69D" w:rsidRDefault="002B169D" w:rsidP="002B169D">
      <w:pPr>
        <w:spacing w:after="0"/>
      </w:pPr>
      <w:r>
        <w:separator/>
      </w:r>
    </w:p>
  </w:footnote>
  <w:footnote w:type="continuationSeparator" w:id="0">
    <w:p w:rsidR="002B169D" w:rsidRDefault="002B169D" w:rsidP="002B169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10" w:type="dxa"/>
        <w:right w:w="10" w:type="dxa"/>
      </w:tblCellMar>
      <w:tblLook w:val="04A0"/>
    </w:tblPr>
    <w:tblGrid>
      <w:gridCol w:w="4428"/>
      <w:gridCol w:w="4428"/>
    </w:tblGrid>
    <w:tr w:rsidR="002B169D">
      <w:tblPrEx>
        <w:tblCellMar>
          <w:top w:w="0" w:type="dxa"/>
          <w:bottom w:w="0" w:type="dxa"/>
        </w:tblCellMar>
      </w:tblPrEx>
      <w:tc>
        <w:tcPr>
          <w:tcW w:w="4428" w:type="dxa"/>
        </w:tcPr>
        <w:p w:rsidR="002B169D" w:rsidRDefault="002B169D"/>
      </w:tc>
      <w:tc>
        <w:tcPr>
          <w:tcW w:w="4428" w:type="dxa"/>
        </w:tcPr>
        <w:p w:rsidR="002B169D" w:rsidRDefault="002B169D">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35pt;margin-top:0;width:2in;height:13.7pt;z-index:251656704;mso-position-horizontal-relative:text;mso-position-vertical-relative:text">
                <v:imagedata r:id="rId1" o:title=""/>
              </v:shape>
            </w:pic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10" w:type="dxa"/>
        <w:right w:w="10" w:type="dxa"/>
      </w:tblCellMar>
      <w:tblLook w:val="04A0"/>
    </w:tblPr>
    <w:tblGrid>
      <w:gridCol w:w="4428"/>
      <w:gridCol w:w="4428"/>
    </w:tblGrid>
    <w:tr w:rsidR="002B169D">
      <w:tblPrEx>
        <w:tblCellMar>
          <w:top w:w="0" w:type="dxa"/>
          <w:bottom w:w="0" w:type="dxa"/>
        </w:tblCellMar>
      </w:tblPrEx>
      <w:tc>
        <w:tcPr>
          <w:tcW w:w="4428" w:type="dxa"/>
        </w:tcPr>
        <w:p w:rsidR="002B169D" w:rsidRDefault="002F343D">
          <w:r>
            <w:t>Questionnaire</w:t>
          </w:r>
        </w:p>
      </w:tc>
      <w:tc>
        <w:tcPr>
          <w:tcW w:w="4428" w:type="dxa"/>
        </w:tcPr>
        <w:p w:rsidR="002B169D" w:rsidRDefault="002B169D">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5pt;margin-top:0;width:108pt;height:10.3pt;z-index:251657728;mso-position-horizontal-relative:text;mso-position-vertical-relative:text">
                <v:imagedata r:id="rId1" o:title=""/>
              </v:shape>
            </w:pic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10" w:type="dxa"/>
        <w:right w:w="10" w:type="dxa"/>
      </w:tblCellMar>
      <w:tblLook w:val="04A0"/>
    </w:tblPr>
    <w:tblGrid>
      <w:gridCol w:w="4428"/>
      <w:gridCol w:w="4428"/>
    </w:tblGrid>
    <w:tr w:rsidR="002B169D">
      <w:tblPrEx>
        <w:tblCellMar>
          <w:top w:w="0" w:type="dxa"/>
          <w:bottom w:w="0" w:type="dxa"/>
        </w:tblCellMar>
      </w:tblPrEx>
      <w:tc>
        <w:tcPr>
          <w:tcW w:w="4428" w:type="dxa"/>
        </w:tcPr>
        <w:p w:rsidR="002B169D" w:rsidRDefault="002F343D">
          <w:r>
            <w:t>Questionnaire</w:t>
          </w:r>
        </w:p>
      </w:tc>
      <w:tc>
        <w:tcPr>
          <w:tcW w:w="4428" w:type="dxa"/>
        </w:tcPr>
        <w:p w:rsidR="002B169D" w:rsidRDefault="002B169D">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65pt;margin-top:0;width:108pt;height:10.3pt;z-index:251658752;mso-position-horizontal-relative:text;mso-position-vertical-relative:text">
                <v:imagedata r:id="rId1" o:title=""/>
              </v:shape>
            </w:pic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rsids>
    <w:rsidRoot w:val="002B169D"/>
    <w:rsid w:val="002B169D"/>
    <w:rsid w:val="002F34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color w:val="555555"/>
        <w:sz w:val="22"/>
        <w:lang w:val="en-GB" w:eastAsia="en-GB"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odule">
    <w:name w:val="G:Module"/>
    <w:qFormat/>
    <w:rsid w:val="002B169D"/>
    <w:pPr>
      <w:pBdr>
        <w:bottom w:val="single" w:sz="4" w:space="1" w:color="auto"/>
      </w:pBdr>
    </w:pPr>
    <w:rPr>
      <w:sz w:val="48"/>
    </w:rPr>
  </w:style>
  <w:style w:type="paragraph" w:customStyle="1" w:styleId="GPage">
    <w:name w:val="G:Page"/>
    <w:basedOn w:val="GModule"/>
    <w:qFormat/>
    <w:rsid w:val="002B169D"/>
    <w:pPr>
      <w:ind w:right="2835"/>
    </w:pPr>
    <w:rPr>
      <w:sz w:val="36"/>
    </w:rPr>
  </w:style>
  <w:style w:type="table" w:customStyle="1" w:styleId="GQuestionCommonProperties">
    <w:name w:val="G:Question Common Properties"/>
    <w:qFormat/>
    <w:rsid w:val="002B169D"/>
    <w:pPr>
      <w:spacing w:after="0"/>
    </w:pPr>
    <w:tblPr>
      <w:tblBorders>
        <w:bottom w:val="dashSmallGap" w:sz="4" w:space="0" w:color="auto"/>
      </w:tblBorders>
      <w:tblCellMar>
        <w:top w:w="0" w:type="dxa"/>
        <w:left w:w="0" w:type="dxa"/>
        <w:bottom w:w="0" w:type="dxa"/>
        <w:right w:w="0" w:type="dxa"/>
      </w:tblCellMar>
    </w:tblPr>
  </w:style>
  <w:style w:type="table" w:customStyle="1" w:styleId="GQuestionResponseList">
    <w:name w:val="G:Question Response List"/>
    <w:basedOn w:val="GQuestionCommonProperties"/>
    <w:qFormat/>
    <w:rsid w:val="002B169D"/>
    <w:tblPr>
      <w:tblCellMar>
        <w:top w:w="0" w:type="dxa"/>
        <w:left w:w="0" w:type="dxa"/>
        <w:bottom w:w="0" w:type="dxa"/>
        <w:right w:w="0" w:type="dxa"/>
      </w:tblCellMar>
    </w:tblPr>
  </w:style>
  <w:style w:type="table" w:customStyle="1" w:styleId="GQuestionCategoryList">
    <w:name w:val="G:Question Category List"/>
    <w:basedOn w:val="GQuestionResponseList"/>
    <w:qFormat/>
    <w:rsid w:val="002B169D"/>
    <w:tblPr>
      <w:tblCellMar>
        <w:top w:w="0" w:type="dxa"/>
        <w:left w:w="0" w:type="dxa"/>
        <w:bottom w:w="0" w:type="dxa"/>
        <w:right w:w="0" w:type="dxa"/>
      </w:tblCellMar>
    </w:tblPr>
  </w:style>
  <w:style w:type="paragraph" w:customStyle="1" w:styleId="GResponseOrder">
    <w:name w:val="G:Response Order"/>
    <w:qFormat/>
    <w:rsid w:val="002B169D"/>
    <w:pPr>
      <w:spacing w:after="80"/>
    </w:pPr>
  </w:style>
  <w:style w:type="paragraph" w:customStyle="1" w:styleId="GResponseHeader">
    <w:name w:val="G:Response Header"/>
    <w:qFormat/>
    <w:rsid w:val="002B169D"/>
    <w:pPr>
      <w:spacing w:before="50" w:after="0"/>
    </w:pPr>
  </w:style>
  <w:style w:type="paragraph" w:customStyle="1" w:styleId="GCategoryHeader">
    <w:name w:val="G:Category Header"/>
    <w:basedOn w:val="GResponseHeader"/>
    <w:qFormat/>
    <w:rsid w:val="002B169D"/>
  </w:style>
  <w:style w:type="character" w:customStyle="1" w:styleId="GVariableName">
    <w:name w:val="G:Variable Name"/>
    <w:qFormat/>
    <w:rsid w:val="002B169D"/>
    <w:rPr>
      <w:b/>
      <w:sz w:val="28"/>
    </w:rPr>
  </w:style>
  <w:style w:type="paragraph" w:customStyle="1" w:styleId="GQuestionSpacer">
    <w:name w:val="G:Question Spacer"/>
    <w:qFormat/>
    <w:rsid w:val="002B169D"/>
    <w:pPr>
      <w:spacing w:after="0"/>
    </w:pPr>
    <w:rPr>
      <w:sz w:val="12"/>
    </w:rPr>
  </w:style>
  <w:style w:type="paragraph" w:styleId="TOC1">
    <w:name w:val="toc 1"/>
    <w:basedOn w:val="Normal"/>
    <w:next w:val="Normal"/>
    <w:autoRedefine/>
    <w:uiPriority w:val="39"/>
    <w:unhideWhenUsed/>
    <w:rsid w:val="002F343D"/>
    <w:pPr>
      <w:spacing w:after="100"/>
    </w:pPr>
  </w:style>
  <w:style w:type="paragraph" w:styleId="TOC2">
    <w:name w:val="toc 2"/>
    <w:basedOn w:val="Normal"/>
    <w:next w:val="Normal"/>
    <w:autoRedefine/>
    <w:uiPriority w:val="39"/>
    <w:unhideWhenUsed/>
    <w:rsid w:val="002F343D"/>
    <w:pPr>
      <w:spacing w:after="100"/>
      <w:ind w:left="220"/>
    </w:pPr>
  </w:style>
  <w:style w:type="paragraph" w:styleId="TOC3">
    <w:name w:val="toc 3"/>
    <w:basedOn w:val="Normal"/>
    <w:next w:val="Normal"/>
    <w:autoRedefine/>
    <w:uiPriority w:val="39"/>
    <w:unhideWhenUsed/>
    <w:rsid w:val="002F343D"/>
    <w:pPr>
      <w:spacing w:after="100" w:line="276" w:lineRule="auto"/>
      <w:ind w:left="440"/>
    </w:pPr>
    <w:rPr>
      <w:rFonts w:asciiTheme="minorHAnsi" w:eastAsiaTheme="minorEastAsia" w:hAnsiTheme="minorHAnsi" w:cstheme="minorBidi"/>
      <w:color w:val="auto"/>
      <w:szCs w:val="22"/>
    </w:rPr>
  </w:style>
  <w:style w:type="paragraph" w:styleId="TOC4">
    <w:name w:val="toc 4"/>
    <w:basedOn w:val="Normal"/>
    <w:next w:val="Normal"/>
    <w:autoRedefine/>
    <w:uiPriority w:val="39"/>
    <w:unhideWhenUsed/>
    <w:rsid w:val="002F343D"/>
    <w:pPr>
      <w:spacing w:after="100" w:line="276" w:lineRule="auto"/>
      <w:ind w:left="660"/>
    </w:pPr>
    <w:rPr>
      <w:rFonts w:asciiTheme="minorHAnsi" w:eastAsiaTheme="minorEastAsia" w:hAnsiTheme="minorHAnsi" w:cstheme="minorBidi"/>
      <w:color w:val="auto"/>
      <w:szCs w:val="22"/>
    </w:rPr>
  </w:style>
  <w:style w:type="paragraph" w:styleId="TOC5">
    <w:name w:val="toc 5"/>
    <w:basedOn w:val="Normal"/>
    <w:next w:val="Normal"/>
    <w:autoRedefine/>
    <w:uiPriority w:val="39"/>
    <w:unhideWhenUsed/>
    <w:rsid w:val="002F343D"/>
    <w:pPr>
      <w:spacing w:after="100" w:line="276" w:lineRule="auto"/>
      <w:ind w:left="880"/>
    </w:pPr>
    <w:rPr>
      <w:rFonts w:asciiTheme="minorHAnsi" w:eastAsiaTheme="minorEastAsia" w:hAnsiTheme="minorHAnsi" w:cstheme="minorBidi"/>
      <w:color w:val="auto"/>
      <w:szCs w:val="22"/>
    </w:rPr>
  </w:style>
  <w:style w:type="paragraph" w:styleId="TOC6">
    <w:name w:val="toc 6"/>
    <w:basedOn w:val="Normal"/>
    <w:next w:val="Normal"/>
    <w:autoRedefine/>
    <w:uiPriority w:val="39"/>
    <w:unhideWhenUsed/>
    <w:rsid w:val="002F343D"/>
    <w:pPr>
      <w:spacing w:after="100" w:line="276" w:lineRule="auto"/>
      <w:ind w:left="1100"/>
    </w:pPr>
    <w:rPr>
      <w:rFonts w:asciiTheme="minorHAnsi" w:eastAsiaTheme="minorEastAsia" w:hAnsiTheme="minorHAnsi" w:cstheme="minorBidi"/>
      <w:color w:val="auto"/>
      <w:szCs w:val="22"/>
    </w:rPr>
  </w:style>
  <w:style w:type="paragraph" w:styleId="TOC7">
    <w:name w:val="toc 7"/>
    <w:basedOn w:val="Normal"/>
    <w:next w:val="Normal"/>
    <w:autoRedefine/>
    <w:uiPriority w:val="39"/>
    <w:unhideWhenUsed/>
    <w:rsid w:val="002F343D"/>
    <w:pPr>
      <w:spacing w:after="100" w:line="276" w:lineRule="auto"/>
      <w:ind w:left="1320"/>
    </w:pPr>
    <w:rPr>
      <w:rFonts w:asciiTheme="minorHAnsi" w:eastAsiaTheme="minorEastAsia" w:hAnsiTheme="minorHAnsi" w:cstheme="minorBidi"/>
      <w:color w:val="auto"/>
      <w:szCs w:val="22"/>
    </w:rPr>
  </w:style>
  <w:style w:type="paragraph" w:styleId="TOC8">
    <w:name w:val="toc 8"/>
    <w:basedOn w:val="Normal"/>
    <w:next w:val="Normal"/>
    <w:autoRedefine/>
    <w:uiPriority w:val="39"/>
    <w:unhideWhenUsed/>
    <w:rsid w:val="002F343D"/>
    <w:pPr>
      <w:spacing w:after="100" w:line="276" w:lineRule="auto"/>
      <w:ind w:left="1540"/>
    </w:pPr>
    <w:rPr>
      <w:rFonts w:asciiTheme="minorHAnsi" w:eastAsiaTheme="minorEastAsia" w:hAnsiTheme="minorHAnsi" w:cstheme="minorBidi"/>
      <w:color w:val="auto"/>
      <w:szCs w:val="22"/>
    </w:rPr>
  </w:style>
  <w:style w:type="paragraph" w:styleId="TOC9">
    <w:name w:val="toc 9"/>
    <w:basedOn w:val="Normal"/>
    <w:next w:val="Normal"/>
    <w:autoRedefine/>
    <w:uiPriority w:val="39"/>
    <w:unhideWhenUsed/>
    <w:rsid w:val="002F343D"/>
    <w:pPr>
      <w:spacing w:after="100" w:line="276" w:lineRule="auto"/>
      <w:ind w:left="1760"/>
    </w:pPr>
    <w:rPr>
      <w:rFonts w:asciiTheme="minorHAnsi" w:eastAsiaTheme="minorEastAsia" w:hAnsiTheme="minorHAnsi" w:cstheme="minorBidi"/>
      <w:color w:val="auto"/>
      <w:szCs w:val="22"/>
    </w:rPr>
  </w:style>
  <w:style w:type="character" w:styleId="Hyperlink">
    <w:name w:val="Hyperlink"/>
    <w:basedOn w:val="DefaultParagraphFont"/>
    <w:uiPriority w:val="99"/>
    <w:unhideWhenUsed/>
    <w:rsid w:val="002F343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7892</Words>
  <Characters>44985</Characters>
  <Application>Microsoft Office Word</Application>
  <DocSecurity>4</DocSecurity>
  <Lines>374</Lines>
  <Paragraphs>105</Paragraphs>
  <ScaleCrop>false</ScaleCrop>
  <Company> </Company>
  <LinksUpToDate>false</LinksUpToDate>
  <CharactersWithSpaces>52772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LaurenceJL</cp:lastModifiedBy>
  <cp:revision>2</cp:revision>
  <dcterms:created xsi:type="dcterms:W3CDTF">2010-07-15T14:18:00Z</dcterms:created>
  <dcterms:modified xsi:type="dcterms:W3CDTF">2010-07-15T14:18:00Z</dcterms:modified>
</cp:coreProperties>
</file>